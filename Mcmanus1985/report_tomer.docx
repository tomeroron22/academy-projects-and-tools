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A942" w14:textId="77777777" w:rsidR="002E628A" w:rsidRPr="001517FD" w:rsidRDefault="002E628A" w:rsidP="00D02DC9">
      <w:pPr>
        <w:pStyle w:val="BodyText"/>
        <w:spacing w:line="360" w:lineRule="auto"/>
        <w:jc w:val="both"/>
        <w:rPr>
          <w:rFonts w:asciiTheme="minorHAnsi" w:hAnsiTheme="minorHAnsi" w:cstheme="minorHAnsi"/>
        </w:rPr>
      </w:pPr>
    </w:p>
    <w:p w14:paraId="117F37F7" w14:textId="58AA7C95" w:rsidR="002E628A" w:rsidRPr="001517FD" w:rsidRDefault="005C6E41" w:rsidP="00D02DC9">
      <w:pPr>
        <w:pStyle w:val="BodyText"/>
        <w:spacing w:before="82" w:line="360" w:lineRule="auto"/>
        <w:jc w:val="both"/>
        <w:rPr>
          <w:rFonts w:asciiTheme="minorHAnsi" w:hAnsiTheme="minorHAnsi" w:cstheme="minorHAnsi"/>
        </w:rPr>
      </w:pPr>
      <w:r w:rsidRPr="001517FD">
        <w:rPr>
          <w:rFonts w:asciiTheme="minorHAnsi" w:hAnsiTheme="minorHAnsi" w:cstheme="minorHAnsi"/>
          <w:noProof/>
        </w:rPr>
        <w:drawing>
          <wp:anchor distT="0" distB="0" distL="114300" distR="114300" simplePos="0" relativeHeight="251661314" behindDoc="1" locked="0" layoutInCell="1" allowOverlap="1" wp14:anchorId="5EA3E388" wp14:editId="71249B00">
            <wp:simplePos x="0" y="0"/>
            <wp:positionH relativeFrom="margin">
              <wp:align>center</wp:align>
            </wp:positionH>
            <wp:positionV relativeFrom="paragraph">
              <wp:posOffset>262890</wp:posOffset>
            </wp:positionV>
            <wp:extent cx="2963894" cy="570928"/>
            <wp:effectExtent l="0" t="0" r="8255" b="635"/>
            <wp:wrapTight wrapText="bothSides">
              <wp:wrapPolygon edited="0">
                <wp:start x="972" y="0"/>
                <wp:lineTo x="0" y="3604"/>
                <wp:lineTo x="0" y="18741"/>
                <wp:lineTo x="1111" y="20903"/>
                <wp:lineTo x="11663" y="20903"/>
                <wp:lineTo x="21521" y="18741"/>
                <wp:lineTo x="21521" y="3604"/>
                <wp:lineTo x="11663" y="0"/>
                <wp:lineTo x="972" y="0"/>
              </wp:wrapPolygon>
            </wp:wrapTight>
            <wp:docPr id="1" name="Image 1" descr="A black and white circular pattern&#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and white circular patter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3894" cy="570928"/>
                    </a:xfrm>
                    <a:prstGeom prst="rect">
                      <a:avLst/>
                    </a:prstGeom>
                  </pic:spPr>
                </pic:pic>
              </a:graphicData>
            </a:graphic>
          </wp:anchor>
        </w:drawing>
      </w:r>
    </w:p>
    <w:p w14:paraId="5892A6AB" w14:textId="56501109" w:rsidR="002E628A" w:rsidRPr="001517FD" w:rsidRDefault="002E628A" w:rsidP="005C6E41">
      <w:pPr>
        <w:pStyle w:val="BodyText"/>
        <w:spacing w:line="360" w:lineRule="auto"/>
        <w:ind w:left="1642"/>
        <w:jc w:val="center"/>
        <w:rPr>
          <w:rFonts w:asciiTheme="minorHAnsi" w:hAnsiTheme="minorHAnsi" w:cstheme="minorHAnsi"/>
        </w:rPr>
      </w:pPr>
    </w:p>
    <w:p w14:paraId="0D10C0D8" w14:textId="77777777" w:rsidR="002E628A" w:rsidRPr="001517FD" w:rsidRDefault="002E628A" w:rsidP="005C6E41">
      <w:pPr>
        <w:pStyle w:val="BodyText"/>
        <w:spacing w:line="360" w:lineRule="auto"/>
        <w:jc w:val="center"/>
        <w:rPr>
          <w:rFonts w:asciiTheme="minorHAnsi" w:hAnsiTheme="minorHAnsi" w:cstheme="minorHAnsi"/>
          <w:sz w:val="34"/>
        </w:rPr>
      </w:pPr>
    </w:p>
    <w:p w14:paraId="56C2E653" w14:textId="77777777" w:rsidR="002E628A" w:rsidRPr="001517FD" w:rsidRDefault="002E628A" w:rsidP="005C6E41">
      <w:pPr>
        <w:pStyle w:val="BodyText"/>
        <w:spacing w:line="360" w:lineRule="auto"/>
        <w:jc w:val="center"/>
        <w:rPr>
          <w:rFonts w:asciiTheme="minorHAnsi" w:hAnsiTheme="minorHAnsi" w:cstheme="minorHAnsi"/>
          <w:sz w:val="34"/>
        </w:rPr>
      </w:pPr>
    </w:p>
    <w:p w14:paraId="0E0ADF6A" w14:textId="77777777" w:rsidR="002E628A" w:rsidRPr="001517FD" w:rsidRDefault="002E628A" w:rsidP="005C6E41">
      <w:pPr>
        <w:pStyle w:val="BodyText"/>
        <w:spacing w:before="80" w:line="360" w:lineRule="auto"/>
        <w:jc w:val="center"/>
        <w:rPr>
          <w:rFonts w:asciiTheme="minorHAnsi" w:hAnsiTheme="minorHAnsi" w:cstheme="minorHAnsi"/>
          <w:sz w:val="34"/>
        </w:rPr>
      </w:pPr>
    </w:p>
    <w:p w14:paraId="52299024" w14:textId="77777777" w:rsidR="002E628A" w:rsidRPr="001517FD" w:rsidRDefault="002E628A" w:rsidP="005C6E41">
      <w:pPr>
        <w:pStyle w:val="BodyText"/>
        <w:spacing w:before="262" w:line="360" w:lineRule="auto"/>
        <w:ind w:right="14"/>
        <w:jc w:val="center"/>
        <w:rPr>
          <w:rFonts w:asciiTheme="minorHAnsi" w:hAnsiTheme="minorHAnsi" w:cstheme="minorHAnsi"/>
          <w:w w:val="105"/>
        </w:rPr>
      </w:pPr>
      <w:commentRangeStart w:id="0"/>
      <w:r w:rsidRPr="001517FD">
        <w:rPr>
          <w:rFonts w:asciiTheme="minorHAnsi" w:hAnsiTheme="minorHAnsi" w:cstheme="minorHAnsi"/>
          <w:b/>
          <w:bCs/>
          <w:w w:val="115"/>
          <w:sz w:val="34"/>
          <w:szCs w:val="34"/>
        </w:rPr>
        <w:t>Revisiting McManus’ 1985 Handedness Model</w:t>
      </w:r>
    </w:p>
    <w:p w14:paraId="1F8B9C7B" w14:textId="77777777" w:rsidR="002E628A" w:rsidRPr="001517FD" w:rsidRDefault="002E628A" w:rsidP="005C6E41">
      <w:pPr>
        <w:pStyle w:val="BodyText"/>
        <w:spacing w:line="360" w:lineRule="auto"/>
        <w:jc w:val="center"/>
        <w:rPr>
          <w:rFonts w:asciiTheme="minorHAnsi" w:hAnsiTheme="minorHAnsi" w:cstheme="minorHAnsi"/>
        </w:rPr>
      </w:pPr>
    </w:p>
    <w:p w14:paraId="49FEE7A2" w14:textId="77777777" w:rsidR="002E628A" w:rsidRPr="001517FD" w:rsidRDefault="002E628A" w:rsidP="005C6E41">
      <w:pPr>
        <w:pStyle w:val="BodyText"/>
        <w:spacing w:line="360" w:lineRule="auto"/>
        <w:jc w:val="center"/>
        <w:rPr>
          <w:rFonts w:asciiTheme="minorHAnsi" w:hAnsiTheme="minorHAnsi" w:cstheme="minorHAnsi"/>
        </w:rPr>
      </w:pPr>
    </w:p>
    <w:p w14:paraId="53092098" w14:textId="77777777" w:rsidR="002E628A" w:rsidRPr="001517FD" w:rsidRDefault="002E628A" w:rsidP="005C6E41">
      <w:pPr>
        <w:pStyle w:val="BodyText"/>
        <w:spacing w:before="172" w:line="360" w:lineRule="auto"/>
        <w:jc w:val="center"/>
        <w:rPr>
          <w:rFonts w:asciiTheme="minorHAnsi" w:hAnsiTheme="minorHAnsi" w:cstheme="minorHAnsi"/>
        </w:rPr>
      </w:pPr>
    </w:p>
    <w:p w14:paraId="203452E5" w14:textId="77777777" w:rsidR="002E628A" w:rsidRPr="001517FD" w:rsidRDefault="002E628A" w:rsidP="005C6E41">
      <w:pPr>
        <w:bidi w:val="0"/>
        <w:spacing w:line="360" w:lineRule="auto"/>
        <w:ind w:right="13"/>
        <w:jc w:val="center"/>
        <w:rPr>
          <w:rFonts w:cstheme="minorHAnsi"/>
          <w:b/>
          <w:sz w:val="24"/>
        </w:rPr>
      </w:pPr>
      <w:r w:rsidRPr="001517FD">
        <w:rPr>
          <w:rFonts w:cstheme="minorHAnsi"/>
          <w:b/>
          <w:w w:val="110"/>
          <w:sz w:val="24"/>
        </w:rPr>
        <w:t>Tomer</w:t>
      </w:r>
      <w:r w:rsidRPr="001517FD">
        <w:rPr>
          <w:rFonts w:cstheme="minorHAnsi"/>
          <w:b/>
          <w:spacing w:val="9"/>
          <w:w w:val="110"/>
          <w:sz w:val="24"/>
        </w:rPr>
        <w:t xml:space="preserve"> </w:t>
      </w:r>
      <w:r w:rsidRPr="001517FD">
        <w:rPr>
          <w:rFonts w:cstheme="minorHAnsi"/>
          <w:b/>
          <w:spacing w:val="-4"/>
          <w:w w:val="110"/>
          <w:sz w:val="24"/>
        </w:rPr>
        <w:t>Oron</w:t>
      </w:r>
    </w:p>
    <w:p w14:paraId="125CCF58" w14:textId="77777777" w:rsidR="002E628A" w:rsidRPr="001517FD" w:rsidRDefault="002E628A" w:rsidP="005C6E41">
      <w:pPr>
        <w:pStyle w:val="BodyText"/>
        <w:spacing w:before="114" w:line="360" w:lineRule="auto"/>
        <w:ind w:right="13"/>
        <w:jc w:val="center"/>
        <w:rPr>
          <w:rFonts w:asciiTheme="minorHAnsi" w:hAnsiTheme="minorHAnsi" w:cstheme="minorHAnsi"/>
        </w:rPr>
      </w:pPr>
      <w:r w:rsidRPr="001517FD">
        <w:rPr>
          <w:rFonts w:asciiTheme="minorHAnsi" w:hAnsiTheme="minorHAnsi" w:cstheme="minorHAnsi"/>
          <w:spacing w:val="-2"/>
        </w:rPr>
        <w:t>322549312</w:t>
      </w:r>
      <w:commentRangeEnd w:id="0"/>
      <w:r w:rsidR="005E5C9B" w:rsidRPr="001517FD">
        <w:rPr>
          <w:rStyle w:val="CommentReference"/>
          <w:rFonts w:asciiTheme="minorHAnsi" w:eastAsiaTheme="minorHAnsi" w:hAnsiTheme="minorHAnsi" w:cstheme="minorHAnsi"/>
          <w:kern w:val="2"/>
          <w:lang w:bidi="he-IL"/>
          <w14:ligatures w14:val="standardContextual"/>
        </w:rPr>
        <w:commentReference w:id="0"/>
      </w:r>
    </w:p>
    <w:p w14:paraId="0D8B26A2" w14:textId="77777777" w:rsidR="002E628A" w:rsidRPr="001517FD" w:rsidRDefault="002E628A" w:rsidP="005C6E41">
      <w:pPr>
        <w:pStyle w:val="BodyText"/>
        <w:spacing w:line="360" w:lineRule="auto"/>
        <w:jc w:val="center"/>
        <w:rPr>
          <w:rFonts w:asciiTheme="minorHAnsi" w:hAnsiTheme="minorHAnsi" w:cstheme="minorHAnsi"/>
        </w:rPr>
      </w:pPr>
    </w:p>
    <w:p w14:paraId="2E55C927" w14:textId="77777777" w:rsidR="002E628A" w:rsidRPr="001517FD" w:rsidRDefault="002E628A" w:rsidP="005C6E41">
      <w:pPr>
        <w:pStyle w:val="BodyText"/>
        <w:spacing w:line="360" w:lineRule="auto"/>
        <w:jc w:val="center"/>
        <w:rPr>
          <w:rFonts w:asciiTheme="minorHAnsi" w:hAnsiTheme="minorHAnsi" w:cstheme="minorHAnsi"/>
        </w:rPr>
      </w:pPr>
    </w:p>
    <w:p w14:paraId="2C12AEC4" w14:textId="77777777" w:rsidR="002E628A" w:rsidRPr="001517FD" w:rsidRDefault="002E628A" w:rsidP="005C6E41">
      <w:pPr>
        <w:pStyle w:val="BodyText"/>
        <w:spacing w:before="166" w:line="360" w:lineRule="auto"/>
        <w:jc w:val="center"/>
        <w:rPr>
          <w:rFonts w:asciiTheme="minorHAnsi" w:hAnsiTheme="minorHAnsi" w:cstheme="minorHAnsi"/>
        </w:rPr>
      </w:pPr>
    </w:p>
    <w:p w14:paraId="63C7679F" w14:textId="77777777" w:rsidR="002E628A" w:rsidRPr="001517FD" w:rsidRDefault="002E628A" w:rsidP="005C6E41">
      <w:pPr>
        <w:bidi w:val="0"/>
        <w:spacing w:line="360" w:lineRule="auto"/>
        <w:ind w:right="13"/>
        <w:jc w:val="center"/>
        <w:rPr>
          <w:rFonts w:cstheme="minorHAnsi"/>
          <w:b/>
          <w:sz w:val="20"/>
        </w:rPr>
      </w:pPr>
      <w:r w:rsidRPr="001517FD">
        <w:rPr>
          <w:rFonts w:cstheme="minorHAnsi"/>
          <w:b/>
          <w:spacing w:val="-2"/>
          <w:w w:val="105"/>
          <w:sz w:val="20"/>
        </w:rPr>
        <w:t>Supervisor:</w:t>
      </w:r>
    </w:p>
    <w:p w14:paraId="73DF3778" w14:textId="77777777" w:rsidR="002E628A" w:rsidRPr="001517FD" w:rsidRDefault="002E628A" w:rsidP="005C6E41">
      <w:pPr>
        <w:pStyle w:val="BodyText"/>
        <w:spacing w:before="8" w:line="360" w:lineRule="auto"/>
        <w:ind w:left="3620" w:right="3632" w:hanging="1"/>
        <w:jc w:val="center"/>
        <w:rPr>
          <w:rFonts w:asciiTheme="minorHAnsi" w:hAnsiTheme="minorHAnsi" w:cstheme="minorHAnsi"/>
        </w:rPr>
      </w:pPr>
      <w:r w:rsidRPr="001517FD">
        <w:rPr>
          <w:rFonts w:asciiTheme="minorHAnsi" w:hAnsiTheme="minorHAnsi" w:cstheme="minorHAnsi"/>
        </w:rPr>
        <w:t>Dr.</w:t>
      </w:r>
      <w:r w:rsidRPr="001517FD">
        <w:rPr>
          <w:rFonts w:asciiTheme="minorHAnsi" w:hAnsiTheme="minorHAnsi" w:cstheme="minorHAnsi"/>
          <w:spacing w:val="40"/>
        </w:rPr>
        <w:t xml:space="preserve"> </w:t>
      </w:r>
      <w:r w:rsidRPr="001517FD">
        <w:rPr>
          <w:rFonts w:asciiTheme="minorHAnsi" w:hAnsiTheme="minorHAnsi" w:cstheme="minorHAnsi"/>
        </w:rPr>
        <w:t>Yoav Ram School of Zoology</w:t>
      </w:r>
    </w:p>
    <w:p w14:paraId="555FE855" w14:textId="77777777" w:rsidR="002E628A" w:rsidRPr="001517FD" w:rsidRDefault="002E628A" w:rsidP="005C6E41">
      <w:pPr>
        <w:pStyle w:val="BodyText"/>
        <w:spacing w:line="360" w:lineRule="auto"/>
        <w:ind w:left="3264" w:right="3277"/>
        <w:jc w:val="center"/>
        <w:rPr>
          <w:rFonts w:asciiTheme="minorHAnsi" w:hAnsiTheme="minorHAnsi" w:cstheme="minorHAnsi"/>
          <w:rtl/>
          <w:lang w:bidi="he-IL"/>
        </w:rPr>
      </w:pPr>
      <w:r w:rsidRPr="001517FD">
        <w:rPr>
          <w:rFonts w:asciiTheme="minorHAnsi" w:hAnsiTheme="minorHAnsi" w:cstheme="minorHAnsi"/>
          <w:w w:val="105"/>
        </w:rPr>
        <w:t>Faculty</w:t>
      </w:r>
      <w:r w:rsidRPr="001517FD">
        <w:rPr>
          <w:rFonts w:asciiTheme="minorHAnsi" w:hAnsiTheme="minorHAnsi" w:cstheme="minorHAnsi"/>
          <w:spacing w:val="-10"/>
          <w:w w:val="105"/>
        </w:rPr>
        <w:t xml:space="preserve"> </w:t>
      </w:r>
      <w:r w:rsidRPr="001517FD">
        <w:rPr>
          <w:rFonts w:asciiTheme="minorHAnsi" w:hAnsiTheme="minorHAnsi" w:cstheme="minorHAnsi"/>
          <w:w w:val="105"/>
        </w:rPr>
        <w:t>of</w:t>
      </w:r>
      <w:r w:rsidRPr="001517FD">
        <w:rPr>
          <w:rFonts w:asciiTheme="minorHAnsi" w:hAnsiTheme="minorHAnsi" w:cstheme="minorHAnsi"/>
          <w:spacing w:val="-10"/>
          <w:w w:val="105"/>
        </w:rPr>
        <w:t xml:space="preserve"> </w:t>
      </w:r>
      <w:r w:rsidRPr="001517FD">
        <w:rPr>
          <w:rFonts w:asciiTheme="minorHAnsi" w:hAnsiTheme="minorHAnsi" w:cstheme="minorHAnsi"/>
          <w:w w:val="105"/>
        </w:rPr>
        <w:t>Life</w:t>
      </w:r>
      <w:r w:rsidRPr="001517FD">
        <w:rPr>
          <w:rFonts w:asciiTheme="minorHAnsi" w:hAnsiTheme="minorHAnsi" w:cstheme="minorHAnsi"/>
          <w:spacing w:val="-9"/>
          <w:w w:val="105"/>
        </w:rPr>
        <w:t xml:space="preserve"> </w:t>
      </w:r>
      <w:r w:rsidRPr="001517FD">
        <w:rPr>
          <w:rFonts w:asciiTheme="minorHAnsi" w:hAnsiTheme="minorHAnsi" w:cstheme="minorHAnsi"/>
          <w:w w:val="105"/>
        </w:rPr>
        <w:t>Sciences Tel Aviv University</w:t>
      </w:r>
    </w:p>
    <w:p w14:paraId="5B60FAE4" w14:textId="77777777" w:rsidR="002E628A" w:rsidRPr="001517FD" w:rsidRDefault="002E628A" w:rsidP="00D02DC9">
      <w:pPr>
        <w:pStyle w:val="BodyText"/>
        <w:spacing w:line="360" w:lineRule="auto"/>
        <w:jc w:val="both"/>
        <w:rPr>
          <w:rFonts w:asciiTheme="minorHAnsi" w:hAnsiTheme="minorHAnsi" w:cstheme="minorHAnsi"/>
        </w:rPr>
      </w:pPr>
    </w:p>
    <w:p w14:paraId="3285D9E4" w14:textId="77777777" w:rsidR="002E628A" w:rsidRPr="001517FD" w:rsidRDefault="002E628A" w:rsidP="00D02DC9">
      <w:pPr>
        <w:pStyle w:val="BodyText"/>
        <w:spacing w:line="360" w:lineRule="auto"/>
        <w:jc w:val="both"/>
        <w:rPr>
          <w:rFonts w:asciiTheme="minorHAnsi" w:hAnsiTheme="minorHAnsi" w:cstheme="minorHAnsi"/>
        </w:rPr>
      </w:pPr>
    </w:p>
    <w:p w14:paraId="5404CA3B" w14:textId="77777777" w:rsidR="002E628A" w:rsidRPr="001517FD" w:rsidRDefault="002E628A" w:rsidP="00D02DC9">
      <w:pPr>
        <w:pStyle w:val="BodyText"/>
        <w:spacing w:line="360" w:lineRule="auto"/>
        <w:jc w:val="both"/>
        <w:rPr>
          <w:rFonts w:asciiTheme="minorHAnsi" w:hAnsiTheme="minorHAnsi" w:cstheme="minorHAnsi"/>
        </w:rPr>
      </w:pPr>
    </w:p>
    <w:p w14:paraId="0F64A747" w14:textId="77777777" w:rsidR="002E628A" w:rsidRPr="001517FD" w:rsidRDefault="002E628A" w:rsidP="00D02DC9">
      <w:pPr>
        <w:pStyle w:val="BodyText"/>
        <w:spacing w:line="360" w:lineRule="auto"/>
        <w:jc w:val="both"/>
        <w:rPr>
          <w:rFonts w:asciiTheme="minorHAnsi" w:hAnsiTheme="minorHAnsi" w:cstheme="minorHAnsi"/>
        </w:rPr>
      </w:pPr>
    </w:p>
    <w:p w14:paraId="2372069E" w14:textId="77777777" w:rsidR="002E628A" w:rsidRPr="001517FD" w:rsidRDefault="002E628A" w:rsidP="00D02DC9">
      <w:pPr>
        <w:pStyle w:val="BodyText"/>
        <w:spacing w:line="360" w:lineRule="auto"/>
        <w:jc w:val="both"/>
        <w:rPr>
          <w:rFonts w:asciiTheme="minorHAnsi" w:hAnsiTheme="minorHAnsi" w:cstheme="minorHAnsi"/>
        </w:rPr>
      </w:pPr>
    </w:p>
    <w:p w14:paraId="68749B3C" w14:textId="77777777" w:rsidR="002E628A" w:rsidRPr="001517FD" w:rsidRDefault="002E628A" w:rsidP="00D02DC9">
      <w:pPr>
        <w:pStyle w:val="BodyText"/>
        <w:spacing w:line="360" w:lineRule="auto"/>
        <w:jc w:val="both"/>
        <w:rPr>
          <w:rFonts w:asciiTheme="minorHAnsi" w:hAnsiTheme="minorHAnsi" w:cstheme="minorHAnsi"/>
        </w:rPr>
      </w:pPr>
    </w:p>
    <w:p w14:paraId="5C7443B5" w14:textId="77777777" w:rsidR="002E628A" w:rsidRPr="001517FD" w:rsidRDefault="002E628A" w:rsidP="00D02DC9">
      <w:pPr>
        <w:pStyle w:val="BodyText"/>
        <w:spacing w:line="360" w:lineRule="auto"/>
        <w:jc w:val="both"/>
        <w:rPr>
          <w:rFonts w:asciiTheme="minorHAnsi" w:hAnsiTheme="minorHAnsi" w:cstheme="minorHAnsi"/>
        </w:rPr>
      </w:pPr>
    </w:p>
    <w:p w14:paraId="73565AB5" w14:textId="77777777" w:rsidR="002E628A" w:rsidRPr="001517FD" w:rsidRDefault="002E628A" w:rsidP="00D02DC9">
      <w:pPr>
        <w:pStyle w:val="BodyText"/>
        <w:spacing w:before="155" w:line="360" w:lineRule="auto"/>
        <w:jc w:val="both"/>
        <w:rPr>
          <w:rFonts w:asciiTheme="minorHAnsi" w:hAnsiTheme="minorHAnsi" w:cstheme="minorHAnsi"/>
        </w:rPr>
      </w:pPr>
    </w:p>
    <w:p w14:paraId="25D9AD10" w14:textId="0FD97E8D" w:rsidR="002E628A" w:rsidRPr="001517FD" w:rsidRDefault="002E628A" w:rsidP="00D02DC9">
      <w:pPr>
        <w:bidi w:val="0"/>
        <w:spacing w:line="360" w:lineRule="auto"/>
        <w:ind w:left="1" w:right="13"/>
        <w:jc w:val="both"/>
        <w:rPr>
          <w:rFonts w:cstheme="minorHAnsi"/>
          <w:rtl/>
        </w:rPr>
      </w:pPr>
      <w:r w:rsidRPr="001517FD">
        <w:rPr>
          <w:rFonts w:cstheme="minorHAnsi"/>
          <w:sz w:val="24"/>
        </w:rPr>
        <w:t>December</w:t>
      </w:r>
      <w:r w:rsidRPr="001517FD">
        <w:rPr>
          <w:rFonts w:cstheme="minorHAnsi"/>
          <w:spacing w:val="34"/>
          <w:sz w:val="24"/>
        </w:rPr>
        <w:t xml:space="preserve"> </w:t>
      </w:r>
      <w:r w:rsidRPr="001517FD">
        <w:rPr>
          <w:rFonts w:cstheme="minorHAnsi"/>
          <w:spacing w:val="-4"/>
          <w:sz w:val="24"/>
        </w:rPr>
        <w:t>2023</w:t>
      </w:r>
    </w:p>
    <w:sdt>
      <w:sdtPr>
        <w:rPr>
          <w:rFonts w:asciiTheme="minorHAnsi" w:eastAsiaTheme="minorHAnsi" w:hAnsiTheme="minorHAnsi" w:cstheme="minorHAnsi"/>
          <w:color w:val="auto"/>
          <w:kern w:val="2"/>
          <w:sz w:val="22"/>
          <w:szCs w:val="22"/>
          <w:lang w:bidi="he-IL"/>
          <w14:ligatures w14:val="standardContextual"/>
        </w:rPr>
        <w:id w:val="-1361122445"/>
        <w:docPartObj>
          <w:docPartGallery w:val="Table of Contents"/>
          <w:docPartUnique/>
        </w:docPartObj>
      </w:sdtPr>
      <w:sdtContent>
        <w:p w14:paraId="00E8C129" w14:textId="2268B44D" w:rsidR="00B725A8" w:rsidRPr="001517FD" w:rsidRDefault="00B725A8" w:rsidP="00D02DC9">
          <w:pPr>
            <w:pStyle w:val="TOCHeading"/>
            <w:spacing w:line="360" w:lineRule="auto"/>
            <w:jc w:val="both"/>
            <w:rPr>
              <w:rFonts w:asciiTheme="minorHAnsi" w:hAnsiTheme="minorHAnsi" w:cstheme="minorHAnsi"/>
              <w:color w:val="auto"/>
              <w:sz w:val="28"/>
              <w:szCs w:val="28"/>
            </w:rPr>
          </w:pPr>
          <w:r w:rsidRPr="001517FD">
            <w:rPr>
              <w:rFonts w:asciiTheme="minorHAnsi" w:hAnsiTheme="minorHAnsi" w:cstheme="minorHAnsi"/>
              <w:color w:val="auto"/>
              <w:sz w:val="24"/>
              <w:szCs w:val="24"/>
            </w:rPr>
            <w:t>Contents</w:t>
          </w:r>
        </w:p>
        <w:p w14:paraId="31D4816D" w14:textId="28404CD2" w:rsidR="001517FD" w:rsidRDefault="00B725A8" w:rsidP="00D02DC9">
          <w:pPr>
            <w:pStyle w:val="TOC2"/>
            <w:jc w:val="both"/>
            <w:rPr>
              <w:rFonts w:cstheme="minorBidi"/>
              <w:noProof/>
              <w:kern w:val="2"/>
              <w:rtl/>
              <w:lang w:bidi="he-IL"/>
              <w14:ligatures w14:val="standardContextual"/>
            </w:rPr>
          </w:pPr>
          <w:r w:rsidRPr="001517FD">
            <w:rPr>
              <w:rFonts w:cstheme="minorHAnsi"/>
              <w:sz w:val="20"/>
              <w:szCs w:val="20"/>
            </w:rPr>
            <w:fldChar w:fldCharType="begin"/>
          </w:r>
          <w:r w:rsidRPr="001517FD">
            <w:rPr>
              <w:rFonts w:cstheme="minorHAnsi"/>
              <w:sz w:val="20"/>
              <w:szCs w:val="20"/>
            </w:rPr>
            <w:instrText xml:space="preserve"> TOC \o "1-3" \h \z \u </w:instrText>
          </w:r>
          <w:r w:rsidRPr="001517FD">
            <w:rPr>
              <w:rFonts w:cstheme="minorHAnsi"/>
              <w:sz w:val="20"/>
              <w:szCs w:val="20"/>
            </w:rPr>
            <w:fldChar w:fldCharType="separate"/>
          </w:r>
          <w:hyperlink w:anchor="_Toc153989599" w:history="1">
            <w:r w:rsidR="001517FD" w:rsidRPr="005B3B76">
              <w:rPr>
                <w:rStyle w:val="Hyperlink"/>
                <w:rFonts w:cstheme="minorHAnsi"/>
                <w:noProof/>
              </w:rPr>
              <w:t>Introduction</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Toc153989599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3</w:t>
            </w:r>
            <w:r w:rsidR="001517FD">
              <w:rPr>
                <w:rStyle w:val="Hyperlink"/>
                <w:noProof/>
                <w:rtl/>
              </w:rPr>
              <w:fldChar w:fldCharType="end"/>
            </w:r>
          </w:hyperlink>
        </w:p>
        <w:p w14:paraId="4075FB5A" w14:textId="7EB50266" w:rsidR="001517FD" w:rsidRDefault="00000000" w:rsidP="00D02DC9">
          <w:pPr>
            <w:pStyle w:val="TOC2"/>
            <w:jc w:val="both"/>
            <w:rPr>
              <w:rFonts w:cstheme="minorBidi"/>
              <w:noProof/>
              <w:kern w:val="2"/>
              <w:rtl/>
              <w:lang w:bidi="he-IL"/>
              <w14:ligatures w14:val="standardContextual"/>
            </w:rPr>
          </w:pPr>
          <w:hyperlink w:anchor="_Toc153989600" w:history="1">
            <w:r w:rsidR="001517FD" w:rsidRPr="005B3B76">
              <w:rPr>
                <w:rStyle w:val="Hyperlink"/>
                <w:rFonts w:cstheme="minorHAnsi"/>
                <w:noProof/>
              </w:rPr>
              <w:t>Model</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Toc153989600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4</w:t>
            </w:r>
            <w:r w:rsidR="001517FD">
              <w:rPr>
                <w:rStyle w:val="Hyperlink"/>
                <w:noProof/>
                <w:rtl/>
              </w:rPr>
              <w:fldChar w:fldCharType="end"/>
            </w:r>
          </w:hyperlink>
        </w:p>
        <w:p w14:paraId="093893D9" w14:textId="7071EBC6" w:rsidR="001517FD" w:rsidRDefault="00000000" w:rsidP="00D02DC9">
          <w:pPr>
            <w:pStyle w:val="TOC2"/>
            <w:jc w:val="both"/>
            <w:rPr>
              <w:rFonts w:cstheme="minorBidi"/>
              <w:noProof/>
              <w:kern w:val="2"/>
              <w:rtl/>
              <w:lang w:bidi="he-IL"/>
              <w14:ligatures w14:val="standardContextual"/>
            </w:rPr>
          </w:pPr>
          <w:hyperlink w:anchor="_Toc153989601" w:history="1">
            <w:r w:rsidR="001517FD" w:rsidRPr="005B3B76">
              <w:rPr>
                <w:rStyle w:val="Hyperlink"/>
                <w:rFonts w:cstheme="minorHAnsi"/>
                <w:noProof/>
              </w:rPr>
              <w:t>Data</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Toc153989601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6</w:t>
            </w:r>
            <w:r w:rsidR="001517FD">
              <w:rPr>
                <w:rStyle w:val="Hyperlink"/>
                <w:noProof/>
                <w:rtl/>
              </w:rPr>
              <w:fldChar w:fldCharType="end"/>
            </w:r>
          </w:hyperlink>
        </w:p>
        <w:p w14:paraId="5A8CB1BD" w14:textId="0026F6ED" w:rsidR="001517FD" w:rsidRDefault="00000000" w:rsidP="00D02DC9">
          <w:pPr>
            <w:pStyle w:val="TOC3"/>
            <w:jc w:val="both"/>
            <w:rPr>
              <w:rFonts w:cstheme="minorBidi"/>
              <w:noProof/>
              <w:kern w:val="2"/>
              <w:rtl/>
              <w:lang w:bidi="he-IL"/>
              <w14:ligatures w14:val="standardContextual"/>
            </w:rPr>
          </w:pPr>
          <w:hyperlink w:anchor="_Toc153989602" w:history="1">
            <w:r w:rsidR="001517FD" w:rsidRPr="005B3B76">
              <w:rPr>
                <w:rStyle w:val="Hyperlink"/>
                <w:rFonts w:cstheme="minorHAnsi"/>
                <w:noProof/>
              </w:rPr>
              <w:t>Familial data</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Toc153989602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6</w:t>
            </w:r>
            <w:r w:rsidR="001517FD">
              <w:rPr>
                <w:rStyle w:val="Hyperlink"/>
                <w:noProof/>
                <w:rtl/>
              </w:rPr>
              <w:fldChar w:fldCharType="end"/>
            </w:r>
          </w:hyperlink>
        </w:p>
        <w:p w14:paraId="628B8B8E" w14:textId="6E1612B4" w:rsidR="001517FD" w:rsidRDefault="00000000" w:rsidP="00D02DC9">
          <w:pPr>
            <w:pStyle w:val="TOC3"/>
            <w:jc w:val="both"/>
            <w:rPr>
              <w:rFonts w:cstheme="minorBidi"/>
              <w:noProof/>
              <w:kern w:val="2"/>
              <w:rtl/>
              <w:lang w:bidi="he-IL"/>
              <w14:ligatures w14:val="standardContextual"/>
            </w:rPr>
          </w:pPr>
          <w:hyperlink w:anchor="_Toc153989603" w:history="1">
            <w:r w:rsidR="001517FD" w:rsidRPr="005B3B76">
              <w:rPr>
                <w:rStyle w:val="Hyperlink"/>
                <w:rFonts w:cstheme="minorHAnsi"/>
                <w:noProof/>
              </w:rPr>
              <w:t>Twin data</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Toc153989603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11</w:t>
            </w:r>
            <w:r w:rsidR="001517FD">
              <w:rPr>
                <w:rStyle w:val="Hyperlink"/>
                <w:noProof/>
                <w:rtl/>
              </w:rPr>
              <w:fldChar w:fldCharType="end"/>
            </w:r>
          </w:hyperlink>
        </w:p>
        <w:p w14:paraId="1E75B602" w14:textId="61B8890F" w:rsidR="001517FD" w:rsidRDefault="00000000" w:rsidP="00D02DC9">
          <w:pPr>
            <w:pStyle w:val="TOC2"/>
            <w:jc w:val="both"/>
            <w:rPr>
              <w:rFonts w:cstheme="minorBidi"/>
              <w:noProof/>
              <w:kern w:val="2"/>
              <w:rtl/>
              <w:lang w:bidi="he-IL"/>
              <w14:ligatures w14:val="standardContextual"/>
            </w:rPr>
          </w:pPr>
          <w:hyperlink w:anchor="_Toc153989604" w:history="1">
            <w:r w:rsidR="001517FD" w:rsidRPr="005B3B76">
              <w:rPr>
                <w:rStyle w:val="Hyperlink"/>
                <w:rFonts w:cstheme="minorHAnsi"/>
                <w:noProof/>
              </w:rPr>
              <w:t>Correction to the prediction given the datasets</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Toc153989604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13</w:t>
            </w:r>
            <w:r w:rsidR="001517FD">
              <w:rPr>
                <w:rStyle w:val="Hyperlink"/>
                <w:noProof/>
                <w:rtl/>
              </w:rPr>
              <w:fldChar w:fldCharType="end"/>
            </w:r>
          </w:hyperlink>
        </w:p>
        <w:p w14:paraId="24D42207" w14:textId="0159EC83" w:rsidR="001517FD" w:rsidRDefault="00000000" w:rsidP="00D02DC9">
          <w:pPr>
            <w:pStyle w:val="TOC2"/>
            <w:jc w:val="both"/>
            <w:rPr>
              <w:rFonts w:cstheme="minorBidi"/>
              <w:noProof/>
              <w:kern w:val="2"/>
              <w:rtl/>
              <w:lang w:bidi="he-IL"/>
              <w14:ligatures w14:val="standardContextual"/>
            </w:rPr>
          </w:pPr>
          <w:hyperlink w:anchor="_Toc153989605" w:history="1">
            <w:r w:rsidR="001517FD" w:rsidRPr="005B3B76">
              <w:rPr>
                <w:rStyle w:val="Hyperlink"/>
                <w:rFonts w:cstheme="minorHAnsi"/>
                <w:noProof/>
              </w:rPr>
              <w:t>Model fitting</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Toc153989605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13</w:t>
            </w:r>
            <w:r w:rsidR="001517FD">
              <w:rPr>
                <w:rStyle w:val="Hyperlink"/>
                <w:noProof/>
                <w:rtl/>
              </w:rPr>
              <w:fldChar w:fldCharType="end"/>
            </w:r>
          </w:hyperlink>
        </w:p>
        <w:p w14:paraId="792A1BF7" w14:textId="2CF27A70" w:rsidR="001517FD" w:rsidRDefault="00000000" w:rsidP="00D02DC9">
          <w:pPr>
            <w:pStyle w:val="TOC2"/>
            <w:jc w:val="both"/>
            <w:rPr>
              <w:rFonts w:cstheme="minorBidi"/>
              <w:noProof/>
              <w:kern w:val="2"/>
              <w:rtl/>
              <w:lang w:bidi="he-IL"/>
              <w14:ligatures w14:val="standardContextual"/>
            </w:rPr>
          </w:pPr>
          <w:hyperlink w:anchor="_Toc153989606" w:history="1">
            <w:r w:rsidR="001517FD" w:rsidRPr="005B3B76">
              <w:rPr>
                <w:rStyle w:val="Hyperlink"/>
                <w:rFonts w:cstheme="minorHAnsi"/>
                <w:noProof/>
              </w:rPr>
              <w:t>Statistical analysis</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Toc153989606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15</w:t>
            </w:r>
            <w:r w:rsidR="001517FD">
              <w:rPr>
                <w:rStyle w:val="Hyperlink"/>
                <w:noProof/>
                <w:rtl/>
              </w:rPr>
              <w:fldChar w:fldCharType="end"/>
            </w:r>
          </w:hyperlink>
        </w:p>
        <w:p w14:paraId="5F7FC020" w14:textId="062CFF4D" w:rsidR="001517FD" w:rsidRDefault="00000000" w:rsidP="00D02DC9">
          <w:pPr>
            <w:pStyle w:val="TOC2"/>
            <w:jc w:val="both"/>
            <w:rPr>
              <w:rFonts w:cstheme="minorBidi"/>
              <w:noProof/>
              <w:kern w:val="2"/>
              <w:rtl/>
              <w:lang w:bidi="he-IL"/>
              <w14:ligatures w14:val="standardContextual"/>
            </w:rPr>
          </w:pPr>
          <w:hyperlink w:anchor="_Toc153989607" w:history="1">
            <w:r w:rsidR="001517FD" w:rsidRPr="005B3B76">
              <w:rPr>
                <w:rStyle w:val="Hyperlink"/>
                <w:rFonts w:cstheme="minorHAnsi"/>
                <w:noProof/>
              </w:rPr>
              <w:t>Results</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Toc153989607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15</w:t>
            </w:r>
            <w:r w:rsidR="001517FD">
              <w:rPr>
                <w:rStyle w:val="Hyperlink"/>
                <w:noProof/>
                <w:rtl/>
              </w:rPr>
              <w:fldChar w:fldCharType="end"/>
            </w:r>
          </w:hyperlink>
        </w:p>
        <w:p w14:paraId="42FA6CF5" w14:textId="374E87C0" w:rsidR="001517FD" w:rsidRDefault="00000000" w:rsidP="00D02DC9">
          <w:pPr>
            <w:pStyle w:val="TOC2"/>
            <w:jc w:val="both"/>
            <w:rPr>
              <w:rFonts w:cstheme="minorBidi"/>
              <w:noProof/>
              <w:kern w:val="2"/>
              <w:rtl/>
              <w:lang w:bidi="he-IL"/>
              <w14:ligatures w14:val="standardContextual"/>
            </w:rPr>
          </w:pPr>
          <w:hyperlink w:anchor="_Toc153989608" w:history="1">
            <w:r w:rsidR="001517FD" w:rsidRPr="005B3B76">
              <w:rPr>
                <w:rStyle w:val="Hyperlink"/>
                <w:rFonts w:cstheme="minorHAnsi"/>
                <w:noProof/>
              </w:rPr>
              <w:t>Discussion</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Toc153989608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19</w:t>
            </w:r>
            <w:r w:rsidR="001517FD">
              <w:rPr>
                <w:rStyle w:val="Hyperlink"/>
                <w:noProof/>
                <w:rtl/>
              </w:rPr>
              <w:fldChar w:fldCharType="end"/>
            </w:r>
          </w:hyperlink>
        </w:p>
        <w:p w14:paraId="1C32CAF9" w14:textId="226E5344" w:rsidR="001517FD" w:rsidRDefault="00000000" w:rsidP="00D02DC9">
          <w:pPr>
            <w:pStyle w:val="TOC2"/>
            <w:jc w:val="both"/>
            <w:rPr>
              <w:rFonts w:cstheme="minorBidi"/>
              <w:noProof/>
              <w:kern w:val="2"/>
              <w:rtl/>
              <w:lang w:bidi="he-IL"/>
              <w14:ligatures w14:val="standardContextual"/>
            </w:rPr>
          </w:pPr>
          <w:hyperlink w:anchor="_Toc153989609" w:history="1">
            <w:r w:rsidR="001517FD" w:rsidRPr="005B3B76">
              <w:rPr>
                <w:rStyle w:val="Hyperlink"/>
                <w:rFonts w:cstheme="minorHAnsi"/>
                <w:noProof/>
              </w:rPr>
              <w:t>APPENDIX 1: CORRECTION MATRICES</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Toc153989609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22</w:t>
            </w:r>
            <w:r w:rsidR="001517FD">
              <w:rPr>
                <w:rStyle w:val="Hyperlink"/>
                <w:noProof/>
                <w:rtl/>
              </w:rPr>
              <w:fldChar w:fldCharType="end"/>
            </w:r>
          </w:hyperlink>
        </w:p>
        <w:p w14:paraId="63A16F5F" w14:textId="7A6F1341" w:rsidR="001517FD" w:rsidRDefault="00000000" w:rsidP="00D02DC9">
          <w:pPr>
            <w:pStyle w:val="TOC3"/>
            <w:jc w:val="both"/>
            <w:rPr>
              <w:rFonts w:cstheme="minorBidi"/>
              <w:noProof/>
              <w:kern w:val="2"/>
              <w:rtl/>
              <w:lang w:bidi="he-IL"/>
              <w14:ligatures w14:val="standardContextual"/>
            </w:rPr>
          </w:pPr>
          <w:hyperlink w:anchor="_Toc153989610" w:history="1">
            <w:r w:rsidR="001517FD" w:rsidRPr="005B3B76">
              <w:rPr>
                <w:rStyle w:val="Hyperlink"/>
                <w:rFonts w:cstheme="minorHAnsi"/>
                <w:noProof/>
              </w:rPr>
              <w:t>Correcting triplets datasets</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Toc153989610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22</w:t>
            </w:r>
            <w:r w:rsidR="001517FD">
              <w:rPr>
                <w:rStyle w:val="Hyperlink"/>
                <w:noProof/>
                <w:rtl/>
              </w:rPr>
              <w:fldChar w:fldCharType="end"/>
            </w:r>
          </w:hyperlink>
        </w:p>
        <w:p w14:paraId="433A8333" w14:textId="41D5A29B" w:rsidR="001517FD" w:rsidRDefault="00000000" w:rsidP="00D02DC9">
          <w:pPr>
            <w:pStyle w:val="TOC3"/>
            <w:jc w:val="both"/>
            <w:rPr>
              <w:rFonts w:cstheme="minorBidi"/>
              <w:noProof/>
              <w:kern w:val="2"/>
              <w:rtl/>
              <w:lang w:bidi="he-IL"/>
              <w14:ligatures w14:val="standardContextual"/>
            </w:rPr>
          </w:pPr>
          <w:hyperlink w:anchor="_Toc153989611" w:history="1">
            <w:r w:rsidR="001517FD" w:rsidRPr="005B3B76">
              <w:rPr>
                <w:rStyle w:val="Hyperlink"/>
                <w:rFonts w:cstheme="minorHAnsi"/>
                <w:noProof/>
              </w:rPr>
              <w:t>Correcting families with multiple children</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Toc153989611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24</w:t>
            </w:r>
            <w:r w:rsidR="001517FD">
              <w:rPr>
                <w:rStyle w:val="Hyperlink"/>
                <w:noProof/>
                <w:rtl/>
              </w:rPr>
              <w:fldChar w:fldCharType="end"/>
            </w:r>
          </w:hyperlink>
        </w:p>
        <w:p w14:paraId="36C826C0" w14:textId="4275ECDC" w:rsidR="001517FD" w:rsidRDefault="00000000" w:rsidP="00D02DC9">
          <w:pPr>
            <w:pStyle w:val="TOC3"/>
            <w:jc w:val="both"/>
            <w:rPr>
              <w:rFonts w:cstheme="minorBidi"/>
              <w:noProof/>
              <w:kern w:val="2"/>
              <w:rtl/>
              <w:lang w:bidi="he-IL"/>
              <w14:ligatures w14:val="standardContextual"/>
            </w:rPr>
          </w:pPr>
          <w:hyperlink w:anchor="_Toc153989612" w:history="1">
            <w:r w:rsidR="001517FD" w:rsidRPr="005B3B76">
              <w:rPr>
                <w:rStyle w:val="Hyperlink"/>
                <w:rFonts w:cstheme="minorHAnsi"/>
                <w:noProof/>
              </w:rPr>
              <w:t>Correcting for twins</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Toc153989612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24</w:t>
            </w:r>
            <w:r w:rsidR="001517FD">
              <w:rPr>
                <w:rStyle w:val="Hyperlink"/>
                <w:noProof/>
                <w:rtl/>
              </w:rPr>
              <w:fldChar w:fldCharType="end"/>
            </w:r>
          </w:hyperlink>
        </w:p>
        <w:p w14:paraId="37836AD1" w14:textId="0D8FF3B8" w:rsidR="001517FD" w:rsidRDefault="00000000" w:rsidP="00D02DC9">
          <w:pPr>
            <w:pStyle w:val="TOC2"/>
            <w:jc w:val="both"/>
            <w:rPr>
              <w:rFonts w:cstheme="minorBidi"/>
              <w:noProof/>
              <w:kern w:val="2"/>
              <w:rtl/>
              <w:lang w:bidi="he-IL"/>
              <w14:ligatures w14:val="standardContextual"/>
            </w:rPr>
          </w:pPr>
          <w:hyperlink w:anchor="_Toc153989613" w:history="1">
            <w:r w:rsidR="001517FD" w:rsidRPr="005B3B76">
              <w:rPr>
                <w:rStyle w:val="Hyperlink"/>
                <w:rFonts w:cstheme="minorHAnsi"/>
                <w:noProof/>
              </w:rPr>
              <w:t>APPENDIX 2: PROBABILITIES AND LIKELIHOOD FUNCTIONS</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Toc153989613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25</w:t>
            </w:r>
            <w:r w:rsidR="001517FD">
              <w:rPr>
                <w:rStyle w:val="Hyperlink"/>
                <w:noProof/>
                <w:rtl/>
              </w:rPr>
              <w:fldChar w:fldCharType="end"/>
            </w:r>
          </w:hyperlink>
        </w:p>
        <w:p w14:paraId="47A5B050" w14:textId="333497E2" w:rsidR="001517FD" w:rsidRDefault="00000000" w:rsidP="00D02DC9">
          <w:pPr>
            <w:pStyle w:val="TOC3"/>
            <w:jc w:val="both"/>
            <w:rPr>
              <w:rFonts w:cstheme="minorBidi"/>
              <w:noProof/>
              <w:kern w:val="2"/>
              <w:rtl/>
              <w:lang w:bidi="he-IL"/>
              <w14:ligatures w14:val="standardContextual"/>
            </w:rPr>
          </w:pPr>
          <w:hyperlink w:anchor="_Toc153989614" w:history="1">
            <w:r w:rsidR="001517FD" w:rsidRPr="005B3B76">
              <w:rPr>
                <w:rStyle w:val="Hyperlink"/>
                <w:rFonts w:cstheme="minorHAnsi"/>
                <w:noProof/>
              </w:rPr>
              <w:t>Likelihood functions</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Toc153989614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28</w:t>
            </w:r>
            <w:r w:rsidR="001517FD">
              <w:rPr>
                <w:rStyle w:val="Hyperlink"/>
                <w:noProof/>
                <w:rtl/>
              </w:rPr>
              <w:fldChar w:fldCharType="end"/>
            </w:r>
          </w:hyperlink>
        </w:p>
        <w:p w14:paraId="3A69C57B" w14:textId="3E24F05A" w:rsidR="001517FD" w:rsidDel="00DA72F3" w:rsidRDefault="00000000" w:rsidP="00D02DC9">
          <w:pPr>
            <w:pStyle w:val="TOC2"/>
            <w:jc w:val="both"/>
            <w:rPr>
              <w:del w:id="1" w:author="Tomer Oron" w:date="2023-12-26T13:42:00Z"/>
              <w:rFonts w:cstheme="minorBidi"/>
              <w:noProof/>
              <w:kern w:val="2"/>
              <w:rtl/>
              <w:lang w:bidi="he-IL"/>
              <w14:ligatures w14:val="standardContextual"/>
            </w:rPr>
          </w:pPr>
          <w:del w:id="2" w:author="Tomer Oron" w:date="2023-12-26T13:42:00Z">
            <w:r w:rsidDel="00DA72F3">
              <w:fldChar w:fldCharType="begin"/>
            </w:r>
            <w:r w:rsidDel="00DA72F3">
              <w:delInstrText>HYPERLINK \l "_Toc153989615"</w:delInstrText>
            </w:r>
            <w:r w:rsidDel="00DA72F3">
              <w:fldChar w:fldCharType="separate"/>
            </w:r>
            <w:r w:rsidR="001517FD" w:rsidRPr="005B3B76" w:rsidDel="00DA72F3">
              <w:rPr>
                <w:rStyle w:val="Hyperlink"/>
                <w:rFonts w:cstheme="minorHAnsi"/>
                <w:noProof/>
              </w:rPr>
              <w:delText>APPENDIX 3: RESEULTS OF THE MODEL C'</w:delText>
            </w:r>
            <w:r w:rsidR="001517FD" w:rsidDel="00DA72F3">
              <w:rPr>
                <w:noProof/>
                <w:webHidden/>
                <w:rtl/>
              </w:rPr>
              <w:tab/>
            </w:r>
            <w:r w:rsidR="001517FD" w:rsidDel="00DA72F3">
              <w:rPr>
                <w:rStyle w:val="Hyperlink"/>
                <w:noProof/>
                <w:rtl/>
              </w:rPr>
              <w:fldChar w:fldCharType="begin"/>
            </w:r>
            <w:r w:rsidR="001517FD" w:rsidDel="00DA72F3">
              <w:rPr>
                <w:noProof/>
                <w:webHidden/>
                <w:rtl/>
              </w:rPr>
              <w:delInstrText xml:space="preserve"> </w:delInstrText>
            </w:r>
            <w:r w:rsidR="001517FD" w:rsidDel="00DA72F3">
              <w:rPr>
                <w:noProof/>
                <w:webHidden/>
              </w:rPr>
              <w:delInstrText>PAGEREF</w:delInstrText>
            </w:r>
            <w:r w:rsidR="001517FD" w:rsidDel="00DA72F3">
              <w:rPr>
                <w:noProof/>
                <w:webHidden/>
                <w:rtl/>
              </w:rPr>
              <w:delInstrText xml:space="preserve"> _</w:delInstrText>
            </w:r>
            <w:r w:rsidR="001517FD" w:rsidDel="00DA72F3">
              <w:rPr>
                <w:noProof/>
                <w:webHidden/>
              </w:rPr>
              <w:delInstrText>Toc153989615 \h</w:delInstrText>
            </w:r>
            <w:r w:rsidR="001517FD" w:rsidDel="00DA72F3">
              <w:rPr>
                <w:noProof/>
                <w:webHidden/>
                <w:rtl/>
              </w:rPr>
              <w:delInstrText xml:space="preserve"> </w:delInstrText>
            </w:r>
            <w:r w:rsidR="001517FD" w:rsidDel="00DA72F3">
              <w:rPr>
                <w:rStyle w:val="Hyperlink"/>
                <w:noProof/>
                <w:rtl/>
              </w:rPr>
            </w:r>
            <w:r w:rsidR="001517FD" w:rsidDel="00DA72F3">
              <w:rPr>
                <w:rStyle w:val="Hyperlink"/>
                <w:noProof/>
                <w:rtl/>
              </w:rPr>
              <w:fldChar w:fldCharType="separate"/>
            </w:r>
            <w:r w:rsidR="001517FD" w:rsidDel="00DA72F3">
              <w:rPr>
                <w:noProof/>
                <w:webHidden/>
                <w:rtl/>
              </w:rPr>
              <w:delText>29</w:delText>
            </w:r>
            <w:r w:rsidR="001517FD" w:rsidDel="00DA72F3">
              <w:rPr>
                <w:rStyle w:val="Hyperlink"/>
                <w:noProof/>
                <w:rtl/>
              </w:rPr>
              <w:fldChar w:fldCharType="end"/>
            </w:r>
            <w:r w:rsidDel="00DA72F3">
              <w:rPr>
                <w:rStyle w:val="Hyperlink"/>
                <w:noProof/>
              </w:rPr>
              <w:fldChar w:fldCharType="end"/>
            </w:r>
          </w:del>
        </w:p>
        <w:p w14:paraId="06C9C00D" w14:textId="7739828C" w:rsidR="001517FD" w:rsidDel="00DA72F3" w:rsidRDefault="00000000" w:rsidP="00D02DC9">
          <w:pPr>
            <w:pStyle w:val="TOC3"/>
            <w:jc w:val="both"/>
            <w:rPr>
              <w:del w:id="3" w:author="Tomer Oron" w:date="2023-12-26T13:42:00Z"/>
              <w:rFonts w:cstheme="minorBidi"/>
              <w:noProof/>
              <w:kern w:val="2"/>
              <w:rtl/>
              <w:lang w:bidi="he-IL"/>
              <w14:ligatures w14:val="standardContextual"/>
            </w:rPr>
          </w:pPr>
          <w:del w:id="4" w:author="Tomer Oron" w:date="2023-12-26T13:42:00Z">
            <w:r w:rsidDel="00DA72F3">
              <w:fldChar w:fldCharType="begin"/>
            </w:r>
            <w:r w:rsidDel="00DA72F3">
              <w:delInstrText>HYPERLINK \l "_Toc153989616"</w:delInstrText>
            </w:r>
            <w:r w:rsidDel="00DA72F3">
              <w:fldChar w:fldCharType="separate"/>
            </w:r>
            <w:r w:rsidR="001517FD" w:rsidRPr="005B3B76" w:rsidDel="00DA72F3">
              <w:rPr>
                <w:rStyle w:val="Hyperlink"/>
                <w:rFonts w:cstheme="minorHAnsi"/>
                <w:noProof/>
              </w:rPr>
              <w:delText>Statistical analysis</w:delText>
            </w:r>
            <w:r w:rsidR="001517FD" w:rsidDel="00DA72F3">
              <w:rPr>
                <w:noProof/>
                <w:webHidden/>
                <w:rtl/>
              </w:rPr>
              <w:tab/>
            </w:r>
            <w:r w:rsidR="001517FD" w:rsidDel="00DA72F3">
              <w:rPr>
                <w:rStyle w:val="Hyperlink"/>
                <w:noProof/>
                <w:rtl/>
              </w:rPr>
              <w:fldChar w:fldCharType="begin"/>
            </w:r>
            <w:r w:rsidR="001517FD" w:rsidDel="00DA72F3">
              <w:rPr>
                <w:noProof/>
                <w:webHidden/>
                <w:rtl/>
              </w:rPr>
              <w:delInstrText xml:space="preserve"> </w:delInstrText>
            </w:r>
            <w:r w:rsidR="001517FD" w:rsidDel="00DA72F3">
              <w:rPr>
                <w:noProof/>
                <w:webHidden/>
              </w:rPr>
              <w:delInstrText>PAGEREF</w:delInstrText>
            </w:r>
            <w:r w:rsidR="001517FD" w:rsidDel="00DA72F3">
              <w:rPr>
                <w:noProof/>
                <w:webHidden/>
                <w:rtl/>
              </w:rPr>
              <w:delInstrText xml:space="preserve"> _</w:delInstrText>
            </w:r>
            <w:r w:rsidR="001517FD" w:rsidDel="00DA72F3">
              <w:rPr>
                <w:noProof/>
                <w:webHidden/>
              </w:rPr>
              <w:delInstrText>Toc153989616 \h</w:delInstrText>
            </w:r>
            <w:r w:rsidR="001517FD" w:rsidDel="00DA72F3">
              <w:rPr>
                <w:noProof/>
                <w:webHidden/>
                <w:rtl/>
              </w:rPr>
              <w:delInstrText xml:space="preserve"> </w:delInstrText>
            </w:r>
            <w:r w:rsidR="001517FD" w:rsidDel="00DA72F3">
              <w:rPr>
                <w:rStyle w:val="Hyperlink"/>
                <w:noProof/>
                <w:rtl/>
              </w:rPr>
            </w:r>
            <w:r w:rsidR="001517FD" w:rsidDel="00DA72F3">
              <w:rPr>
                <w:rStyle w:val="Hyperlink"/>
                <w:noProof/>
                <w:rtl/>
              </w:rPr>
              <w:fldChar w:fldCharType="separate"/>
            </w:r>
            <w:r w:rsidR="001517FD" w:rsidDel="00DA72F3">
              <w:rPr>
                <w:noProof/>
                <w:webHidden/>
                <w:rtl/>
              </w:rPr>
              <w:delText>29</w:delText>
            </w:r>
            <w:r w:rsidR="001517FD" w:rsidDel="00DA72F3">
              <w:rPr>
                <w:rStyle w:val="Hyperlink"/>
                <w:noProof/>
                <w:rtl/>
              </w:rPr>
              <w:fldChar w:fldCharType="end"/>
            </w:r>
            <w:r w:rsidDel="00DA72F3">
              <w:rPr>
                <w:rStyle w:val="Hyperlink"/>
                <w:noProof/>
              </w:rPr>
              <w:fldChar w:fldCharType="end"/>
            </w:r>
          </w:del>
        </w:p>
        <w:p w14:paraId="04D96754" w14:textId="1BB83E0B" w:rsidR="001517FD" w:rsidDel="00DA72F3" w:rsidRDefault="00000000" w:rsidP="00D02DC9">
          <w:pPr>
            <w:pStyle w:val="TOC3"/>
            <w:jc w:val="both"/>
            <w:rPr>
              <w:del w:id="5" w:author="Tomer Oron" w:date="2023-12-26T13:42:00Z"/>
              <w:rFonts w:cstheme="minorBidi"/>
              <w:noProof/>
              <w:kern w:val="2"/>
              <w:rtl/>
              <w:lang w:bidi="he-IL"/>
              <w14:ligatures w14:val="standardContextual"/>
            </w:rPr>
          </w:pPr>
          <w:del w:id="6" w:author="Tomer Oron" w:date="2023-12-26T13:42:00Z">
            <w:r w:rsidDel="00DA72F3">
              <w:fldChar w:fldCharType="begin"/>
            </w:r>
            <w:r w:rsidDel="00DA72F3">
              <w:delInstrText>HYPERLINK \l "_Toc153989617"</w:delInstrText>
            </w:r>
            <w:r w:rsidDel="00DA72F3">
              <w:fldChar w:fldCharType="separate"/>
            </w:r>
            <w:r w:rsidR="001517FD" w:rsidRPr="005B3B76" w:rsidDel="00DA72F3">
              <w:rPr>
                <w:rStyle w:val="Hyperlink"/>
                <w:rFonts w:cstheme="minorHAnsi"/>
                <w:noProof/>
              </w:rPr>
              <w:delText>Prediction of the model</w:delText>
            </w:r>
            <w:r w:rsidR="001517FD" w:rsidDel="00DA72F3">
              <w:rPr>
                <w:noProof/>
                <w:webHidden/>
                <w:rtl/>
              </w:rPr>
              <w:tab/>
            </w:r>
            <w:r w:rsidR="001517FD" w:rsidDel="00DA72F3">
              <w:rPr>
                <w:rStyle w:val="Hyperlink"/>
                <w:noProof/>
                <w:rtl/>
              </w:rPr>
              <w:fldChar w:fldCharType="begin"/>
            </w:r>
            <w:r w:rsidR="001517FD" w:rsidDel="00DA72F3">
              <w:rPr>
                <w:noProof/>
                <w:webHidden/>
                <w:rtl/>
              </w:rPr>
              <w:delInstrText xml:space="preserve"> </w:delInstrText>
            </w:r>
            <w:r w:rsidR="001517FD" w:rsidDel="00DA72F3">
              <w:rPr>
                <w:noProof/>
                <w:webHidden/>
              </w:rPr>
              <w:delInstrText>PAGEREF</w:delInstrText>
            </w:r>
            <w:r w:rsidR="001517FD" w:rsidDel="00DA72F3">
              <w:rPr>
                <w:noProof/>
                <w:webHidden/>
                <w:rtl/>
              </w:rPr>
              <w:delInstrText xml:space="preserve"> _</w:delInstrText>
            </w:r>
            <w:r w:rsidR="001517FD" w:rsidDel="00DA72F3">
              <w:rPr>
                <w:noProof/>
                <w:webHidden/>
              </w:rPr>
              <w:delInstrText>Toc153989617 \h</w:delInstrText>
            </w:r>
            <w:r w:rsidR="001517FD" w:rsidDel="00DA72F3">
              <w:rPr>
                <w:noProof/>
                <w:webHidden/>
                <w:rtl/>
              </w:rPr>
              <w:delInstrText xml:space="preserve"> </w:delInstrText>
            </w:r>
            <w:r w:rsidR="001517FD" w:rsidDel="00DA72F3">
              <w:rPr>
                <w:rStyle w:val="Hyperlink"/>
                <w:noProof/>
                <w:rtl/>
              </w:rPr>
            </w:r>
            <w:r w:rsidR="001517FD" w:rsidDel="00DA72F3">
              <w:rPr>
                <w:rStyle w:val="Hyperlink"/>
                <w:noProof/>
                <w:rtl/>
              </w:rPr>
              <w:fldChar w:fldCharType="separate"/>
            </w:r>
            <w:r w:rsidR="001517FD" w:rsidDel="00DA72F3">
              <w:rPr>
                <w:noProof/>
                <w:webHidden/>
                <w:rtl/>
              </w:rPr>
              <w:delText>35</w:delText>
            </w:r>
            <w:r w:rsidR="001517FD" w:rsidDel="00DA72F3">
              <w:rPr>
                <w:rStyle w:val="Hyperlink"/>
                <w:noProof/>
                <w:rtl/>
              </w:rPr>
              <w:fldChar w:fldCharType="end"/>
            </w:r>
            <w:r w:rsidDel="00DA72F3">
              <w:rPr>
                <w:rStyle w:val="Hyperlink"/>
                <w:noProof/>
              </w:rPr>
              <w:fldChar w:fldCharType="end"/>
            </w:r>
          </w:del>
        </w:p>
        <w:p w14:paraId="235DA243" w14:textId="79FFD8EF" w:rsidR="001517FD" w:rsidRDefault="00000000" w:rsidP="00D02DC9">
          <w:pPr>
            <w:pStyle w:val="TOC2"/>
            <w:jc w:val="both"/>
            <w:rPr>
              <w:rFonts w:cstheme="minorBidi"/>
              <w:noProof/>
              <w:kern w:val="2"/>
              <w:rtl/>
              <w:lang w:bidi="he-IL"/>
              <w14:ligatures w14:val="standardContextual"/>
            </w:rPr>
          </w:pPr>
          <w:hyperlink w:anchor="_Toc153989618" w:history="1">
            <w:r w:rsidR="001517FD" w:rsidRPr="005B3B76">
              <w:rPr>
                <w:rStyle w:val="Hyperlink"/>
                <w:rFonts w:cstheme="minorHAnsi"/>
                <w:noProof/>
              </w:rPr>
              <w:t>Bibliography</w:t>
            </w:r>
            <w:r w:rsidR="001517FD">
              <w:rPr>
                <w:noProof/>
                <w:webHidden/>
                <w:rtl/>
              </w:rPr>
              <w:tab/>
            </w:r>
            <w:r w:rsidR="001517FD">
              <w:rPr>
                <w:rStyle w:val="Hyperlink"/>
                <w:noProof/>
                <w:rtl/>
              </w:rPr>
              <w:fldChar w:fldCharType="begin"/>
            </w:r>
            <w:r w:rsidR="001517FD">
              <w:rPr>
                <w:noProof/>
                <w:webHidden/>
                <w:rtl/>
              </w:rPr>
              <w:instrText xml:space="preserve"> </w:instrText>
            </w:r>
            <w:r w:rsidR="001517FD">
              <w:rPr>
                <w:noProof/>
                <w:webHidden/>
              </w:rPr>
              <w:instrText>PAGEREF</w:instrText>
            </w:r>
            <w:r w:rsidR="001517FD">
              <w:rPr>
                <w:noProof/>
                <w:webHidden/>
                <w:rtl/>
              </w:rPr>
              <w:instrText xml:space="preserve"> _</w:instrText>
            </w:r>
            <w:r w:rsidR="001517FD">
              <w:rPr>
                <w:noProof/>
                <w:webHidden/>
              </w:rPr>
              <w:instrText>Toc153989618 \h</w:instrText>
            </w:r>
            <w:r w:rsidR="001517FD">
              <w:rPr>
                <w:noProof/>
                <w:webHidden/>
                <w:rtl/>
              </w:rPr>
              <w:instrText xml:space="preserve"> </w:instrText>
            </w:r>
            <w:r w:rsidR="001517FD">
              <w:rPr>
                <w:rStyle w:val="Hyperlink"/>
                <w:noProof/>
                <w:rtl/>
              </w:rPr>
            </w:r>
            <w:r w:rsidR="001517FD">
              <w:rPr>
                <w:rStyle w:val="Hyperlink"/>
                <w:noProof/>
                <w:rtl/>
              </w:rPr>
              <w:fldChar w:fldCharType="separate"/>
            </w:r>
            <w:r w:rsidR="001517FD">
              <w:rPr>
                <w:noProof/>
                <w:webHidden/>
                <w:rtl/>
              </w:rPr>
              <w:t>37</w:t>
            </w:r>
            <w:r w:rsidR="001517FD">
              <w:rPr>
                <w:rStyle w:val="Hyperlink"/>
                <w:noProof/>
                <w:rtl/>
              </w:rPr>
              <w:fldChar w:fldCharType="end"/>
            </w:r>
          </w:hyperlink>
        </w:p>
        <w:p w14:paraId="1F895637" w14:textId="5A26A647" w:rsidR="006E58DC" w:rsidRPr="001517FD" w:rsidRDefault="00B725A8" w:rsidP="00D02DC9">
          <w:pPr>
            <w:bidi w:val="0"/>
            <w:spacing w:line="360" w:lineRule="auto"/>
            <w:jc w:val="both"/>
            <w:rPr>
              <w:rFonts w:cstheme="minorHAnsi"/>
              <w:b/>
              <w:bCs/>
              <w:color w:val="000000" w:themeColor="text1"/>
            </w:rPr>
          </w:pPr>
          <w:r w:rsidRPr="001517FD">
            <w:rPr>
              <w:rFonts w:cstheme="minorHAnsi"/>
              <w:b/>
              <w:bCs/>
              <w:noProof/>
              <w:sz w:val="20"/>
              <w:szCs w:val="20"/>
            </w:rPr>
            <w:fldChar w:fldCharType="end"/>
          </w:r>
        </w:p>
      </w:sdtContent>
    </w:sdt>
    <w:p w14:paraId="36F83DF6" w14:textId="343CE77C" w:rsidR="00921527" w:rsidRPr="001517FD" w:rsidRDefault="00B725A8" w:rsidP="00D02DC9">
      <w:pPr>
        <w:bidi w:val="0"/>
        <w:spacing w:line="360" w:lineRule="auto"/>
        <w:jc w:val="both"/>
        <w:rPr>
          <w:rFonts w:cstheme="minorHAnsi"/>
          <w:b/>
          <w:bCs/>
          <w:color w:val="000000" w:themeColor="text1"/>
        </w:rPr>
      </w:pPr>
      <w:r w:rsidRPr="001517FD">
        <w:rPr>
          <w:rFonts w:cstheme="minorHAnsi"/>
          <w:b/>
          <w:bCs/>
          <w:color w:val="000000" w:themeColor="text1"/>
        </w:rPr>
        <w:t>Table of tables</w:t>
      </w:r>
    </w:p>
    <w:p w14:paraId="6EACCA46" w14:textId="685D60D7" w:rsidR="00D058BD" w:rsidRPr="001517FD" w:rsidRDefault="00B725A8" w:rsidP="00D02DC9">
      <w:pPr>
        <w:pStyle w:val="TableofFigures"/>
        <w:tabs>
          <w:tab w:val="right" w:leader="dot" w:pos="9016"/>
        </w:tabs>
        <w:bidi w:val="0"/>
        <w:spacing w:line="360" w:lineRule="auto"/>
        <w:jc w:val="both"/>
        <w:rPr>
          <w:rFonts w:eastAsiaTheme="minorEastAsia" w:cstheme="minorHAnsi"/>
          <w:noProof/>
          <w:rtl/>
        </w:rPr>
      </w:pPr>
      <w:r w:rsidRPr="001517FD">
        <w:rPr>
          <w:rFonts w:cstheme="minorHAnsi"/>
          <w:b/>
          <w:bCs/>
          <w:u w:val="single"/>
          <w:rtl/>
        </w:rPr>
        <w:fldChar w:fldCharType="begin"/>
      </w:r>
      <w:r w:rsidRPr="001517FD">
        <w:rPr>
          <w:rFonts w:cstheme="minorHAnsi"/>
          <w:b/>
          <w:bCs/>
          <w:u w:val="single"/>
        </w:rPr>
        <w:instrText xml:space="preserve"> TOC \h \z \c "Table" </w:instrText>
      </w:r>
      <w:r w:rsidRPr="001517FD">
        <w:rPr>
          <w:rFonts w:cstheme="minorHAnsi"/>
          <w:b/>
          <w:bCs/>
          <w:u w:val="single"/>
          <w:rtl/>
        </w:rPr>
        <w:fldChar w:fldCharType="separate"/>
      </w:r>
      <w:hyperlink w:anchor="_Toc153726527" w:history="1">
        <w:r w:rsidR="00D058BD" w:rsidRPr="001517FD">
          <w:rPr>
            <w:rStyle w:val="Hyperlink"/>
            <w:rFonts w:cstheme="minorHAnsi"/>
            <w:noProof/>
          </w:rPr>
          <w:t>Table 1. The expected probabilities of presenting right- and left- handedness by genotype</w:t>
        </w:r>
        <w:r w:rsidR="00D058BD" w:rsidRPr="001517FD">
          <w:rPr>
            <w:rFonts w:cstheme="minorHAnsi"/>
            <w:noProof/>
            <w:webHidden/>
            <w:rtl/>
          </w:rPr>
          <w:tab/>
        </w:r>
        <w:r w:rsidR="00D058BD" w:rsidRPr="001517FD">
          <w:rPr>
            <w:rStyle w:val="Hyperlink"/>
            <w:rFonts w:cstheme="minorHAnsi"/>
            <w:noProof/>
            <w:rtl/>
          </w:rPr>
          <w:fldChar w:fldCharType="begin"/>
        </w:r>
        <w:r w:rsidR="00D058BD" w:rsidRPr="001517FD">
          <w:rPr>
            <w:rFonts w:cstheme="minorHAnsi"/>
            <w:noProof/>
            <w:webHidden/>
            <w:rtl/>
          </w:rPr>
          <w:instrText xml:space="preserve"> </w:instrText>
        </w:r>
        <w:r w:rsidR="00D058BD" w:rsidRPr="001517FD">
          <w:rPr>
            <w:rFonts w:cstheme="minorHAnsi"/>
            <w:noProof/>
            <w:webHidden/>
          </w:rPr>
          <w:instrText>PAGEREF</w:instrText>
        </w:r>
        <w:r w:rsidR="00D058BD" w:rsidRPr="001517FD">
          <w:rPr>
            <w:rFonts w:cstheme="minorHAnsi"/>
            <w:noProof/>
            <w:webHidden/>
            <w:rtl/>
          </w:rPr>
          <w:instrText xml:space="preserve"> _</w:instrText>
        </w:r>
        <w:r w:rsidR="00D058BD" w:rsidRPr="001517FD">
          <w:rPr>
            <w:rFonts w:cstheme="minorHAnsi"/>
            <w:noProof/>
            <w:webHidden/>
          </w:rPr>
          <w:instrText>Toc153726527 \h</w:instrText>
        </w:r>
        <w:r w:rsidR="00D058BD" w:rsidRPr="001517FD">
          <w:rPr>
            <w:rFonts w:cstheme="minorHAnsi"/>
            <w:noProof/>
            <w:webHidden/>
            <w:rtl/>
          </w:rPr>
          <w:instrText xml:space="preserve"> </w:instrText>
        </w:r>
        <w:r w:rsidR="00D058BD" w:rsidRPr="001517FD">
          <w:rPr>
            <w:rStyle w:val="Hyperlink"/>
            <w:rFonts w:cstheme="minorHAnsi"/>
            <w:noProof/>
            <w:rtl/>
          </w:rPr>
        </w:r>
        <w:r w:rsidR="00D058BD" w:rsidRPr="001517FD">
          <w:rPr>
            <w:rStyle w:val="Hyperlink"/>
            <w:rFonts w:cstheme="minorHAnsi"/>
            <w:noProof/>
            <w:rtl/>
          </w:rPr>
          <w:fldChar w:fldCharType="separate"/>
        </w:r>
        <w:r w:rsidR="00D058BD" w:rsidRPr="001517FD">
          <w:rPr>
            <w:rFonts w:cstheme="minorHAnsi"/>
            <w:noProof/>
            <w:webHidden/>
            <w:rtl/>
          </w:rPr>
          <w:t>3</w:t>
        </w:r>
        <w:r w:rsidR="00D058BD" w:rsidRPr="001517FD">
          <w:rPr>
            <w:rStyle w:val="Hyperlink"/>
            <w:rFonts w:cstheme="minorHAnsi"/>
            <w:noProof/>
            <w:rtl/>
          </w:rPr>
          <w:fldChar w:fldCharType="end"/>
        </w:r>
      </w:hyperlink>
    </w:p>
    <w:p w14:paraId="75D8D6B6" w14:textId="7C0E4544" w:rsidR="00D058BD" w:rsidRPr="001517FD" w:rsidRDefault="00000000" w:rsidP="00D02DC9">
      <w:pPr>
        <w:pStyle w:val="TableofFigures"/>
        <w:tabs>
          <w:tab w:val="right" w:leader="dot" w:pos="9016"/>
        </w:tabs>
        <w:bidi w:val="0"/>
        <w:spacing w:line="360" w:lineRule="auto"/>
        <w:jc w:val="both"/>
        <w:rPr>
          <w:rFonts w:eastAsiaTheme="minorEastAsia" w:cstheme="minorHAnsi"/>
          <w:noProof/>
          <w:rtl/>
        </w:rPr>
      </w:pPr>
      <w:hyperlink w:anchor="_Toc153726528" w:history="1">
        <w:r w:rsidR="00D058BD" w:rsidRPr="001517FD">
          <w:rPr>
            <w:rStyle w:val="Hyperlink"/>
            <w:rFonts w:cstheme="minorHAnsi"/>
            <w:noProof/>
          </w:rPr>
          <w:t>Table 2. Mating data from Table 2 in McManus (1985).</w:t>
        </w:r>
        <w:r w:rsidR="00D058BD" w:rsidRPr="001517FD">
          <w:rPr>
            <w:rFonts w:cstheme="minorHAnsi"/>
            <w:noProof/>
            <w:webHidden/>
            <w:rtl/>
          </w:rPr>
          <w:tab/>
        </w:r>
        <w:r w:rsidR="00D058BD" w:rsidRPr="001517FD">
          <w:rPr>
            <w:rStyle w:val="Hyperlink"/>
            <w:rFonts w:cstheme="minorHAnsi"/>
            <w:noProof/>
            <w:rtl/>
          </w:rPr>
          <w:fldChar w:fldCharType="begin"/>
        </w:r>
        <w:r w:rsidR="00D058BD" w:rsidRPr="001517FD">
          <w:rPr>
            <w:rFonts w:cstheme="minorHAnsi"/>
            <w:noProof/>
            <w:webHidden/>
            <w:rtl/>
          </w:rPr>
          <w:instrText xml:space="preserve"> </w:instrText>
        </w:r>
        <w:r w:rsidR="00D058BD" w:rsidRPr="001517FD">
          <w:rPr>
            <w:rFonts w:cstheme="minorHAnsi"/>
            <w:noProof/>
            <w:webHidden/>
          </w:rPr>
          <w:instrText>PAGEREF</w:instrText>
        </w:r>
        <w:r w:rsidR="00D058BD" w:rsidRPr="001517FD">
          <w:rPr>
            <w:rFonts w:cstheme="minorHAnsi"/>
            <w:noProof/>
            <w:webHidden/>
            <w:rtl/>
          </w:rPr>
          <w:instrText xml:space="preserve"> _</w:instrText>
        </w:r>
        <w:r w:rsidR="00D058BD" w:rsidRPr="001517FD">
          <w:rPr>
            <w:rFonts w:cstheme="minorHAnsi"/>
            <w:noProof/>
            <w:webHidden/>
          </w:rPr>
          <w:instrText>Toc153726528 \h</w:instrText>
        </w:r>
        <w:r w:rsidR="00D058BD" w:rsidRPr="001517FD">
          <w:rPr>
            <w:rFonts w:cstheme="minorHAnsi"/>
            <w:noProof/>
            <w:webHidden/>
            <w:rtl/>
          </w:rPr>
          <w:instrText xml:space="preserve"> </w:instrText>
        </w:r>
        <w:r w:rsidR="00D058BD" w:rsidRPr="001517FD">
          <w:rPr>
            <w:rStyle w:val="Hyperlink"/>
            <w:rFonts w:cstheme="minorHAnsi"/>
            <w:noProof/>
            <w:rtl/>
          </w:rPr>
        </w:r>
        <w:r w:rsidR="00D058BD" w:rsidRPr="001517FD">
          <w:rPr>
            <w:rStyle w:val="Hyperlink"/>
            <w:rFonts w:cstheme="minorHAnsi"/>
            <w:noProof/>
            <w:rtl/>
          </w:rPr>
          <w:fldChar w:fldCharType="separate"/>
        </w:r>
        <w:r w:rsidR="00D058BD" w:rsidRPr="001517FD">
          <w:rPr>
            <w:rFonts w:cstheme="minorHAnsi"/>
            <w:noProof/>
            <w:webHidden/>
            <w:rtl/>
          </w:rPr>
          <w:t>5</w:t>
        </w:r>
        <w:r w:rsidR="00D058BD" w:rsidRPr="001517FD">
          <w:rPr>
            <w:rStyle w:val="Hyperlink"/>
            <w:rFonts w:cstheme="minorHAnsi"/>
            <w:noProof/>
            <w:rtl/>
          </w:rPr>
          <w:fldChar w:fldCharType="end"/>
        </w:r>
      </w:hyperlink>
    </w:p>
    <w:p w14:paraId="1AB20AEA" w14:textId="1E31A8AB" w:rsidR="00D058BD" w:rsidRPr="001517FD" w:rsidRDefault="00000000" w:rsidP="00D02DC9">
      <w:pPr>
        <w:pStyle w:val="TableofFigures"/>
        <w:tabs>
          <w:tab w:val="right" w:leader="dot" w:pos="9016"/>
        </w:tabs>
        <w:bidi w:val="0"/>
        <w:spacing w:line="360" w:lineRule="auto"/>
        <w:jc w:val="both"/>
        <w:rPr>
          <w:rFonts w:eastAsiaTheme="minorEastAsia" w:cstheme="minorHAnsi"/>
          <w:noProof/>
          <w:rtl/>
        </w:rPr>
      </w:pPr>
      <w:hyperlink w:anchor="_Toc153726529" w:history="1">
        <w:r w:rsidR="00D058BD" w:rsidRPr="001517FD">
          <w:rPr>
            <w:rStyle w:val="Hyperlink"/>
            <w:rFonts w:cstheme="minorHAnsi"/>
            <w:noProof/>
          </w:rPr>
          <w:t>Table 3. Mating data from Table 3 in McManus (1985).</w:t>
        </w:r>
        <w:r w:rsidR="00D058BD" w:rsidRPr="001517FD">
          <w:rPr>
            <w:rFonts w:cstheme="minorHAnsi"/>
            <w:noProof/>
            <w:webHidden/>
            <w:rtl/>
          </w:rPr>
          <w:tab/>
        </w:r>
        <w:r w:rsidR="00D058BD" w:rsidRPr="001517FD">
          <w:rPr>
            <w:rStyle w:val="Hyperlink"/>
            <w:rFonts w:cstheme="minorHAnsi"/>
            <w:noProof/>
            <w:rtl/>
          </w:rPr>
          <w:fldChar w:fldCharType="begin"/>
        </w:r>
        <w:r w:rsidR="00D058BD" w:rsidRPr="001517FD">
          <w:rPr>
            <w:rFonts w:cstheme="minorHAnsi"/>
            <w:noProof/>
            <w:webHidden/>
            <w:rtl/>
          </w:rPr>
          <w:instrText xml:space="preserve"> </w:instrText>
        </w:r>
        <w:r w:rsidR="00D058BD" w:rsidRPr="001517FD">
          <w:rPr>
            <w:rFonts w:cstheme="minorHAnsi"/>
            <w:noProof/>
            <w:webHidden/>
          </w:rPr>
          <w:instrText>PAGEREF</w:instrText>
        </w:r>
        <w:r w:rsidR="00D058BD" w:rsidRPr="001517FD">
          <w:rPr>
            <w:rFonts w:cstheme="minorHAnsi"/>
            <w:noProof/>
            <w:webHidden/>
            <w:rtl/>
          </w:rPr>
          <w:instrText xml:space="preserve"> _</w:instrText>
        </w:r>
        <w:r w:rsidR="00D058BD" w:rsidRPr="001517FD">
          <w:rPr>
            <w:rFonts w:cstheme="minorHAnsi"/>
            <w:noProof/>
            <w:webHidden/>
          </w:rPr>
          <w:instrText>Toc153726529 \h</w:instrText>
        </w:r>
        <w:r w:rsidR="00D058BD" w:rsidRPr="001517FD">
          <w:rPr>
            <w:rFonts w:cstheme="minorHAnsi"/>
            <w:noProof/>
            <w:webHidden/>
            <w:rtl/>
          </w:rPr>
          <w:instrText xml:space="preserve"> </w:instrText>
        </w:r>
        <w:r w:rsidR="00D058BD" w:rsidRPr="001517FD">
          <w:rPr>
            <w:rStyle w:val="Hyperlink"/>
            <w:rFonts w:cstheme="minorHAnsi"/>
            <w:noProof/>
            <w:rtl/>
          </w:rPr>
        </w:r>
        <w:r w:rsidR="00D058BD" w:rsidRPr="001517FD">
          <w:rPr>
            <w:rStyle w:val="Hyperlink"/>
            <w:rFonts w:cstheme="minorHAnsi"/>
            <w:noProof/>
            <w:rtl/>
          </w:rPr>
          <w:fldChar w:fldCharType="separate"/>
        </w:r>
        <w:r w:rsidR="00D058BD" w:rsidRPr="001517FD">
          <w:rPr>
            <w:rFonts w:cstheme="minorHAnsi"/>
            <w:noProof/>
            <w:webHidden/>
            <w:rtl/>
          </w:rPr>
          <w:t>7</w:t>
        </w:r>
        <w:r w:rsidR="00D058BD" w:rsidRPr="001517FD">
          <w:rPr>
            <w:rStyle w:val="Hyperlink"/>
            <w:rFonts w:cstheme="minorHAnsi"/>
            <w:noProof/>
            <w:rtl/>
          </w:rPr>
          <w:fldChar w:fldCharType="end"/>
        </w:r>
      </w:hyperlink>
    </w:p>
    <w:p w14:paraId="3B598428" w14:textId="15DD5460" w:rsidR="00D058BD" w:rsidRPr="001517FD" w:rsidRDefault="00000000" w:rsidP="00D02DC9">
      <w:pPr>
        <w:pStyle w:val="TableofFigures"/>
        <w:tabs>
          <w:tab w:val="right" w:leader="dot" w:pos="9016"/>
        </w:tabs>
        <w:bidi w:val="0"/>
        <w:spacing w:line="360" w:lineRule="auto"/>
        <w:jc w:val="both"/>
        <w:rPr>
          <w:rFonts w:eastAsiaTheme="minorEastAsia" w:cstheme="minorHAnsi"/>
          <w:noProof/>
          <w:rtl/>
        </w:rPr>
      </w:pPr>
      <w:hyperlink w:anchor="_Toc153726530" w:history="1">
        <w:r w:rsidR="00D058BD" w:rsidRPr="001517FD">
          <w:rPr>
            <w:rStyle w:val="Hyperlink"/>
            <w:rFonts w:cstheme="minorHAnsi"/>
            <w:noProof/>
          </w:rPr>
          <w:t>Table 4. Observations of twins taken from Table 5 in McManus (1985).</w:t>
        </w:r>
        <w:r w:rsidR="00D058BD" w:rsidRPr="001517FD">
          <w:rPr>
            <w:rFonts w:cstheme="minorHAnsi"/>
            <w:noProof/>
            <w:webHidden/>
            <w:rtl/>
          </w:rPr>
          <w:tab/>
        </w:r>
        <w:r w:rsidR="00D058BD" w:rsidRPr="001517FD">
          <w:rPr>
            <w:rStyle w:val="Hyperlink"/>
            <w:rFonts w:cstheme="minorHAnsi"/>
            <w:noProof/>
            <w:rtl/>
          </w:rPr>
          <w:fldChar w:fldCharType="begin"/>
        </w:r>
        <w:r w:rsidR="00D058BD" w:rsidRPr="001517FD">
          <w:rPr>
            <w:rFonts w:cstheme="minorHAnsi"/>
            <w:noProof/>
            <w:webHidden/>
            <w:rtl/>
          </w:rPr>
          <w:instrText xml:space="preserve"> </w:instrText>
        </w:r>
        <w:r w:rsidR="00D058BD" w:rsidRPr="001517FD">
          <w:rPr>
            <w:rFonts w:cstheme="minorHAnsi"/>
            <w:noProof/>
            <w:webHidden/>
          </w:rPr>
          <w:instrText>PAGEREF</w:instrText>
        </w:r>
        <w:r w:rsidR="00D058BD" w:rsidRPr="001517FD">
          <w:rPr>
            <w:rFonts w:cstheme="minorHAnsi"/>
            <w:noProof/>
            <w:webHidden/>
            <w:rtl/>
          </w:rPr>
          <w:instrText xml:space="preserve"> _</w:instrText>
        </w:r>
        <w:r w:rsidR="00D058BD" w:rsidRPr="001517FD">
          <w:rPr>
            <w:rFonts w:cstheme="minorHAnsi"/>
            <w:noProof/>
            <w:webHidden/>
          </w:rPr>
          <w:instrText>Toc153726530 \h</w:instrText>
        </w:r>
        <w:r w:rsidR="00D058BD" w:rsidRPr="001517FD">
          <w:rPr>
            <w:rFonts w:cstheme="minorHAnsi"/>
            <w:noProof/>
            <w:webHidden/>
            <w:rtl/>
          </w:rPr>
          <w:instrText xml:space="preserve"> </w:instrText>
        </w:r>
        <w:r w:rsidR="00D058BD" w:rsidRPr="001517FD">
          <w:rPr>
            <w:rStyle w:val="Hyperlink"/>
            <w:rFonts w:cstheme="minorHAnsi"/>
            <w:noProof/>
            <w:rtl/>
          </w:rPr>
        </w:r>
        <w:r w:rsidR="00D058BD" w:rsidRPr="001517FD">
          <w:rPr>
            <w:rStyle w:val="Hyperlink"/>
            <w:rFonts w:cstheme="minorHAnsi"/>
            <w:noProof/>
            <w:rtl/>
          </w:rPr>
          <w:fldChar w:fldCharType="separate"/>
        </w:r>
        <w:r w:rsidR="00D058BD" w:rsidRPr="001517FD">
          <w:rPr>
            <w:rFonts w:cstheme="minorHAnsi"/>
            <w:noProof/>
            <w:webHidden/>
            <w:rtl/>
          </w:rPr>
          <w:t>8</w:t>
        </w:r>
        <w:r w:rsidR="00D058BD" w:rsidRPr="001517FD">
          <w:rPr>
            <w:rStyle w:val="Hyperlink"/>
            <w:rFonts w:cstheme="minorHAnsi"/>
            <w:noProof/>
            <w:rtl/>
          </w:rPr>
          <w:fldChar w:fldCharType="end"/>
        </w:r>
      </w:hyperlink>
    </w:p>
    <w:p w14:paraId="742FC181" w14:textId="129E2D42" w:rsidR="00D058BD" w:rsidRPr="001517FD" w:rsidRDefault="00000000" w:rsidP="00D02DC9">
      <w:pPr>
        <w:pStyle w:val="TableofFigures"/>
        <w:tabs>
          <w:tab w:val="right" w:leader="dot" w:pos="9016"/>
        </w:tabs>
        <w:bidi w:val="0"/>
        <w:spacing w:line="360" w:lineRule="auto"/>
        <w:jc w:val="both"/>
        <w:rPr>
          <w:rFonts w:eastAsiaTheme="minorEastAsia" w:cstheme="minorHAnsi"/>
          <w:noProof/>
          <w:rtl/>
        </w:rPr>
      </w:pPr>
      <w:hyperlink w:anchor="_Toc153726531" w:history="1">
        <w:r w:rsidR="00D058BD" w:rsidRPr="001517FD">
          <w:rPr>
            <w:rStyle w:val="Hyperlink"/>
            <w:rFonts w:cstheme="minorHAnsi"/>
            <w:noProof/>
          </w:rPr>
          <w:t>Table 5. Comparison of maximum log-likelihood of the present model, and the model of Mcmanus</w:t>
        </w:r>
        <w:r w:rsidR="00D058BD" w:rsidRPr="001517FD">
          <w:rPr>
            <w:rFonts w:cstheme="minorHAnsi"/>
            <w:noProof/>
            <w:webHidden/>
            <w:rtl/>
          </w:rPr>
          <w:tab/>
        </w:r>
        <w:r w:rsidR="00D058BD" w:rsidRPr="001517FD">
          <w:rPr>
            <w:rStyle w:val="Hyperlink"/>
            <w:rFonts w:cstheme="minorHAnsi"/>
            <w:noProof/>
            <w:rtl/>
          </w:rPr>
          <w:fldChar w:fldCharType="begin"/>
        </w:r>
        <w:r w:rsidR="00D058BD" w:rsidRPr="001517FD">
          <w:rPr>
            <w:rFonts w:cstheme="minorHAnsi"/>
            <w:noProof/>
            <w:webHidden/>
            <w:rtl/>
          </w:rPr>
          <w:instrText xml:space="preserve"> </w:instrText>
        </w:r>
        <w:r w:rsidR="00D058BD" w:rsidRPr="001517FD">
          <w:rPr>
            <w:rFonts w:cstheme="minorHAnsi"/>
            <w:noProof/>
            <w:webHidden/>
          </w:rPr>
          <w:instrText>PAGEREF</w:instrText>
        </w:r>
        <w:r w:rsidR="00D058BD" w:rsidRPr="001517FD">
          <w:rPr>
            <w:rFonts w:cstheme="minorHAnsi"/>
            <w:noProof/>
            <w:webHidden/>
            <w:rtl/>
          </w:rPr>
          <w:instrText xml:space="preserve"> _</w:instrText>
        </w:r>
        <w:r w:rsidR="00D058BD" w:rsidRPr="001517FD">
          <w:rPr>
            <w:rFonts w:cstheme="minorHAnsi"/>
            <w:noProof/>
            <w:webHidden/>
          </w:rPr>
          <w:instrText>Toc153726531 \h</w:instrText>
        </w:r>
        <w:r w:rsidR="00D058BD" w:rsidRPr="001517FD">
          <w:rPr>
            <w:rFonts w:cstheme="minorHAnsi"/>
            <w:noProof/>
            <w:webHidden/>
            <w:rtl/>
          </w:rPr>
          <w:instrText xml:space="preserve"> </w:instrText>
        </w:r>
        <w:r w:rsidR="00D058BD" w:rsidRPr="001517FD">
          <w:rPr>
            <w:rStyle w:val="Hyperlink"/>
            <w:rFonts w:cstheme="minorHAnsi"/>
            <w:noProof/>
            <w:rtl/>
          </w:rPr>
        </w:r>
        <w:r w:rsidR="00D058BD" w:rsidRPr="001517FD">
          <w:rPr>
            <w:rStyle w:val="Hyperlink"/>
            <w:rFonts w:cstheme="minorHAnsi"/>
            <w:noProof/>
            <w:rtl/>
          </w:rPr>
          <w:fldChar w:fldCharType="separate"/>
        </w:r>
        <w:r w:rsidR="00D058BD" w:rsidRPr="001517FD">
          <w:rPr>
            <w:rFonts w:cstheme="minorHAnsi"/>
            <w:noProof/>
            <w:webHidden/>
            <w:rtl/>
          </w:rPr>
          <w:t>11</w:t>
        </w:r>
        <w:r w:rsidR="00D058BD" w:rsidRPr="001517FD">
          <w:rPr>
            <w:rStyle w:val="Hyperlink"/>
            <w:rFonts w:cstheme="minorHAnsi"/>
            <w:noProof/>
            <w:rtl/>
          </w:rPr>
          <w:fldChar w:fldCharType="end"/>
        </w:r>
      </w:hyperlink>
    </w:p>
    <w:p w14:paraId="671F5CEF" w14:textId="69FAE073" w:rsidR="00D058BD" w:rsidRPr="001517FD" w:rsidDel="00DA72F3" w:rsidRDefault="00000000" w:rsidP="00D02DC9">
      <w:pPr>
        <w:pStyle w:val="TableofFigures"/>
        <w:tabs>
          <w:tab w:val="right" w:leader="dot" w:pos="9016"/>
        </w:tabs>
        <w:bidi w:val="0"/>
        <w:spacing w:line="360" w:lineRule="auto"/>
        <w:jc w:val="both"/>
        <w:rPr>
          <w:del w:id="7" w:author="Tomer Oron" w:date="2023-12-26T13:43:00Z"/>
          <w:rFonts w:eastAsiaTheme="minorEastAsia" w:cstheme="minorHAnsi"/>
          <w:noProof/>
          <w:rtl/>
        </w:rPr>
      </w:pPr>
      <w:del w:id="8" w:author="Tomer Oron" w:date="2023-12-26T13:43:00Z">
        <w:r w:rsidDel="00DA72F3">
          <w:fldChar w:fldCharType="begin"/>
        </w:r>
        <w:r w:rsidDel="00DA72F3">
          <w:delInstrText>HYPERLINK \l "_Toc153726532"</w:delInstrText>
        </w:r>
        <w:r w:rsidDel="00DA72F3">
          <w:fldChar w:fldCharType="separate"/>
        </w:r>
        <w:r w:rsidR="00D058BD" w:rsidRPr="001517FD" w:rsidDel="00DA72F3">
          <w:rPr>
            <w:rStyle w:val="Hyperlink"/>
            <w:rFonts w:cstheme="minorHAnsi"/>
            <w:noProof/>
          </w:rPr>
          <w:delText>Table 6. results of fitting model C' over Table 3</w:delText>
        </w:r>
        <w:r w:rsidR="00D058BD" w:rsidRPr="001517FD" w:rsidDel="00DA72F3">
          <w:rPr>
            <w:rFonts w:cstheme="minorHAnsi"/>
            <w:noProof/>
            <w:webHidden/>
            <w:rtl/>
          </w:rPr>
          <w:tab/>
        </w:r>
        <w:r w:rsidR="00D058BD" w:rsidRPr="001517FD" w:rsidDel="00DA72F3">
          <w:rPr>
            <w:rStyle w:val="Hyperlink"/>
            <w:rFonts w:cstheme="minorHAnsi"/>
            <w:noProof/>
            <w:rtl/>
          </w:rPr>
          <w:fldChar w:fldCharType="begin"/>
        </w:r>
        <w:r w:rsidR="00D058BD" w:rsidRPr="001517FD" w:rsidDel="00DA72F3">
          <w:rPr>
            <w:rFonts w:cstheme="minorHAnsi"/>
            <w:noProof/>
            <w:webHidden/>
            <w:rtl/>
          </w:rPr>
          <w:delInstrText xml:space="preserve"> </w:delInstrText>
        </w:r>
        <w:r w:rsidR="00D058BD" w:rsidRPr="001517FD" w:rsidDel="00DA72F3">
          <w:rPr>
            <w:rFonts w:cstheme="minorHAnsi"/>
            <w:noProof/>
            <w:webHidden/>
          </w:rPr>
          <w:delInstrText>PAGEREF</w:delInstrText>
        </w:r>
        <w:r w:rsidR="00D058BD" w:rsidRPr="001517FD" w:rsidDel="00DA72F3">
          <w:rPr>
            <w:rFonts w:cstheme="minorHAnsi"/>
            <w:noProof/>
            <w:webHidden/>
            <w:rtl/>
          </w:rPr>
          <w:delInstrText xml:space="preserve"> _</w:delInstrText>
        </w:r>
        <w:r w:rsidR="00D058BD" w:rsidRPr="001517FD" w:rsidDel="00DA72F3">
          <w:rPr>
            <w:rFonts w:cstheme="minorHAnsi"/>
            <w:noProof/>
            <w:webHidden/>
          </w:rPr>
          <w:delInstrText>Toc153726532 \h</w:delInstrText>
        </w:r>
        <w:r w:rsidR="00D058BD" w:rsidRPr="001517FD" w:rsidDel="00DA72F3">
          <w:rPr>
            <w:rFonts w:cstheme="minorHAnsi"/>
            <w:noProof/>
            <w:webHidden/>
            <w:rtl/>
          </w:rPr>
          <w:delInstrText xml:space="preserve"> </w:delInstrText>
        </w:r>
        <w:r w:rsidR="00D058BD" w:rsidRPr="001517FD" w:rsidDel="00DA72F3">
          <w:rPr>
            <w:rStyle w:val="Hyperlink"/>
            <w:rFonts w:cstheme="minorHAnsi"/>
            <w:noProof/>
            <w:rtl/>
          </w:rPr>
        </w:r>
        <w:r w:rsidR="00D058BD" w:rsidRPr="001517FD" w:rsidDel="00DA72F3">
          <w:rPr>
            <w:rStyle w:val="Hyperlink"/>
            <w:rFonts w:cstheme="minorHAnsi"/>
            <w:noProof/>
            <w:rtl/>
          </w:rPr>
          <w:fldChar w:fldCharType="separate"/>
        </w:r>
        <w:r w:rsidR="00D058BD" w:rsidRPr="001517FD" w:rsidDel="00DA72F3">
          <w:rPr>
            <w:rFonts w:cstheme="minorHAnsi"/>
            <w:noProof/>
            <w:webHidden/>
            <w:rtl/>
          </w:rPr>
          <w:delText>20</w:delText>
        </w:r>
        <w:r w:rsidR="00D058BD" w:rsidRPr="001517FD" w:rsidDel="00DA72F3">
          <w:rPr>
            <w:rStyle w:val="Hyperlink"/>
            <w:rFonts w:cstheme="minorHAnsi"/>
            <w:noProof/>
            <w:rtl/>
          </w:rPr>
          <w:fldChar w:fldCharType="end"/>
        </w:r>
        <w:r w:rsidDel="00DA72F3">
          <w:rPr>
            <w:rStyle w:val="Hyperlink"/>
            <w:rFonts w:cstheme="minorHAnsi"/>
            <w:noProof/>
          </w:rPr>
          <w:fldChar w:fldCharType="end"/>
        </w:r>
      </w:del>
    </w:p>
    <w:p w14:paraId="393D2C65" w14:textId="127726E9" w:rsidR="00D058BD" w:rsidRPr="001517FD" w:rsidDel="001F398C" w:rsidRDefault="00000000" w:rsidP="00D02DC9">
      <w:pPr>
        <w:pStyle w:val="TableofFigures"/>
        <w:tabs>
          <w:tab w:val="right" w:leader="dot" w:pos="9016"/>
        </w:tabs>
        <w:bidi w:val="0"/>
        <w:spacing w:line="360" w:lineRule="auto"/>
        <w:jc w:val="both"/>
        <w:rPr>
          <w:del w:id="9" w:author="Tomer Oron" w:date="2024-01-12T19:03:00Z"/>
          <w:rFonts w:eastAsiaTheme="minorEastAsia" w:cstheme="minorHAnsi"/>
          <w:noProof/>
          <w:rtl/>
        </w:rPr>
      </w:pPr>
      <w:del w:id="10" w:author="Tomer Oron" w:date="2024-01-12T19:03:00Z">
        <w:r w:rsidDel="001F398C">
          <w:fldChar w:fldCharType="begin"/>
        </w:r>
        <w:r w:rsidDel="001F398C">
          <w:delInstrText>HYPERLINK \l "_Toc153726533"</w:delInstrText>
        </w:r>
        <w:r w:rsidDel="001F398C">
          <w:fldChar w:fldCharType="separate"/>
        </w:r>
        <w:r w:rsidR="00D058BD" w:rsidRPr="001517FD" w:rsidDel="001F398C">
          <w:rPr>
            <w:rStyle w:val="Hyperlink"/>
            <w:rFonts w:cstheme="minorHAnsi"/>
            <w:noProof/>
          </w:rPr>
          <w:delText>T</w:delText>
        </w:r>
      </w:del>
      <w:del w:id="11" w:author="Tomer Oron" w:date="2023-12-26T13:43:00Z">
        <w:r w:rsidR="00D058BD" w:rsidRPr="001517FD" w:rsidDel="00DA72F3">
          <w:rPr>
            <w:rStyle w:val="Hyperlink"/>
            <w:rFonts w:cstheme="minorHAnsi"/>
            <w:noProof/>
          </w:rPr>
          <w:delText xml:space="preserve">able 7. results of fitting the model over the data of table </w:delText>
        </w:r>
        <w:r w:rsidR="00D058BD" w:rsidRPr="001517FD" w:rsidDel="00DA72F3">
          <w:rPr>
            <w:rFonts w:cstheme="minorHAnsi"/>
            <w:noProof/>
            <w:webHidden/>
            <w:rtl/>
          </w:rPr>
          <w:delText>4</w:delText>
        </w:r>
        <w:r w:rsidR="00D058BD" w:rsidRPr="001517FD" w:rsidDel="00DA72F3">
          <w:rPr>
            <w:rFonts w:cstheme="minorHAnsi"/>
            <w:noProof/>
            <w:webHidden/>
            <w:rtl/>
          </w:rPr>
          <w:tab/>
        </w:r>
        <w:r w:rsidR="00D058BD" w:rsidRPr="001517FD" w:rsidDel="00DA72F3">
          <w:rPr>
            <w:rStyle w:val="Hyperlink"/>
            <w:rFonts w:cstheme="minorHAnsi"/>
            <w:noProof/>
            <w:rtl/>
          </w:rPr>
          <w:fldChar w:fldCharType="begin"/>
        </w:r>
        <w:r w:rsidR="00D058BD" w:rsidRPr="001517FD" w:rsidDel="00DA72F3">
          <w:rPr>
            <w:rFonts w:cstheme="minorHAnsi"/>
            <w:noProof/>
            <w:webHidden/>
            <w:rtl/>
          </w:rPr>
          <w:delInstrText xml:space="preserve"> </w:delInstrText>
        </w:r>
        <w:r w:rsidR="00D058BD" w:rsidRPr="001517FD" w:rsidDel="00DA72F3">
          <w:rPr>
            <w:rFonts w:cstheme="minorHAnsi"/>
            <w:noProof/>
            <w:webHidden/>
          </w:rPr>
          <w:delInstrText>PAGEREF</w:delInstrText>
        </w:r>
        <w:r w:rsidR="00D058BD" w:rsidRPr="001517FD" w:rsidDel="00DA72F3">
          <w:rPr>
            <w:rFonts w:cstheme="minorHAnsi"/>
            <w:noProof/>
            <w:webHidden/>
            <w:rtl/>
          </w:rPr>
          <w:delInstrText xml:space="preserve"> _</w:delInstrText>
        </w:r>
        <w:r w:rsidR="00D058BD" w:rsidRPr="001517FD" w:rsidDel="00DA72F3">
          <w:rPr>
            <w:rFonts w:cstheme="minorHAnsi"/>
            <w:noProof/>
            <w:webHidden/>
          </w:rPr>
          <w:delInstrText>Toc153726533 \h</w:delInstrText>
        </w:r>
        <w:r w:rsidR="00D058BD" w:rsidRPr="001517FD" w:rsidDel="00DA72F3">
          <w:rPr>
            <w:rFonts w:cstheme="minorHAnsi"/>
            <w:noProof/>
            <w:webHidden/>
            <w:rtl/>
          </w:rPr>
          <w:delInstrText xml:space="preserve"> </w:delInstrText>
        </w:r>
        <w:r w:rsidR="00D058BD" w:rsidRPr="001517FD" w:rsidDel="00DA72F3">
          <w:rPr>
            <w:rStyle w:val="Hyperlink"/>
            <w:rFonts w:cstheme="minorHAnsi"/>
            <w:noProof/>
            <w:rtl/>
          </w:rPr>
        </w:r>
        <w:r w:rsidR="00D058BD" w:rsidRPr="001517FD" w:rsidDel="00DA72F3">
          <w:rPr>
            <w:rStyle w:val="Hyperlink"/>
            <w:rFonts w:cstheme="minorHAnsi"/>
            <w:noProof/>
            <w:rtl/>
          </w:rPr>
          <w:fldChar w:fldCharType="separate"/>
        </w:r>
        <w:r w:rsidR="00D058BD" w:rsidRPr="001517FD" w:rsidDel="00DA72F3">
          <w:rPr>
            <w:rFonts w:cstheme="minorHAnsi"/>
            <w:noProof/>
            <w:webHidden/>
            <w:rtl/>
          </w:rPr>
          <w:delText>21</w:delText>
        </w:r>
        <w:r w:rsidR="00D058BD" w:rsidRPr="001517FD" w:rsidDel="00DA72F3">
          <w:rPr>
            <w:rStyle w:val="Hyperlink"/>
            <w:rFonts w:cstheme="minorHAnsi"/>
            <w:noProof/>
            <w:rtl/>
          </w:rPr>
          <w:fldChar w:fldCharType="end"/>
        </w:r>
      </w:del>
      <w:del w:id="12" w:author="Tomer Oron" w:date="2024-01-12T19:03:00Z">
        <w:r w:rsidDel="001F398C">
          <w:rPr>
            <w:rStyle w:val="Hyperlink"/>
            <w:rFonts w:cstheme="minorHAnsi"/>
            <w:noProof/>
          </w:rPr>
          <w:fldChar w:fldCharType="end"/>
        </w:r>
      </w:del>
    </w:p>
    <w:p w14:paraId="7ADCE3EC" w14:textId="3F9EE2E1" w:rsidR="00D058BD" w:rsidRPr="001517FD" w:rsidRDefault="00000000" w:rsidP="00D02DC9">
      <w:pPr>
        <w:pStyle w:val="TableofFigures"/>
        <w:tabs>
          <w:tab w:val="right" w:leader="dot" w:pos="9016"/>
        </w:tabs>
        <w:bidi w:val="0"/>
        <w:spacing w:line="360" w:lineRule="auto"/>
        <w:jc w:val="both"/>
        <w:rPr>
          <w:rFonts w:eastAsiaTheme="minorEastAsia" w:cstheme="minorHAnsi"/>
          <w:noProof/>
          <w:rtl/>
        </w:rPr>
      </w:pPr>
      <w:del w:id="13" w:author="Tomer Oron" w:date="2023-12-26T13:43:00Z">
        <w:r w:rsidDel="00DA72F3">
          <w:fldChar w:fldCharType="begin"/>
        </w:r>
        <w:r w:rsidDel="00DA72F3">
          <w:delInstrText>HYPERLINK \l "_Toc153726534"</w:delInstrText>
        </w:r>
        <w:r w:rsidDel="00DA72F3">
          <w:fldChar w:fldCharType="separate"/>
        </w:r>
        <w:r w:rsidR="00D058BD" w:rsidRPr="001517FD" w:rsidDel="00DA72F3">
          <w:rPr>
            <w:rStyle w:val="Hyperlink"/>
            <w:rFonts w:cstheme="minorHAnsi"/>
            <w:noProof/>
          </w:rPr>
          <w:delText>Table 8. results of fiting table 2 to model C'</w:delText>
        </w:r>
        <w:r w:rsidR="00D058BD" w:rsidRPr="001517FD" w:rsidDel="00DA72F3">
          <w:rPr>
            <w:rFonts w:cstheme="minorHAnsi"/>
            <w:noProof/>
            <w:webHidden/>
            <w:rtl/>
          </w:rPr>
          <w:tab/>
        </w:r>
        <w:r w:rsidR="00D058BD" w:rsidRPr="001517FD" w:rsidDel="00DA72F3">
          <w:rPr>
            <w:rStyle w:val="Hyperlink"/>
            <w:rFonts w:cstheme="minorHAnsi"/>
            <w:noProof/>
            <w:rtl/>
          </w:rPr>
          <w:fldChar w:fldCharType="begin"/>
        </w:r>
        <w:r w:rsidR="00D058BD" w:rsidRPr="001517FD" w:rsidDel="00DA72F3">
          <w:rPr>
            <w:rFonts w:cstheme="minorHAnsi"/>
            <w:noProof/>
            <w:webHidden/>
            <w:rtl/>
          </w:rPr>
          <w:delInstrText xml:space="preserve"> </w:delInstrText>
        </w:r>
        <w:r w:rsidR="00D058BD" w:rsidRPr="001517FD" w:rsidDel="00DA72F3">
          <w:rPr>
            <w:rFonts w:cstheme="minorHAnsi"/>
            <w:noProof/>
            <w:webHidden/>
          </w:rPr>
          <w:delInstrText>PAGEREF</w:delInstrText>
        </w:r>
        <w:r w:rsidR="00D058BD" w:rsidRPr="001517FD" w:rsidDel="00DA72F3">
          <w:rPr>
            <w:rFonts w:cstheme="minorHAnsi"/>
            <w:noProof/>
            <w:webHidden/>
            <w:rtl/>
          </w:rPr>
          <w:delInstrText xml:space="preserve"> _</w:delInstrText>
        </w:r>
        <w:r w:rsidR="00D058BD" w:rsidRPr="001517FD" w:rsidDel="00DA72F3">
          <w:rPr>
            <w:rFonts w:cstheme="minorHAnsi"/>
            <w:noProof/>
            <w:webHidden/>
          </w:rPr>
          <w:delInstrText>Toc153726534 \h</w:delInstrText>
        </w:r>
        <w:r w:rsidR="00D058BD" w:rsidRPr="001517FD" w:rsidDel="00DA72F3">
          <w:rPr>
            <w:rFonts w:cstheme="minorHAnsi"/>
            <w:noProof/>
            <w:webHidden/>
            <w:rtl/>
          </w:rPr>
          <w:delInstrText xml:space="preserve"> </w:delInstrText>
        </w:r>
        <w:r w:rsidR="00D058BD" w:rsidRPr="001517FD" w:rsidDel="00DA72F3">
          <w:rPr>
            <w:rStyle w:val="Hyperlink"/>
            <w:rFonts w:cstheme="minorHAnsi"/>
            <w:noProof/>
            <w:rtl/>
          </w:rPr>
        </w:r>
        <w:r w:rsidR="00D058BD" w:rsidRPr="001517FD" w:rsidDel="00DA72F3">
          <w:rPr>
            <w:rStyle w:val="Hyperlink"/>
            <w:rFonts w:cstheme="minorHAnsi"/>
            <w:noProof/>
            <w:rtl/>
          </w:rPr>
          <w:fldChar w:fldCharType="separate"/>
        </w:r>
        <w:r w:rsidR="00D058BD" w:rsidRPr="001517FD" w:rsidDel="00DA72F3">
          <w:rPr>
            <w:rFonts w:cstheme="minorHAnsi"/>
            <w:noProof/>
            <w:webHidden/>
            <w:rtl/>
          </w:rPr>
          <w:delText>22</w:delText>
        </w:r>
        <w:r w:rsidR="00D058BD" w:rsidRPr="001517FD" w:rsidDel="00DA72F3">
          <w:rPr>
            <w:rStyle w:val="Hyperlink"/>
            <w:rFonts w:cstheme="minorHAnsi"/>
            <w:noProof/>
            <w:rtl/>
          </w:rPr>
          <w:fldChar w:fldCharType="end"/>
        </w:r>
        <w:r w:rsidDel="00DA72F3">
          <w:rPr>
            <w:rStyle w:val="Hyperlink"/>
            <w:rFonts w:cstheme="minorHAnsi"/>
            <w:noProof/>
          </w:rPr>
          <w:fldChar w:fldCharType="end"/>
        </w:r>
      </w:del>
    </w:p>
    <w:p w14:paraId="0720CEA6" w14:textId="045420CB" w:rsidR="00D058BD" w:rsidRPr="001517FD" w:rsidDel="00DA72F3" w:rsidRDefault="00000000" w:rsidP="00D02DC9">
      <w:pPr>
        <w:pStyle w:val="TableofFigures"/>
        <w:tabs>
          <w:tab w:val="right" w:leader="dot" w:pos="9016"/>
        </w:tabs>
        <w:bidi w:val="0"/>
        <w:spacing w:line="360" w:lineRule="auto"/>
        <w:jc w:val="both"/>
        <w:rPr>
          <w:del w:id="14" w:author="Tomer Oron" w:date="2023-12-26T13:43:00Z"/>
          <w:rFonts w:eastAsiaTheme="minorEastAsia" w:cstheme="minorHAnsi"/>
          <w:noProof/>
          <w:rtl/>
        </w:rPr>
      </w:pPr>
      <w:del w:id="15" w:author="Tomer Oron" w:date="2023-12-26T13:43:00Z">
        <w:r w:rsidDel="00DA72F3">
          <w:fldChar w:fldCharType="begin"/>
        </w:r>
        <w:r w:rsidDel="00DA72F3">
          <w:delInstrText>HYPERLINK \l "_Toc153726535"</w:delInstrText>
        </w:r>
        <w:r w:rsidDel="00DA72F3">
          <w:fldChar w:fldCharType="separate"/>
        </w:r>
        <w:r w:rsidR="00D058BD" w:rsidRPr="001517FD" w:rsidDel="00DA72F3">
          <w:rPr>
            <w:rStyle w:val="Hyperlink"/>
            <w:rFonts w:cstheme="minorHAnsi"/>
            <w:noProof/>
          </w:rPr>
          <w:delText>Table 9. The expected percentage for sibships of 1-5  families</w:delText>
        </w:r>
        <w:r w:rsidR="00D058BD" w:rsidRPr="001517FD" w:rsidDel="00DA72F3">
          <w:rPr>
            <w:rFonts w:cstheme="minorHAnsi"/>
            <w:noProof/>
            <w:webHidden/>
            <w:rtl/>
          </w:rPr>
          <w:tab/>
        </w:r>
        <w:r w:rsidR="00D058BD" w:rsidRPr="001517FD" w:rsidDel="00DA72F3">
          <w:rPr>
            <w:rStyle w:val="Hyperlink"/>
            <w:rFonts w:cstheme="minorHAnsi"/>
            <w:noProof/>
            <w:rtl/>
          </w:rPr>
          <w:fldChar w:fldCharType="begin"/>
        </w:r>
        <w:r w:rsidR="00D058BD" w:rsidRPr="001517FD" w:rsidDel="00DA72F3">
          <w:rPr>
            <w:rFonts w:cstheme="minorHAnsi"/>
            <w:noProof/>
            <w:webHidden/>
            <w:rtl/>
          </w:rPr>
          <w:delInstrText xml:space="preserve"> </w:delInstrText>
        </w:r>
        <w:r w:rsidR="00D058BD" w:rsidRPr="001517FD" w:rsidDel="00DA72F3">
          <w:rPr>
            <w:rFonts w:cstheme="minorHAnsi"/>
            <w:noProof/>
            <w:webHidden/>
          </w:rPr>
          <w:delInstrText>PAGEREF</w:delInstrText>
        </w:r>
        <w:r w:rsidR="00D058BD" w:rsidRPr="001517FD" w:rsidDel="00DA72F3">
          <w:rPr>
            <w:rFonts w:cstheme="minorHAnsi"/>
            <w:noProof/>
            <w:webHidden/>
            <w:rtl/>
          </w:rPr>
          <w:delInstrText xml:space="preserve"> _</w:delInstrText>
        </w:r>
        <w:r w:rsidR="00D058BD" w:rsidRPr="001517FD" w:rsidDel="00DA72F3">
          <w:rPr>
            <w:rFonts w:cstheme="minorHAnsi"/>
            <w:noProof/>
            <w:webHidden/>
          </w:rPr>
          <w:delInstrText>Toc153726535 \h</w:delInstrText>
        </w:r>
        <w:r w:rsidR="00D058BD" w:rsidRPr="001517FD" w:rsidDel="00DA72F3">
          <w:rPr>
            <w:rFonts w:cstheme="minorHAnsi"/>
            <w:noProof/>
            <w:webHidden/>
            <w:rtl/>
          </w:rPr>
          <w:delInstrText xml:space="preserve"> </w:delInstrText>
        </w:r>
        <w:r w:rsidR="00D058BD" w:rsidRPr="001517FD" w:rsidDel="00DA72F3">
          <w:rPr>
            <w:rStyle w:val="Hyperlink"/>
            <w:rFonts w:cstheme="minorHAnsi"/>
            <w:noProof/>
            <w:rtl/>
          </w:rPr>
        </w:r>
        <w:r w:rsidR="00D058BD" w:rsidRPr="001517FD" w:rsidDel="00DA72F3">
          <w:rPr>
            <w:rStyle w:val="Hyperlink"/>
            <w:rFonts w:cstheme="minorHAnsi"/>
            <w:noProof/>
            <w:rtl/>
          </w:rPr>
          <w:fldChar w:fldCharType="separate"/>
        </w:r>
        <w:r w:rsidR="00D058BD" w:rsidRPr="001517FD" w:rsidDel="00DA72F3">
          <w:rPr>
            <w:rFonts w:cstheme="minorHAnsi"/>
            <w:noProof/>
            <w:webHidden/>
            <w:rtl/>
          </w:rPr>
          <w:delText>23</w:delText>
        </w:r>
        <w:r w:rsidR="00D058BD" w:rsidRPr="001517FD" w:rsidDel="00DA72F3">
          <w:rPr>
            <w:rStyle w:val="Hyperlink"/>
            <w:rFonts w:cstheme="minorHAnsi"/>
            <w:noProof/>
            <w:rtl/>
          </w:rPr>
          <w:fldChar w:fldCharType="end"/>
        </w:r>
        <w:r w:rsidDel="00DA72F3">
          <w:rPr>
            <w:rStyle w:val="Hyperlink"/>
            <w:rFonts w:cstheme="minorHAnsi"/>
            <w:noProof/>
          </w:rPr>
          <w:fldChar w:fldCharType="end"/>
        </w:r>
      </w:del>
    </w:p>
    <w:p w14:paraId="10A457CD" w14:textId="6ACD73E8" w:rsidR="00D058BD" w:rsidRPr="001517FD" w:rsidDel="00DA72F3" w:rsidRDefault="00000000" w:rsidP="00D02DC9">
      <w:pPr>
        <w:pStyle w:val="TableofFigures"/>
        <w:tabs>
          <w:tab w:val="right" w:leader="dot" w:pos="9016"/>
        </w:tabs>
        <w:bidi w:val="0"/>
        <w:spacing w:line="360" w:lineRule="auto"/>
        <w:jc w:val="both"/>
        <w:rPr>
          <w:del w:id="16" w:author="Tomer Oron" w:date="2023-12-26T13:43:00Z"/>
          <w:rFonts w:eastAsiaTheme="minorEastAsia" w:cstheme="minorHAnsi"/>
          <w:noProof/>
          <w:rtl/>
        </w:rPr>
      </w:pPr>
      <w:del w:id="17" w:author="Tomer Oron" w:date="2023-12-26T13:43:00Z">
        <w:r w:rsidDel="00DA72F3">
          <w:fldChar w:fldCharType="begin"/>
        </w:r>
        <w:r w:rsidDel="00DA72F3">
          <w:delInstrText>HYPERLINK \l "_Toc153726536"</w:delInstrText>
        </w:r>
        <w:r w:rsidDel="00DA72F3">
          <w:fldChar w:fldCharType="separate"/>
        </w:r>
        <w:r w:rsidR="00D058BD" w:rsidRPr="001517FD" w:rsidDel="00DA72F3">
          <w:rPr>
            <w:rStyle w:val="Hyperlink"/>
            <w:rFonts w:cstheme="minorHAnsi"/>
            <w:noProof/>
          </w:rPr>
          <w:delText>Table 10. The expected proportions of twin pairs by parental handedness and twin type</w:delText>
        </w:r>
        <w:r w:rsidR="00D058BD" w:rsidRPr="001517FD" w:rsidDel="00DA72F3">
          <w:rPr>
            <w:rFonts w:cstheme="minorHAnsi"/>
            <w:noProof/>
            <w:webHidden/>
            <w:rtl/>
          </w:rPr>
          <w:tab/>
        </w:r>
        <w:r w:rsidR="00D058BD" w:rsidRPr="001517FD" w:rsidDel="00DA72F3">
          <w:rPr>
            <w:rStyle w:val="Hyperlink"/>
            <w:rFonts w:cstheme="minorHAnsi"/>
            <w:noProof/>
            <w:rtl/>
          </w:rPr>
          <w:fldChar w:fldCharType="begin"/>
        </w:r>
        <w:r w:rsidR="00D058BD" w:rsidRPr="001517FD" w:rsidDel="00DA72F3">
          <w:rPr>
            <w:rFonts w:cstheme="minorHAnsi"/>
            <w:noProof/>
            <w:webHidden/>
            <w:rtl/>
          </w:rPr>
          <w:delInstrText xml:space="preserve"> </w:delInstrText>
        </w:r>
        <w:r w:rsidR="00D058BD" w:rsidRPr="001517FD" w:rsidDel="00DA72F3">
          <w:rPr>
            <w:rFonts w:cstheme="minorHAnsi"/>
            <w:noProof/>
            <w:webHidden/>
          </w:rPr>
          <w:delInstrText>PAGEREF</w:delInstrText>
        </w:r>
        <w:r w:rsidR="00D058BD" w:rsidRPr="001517FD" w:rsidDel="00DA72F3">
          <w:rPr>
            <w:rFonts w:cstheme="minorHAnsi"/>
            <w:noProof/>
            <w:webHidden/>
            <w:rtl/>
          </w:rPr>
          <w:delInstrText xml:space="preserve"> _</w:delInstrText>
        </w:r>
        <w:r w:rsidR="00D058BD" w:rsidRPr="001517FD" w:rsidDel="00DA72F3">
          <w:rPr>
            <w:rFonts w:cstheme="minorHAnsi"/>
            <w:noProof/>
            <w:webHidden/>
          </w:rPr>
          <w:delInstrText>Toc153726536 \h</w:delInstrText>
        </w:r>
        <w:r w:rsidR="00D058BD" w:rsidRPr="001517FD" w:rsidDel="00DA72F3">
          <w:rPr>
            <w:rFonts w:cstheme="minorHAnsi"/>
            <w:noProof/>
            <w:webHidden/>
            <w:rtl/>
          </w:rPr>
          <w:delInstrText xml:space="preserve"> </w:delInstrText>
        </w:r>
        <w:r w:rsidR="00D058BD" w:rsidRPr="001517FD" w:rsidDel="00DA72F3">
          <w:rPr>
            <w:rStyle w:val="Hyperlink"/>
            <w:rFonts w:cstheme="minorHAnsi"/>
            <w:noProof/>
            <w:rtl/>
          </w:rPr>
        </w:r>
        <w:r w:rsidR="00D058BD" w:rsidRPr="001517FD" w:rsidDel="00DA72F3">
          <w:rPr>
            <w:rStyle w:val="Hyperlink"/>
            <w:rFonts w:cstheme="minorHAnsi"/>
            <w:noProof/>
            <w:rtl/>
          </w:rPr>
          <w:fldChar w:fldCharType="separate"/>
        </w:r>
        <w:r w:rsidR="00D058BD" w:rsidRPr="001517FD" w:rsidDel="00DA72F3">
          <w:rPr>
            <w:rFonts w:cstheme="minorHAnsi"/>
            <w:noProof/>
            <w:webHidden/>
            <w:rtl/>
          </w:rPr>
          <w:delText>23</w:delText>
        </w:r>
        <w:r w:rsidR="00D058BD" w:rsidRPr="001517FD" w:rsidDel="00DA72F3">
          <w:rPr>
            <w:rStyle w:val="Hyperlink"/>
            <w:rFonts w:cstheme="minorHAnsi"/>
            <w:noProof/>
            <w:rtl/>
          </w:rPr>
          <w:fldChar w:fldCharType="end"/>
        </w:r>
        <w:r w:rsidDel="00DA72F3">
          <w:rPr>
            <w:rStyle w:val="Hyperlink"/>
            <w:rFonts w:cstheme="minorHAnsi"/>
            <w:noProof/>
          </w:rPr>
          <w:fldChar w:fldCharType="end"/>
        </w:r>
      </w:del>
    </w:p>
    <w:p w14:paraId="6E497469" w14:textId="77777777" w:rsidR="00C9318D" w:rsidRPr="001517FD" w:rsidRDefault="00B725A8" w:rsidP="00D02DC9">
      <w:pPr>
        <w:pStyle w:val="TableofFigures"/>
        <w:tabs>
          <w:tab w:val="right" w:pos="9016"/>
        </w:tabs>
        <w:bidi w:val="0"/>
        <w:spacing w:line="360" w:lineRule="auto"/>
        <w:jc w:val="both"/>
        <w:rPr>
          <w:rFonts w:cstheme="minorHAnsi"/>
          <w:b/>
          <w:bCs/>
          <w:u w:val="single"/>
          <w:rtl/>
        </w:rPr>
      </w:pPr>
      <w:r w:rsidRPr="001517FD">
        <w:rPr>
          <w:rFonts w:cstheme="minorHAnsi"/>
          <w:b/>
          <w:bCs/>
          <w:u w:val="single"/>
          <w:rtl/>
        </w:rPr>
        <w:fldChar w:fldCharType="end"/>
      </w:r>
    </w:p>
    <w:p w14:paraId="671B9927" w14:textId="2EB9C753" w:rsidR="00FB2BEB" w:rsidRPr="001517FD" w:rsidRDefault="00C9318D" w:rsidP="00D02DC9">
      <w:pPr>
        <w:pStyle w:val="TableofFigures"/>
        <w:tabs>
          <w:tab w:val="right" w:pos="9016"/>
        </w:tabs>
        <w:bidi w:val="0"/>
        <w:spacing w:line="360" w:lineRule="auto"/>
        <w:jc w:val="both"/>
        <w:rPr>
          <w:rFonts w:cstheme="minorHAnsi"/>
          <w:noProof/>
        </w:rPr>
      </w:pPr>
      <w:r w:rsidRPr="001517FD">
        <w:rPr>
          <w:rFonts w:cstheme="minorHAnsi"/>
          <w:b/>
          <w:bCs/>
        </w:rPr>
        <w:lastRenderedPageBreak/>
        <w:t>Table of equations</w:t>
      </w:r>
      <w:r w:rsidR="00B725A8" w:rsidRPr="001517FD">
        <w:rPr>
          <w:rFonts w:cstheme="minorHAnsi"/>
          <w:b/>
          <w:bCs/>
          <w:u w:val="single"/>
          <w:rtl/>
        </w:rPr>
        <w:fldChar w:fldCharType="begin"/>
      </w:r>
      <w:r w:rsidR="00B725A8" w:rsidRPr="001517FD">
        <w:rPr>
          <w:rFonts w:cstheme="minorHAnsi"/>
          <w:b/>
          <w:bCs/>
          <w:u w:val="single"/>
        </w:rPr>
        <w:instrText xml:space="preserve"> TOC \h \z \c "Equation" </w:instrText>
      </w:r>
      <w:r w:rsidR="00B725A8" w:rsidRPr="001517FD">
        <w:rPr>
          <w:rFonts w:cstheme="minorHAnsi"/>
          <w:b/>
          <w:bCs/>
          <w:u w:val="single"/>
          <w:rtl/>
        </w:rPr>
        <w:fldChar w:fldCharType="separate"/>
      </w:r>
    </w:p>
    <w:p w14:paraId="28CF5B77" w14:textId="68043618" w:rsidR="00FB2BEB" w:rsidRPr="001517FD" w:rsidRDefault="00000000" w:rsidP="00D02DC9">
      <w:pPr>
        <w:pStyle w:val="TableofFigures"/>
        <w:tabs>
          <w:tab w:val="right" w:pos="9016"/>
        </w:tabs>
        <w:bidi w:val="0"/>
        <w:spacing w:line="360" w:lineRule="auto"/>
        <w:jc w:val="both"/>
        <w:rPr>
          <w:rFonts w:eastAsiaTheme="minorEastAsia" w:cstheme="minorHAnsi"/>
          <w:noProof/>
          <w:rtl/>
        </w:rPr>
      </w:pPr>
      <w:hyperlink w:anchor="_Toc145611532" w:history="1">
        <w:r w:rsidR="00FB2BEB" w:rsidRPr="001517FD">
          <w:rPr>
            <w:rStyle w:val="Hyperlink"/>
            <w:rFonts w:cstheme="minorHAnsi"/>
            <w:noProof/>
          </w:rPr>
          <w:t>Equation 1. The frequency of allele C in the population</w:t>
        </w:r>
        <w:r w:rsidR="00FB2BEB" w:rsidRPr="001517FD">
          <w:rPr>
            <w:rFonts w:cstheme="minorHAnsi"/>
            <w:noProof/>
            <w:webHidden/>
            <w:rtl/>
          </w:rPr>
          <w:tab/>
        </w:r>
        <w:r w:rsidR="00FB2BEB" w:rsidRPr="001517FD">
          <w:rPr>
            <w:rFonts w:cstheme="minorHAnsi"/>
            <w:noProof/>
            <w:webHidden/>
            <w:rtl/>
          </w:rPr>
          <w:fldChar w:fldCharType="begin"/>
        </w:r>
        <w:r w:rsidR="00FB2BEB" w:rsidRPr="001517FD">
          <w:rPr>
            <w:rFonts w:cstheme="minorHAnsi"/>
            <w:noProof/>
            <w:webHidden/>
            <w:rtl/>
          </w:rPr>
          <w:instrText xml:space="preserve"> </w:instrText>
        </w:r>
        <w:r w:rsidR="00FB2BEB" w:rsidRPr="001517FD">
          <w:rPr>
            <w:rFonts w:cstheme="minorHAnsi"/>
            <w:noProof/>
            <w:webHidden/>
          </w:rPr>
          <w:instrText>PAGEREF</w:instrText>
        </w:r>
        <w:r w:rsidR="00FB2BEB" w:rsidRPr="001517FD">
          <w:rPr>
            <w:rFonts w:cstheme="minorHAnsi"/>
            <w:noProof/>
            <w:webHidden/>
            <w:rtl/>
          </w:rPr>
          <w:instrText xml:space="preserve"> _</w:instrText>
        </w:r>
        <w:r w:rsidR="00FB2BEB" w:rsidRPr="001517FD">
          <w:rPr>
            <w:rFonts w:cstheme="minorHAnsi"/>
            <w:noProof/>
            <w:webHidden/>
          </w:rPr>
          <w:instrText>Toc145611532 \h</w:instrText>
        </w:r>
        <w:r w:rsidR="00FB2BEB" w:rsidRPr="001517FD">
          <w:rPr>
            <w:rFonts w:cstheme="minorHAnsi"/>
            <w:noProof/>
            <w:webHidden/>
            <w:rtl/>
          </w:rPr>
          <w:instrText xml:space="preserve"> </w:instrText>
        </w:r>
        <w:r w:rsidR="00FB2BEB" w:rsidRPr="001517FD">
          <w:rPr>
            <w:rFonts w:cstheme="minorHAnsi"/>
            <w:noProof/>
            <w:webHidden/>
            <w:rtl/>
          </w:rPr>
        </w:r>
        <w:r w:rsidR="00FB2BEB" w:rsidRPr="001517FD">
          <w:rPr>
            <w:rFonts w:cstheme="minorHAnsi"/>
            <w:noProof/>
            <w:webHidden/>
            <w:rtl/>
          </w:rPr>
          <w:fldChar w:fldCharType="separate"/>
        </w:r>
        <w:r w:rsidR="00FB2BEB" w:rsidRPr="001517FD">
          <w:rPr>
            <w:rFonts w:cstheme="minorHAnsi"/>
            <w:noProof/>
            <w:webHidden/>
            <w:rtl/>
          </w:rPr>
          <w:t>18</w:t>
        </w:r>
        <w:r w:rsidR="00FB2BEB" w:rsidRPr="001517FD">
          <w:rPr>
            <w:rFonts w:cstheme="minorHAnsi"/>
            <w:noProof/>
            <w:webHidden/>
            <w:rtl/>
          </w:rPr>
          <w:fldChar w:fldCharType="end"/>
        </w:r>
      </w:hyperlink>
    </w:p>
    <w:p w14:paraId="35F4A618" w14:textId="51EAC8D4" w:rsidR="00FB2BEB" w:rsidRPr="001517FD" w:rsidRDefault="00000000" w:rsidP="00D02DC9">
      <w:pPr>
        <w:pStyle w:val="TableofFigures"/>
        <w:tabs>
          <w:tab w:val="right" w:pos="9016"/>
        </w:tabs>
        <w:bidi w:val="0"/>
        <w:spacing w:line="360" w:lineRule="auto"/>
        <w:jc w:val="both"/>
        <w:rPr>
          <w:rFonts w:eastAsiaTheme="minorEastAsia" w:cstheme="minorHAnsi"/>
          <w:noProof/>
          <w:rtl/>
        </w:rPr>
      </w:pPr>
      <w:hyperlink w:anchor="_Toc145611533" w:history="1">
        <w:r w:rsidR="00FB2BEB" w:rsidRPr="001517FD">
          <w:rPr>
            <w:rStyle w:val="Hyperlink"/>
            <w:rFonts w:cstheme="minorHAnsi"/>
            <w:noProof/>
          </w:rPr>
          <w:t>Equation 2. probabilities of progeny expressing left-handedness given parents handedness</w:t>
        </w:r>
        <w:r w:rsidR="00FB2BEB" w:rsidRPr="001517FD">
          <w:rPr>
            <w:rFonts w:cstheme="minorHAnsi"/>
            <w:noProof/>
            <w:webHidden/>
            <w:rtl/>
          </w:rPr>
          <w:tab/>
        </w:r>
        <w:r w:rsidR="00FB2BEB" w:rsidRPr="001517FD">
          <w:rPr>
            <w:rFonts w:cstheme="minorHAnsi"/>
            <w:noProof/>
            <w:webHidden/>
            <w:rtl/>
          </w:rPr>
          <w:fldChar w:fldCharType="begin"/>
        </w:r>
        <w:r w:rsidR="00FB2BEB" w:rsidRPr="001517FD">
          <w:rPr>
            <w:rFonts w:cstheme="minorHAnsi"/>
            <w:noProof/>
            <w:webHidden/>
            <w:rtl/>
          </w:rPr>
          <w:instrText xml:space="preserve"> </w:instrText>
        </w:r>
        <w:r w:rsidR="00FB2BEB" w:rsidRPr="001517FD">
          <w:rPr>
            <w:rFonts w:cstheme="minorHAnsi"/>
            <w:noProof/>
            <w:webHidden/>
          </w:rPr>
          <w:instrText>PAGEREF</w:instrText>
        </w:r>
        <w:r w:rsidR="00FB2BEB" w:rsidRPr="001517FD">
          <w:rPr>
            <w:rFonts w:cstheme="minorHAnsi"/>
            <w:noProof/>
            <w:webHidden/>
            <w:rtl/>
          </w:rPr>
          <w:instrText xml:space="preserve"> _</w:instrText>
        </w:r>
        <w:r w:rsidR="00FB2BEB" w:rsidRPr="001517FD">
          <w:rPr>
            <w:rFonts w:cstheme="minorHAnsi"/>
            <w:noProof/>
            <w:webHidden/>
          </w:rPr>
          <w:instrText>Toc145611533 \h</w:instrText>
        </w:r>
        <w:r w:rsidR="00FB2BEB" w:rsidRPr="001517FD">
          <w:rPr>
            <w:rFonts w:cstheme="minorHAnsi"/>
            <w:noProof/>
            <w:webHidden/>
            <w:rtl/>
          </w:rPr>
          <w:instrText xml:space="preserve"> </w:instrText>
        </w:r>
        <w:r w:rsidR="00FB2BEB" w:rsidRPr="001517FD">
          <w:rPr>
            <w:rFonts w:cstheme="minorHAnsi"/>
            <w:noProof/>
            <w:webHidden/>
            <w:rtl/>
          </w:rPr>
        </w:r>
        <w:r w:rsidR="00FB2BEB" w:rsidRPr="001517FD">
          <w:rPr>
            <w:rFonts w:cstheme="minorHAnsi"/>
            <w:noProof/>
            <w:webHidden/>
            <w:rtl/>
          </w:rPr>
          <w:fldChar w:fldCharType="separate"/>
        </w:r>
        <w:r w:rsidR="00FB2BEB" w:rsidRPr="001517FD">
          <w:rPr>
            <w:rFonts w:cstheme="minorHAnsi"/>
            <w:noProof/>
            <w:webHidden/>
            <w:rtl/>
          </w:rPr>
          <w:t>18</w:t>
        </w:r>
        <w:r w:rsidR="00FB2BEB" w:rsidRPr="001517FD">
          <w:rPr>
            <w:rFonts w:cstheme="minorHAnsi"/>
            <w:noProof/>
            <w:webHidden/>
            <w:rtl/>
          </w:rPr>
          <w:fldChar w:fldCharType="end"/>
        </w:r>
      </w:hyperlink>
    </w:p>
    <w:p w14:paraId="0594B399" w14:textId="74174425" w:rsidR="00FB2BEB" w:rsidRPr="001517FD" w:rsidRDefault="00000000" w:rsidP="00D02DC9">
      <w:pPr>
        <w:pStyle w:val="TableofFigures"/>
        <w:tabs>
          <w:tab w:val="right" w:pos="9016"/>
        </w:tabs>
        <w:bidi w:val="0"/>
        <w:spacing w:line="360" w:lineRule="auto"/>
        <w:jc w:val="both"/>
        <w:rPr>
          <w:rFonts w:eastAsiaTheme="minorEastAsia" w:cstheme="minorHAnsi"/>
          <w:noProof/>
          <w:rtl/>
        </w:rPr>
      </w:pPr>
      <w:hyperlink w:anchor="_Toc145611534" w:history="1">
        <w:r w:rsidR="00FB2BEB" w:rsidRPr="001517FD">
          <w:rPr>
            <w:rStyle w:val="Hyperlink"/>
            <w:rFonts w:cstheme="minorHAnsi"/>
            <w:noProof/>
          </w:rPr>
          <w:t xml:space="preserve">Equation </w:t>
        </w:r>
        <w:r w:rsidR="00FB2BEB" w:rsidRPr="001517FD">
          <w:rPr>
            <w:rStyle w:val="Hyperlink"/>
            <w:rFonts w:cstheme="minorHAnsi"/>
            <w:noProof/>
            <w:rtl/>
          </w:rPr>
          <w:t>3</w:t>
        </w:r>
        <w:r w:rsidR="00FB2BEB" w:rsidRPr="001517FD">
          <w:rPr>
            <w:rStyle w:val="Hyperlink"/>
            <w:rFonts w:cstheme="minorHAnsi"/>
            <w:noProof/>
          </w:rPr>
          <w:t>. probability function of twins expressing phenotypes</w:t>
        </w:r>
        <w:r w:rsidR="00FB2BEB" w:rsidRPr="001517FD">
          <w:rPr>
            <w:rFonts w:cstheme="minorHAnsi"/>
            <w:noProof/>
            <w:webHidden/>
            <w:rtl/>
          </w:rPr>
          <w:tab/>
        </w:r>
        <w:r w:rsidR="00FB2BEB" w:rsidRPr="001517FD">
          <w:rPr>
            <w:rFonts w:cstheme="minorHAnsi"/>
            <w:noProof/>
            <w:webHidden/>
            <w:rtl/>
          </w:rPr>
          <w:fldChar w:fldCharType="begin"/>
        </w:r>
        <w:r w:rsidR="00FB2BEB" w:rsidRPr="001517FD">
          <w:rPr>
            <w:rFonts w:cstheme="minorHAnsi"/>
            <w:noProof/>
            <w:webHidden/>
            <w:rtl/>
          </w:rPr>
          <w:instrText xml:space="preserve"> </w:instrText>
        </w:r>
        <w:r w:rsidR="00FB2BEB" w:rsidRPr="001517FD">
          <w:rPr>
            <w:rFonts w:cstheme="minorHAnsi"/>
            <w:noProof/>
            <w:webHidden/>
          </w:rPr>
          <w:instrText>PAGEREF</w:instrText>
        </w:r>
        <w:r w:rsidR="00FB2BEB" w:rsidRPr="001517FD">
          <w:rPr>
            <w:rFonts w:cstheme="minorHAnsi"/>
            <w:noProof/>
            <w:webHidden/>
            <w:rtl/>
          </w:rPr>
          <w:instrText xml:space="preserve"> _</w:instrText>
        </w:r>
        <w:r w:rsidR="00FB2BEB" w:rsidRPr="001517FD">
          <w:rPr>
            <w:rFonts w:cstheme="minorHAnsi"/>
            <w:noProof/>
            <w:webHidden/>
          </w:rPr>
          <w:instrText>Toc145611534 \h</w:instrText>
        </w:r>
        <w:r w:rsidR="00FB2BEB" w:rsidRPr="001517FD">
          <w:rPr>
            <w:rFonts w:cstheme="minorHAnsi"/>
            <w:noProof/>
            <w:webHidden/>
            <w:rtl/>
          </w:rPr>
          <w:instrText xml:space="preserve"> </w:instrText>
        </w:r>
        <w:r w:rsidR="00FB2BEB" w:rsidRPr="001517FD">
          <w:rPr>
            <w:rFonts w:cstheme="minorHAnsi"/>
            <w:noProof/>
            <w:webHidden/>
            <w:rtl/>
          </w:rPr>
        </w:r>
        <w:r w:rsidR="00FB2BEB" w:rsidRPr="001517FD">
          <w:rPr>
            <w:rFonts w:cstheme="minorHAnsi"/>
            <w:noProof/>
            <w:webHidden/>
            <w:rtl/>
          </w:rPr>
          <w:fldChar w:fldCharType="separate"/>
        </w:r>
        <w:r w:rsidR="00FB2BEB" w:rsidRPr="001517FD">
          <w:rPr>
            <w:rFonts w:cstheme="minorHAnsi"/>
            <w:noProof/>
            <w:webHidden/>
            <w:rtl/>
          </w:rPr>
          <w:t>19</w:t>
        </w:r>
        <w:r w:rsidR="00FB2BEB" w:rsidRPr="001517FD">
          <w:rPr>
            <w:rFonts w:cstheme="minorHAnsi"/>
            <w:noProof/>
            <w:webHidden/>
            <w:rtl/>
          </w:rPr>
          <w:fldChar w:fldCharType="end"/>
        </w:r>
      </w:hyperlink>
    </w:p>
    <w:p w14:paraId="34BAB5FF" w14:textId="11ED2AB3" w:rsidR="00FB2BEB" w:rsidRPr="001517FD" w:rsidRDefault="00000000" w:rsidP="00D02DC9">
      <w:pPr>
        <w:pStyle w:val="TableofFigures"/>
        <w:tabs>
          <w:tab w:val="right" w:pos="9016"/>
        </w:tabs>
        <w:bidi w:val="0"/>
        <w:spacing w:line="360" w:lineRule="auto"/>
        <w:jc w:val="both"/>
        <w:rPr>
          <w:rFonts w:eastAsiaTheme="minorEastAsia" w:cstheme="minorHAnsi"/>
          <w:noProof/>
          <w:rtl/>
        </w:rPr>
      </w:pPr>
      <w:hyperlink w:anchor="_Toc145611535" w:history="1">
        <w:r w:rsidR="00FB2BEB" w:rsidRPr="001517FD">
          <w:rPr>
            <w:rStyle w:val="Hyperlink"/>
            <w:rFonts w:cstheme="minorHAnsi"/>
            <w:noProof/>
          </w:rPr>
          <w:t>Equation 4. likelihood function for triplets</w:t>
        </w:r>
        <w:r w:rsidR="00FB2BEB" w:rsidRPr="001517FD">
          <w:rPr>
            <w:rFonts w:cstheme="minorHAnsi"/>
            <w:noProof/>
            <w:webHidden/>
            <w:rtl/>
          </w:rPr>
          <w:tab/>
        </w:r>
        <w:r w:rsidR="00FB2BEB" w:rsidRPr="001517FD">
          <w:rPr>
            <w:rFonts w:cstheme="minorHAnsi"/>
            <w:noProof/>
            <w:webHidden/>
            <w:rtl/>
          </w:rPr>
          <w:fldChar w:fldCharType="begin"/>
        </w:r>
        <w:r w:rsidR="00FB2BEB" w:rsidRPr="001517FD">
          <w:rPr>
            <w:rFonts w:cstheme="minorHAnsi"/>
            <w:noProof/>
            <w:webHidden/>
            <w:rtl/>
          </w:rPr>
          <w:instrText xml:space="preserve"> </w:instrText>
        </w:r>
        <w:r w:rsidR="00FB2BEB" w:rsidRPr="001517FD">
          <w:rPr>
            <w:rFonts w:cstheme="minorHAnsi"/>
            <w:noProof/>
            <w:webHidden/>
          </w:rPr>
          <w:instrText>PAGEREF</w:instrText>
        </w:r>
        <w:r w:rsidR="00FB2BEB" w:rsidRPr="001517FD">
          <w:rPr>
            <w:rFonts w:cstheme="minorHAnsi"/>
            <w:noProof/>
            <w:webHidden/>
            <w:rtl/>
          </w:rPr>
          <w:instrText xml:space="preserve"> _</w:instrText>
        </w:r>
        <w:r w:rsidR="00FB2BEB" w:rsidRPr="001517FD">
          <w:rPr>
            <w:rFonts w:cstheme="minorHAnsi"/>
            <w:noProof/>
            <w:webHidden/>
          </w:rPr>
          <w:instrText>Toc145611535 \h</w:instrText>
        </w:r>
        <w:r w:rsidR="00FB2BEB" w:rsidRPr="001517FD">
          <w:rPr>
            <w:rFonts w:cstheme="minorHAnsi"/>
            <w:noProof/>
            <w:webHidden/>
            <w:rtl/>
          </w:rPr>
          <w:instrText xml:space="preserve"> </w:instrText>
        </w:r>
        <w:r w:rsidR="00FB2BEB" w:rsidRPr="001517FD">
          <w:rPr>
            <w:rFonts w:cstheme="minorHAnsi"/>
            <w:noProof/>
            <w:webHidden/>
            <w:rtl/>
          </w:rPr>
        </w:r>
        <w:r w:rsidR="00FB2BEB" w:rsidRPr="001517FD">
          <w:rPr>
            <w:rFonts w:cstheme="minorHAnsi"/>
            <w:noProof/>
            <w:webHidden/>
            <w:rtl/>
          </w:rPr>
          <w:fldChar w:fldCharType="separate"/>
        </w:r>
        <w:r w:rsidR="00FB2BEB" w:rsidRPr="001517FD">
          <w:rPr>
            <w:rFonts w:cstheme="minorHAnsi"/>
            <w:noProof/>
            <w:webHidden/>
            <w:rtl/>
          </w:rPr>
          <w:t>20</w:t>
        </w:r>
        <w:r w:rsidR="00FB2BEB" w:rsidRPr="001517FD">
          <w:rPr>
            <w:rFonts w:cstheme="minorHAnsi"/>
            <w:noProof/>
            <w:webHidden/>
            <w:rtl/>
          </w:rPr>
          <w:fldChar w:fldCharType="end"/>
        </w:r>
      </w:hyperlink>
    </w:p>
    <w:p w14:paraId="79E4C110" w14:textId="0775B02A" w:rsidR="00FB2BEB" w:rsidRPr="001517FD" w:rsidRDefault="00000000" w:rsidP="00D02DC9">
      <w:pPr>
        <w:pStyle w:val="TableofFigures"/>
        <w:tabs>
          <w:tab w:val="right" w:pos="9016"/>
        </w:tabs>
        <w:bidi w:val="0"/>
        <w:spacing w:line="360" w:lineRule="auto"/>
        <w:jc w:val="both"/>
        <w:rPr>
          <w:rFonts w:eastAsiaTheme="minorEastAsia" w:cstheme="minorHAnsi"/>
          <w:noProof/>
          <w:rtl/>
        </w:rPr>
      </w:pPr>
      <w:hyperlink w:anchor="_Toc145611536" w:history="1">
        <w:r w:rsidR="00FB2BEB" w:rsidRPr="001517FD">
          <w:rPr>
            <w:rStyle w:val="Hyperlink"/>
            <w:rFonts w:cstheme="minorHAnsi"/>
            <w:noProof/>
          </w:rPr>
          <w:t>Equation 5. likelihood function for families with multiple offspring</w:t>
        </w:r>
        <w:r w:rsidR="00FB2BEB" w:rsidRPr="001517FD">
          <w:rPr>
            <w:rFonts w:cstheme="minorHAnsi"/>
            <w:noProof/>
            <w:webHidden/>
            <w:rtl/>
          </w:rPr>
          <w:tab/>
        </w:r>
        <w:r w:rsidR="00FB2BEB" w:rsidRPr="001517FD">
          <w:rPr>
            <w:rFonts w:cstheme="minorHAnsi"/>
            <w:noProof/>
            <w:webHidden/>
            <w:rtl/>
          </w:rPr>
          <w:fldChar w:fldCharType="begin"/>
        </w:r>
        <w:r w:rsidR="00FB2BEB" w:rsidRPr="001517FD">
          <w:rPr>
            <w:rFonts w:cstheme="minorHAnsi"/>
            <w:noProof/>
            <w:webHidden/>
            <w:rtl/>
          </w:rPr>
          <w:instrText xml:space="preserve"> </w:instrText>
        </w:r>
        <w:r w:rsidR="00FB2BEB" w:rsidRPr="001517FD">
          <w:rPr>
            <w:rFonts w:cstheme="minorHAnsi"/>
            <w:noProof/>
            <w:webHidden/>
          </w:rPr>
          <w:instrText>PAGEREF</w:instrText>
        </w:r>
        <w:r w:rsidR="00FB2BEB" w:rsidRPr="001517FD">
          <w:rPr>
            <w:rFonts w:cstheme="minorHAnsi"/>
            <w:noProof/>
            <w:webHidden/>
            <w:rtl/>
          </w:rPr>
          <w:instrText xml:space="preserve"> _</w:instrText>
        </w:r>
        <w:r w:rsidR="00FB2BEB" w:rsidRPr="001517FD">
          <w:rPr>
            <w:rFonts w:cstheme="minorHAnsi"/>
            <w:noProof/>
            <w:webHidden/>
          </w:rPr>
          <w:instrText>Toc145611536 \h</w:instrText>
        </w:r>
        <w:r w:rsidR="00FB2BEB" w:rsidRPr="001517FD">
          <w:rPr>
            <w:rFonts w:cstheme="minorHAnsi"/>
            <w:noProof/>
            <w:webHidden/>
            <w:rtl/>
          </w:rPr>
          <w:instrText xml:space="preserve"> </w:instrText>
        </w:r>
        <w:r w:rsidR="00FB2BEB" w:rsidRPr="001517FD">
          <w:rPr>
            <w:rFonts w:cstheme="minorHAnsi"/>
            <w:noProof/>
            <w:webHidden/>
            <w:rtl/>
          </w:rPr>
        </w:r>
        <w:r w:rsidR="00FB2BEB" w:rsidRPr="001517FD">
          <w:rPr>
            <w:rFonts w:cstheme="minorHAnsi"/>
            <w:noProof/>
            <w:webHidden/>
            <w:rtl/>
          </w:rPr>
          <w:fldChar w:fldCharType="separate"/>
        </w:r>
        <w:r w:rsidR="00FB2BEB" w:rsidRPr="001517FD">
          <w:rPr>
            <w:rFonts w:cstheme="minorHAnsi"/>
            <w:noProof/>
            <w:webHidden/>
            <w:rtl/>
          </w:rPr>
          <w:t>20</w:t>
        </w:r>
        <w:r w:rsidR="00FB2BEB" w:rsidRPr="001517FD">
          <w:rPr>
            <w:rFonts w:cstheme="minorHAnsi"/>
            <w:noProof/>
            <w:webHidden/>
            <w:rtl/>
          </w:rPr>
          <w:fldChar w:fldCharType="end"/>
        </w:r>
      </w:hyperlink>
    </w:p>
    <w:p w14:paraId="57CF8350" w14:textId="12420A72" w:rsidR="00FB2BEB" w:rsidRPr="001517FD" w:rsidRDefault="00000000" w:rsidP="00D02DC9">
      <w:pPr>
        <w:pStyle w:val="TableofFigures"/>
        <w:tabs>
          <w:tab w:val="right" w:pos="9016"/>
        </w:tabs>
        <w:bidi w:val="0"/>
        <w:spacing w:line="360" w:lineRule="auto"/>
        <w:jc w:val="both"/>
        <w:rPr>
          <w:rFonts w:eastAsiaTheme="minorEastAsia" w:cstheme="minorHAnsi"/>
          <w:noProof/>
          <w:rtl/>
        </w:rPr>
      </w:pPr>
      <w:hyperlink w:anchor="_Toc145611537" w:history="1">
        <w:r w:rsidR="00FB2BEB" w:rsidRPr="001517FD">
          <w:rPr>
            <w:rStyle w:val="Hyperlink"/>
            <w:rFonts w:cstheme="minorHAnsi"/>
            <w:noProof/>
          </w:rPr>
          <w:t>Equation 6. likelihood function for twins</w:t>
        </w:r>
        <w:r w:rsidR="00FB2BEB" w:rsidRPr="001517FD">
          <w:rPr>
            <w:rFonts w:cstheme="minorHAnsi"/>
            <w:noProof/>
            <w:webHidden/>
            <w:rtl/>
          </w:rPr>
          <w:tab/>
        </w:r>
        <w:r w:rsidR="00FB2BEB" w:rsidRPr="001517FD">
          <w:rPr>
            <w:rFonts w:cstheme="minorHAnsi"/>
            <w:noProof/>
            <w:webHidden/>
            <w:rtl/>
          </w:rPr>
          <w:fldChar w:fldCharType="begin"/>
        </w:r>
        <w:r w:rsidR="00FB2BEB" w:rsidRPr="001517FD">
          <w:rPr>
            <w:rFonts w:cstheme="minorHAnsi"/>
            <w:noProof/>
            <w:webHidden/>
            <w:rtl/>
          </w:rPr>
          <w:instrText xml:space="preserve"> </w:instrText>
        </w:r>
        <w:r w:rsidR="00FB2BEB" w:rsidRPr="001517FD">
          <w:rPr>
            <w:rFonts w:cstheme="minorHAnsi"/>
            <w:noProof/>
            <w:webHidden/>
          </w:rPr>
          <w:instrText>PAGEREF</w:instrText>
        </w:r>
        <w:r w:rsidR="00FB2BEB" w:rsidRPr="001517FD">
          <w:rPr>
            <w:rFonts w:cstheme="minorHAnsi"/>
            <w:noProof/>
            <w:webHidden/>
            <w:rtl/>
          </w:rPr>
          <w:instrText xml:space="preserve"> _</w:instrText>
        </w:r>
        <w:r w:rsidR="00FB2BEB" w:rsidRPr="001517FD">
          <w:rPr>
            <w:rFonts w:cstheme="minorHAnsi"/>
            <w:noProof/>
            <w:webHidden/>
          </w:rPr>
          <w:instrText>Toc145611537 \h</w:instrText>
        </w:r>
        <w:r w:rsidR="00FB2BEB" w:rsidRPr="001517FD">
          <w:rPr>
            <w:rFonts w:cstheme="minorHAnsi"/>
            <w:noProof/>
            <w:webHidden/>
            <w:rtl/>
          </w:rPr>
          <w:instrText xml:space="preserve"> </w:instrText>
        </w:r>
        <w:r w:rsidR="00FB2BEB" w:rsidRPr="001517FD">
          <w:rPr>
            <w:rFonts w:cstheme="minorHAnsi"/>
            <w:noProof/>
            <w:webHidden/>
            <w:rtl/>
          </w:rPr>
        </w:r>
        <w:r w:rsidR="00FB2BEB" w:rsidRPr="001517FD">
          <w:rPr>
            <w:rFonts w:cstheme="minorHAnsi"/>
            <w:noProof/>
            <w:webHidden/>
            <w:rtl/>
          </w:rPr>
          <w:fldChar w:fldCharType="separate"/>
        </w:r>
        <w:r w:rsidR="00FB2BEB" w:rsidRPr="001517FD">
          <w:rPr>
            <w:rFonts w:cstheme="minorHAnsi"/>
            <w:noProof/>
            <w:webHidden/>
            <w:rtl/>
          </w:rPr>
          <w:t>20</w:t>
        </w:r>
        <w:r w:rsidR="00FB2BEB" w:rsidRPr="001517FD">
          <w:rPr>
            <w:rFonts w:cstheme="minorHAnsi"/>
            <w:noProof/>
            <w:webHidden/>
            <w:rtl/>
          </w:rPr>
          <w:fldChar w:fldCharType="end"/>
        </w:r>
      </w:hyperlink>
    </w:p>
    <w:p w14:paraId="2586658A" w14:textId="77777777" w:rsidR="0019527D" w:rsidRPr="001517FD" w:rsidRDefault="00B725A8" w:rsidP="00D02DC9">
      <w:pPr>
        <w:bidi w:val="0"/>
        <w:spacing w:line="360" w:lineRule="auto"/>
        <w:jc w:val="both"/>
        <w:rPr>
          <w:rFonts w:cstheme="minorHAnsi"/>
          <w:b/>
          <w:bCs/>
          <w:u w:val="single"/>
        </w:rPr>
      </w:pPr>
      <w:r w:rsidRPr="001517FD">
        <w:rPr>
          <w:rFonts w:cstheme="minorHAnsi"/>
          <w:b/>
          <w:bCs/>
          <w:u w:val="single"/>
          <w:rtl/>
        </w:rPr>
        <w:fldChar w:fldCharType="end"/>
      </w:r>
    </w:p>
    <w:p w14:paraId="463C38D4" w14:textId="3004C570" w:rsidR="0060013C" w:rsidRPr="001517FD" w:rsidRDefault="0060013C" w:rsidP="00D02DC9">
      <w:pPr>
        <w:bidi w:val="0"/>
        <w:spacing w:line="360" w:lineRule="auto"/>
        <w:jc w:val="both"/>
        <w:rPr>
          <w:rFonts w:cstheme="minorHAnsi"/>
          <w:color w:val="000000" w:themeColor="text1"/>
          <w:u w:val="single"/>
        </w:rPr>
      </w:pPr>
      <w:commentRangeStart w:id="18"/>
      <w:r w:rsidRPr="001517FD">
        <w:rPr>
          <w:rFonts w:cstheme="minorHAnsi"/>
          <w:color w:val="000000" w:themeColor="text1"/>
          <w:u w:val="single"/>
        </w:rPr>
        <w:t>Abstract</w:t>
      </w:r>
      <w:commentRangeEnd w:id="18"/>
      <w:r w:rsidR="006E39B8" w:rsidRPr="001517FD">
        <w:rPr>
          <w:rStyle w:val="CommentReference"/>
          <w:rFonts w:cstheme="minorHAnsi"/>
        </w:rPr>
        <w:commentReference w:id="18"/>
      </w:r>
    </w:p>
    <w:p w14:paraId="16060A4A" w14:textId="2526D809" w:rsidR="00C920E5" w:rsidRPr="001517FD" w:rsidRDefault="00886391" w:rsidP="00D02DC9">
      <w:pPr>
        <w:bidi w:val="0"/>
        <w:spacing w:line="360" w:lineRule="auto"/>
        <w:jc w:val="both"/>
        <w:rPr>
          <w:rFonts w:eastAsiaTheme="majorEastAsia" w:cstheme="minorHAnsi"/>
          <w:color w:val="000000" w:themeColor="text1"/>
          <w:sz w:val="26"/>
          <w:szCs w:val="26"/>
        </w:rPr>
      </w:pPr>
      <w:r w:rsidRPr="001517FD">
        <w:rPr>
          <w:rFonts w:cstheme="minorHAnsi"/>
          <w:color w:val="000000" w:themeColor="text1"/>
        </w:rPr>
        <w:t xml:space="preserve">This project presents a replication and critical evaluation of </w:t>
      </w:r>
      <w:r w:rsidR="004D063F" w:rsidRPr="001517FD">
        <w:rPr>
          <w:rFonts w:cstheme="minorHAnsi"/>
          <w:color w:val="000000" w:themeColor="text1"/>
        </w:rPr>
        <w:t xml:space="preserve">a previously published </w:t>
      </w:r>
      <w:r w:rsidRPr="001517FD">
        <w:rPr>
          <w:rFonts w:cstheme="minorHAnsi"/>
          <w:color w:val="000000" w:themeColor="text1"/>
        </w:rPr>
        <w:t xml:space="preserve">genetic model </w:t>
      </w:r>
      <w:r w:rsidR="005E5C9B" w:rsidRPr="001517FD">
        <w:rPr>
          <w:rFonts w:cstheme="minorHAnsi"/>
          <w:color w:val="000000" w:themeColor="text1"/>
        </w:rPr>
        <w:t xml:space="preserve">for human </w:t>
      </w:r>
      <w:r w:rsidRPr="001517FD">
        <w:rPr>
          <w:rFonts w:cstheme="minorHAnsi"/>
          <w:color w:val="000000" w:themeColor="text1"/>
        </w:rPr>
        <w:t>handedness</w:t>
      </w:r>
      <w:r w:rsidR="004D063F" w:rsidRPr="001517FD">
        <w:rPr>
          <w:rFonts w:cstheme="minorHAnsi"/>
          <w:color w:val="000000" w:themeColor="text1"/>
        </w:rPr>
        <w:t xml:space="preserve"> by McManus (1985)</w:t>
      </w:r>
      <w:r w:rsidRPr="001517FD">
        <w:rPr>
          <w:rFonts w:cstheme="minorHAnsi"/>
          <w:color w:val="000000" w:themeColor="text1"/>
        </w:rPr>
        <w:t>. McManus' model</w:t>
      </w:r>
      <w:r w:rsidR="00FB4B5E" w:rsidRPr="001517FD">
        <w:rPr>
          <w:rFonts w:cstheme="minorHAnsi"/>
          <w:color w:val="000000" w:themeColor="text1"/>
        </w:rPr>
        <w:t xml:space="preserve"> </w:t>
      </w:r>
      <w:r w:rsidRPr="001517FD">
        <w:rPr>
          <w:rFonts w:cstheme="minorHAnsi"/>
          <w:color w:val="000000" w:themeColor="text1"/>
        </w:rPr>
        <w:t>postulates a single gene with two alleles as the determinant of handedness</w:t>
      </w:r>
      <w:r w:rsidR="00FB4B5E" w:rsidRPr="001517FD">
        <w:rPr>
          <w:rFonts w:cstheme="minorHAnsi"/>
          <w:color w:val="000000" w:themeColor="text1"/>
        </w:rPr>
        <w:t xml:space="preserve"> and</w:t>
      </w:r>
      <w:r w:rsidRPr="001517FD">
        <w:rPr>
          <w:rFonts w:cstheme="minorHAnsi"/>
          <w:color w:val="000000" w:themeColor="text1"/>
        </w:rPr>
        <w:t xml:space="preserve"> serves as a foundational framework for understanding the genetic foundations of this phenomenon</w:t>
      </w:r>
      <w:ins w:id="19" w:author="rony karstat" w:date="2023-12-19T12:49:00Z">
        <w:r w:rsidR="005E5C9B" w:rsidRPr="001517FD">
          <w:rPr>
            <w:rFonts w:cstheme="minorHAnsi"/>
            <w:color w:val="000000" w:themeColor="text1"/>
          </w:rPr>
          <w:t xml:space="preserve"> who serves?</w:t>
        </w:r>
      </w:ins>
      <w:ins w:id="20" w:author="rony karstat" w:date="2023-12-19T12:50:00Z">
        <w:r w:rsidR="005E5C9B" w:rsidRPr="001517FD">
          <w:rPr>
            <w:rFonts w:cstheme="minorHAnsi"/>
            <w:color w:val="000000" w:themeColor="text1"/>
          </w:rPr>
          <w:t xml:space="preserve"> The gene or the model?</w:t>
        </w:r>
      </w:ins>
      <w:r w:rsidRPr="001517FD">
        <w:rPr>
          <w:rFonts w:cstheme="minorHAnsi"/>
          <w:color w:val="000000" w:themeColor="text1"/>
        </w:rPr>
        <w:t xml:space="preserve">. Through our replication efforts, we successfully </w:t>
      </w:r>
      <w:r w:rsidR="00FB4B5E" w:rsidRPr="001517FD">
        <w:rPr>
          <w:rFonts w:cstheme="minorHAnsi"/>
          <w:color w:val="000000" w:themeColor="text1"/>
        </w:rPr>
        <w:t xml:space="preserve">estimated </w:t>
      </w:r>
      <w:r w:rsidRPr="001517FD">
        <w:rPr>
          <w:rFonts w:cstheme="minorHAnsi"/>
          <w:color w:val="000000" w:themeColor="text1"/>
        </w:rPr>
        <w:t>parameters closely mirroring McManus' original findings, while also rectifying reporting errors in the original statistical values</w:t>
      </w:r>
      <w:r w:rsidR="00B365AF" w:rsidRPr="001517FD">
        <w:rPr>
          <w:rFonts w:cstheme="minorHAnsi"/>
          <w:color w:val="000000" w:themeColor="text1"/>
        </w:rPr>
        <w:t>, enhancing the model accessibility and applicability</w:t>
      </w:r>
      <w:r w:rsidRPr="001517FD">
        <w:rPr>
          <w:rFonts w:cstheme="minorHAnsi"/>
          <w:color w:val="000000" w:themeColor="text1"/>
        </w:rPr>
        <w:t xml:space="preserve">. Our revised model met McManus' established criteria for a genetic model of handedness, </w:t>
      </w:r>
      <w:r w:rsidR="00B365AF" w:rsidRPr="001517FD">
        <w:rPr>
          <w:rFonts w:cstheme="minorHAnsi"/>
          <w:color w:val="000000" w:themeColor="text1"/>
        </w:rPr>
        <w:t xml:space="preserve">fostering continued exploration into the genetic foundations of handedness while reducing complexities and barriers in its </w:t>
      </w:r>
      <w:r w:rsidR="28821579" w:rsidRPr="001517FD">
        <w:rPr>
          <w:rFonts w:cstheme="minorHAnsi"/>
          <w:color w:val="000000" w:themeColor="text1"/>
        </w:rPr>
        <w:t xml:space="preserve">utilization. </w:t>
      </w:r>
    </w:p>
    <w:p w14:paraId="04F1884C" w14:textId="44CA02B3" w:rsidR="40400B9F" w:rsidRPr="001517FD" w:rsidRDefault="40400B9F" w:rsidP="00D02DC9">
      <w:pPr>
        <w:bidi w:val="0"/>
        <w:spacing w:line="360" w:lineRule="auto"/>
        <w:jc w:val="both"/>
        <w:rPr>
          <w:rFonts w:cstheme="minorHAnsi"/>
          <w:color w:val="000000" w:themeColor="text1"/>
        </w:rPr>
      </w:pPr>
      <w:r w:rsidRPr="001517FD">
        <w:rPr>
          <w:rFonts w:cstheme="minorHAnsi"/>
          <w:color w:val="000000" w:themeColor="text1"/>
        </w:rPr>
        <w:br w:type="page"/>
      </w:r>
    </w:p>
    <w:p w14:paraId="0494ACBA" w14:textId="77777777" w:rsidR="0019065A" w:rsidRPr="001517FD" w:rsidRDefault="0019065A" w:rsidP="00D02DC9">
      <w:pPr>
        <w:pStyle w:val="Heading2"/>
        <w:bidi w:val="0"/>
        <w:spacing w:line="360" w:lineRule="auto"/>
        <w:jc w:val="both"/>
        <w:rPr>
          <w:rFonts w:asciiTheme="minorHAnsi" w:hAnsiTheme="minorHAnsi" w:cstheme="minorHAnsi"/>
          <w:color w:val="000000" w:themeColor="text1"/>
          <w:u w:val="single"/>
        </w:rPr>
      </w:pPr>
      <w:bookmarkStart w:id="21" w:name="_Toc153989599"/>
      <w:r w:rsidRPr="001517FD">
        <w:rPr>
          <w:rFonts w:asciiTheme="minorHAnsi" w:hAnsiTheme="minorHAnsi" w:cstheme="minorHAnsi"/>
          <w:color w:val="000000" w:themeColor="text1"/>
          <w:u w:val="single"/>
        </w:rPr>
        <w:lastRenderedPageBreak/>
        <w:t>Introduction</w:t>
      </w:r>
      <w:bookmarkEnd w:id="21"/>
    </w:p>
    <w:p w14:paraId="7EA00ACD" w14:textId="0BA1ED95" w:rsidR="00AD3DEF" w:rsidRPr="001517FD" w:rsidRDefault="6811A5C8" w:rsidP="00D02DC9">
      <w:pPr>
        <w:bidi w:val="0"/>
        <w:spacing w:line="360" w:lineRule="auto"/>
        <w:jc w:val="both"/>
        <w:rPr>
          <w:rFonts w:cstheme="minorHAnsi"/>
          <w:color w:val="000000" w:themeColor="text1"/>
        </w:rPr>
      </w:pPr>
      <w:r w:rsidRPr="001517FD">
        <w:rPr>
          <w:rFonts w:cstheme="minorHAnsi"/>
          <w:color w:val="000000" w:themeColor="text1"/>
        </w:rPr>
        <w:t>Handedness, most commonly defined as the preferred hand used in one-handed tasks</w:t>
      </w:r>
      <w:r w:rsidR="6B3CC817" w:rsidRPr="001517FD">
        <w:rPr>
          <w:rFonts w:cstheme="minorHAnsi"/>
          <w:color w:val="000000" w:themeColor="text1"/>
        </w:rPr>
        <w:t xml:space="preserve"> </w:t>
      </w:r>
      <w:hyperlink r:id="rId17">
        <w:r w:rsidR="6B3CC817" w:rsidRPr="001517FD">
          <w:rPr>
            <w:rStyle w:val="Hyperlink"/>
            <w:rFonts w:eastAsia="Calibri" w:cstheme="minorHAnsi"/>
            <w:color w:val="000000" w:themeColor="text1"/>
            <w:u w:val="none"/>
          </w:rPr>
          <w:t>(</w:t>
        </w:r>
        <w:proofErr w:type="spellStart"/>
        <w:r w:rsidR="6B3CC817" w:rsidRPr="001517FD">
          <w:rPr>
            <w:rStyle w:val="Hyperlink"/>
            <w:rFonts w:eastAsia="Calibri" w:cstheme="minorHAnsi"/>
            <w:color w:val="000000" w:themeColor="text1"/>
            <w:u w:val="none"/>
          </w:rPr>
          <w:t>Porac</w:t>
        </w:r>
        <w:proofErr w:type="spellEnd"/>
        <w:r w:rsidR="6B3CC817" w:rsidRPr="001517FD">
          <w:rPr>
            <w:rStyle w:val="Hyperlink"/>
            <w:rFonts w:eastAsia="Calibri" w:cstheme="minorHAnsi"/>
            <w:color w:val="000000" w:themeColor="text1"/>
            <w:u w:val="none"/>
          </w:rPr>
          <w:t xml:space="preserve"> 2016)</w:t>
        </w:r>
      </w:hyperlink>
      <w:r w:rsidR="27D3954F" w:rsidRPr="001517FD">
        <w:rPr>
          <w:rFonts w:cstheme="minorHAnsi"/>
          <w:color w:val="000000" w:themeColor="text1"/>
        </w:rPr>
        <w:t>,</w:t>
      </w:r>
      <w:r w:rsidR="6EA1C459" w:rsidRPr="001517FD">
        <w:rPr>
          <w:rFonts w:cstheme="minorHAnsi"/>
          <w:color w:val="000000" w:themeColor="text1"/>
        </w:rPr>
        <w:t xml:space="preserve"> has intrigued researchers for decades </w:t>
      </w:r>
      <w:hyperlink r:id="rId18">
        <w:r w:rsidR="1B94A52B" w:rsidRPr="001517FD">
          <w:rPr>
            <w:rFonts w:cstheme="minorHAnsi"/>
            <w:color w:val="000000" w:themeColor="text1"/>
          </w:rPr>
          <w:t>(McManus 2019)</w:t>
        </w:r>
      </w:hyperlink>
      <w:r w:rsidR="1B94A52B" w:rsidRPr="001517FD">
        <w:rPr>
          <w:rFonts w:cstheme="minorHAnsi"/>
          <w:color w:val="000000" w:themeColor="text1"/>
        </w:rPr>
        <w:t>.</w:t>
      </w:r>
      <w:r w:rsidR="6EA1C459" w:rsidRPr="001517FD">
        <w:rPr>
          <w:rFonts w:cstheme="minorHAnsi"/>
          <w:color w:val="000000" w:themeColor="text1"/>
        </w:rPr>
        <w:t xml:space="preserve"> </w:t>
      </w:r>
      <w:bookmarkStart w:id="22" w:name="_Int_dKM2Dhn1"/>
      <w:r w:rsidR="09ABE9DD" w:rsidRPr="001517FD">
        <w:rPr>
          <w:rFonts w:cstheme="minorHAnsi"/>
          <w:color w:val="000000" w:themeColor="text1"/>
        </w:rPr>
        <w:t>The majority of</w:t>
      </w:r>
      <w:bookmarkEnd w:id="22"/>
      <w:r w:rsidR="09ABE9DD" w:rsidRPr="001517FD">
        <w:rPr>
          <w:rFonts w:cstheme="minorHAnsi"/>
          <w:color w:val="000000" w:themeColor="text1"/>
        </w:rPr>
        <w:t xml:space="preserve"> the human population exhibits right-handedness, </w:t>
      </w:r>
      <w:r w:rsidR="7BC8B939" w:rsidRPr="001517FD">
        <w:rPr>
          <w:rFonts w:cstheme="minorHAnsi"/>
          <w:color w:val="000000" w:themeColor="text1"/>
        </w:rPr>
        <w:t xml:space="preserve">a phenomenon evident not only in modern society but also in artistic representations spanning millennia </w:t>
      </w:r>
      <w:hyperlink r:id="rId19">
        <w:r w:rsidR="00C9AE0F" w:rsidRPr="001517FD">
          <w:rPr>
            <w:rFonts w:cstheme="minorHAnsi"/>
            <w:color w:val="000000" w:themeColor="text1"/>
          </w:rPr>
          <w:t xml:space="preserve">(Coren and </w:t>
        </w:r>
        <w:proofErr w:type="spellStart"/>
        <w:r w:rsidR="00C9AE0F" w:rsidRPr="001517FD">
          <w:rPr>
            <w:rFonts w:cstheme="minorHAnsi"/>
            <w:color w:val="000000" w:themeColor="text1"/>
          </w:rPr>
          <w:t>Porac</w:t>
        </w:r>
        <w:proofErr w:type="spellEnd"/>
        <w:r w:rsidR="00C9AE0F" w:rsidRPr="001517FD">
          <w:rPr>
            <w:rFonts w:cstheme="minorHAnsi"/>
            <w:color w:val="000000" w:themeColor="text1"/>
          </w:rPr>
          <w:t xml:space="preserve"> 1977)</w:t>
        </w:r>
      </w:hyperlink>
      <w:r w:rsidR="1DCA24DC" w:rsidRPr="001517FD">
        <w:rPr>
          <w:rFonts w:cstheme="minorHAnsi"/>
          <w:color w:val="000000" w:themeColor="text1"/>
        </w:rPr>
        <w:t>.</w:t>
      </w:r>
      <w:r w:rsidR="29145F20" w:rsidRPr="001517FD">
        <w:rPr>
          <w:rFonts w:cstheme="minorHAnsi"/>
          <w:color w:val="000000" w:themeColor="text1"/>
        </w:rPr>
        <w:t xml:space="preserve"> </w:t>
      </w:r>
      <w:r w:rsidR="09ABE9DD" w:rsidRPr="001517FD">
        <w:rPr>
          <w:rFonts w:cstheme="minorHAnsi"/>
          <w:color w:val="000000" w:themeColor="text1"/>
        </w:rPr>
        <w:t>Moreover, archaeological discoveries provide evidence that this bias towards right-handedness has been a longstanding trait within human societies, with indications dating back to Neanderthals</w:t>
      </w:r>
      <w:r w:rsidR="006E39B8" w:rsidRPr="001517FD">
        <w:rPr>
          <w:rFonts w:cstheme="minorHAnsi"/>
          <w:color w:val="000000" w:themeColor="text1"/>
        </w:rPr>
        <w:t xml:space="preserve"> </w:t>
      </w:r>
      <w:hyperlink r:id="rId20">
        <w:r w:rsidR="0625ED92" w:rsidRPr="001517FD">
          <w:rPr>
            <w:rFonts w:cstheme="minorHAnsi"/>
            <w:color w:val="000000" w:themeColor="text1"/>
          </w:rPr>
          <w:t>(Conard 2011)</w:t>
        </w:r>
      </w:hyperlink>
      <w:r w:rsidR="006E39B8" w:rsidRPr="001517FD">
        <w:rPr>
          <w:rFonts w:cstheme="minorHAnsi"/>
          <w:color w:val="000000" w:themeColor="text1"/>
        </w:rPr>
        <w:t>.</w:t>
      </w:r>
      <w:r w:rsidR="1DCA24DC" w:rsidRPr="001517FD">
        <w:rPr>
          <w:rFonts w:cstheme="minorHAnsi"/>
          <w:color w:val="000000" w:themeColor="text1"/>
        </w:rPr>
        <w:t xml:space="preserve"> </w:t>
      </w:r>
      <w:r w:rsidR="09ABE9DD" w:rsidRPr="001517FD">
        <w:rPr>
          <w:rFonts w:cstheme="minorHAnsi"/>
          <w:color w:val="000000" w:themeColor="text1"/>
        </w:rPr>
        <w:t>This consistent occurrence of right-handedness across various historical periods and even in our ancient ancestors strongly hints at the genetic keystones of handedness, reinforcing the hypothesis that genetics play a significant role in determining an individual's preferred hand.</w:t>
      </w:r>
    </w:p>
    <w:p w14:paraId="7915C9F9" w14:textId="77777777" w:rsidR="005E5C9B" w:rsidRPr="001517FD" w:rsidRDefault="111CE6C7" w:rsidP="00D02DC9">
      <w:pPr>
        <w:bidi w:val="0"/>
        <w:spacing w:line="360" w:lineRule="auto"/>
        <w:jc w:val="both"/>
        <w:rPr>
          <w:ins w:id="23" w:author="rony karstat" w:date="2023-12-19T12:57:00Z"/>
          <w:rFonts w:cstheme="minorHAnsi"/>
          <w:color w:val="000000" w:themeColor="text1"/>
        </w:rPr>
      </w:pPr>
      <w:r w:rsidRPr="001517FD">
        <w:rPr>
          <w:rFonts w:cstheme="minorHAnsi"/>
          <w:color w:val="000000" w:themeColor="text1"/>
        </w:rPr>
        <w:t xml:space="preserve">In </w:t>
      </w:r>
      <w:r w:rsidR="182AC39F" w:rsidRPr="001517FD">
        <w:rPr>
          <w:rFonts w:cstheme="minorHAnsi"/>
          <w:color w:val="000000" w:themeColor="text1"/>
        </w:rPr>
        <w:t>the 1970s</w:t>
      </w:r>
      <w:r w:rsidR="7BC8B939" w:rsidRPr="001517FD">
        <w:rPr>
          <w:rFonts w:cstheme="minorHAnsi"/>
          <w:color w:val="000000" w:themeColor="text1"/>
        </w:rPr>
        <w:t>,</w:t>
      </w:r>
      <w:r w:rsidR="182AC39F" w:rsidRPr="001517FD">
        <w:rPr>
          <w:rFonts w:cstheme="minorHAnsi"/>
          <w:color w:val="000000" w:themeColor="text1"/>
        </w:rPr>
        <w:t xml:space="preserve"> </w:t>
      </w:r>
      <w:r w:rsidR="02FB3010" w:rsidRPr="001517FD">
        <w:rPr>
          <w:rFonts w:cstheme="minorHAnsi"/>
          <w:color w:val="000000" w:themeColor="text1"/>
        </w:rPr>
        <w:t xml:space="preserve">Marian </w:t>
      </w:r>
      <w:r w:rsidR="182AC39F" w:rsidRPr="001517FD">
        <w:rPr>
          <w:rFonts w:cstheme="minorHAnsi"/>
          <w:color w:val="000000" w:themeColor="text1"/>
        </w:rPr>
        <w:t xml:space="preserve">Annet </w:t>
      </w:r>
      <w:r w:rsidR="09ABE9DD" w:rsidRPr="001517FD">
        <w:rPr>
          <w:rFonts w:cstheme="minorHAnsi"/>
          <w:color w:val="000000" w:themeColor="text1"/>
        </w:rPr>
        <w:t>introduced the</w:t>
      </w:r>
      <w:r w:rsidR="182AC39F" w:rsidRPr="001517FD">
        <w:rPr>
          <w:rFonts w:cstheme="minorHAnsi"/>
          <w:color w:val="000000" w:themeColor="text1"/>
        </w:rPr>
        <w:t xml:space="preserve"> </w:t>
      </w:r>
      <w:r w:rsidR="09ABE9DD" w:rsidRPr="001517FD">
        <w:rPr>
          <w:rFonts w:cstheme="minorHAnsi"/>
          <w:color w:val="000000" w:themeColor="text1"/>
        </w:rPr>
        <w:t>"right shift theory"</w:t>
      </w:r>
      <w:r w:rsidR="7D6C86B9" w:rsidRPr="001517FD">
        <w:rPr>
          <w:rFonts w:cstheme="minorHAnsi"/>
          <w:color w:val="000000" w:themeColor="text1"/>
        </w:rPr>
        <w:t xml:space="preserve"> </w:t>
      </w:r>
      <w:hyperlink r:id="rId21">
        <w:r w:rsidR="5CE829D7" w:rsidRPr="001517FD">
          <w:rPr>
            <w:rFonts w:cstheme="minorHAnsi"/>
            <w:color w:val="000000" w:themeColor="text1"/>
          </w:rPr>
          <w:t>(Annett 1972)</w:t>
        </w:r>
        <w:r w:rsidR="006E39B8" w:rsidRPr="001517FD" w:rsidDel="006E39B8">
          <w:rPr>
            <w:rFonts w:cstheme="minorHAnsi"/>
            <w:color w:val="000000" w:themeColor="text1"/>
          </w:rPr>
          <w:t xml:space="preserve"> </w:t>
        </w:r>
      </w:hyperlink>
      <w:r w:rsidR="7D6C86B9" w:rsidRPr="001517FD">
        <w:rPr>
          <w:rFonts w:cstheme="minorHAnsi"/>
          <w:color w:val="000000" w:themeColor="text1"/>
        </w:rPr>
        <w:t xml:space="preserve">as a novel genetic </w:t>
      </w:r>
      <w:r w:rsidR="09438411" w:rsidRPr="001517FD">
        <w:rPr>
          <w:rFonts w:cstheme="minorHAnsi"/>
          <w:color w:val="000000" w:themeColor="text1"/>
        </w:rPr>
        <w:t>model for understanding handedness.</w:t>
      </w:r>
      <w:r w:rsidR="29C38FE5" w:rsidRPr="001517FD">
        <w:rPr>
          <w:rFonts w:cstheme="minorHAnsi"/>
          <w:color w:val="000000" w:themeColor="text1"/>
        </w:rPr>
        <w:t xml:space="preserve"> </w:t>
      </w:r>
      <w:r w:rsidR="25916BC6" w:rsidRPr="001517FD">
        <w:rPr>
          <w:rFonts w:cstheme="minorHAnsi"/>
          <w:color w:val="000000" w:themeColor="text1"/>
        </w:rPr>
        <w:t xml:space="preserve">Unlike </w:t>
      </w:r>
      <w:r w:rsidR="29C38FE5" w:rsidRPr="001517FD">
        <w:rPr>
          <w:rFonts w:cstheme="minorHAnsi"/>
          <w:color w:val="000000" w:themeColor="text1"/>
        </w:rPr>
        <w:t>earlier</w:t>
      </w:r>
      <w:r w:rsidR="25916BC6" w:rsidRPr="001517FD">
        <w:rPr>
          <w:rFonts w:cstheme="minorHAnsi"/>
          <w:color w:val="000000" w:themeColor="text1"/>
        </w:rPr>
        <w:t xml:space="preserve"> models </w:t>
      </w:r>
      <w:r w:rsidR="29C38FE5" w:rsidRPr="001517FD">
        <w:rPr>
          <w:rFonts w:cstheme="minorHAnsi"/>
          <w:color w:val="000000" w:themeColor="text1"/>
        </w:rPr>
        <w:t>suggesting a single gene with two alleles dictating handedness, with the recessive allele corresponding to left-handedness</w:t>
      </w:r>
      <w:r w:rsidR="25916BC6" w:rsidRPr="001517FD">
        <w:rPr>
          <w:rFonts w:cstheme="minorHAnsi"/>
          <w:color w:val="000000" w:themeColor="text1"/>
        </w:rPr>
        <w:t xml:space="preserve">, Annet's model </w:t>
      </w:r>
      <w:r w:rsidR="29C38FE5" w:rsidRPr="001517FD">
        <w:rPr>
          <w:rFonts w:cstheme="minorHAnsi"/>
          <w:color w:val="000000" w:themeColor="text1"/>
        </w:rPr>
        <w:t xml:space="preserve">incorporated </w:t>
      </w:r>
      <w:r w:rsidR="639F3122" w:rsidRPr="001517FD">
        <w:rPr>
          <w:rFonts w:cstheme="minorHAnsi"/>
          <w:color w:val="000000" w:themeColor="text1"/>
        </w:rPr>
        <w:t>an</w:t>
      </w:r>
      <w:r w:rsidR="25916BC6" w:rsidRPr="001517FD">
        <w:rPr>
          <w:rFonts w:cstheme="minorHAnsi"/>
          <w:color w:val="000000" w:themeColor="text1"/>
        </w:rPr>
        <w:t xml:space="preserve"> element of chance </w:t>
      </w:r>
      <w:r w:rsidR="639F3122" w:rsidRPr="001517FD">
        <w:rPr>
          <w:rFonts w:cstheme="minorHAnsi"/>
          <w:color w:val="000000" w:themeColor="text1"/>
        </w:rPr>
        <w:t>in</w:t>
      </w:r>
      <w:r w:rsidR="25916BC6" w:rsidRPr="001517FD">
        <w:rPr>
          <w:rFonts w:cstheme="minorHAnsi"/>
          <w:color w:val="000000" w:themeColor="text1"/>
        </w:rPr>
        <w:t>to</w:t>
      </w:r>
      <w:r w:rsidR="29C38FE5" w:rsidRPr="001517FD">
        <w:rPr>
          <w:rFonts w:cstheme="minorHAnsi"/>
          <w:color w:val="000000" w:themeColor="text1"/>
        </w:rPr>
        <w:t xml:space="preserve"> handedness </w:t>
      </w:r>
      <w:r w:rsidR="25916BC6" w:rsidRPr="001517FD">
        <w:rPr>
          <w:rFonts w:cstheme="minorHAnsi"/>
          <w:color w:val="000000" w:themeColor="text1"/>
        </w:rPr>
        <w:t xml:space="preserve">determination. Her model </w:t>
      </w:r>
      <w:r w:rsidR="639F3122" w:rsidRPr="001517FD">
        <w:rPr>
          <w:rFonts w:cstheme="minorHAnsi"/>
          <w:color w:val="000000" w:themeColor="text1"/>
        </w:rPr>
        <w:t xml:space="preserve">proposed </w:t>
      </w:r>
      <w:r w:rsidR="25916BC6" w:rsidRPr="001517FD">
        <w:rPr>
          <w:rFonts w:cstheme="minorHAnsi"/>
          <w:color w:val="000000" w:themeColor="text1"/>
        </w:rPr>
        <w:t xml:space="preserve">the existence of </w:t>
      </w:r>
      <w:r w:rsidR="639F3122" w:rsidRPr="001517FD">
        <w:rPr>
          <w:rFonts w:cstheme="minorHAnsi"/>
          <w:color w:val="000000" w:themeColor="text1"/>
        </w:rPr>
        <w:t xml:space="preserve">a </w:t>
      </w:r>
      <w:r w:rsidR="25916BC6" w:rsidRPr="001517FD">
        <w:rPr>
          <w:rFonts w:cstheme="minorHAnsi"/>
          <w:color w:val="000000" w:themeColor="text1"/>
        </w:rPr>
        <w:t xml:space="preserve">genetic mechanism that shifts the distribution of handedness </w:t>
      </w:r>
      <w:r w:rsidR="639F3122" w:rsidRPr="001517FD">
        <w:rPr>
          <w:rFonts w:cstheme="minorHAnsi"/>
          <w:color w:val="000000" w:themeColor="text1"/>
        </w:rPr>
        <w:t>with</w:t>
      </w:r>
      <w:r w:rsidR="25916BC6" w:rsidRPr="001517FD">
        <w:rPr>
          <w:rFonts w:cstheme="minorHAnsi"/>
          <w:color w:val="000000" w:themeColor="text1"/>
        </w:rPr>
        <w:t xml:space="preserve">in </w:t>
      </w:r>
      <w:r w:rsidR="639F3122" w:rsidRPr="001517FD">
        <w:rPr>
          <w:rFonts w:cstheme="minorHAnsi"/>
          <w:color w:val="000000" w:themeColor="text1"/>
        </w:rPr>
        <w:t xml:space="preserve">the </w:t>
      </w:r>
      <w:r w:rsidR="25916BC6" w:rsidRPr="001517FD">
        <w:rPr>
          <w:rFonts w:cstheme="minorHAnsi"/>
          <w:color w:val="000000" w:themeColor="text1"/>
        </w:rPr>
        <w:t>human population toward the right</w:t>
      </w:r>
      <w:r w:rsidR="006E39B8" w:rsidRPr="001517FD">
        <w:rPr>
          <w:rFonts w:cstheme="minorHAnsi"/>
          <w:color w:val="000000" w:themeColor="text1"/>
        </w:rPr>
        <w:t xml:space="preserve"> hand</w:t>
      </w:r>
      <w:r w:rsidR="25916BC6" w:rsidRPr="001517FD">
        <w:rPr>
          <w:rFonts w:cstheme="minorHAnsi"/>
          <w:color w:val="000000" w:themeColor="text1"/>
        </w:rPr>
        <w:t xml:space="preserve">. </w:t>
      </w:r>
      <w:r w:rsidR="29C38FE5" w:rsidRPr="001517FD">
        <w:rPr>
          <w:rFonts w:cstheme="minorHAnsi"/>
          <w:color w:val="000000" w:themeColor="text1"/>
        </w:rPr>
        <w:t>I</w:t>
      </w:r>
      <w:r w:rsidR="02FB3010" w:rsidRPr="001517FD">
        <w:rPr>
          <w:rFonts w:cstheme="minorHAnsi"/>
          <w:color w:val="000000" w:themeColor="text1"/>
        </w:rPr>
        <w:t>ndividuals</w:t>
      </w:r>
      <w:r w:rsidR="29C38FE5" w:rsidRPr="001517FD">
        <w:rPr>
          <w:rFonts w:cstheme="minorHAnsi"/>
          <w:color w:val="000000" w:themeColor="text1"/>
        </w:rPr>
        <w:t xml:space="preserve"> </w:t>
      </w:r>
      <w:r w:rsidR="02FB3010" w:rsidRPr="001517FD">
        <w:rPr>
          <w:rFonts w:cstheme="minorHAnsi"/>
          <w:color w:val="000000" w:themeColor="text1"/>
        </w:rPr>
        <w:t>inherit</w:t>
      </w:r>
      <w:r w:rsidR="29C38FE5" w:rsidRPr="001517FD">
        <w:rPr>
          <w:rFonts w:cstheme="minorHAnsi"/>
          <w:color w:val="000000" w:themeColor="text1"/>
        </w:rPr>
        <w:t>ing</w:t>
      </w:r>
      <w:r w:rsidR="02FB3010" w:rsidRPr="001517FD">
        <w:rPr>
          <w:rFonts w:cstheme="minorHAnsi"/>
          <w:color w:val="000000" w:themeColor="text1"/>
        </w:rPr>
        <w:t xml:space="preserve"> the gene for right-shift are likely to present right-handedness</w:t>
      </w:r>
      <w:r w:rsidR="29C38FE5" w:rsidRPr="001517FD">
        <w:rPr>
          <w:rFonts w:cstheme="minorHAnsi"/>
          <w:color w:val="000000" w:themeColor="text1"/>
        </w:rPr>
        <w:t>, while for those without this gene</w:t>
      </w:r>
      <w:r w:rsidR="02FB3010" w:rsidRPr="001517FD">
        <w:rPr>
          <w:rFonts w:cstheme="minorHAnsi"/>
          <w:color w:val="000000" w:themeColor="text1"/>
        </w:rPr>
        <w:t xml:space="preserve">, handedness is determined by chance, with </w:t>
      </w:r>
      <w:r w:rsidR="639F3122" w:rsidRPr="001517FD">
        <w:rPr>
          <w:rFonts w:cstheme="minorHAnsi"/>
          <w:color w:val="000000" w:themeColor="text1"/>
        </w:rPr>
        <w:t xml:space="preserve">an </w:t>
      </w:r>
      <w:r w:rsidR="02FB3010" w:rsidRPr="001517FD">
        <w:rPr>
          <w:rFonts w:cstheme="minorHAnsi"/>
          <w:color w:val="000000" w:themeColor="text1"/>
        </w:rPr>
        <w:t xml:space="preserve">equal probability for </w:t>
      </w:r>
      <w:r w:rsidR="639F3122" w:rsidRPr="001517FD">
        <w:rPr>
          <w:rFonts w:cstheme="minorHAnsi"/>
          <w:color w:val="000000" w:themeColor="text1"/>
        </w:rPr>
        <w:t xml:space="preserve">both </w:t>
      </w:r>
      <w:r w:rsidR="02FB3010" w:rsidRPr="001517FD">
        <w:rPr>
          <w:rFonts w:cstheme="minorHAnsi"/>
          <w:color w:val="000000" w:themeColor="text1"/>
        </w:rPr>
        <w:t xml:space="preserve">right- and </w:t>
      </w:r>
      <w:r w:rsidR="006E39B8" w:rsidRPr="001517FD">
        <w:rPr>
          <w:rFonts w:cstheme="minorHAnsi"/>
          <w:color w:val="000000" w:themeColor="text1"/>
        </w:rPr>
        <w:t>left-</w:t>
      </w:r>
      <w:r w:rsidR="02FB3010" w:rsidRPr="001517FD">
        <w:rPr>
          <w:rFonts w:cstheme="minorHAnsi"/>
          <w:color w:val="000000" w:themeColor="text1"/>
        </w:rPr>
        <w:t>handedness.</w:t>
      </w:r>
      <w:r w:rsidR="4DCE679E" w:rsidRPr="001517FD">
        <w:rPr>
          <w:rFonts w:cstheme="minorHAnsi"/>
          <w:color w:val="000000" w:themeColor="text1"/>
        </w:rPr>
        <w:t xml:space="preserve"> </w:t>
      </w:r>
    </w:p>
    <w:p w14:paraId="6EA94231" w14:textId="3B1DFFC5" w:rsidR="004536BE" w:rsidRPr="001517FD" w:rsidRDefault="7D6AF7EF" w:rsidP="00D02DC9">
      <w:pPr>
        <w:bidi w:val="0"/>
        <w:spacing w:line="360" w:lineRule="auto"/>
        <w:jc w:val="both"/>
        <w:rPr>
          <w:rFonts w:cstheme="minorHAnsi"/>
          <w:color w:val="000000" w:themeColor="text1"/>
        </w:rPr>
      </w:pPr>
      <w:commentRangeStart w:id="24"/>
      <w:r w:rsidRPr="001517FD">
        <w:rPr>
          <w:rFonts w:cstheme="minorHAnsi"/>
          <w:color w:val="000000" w:themeColor="text1"/>
        </w:rPr>
        <w:t>Building</w:t>
      </w:r>
      <w:commentRangeEnd w:id="24"/>
      <w:r w:rsidR="00665824" w:rsidRPr="001517FD">
        <w:rPr>
          <w:rStyle w:val="CommentReference"/>
          <w:rFonts w:cstheme="minorHAnsi"/>
          <w:rtl/>
        </w:rPr>
        <w:commentReference w:id="24"/>
      </w:r>
      <w:r w:rsidR="29C38FE5" w:rsidRPr="001517FD">
        <w:rPr>
          <w:rFonts w:cstheme="minorHAnsi"/>
          <w:color w:val="000000" w:themeColor="text1"/>
        </w:rPr>
        <w:t xml:space="preserve"> on Annet's framework</w:t>
      </w:r>
      <w:r w:rsidR="02FB3010" w:rsidRPr="001517FD">
        <w:rPr>
          <w:rFonts w:cstheme="minorHAnsi"/>
          <w:color w:val="000000" w:themeColor="text1"/>
        </w:rPr>
        <w:t xml:space="preserve">, </w:t>
      </w:r>
      <w:r w:rsidR="47C89F8E" w:rsidRPr="001517FD">
        <w:rPr>
          <w:rFonts w:cstheme="minorHAnsi"/>
          <w:color w:val="000000" w:themeColor="text1"/>
        </w:rPr>
        <w:t xml:space="preserve">McManus </w:t>
      </w:r>
      <w:r w:rsidR="29C38FE5" w:rsidRPr="001517FD">
        <w:rPr>
          <w:rFonts w:cstheme="minorHAnsi"/>
          <w:color w:val="000000" w:themeColor="text1"/>
        </w:rPr>
        <w:t>proposed</w:t>
      </w:r>
      <w:r w:rsidR="47C89F8E" w:rsidRPr="001517FD">
        <w:rPr>
          <w:rFonts w:cstheme="minorHAnsi"/>
          <w:color w:val="000000" w:themeColor="text1"/>
        </w:rPr>
        <w:t xml:space="preserve"> </w:t>
      </w:r>
      <w:r w:rsidR="29C38FE5" w:rsidRPr="001517FD">
        <w:rPr>
          <w:rFonts w:cstheme="minorHAnsi"/>
          <w:color w:val="000000" w:themeColor="text1"/>
        </w:rPr>
        <w:t>a similar</w:t>
      </w:r>
      <w:r w:rsidR="47C89F8E" w:rsidRPr="001517FD">
        <w:rPr>
          <w:rFonts w:cstheme="minorHAnsi"/>
          <w:color w:val="000000" w:themeColor="text1"/>
        </w:rPr>
        <w:t xml:space="preserve"> genetic </w:t>
      </w:r>
      <w:r w:rsidR="639F3122" w:rsidRPr="001517FD">
        <w:rPr>
          <w:rFonts w:cstheme="minorHAnsi"/>
          <w:color w:val="000000" w:themeColor="text1"/>
        </w:rPr>
        <w:t>model</w:t>
      </w:r>
      <w:r w:rsidR="006E39B8" w:rsidRPr="001517FD">
        <w:rPr>
          <w:rFonts w:cstheme="minorHAnsi"/>
          <w:color w:val="000000" w:themeColor="text1"/>
        </w:rPr>
        <w:t xml:space="preserve"> </w:t>
      </w:r>
      <w:hyperlink r:id="rId22">
        <w:r w:rsidR="10D887E6" w:rsidRPr="001517FD">
          <w:rPr>
            <w:rFonts w:cstheme="minorHAnsi"/>
            <w:color w:val="000000" w:themeColor="text1"/>
          </w:rPr>
          <w:t>(McManus 1985)</w:t>
        </w:r>
      </w:hyperlink>
      <w:r w:rsidR="482B2671" w:rsidRPr="001517FD">
        <w:rPr>
          <w:rFonts w:cstheme="minorHAnsi"/>
          <w:color w:val="000000" w:themeColor="text1"/>
        </w:rPr>
        <w:t>,</w:t>
      </w:r>
      <w:r w:rsidR="47C89F8E" w:rsidRPr="001517FD">
        <w:rPr>
          <w:rFonts w:cstheme="minorHAnsi"/>
          <w:color w:val="000000" w:themeColor="text1"/>
        </w:rPr>
        <w:t xml:space="preserve"> </w:t>
      </w:r>
      <w:r w:rsidR="29C38FE5" w:rsidRPr="001517FD">
        <w:rPr>
          <w:rFonts w:cstheme="minorHAnsi"/>
          <w:color w:val="000000" w:themeColor="text1"/>
        </w:rPr>
        <w:t>although with slight variations</w:t>
      </w:r>
      <w:r w:rsidR="00135B34" w:rsidRPr="001517FD">
        <w:rPr>
          <w:rFonts w:cstheme="minorHAnsi"/>
          <w:color w:val="000000" w:themeColor="text1"/>
        </w:rPr>
        <w:t xml:space="preserve">: </w:t>
      </w:r>
      <w:r w:rsidR="29C38FE5" w:rsidRPr="001517FD">
        <w:rPr>
          <w:rFonts w:cstheme="minorHAnsi"/>
          <w:color w:val="000000" w:themeColor="text1"/>
        </w:rPr>
        <w:t xml:space="preserve">McManus' model also used </w:t>
      </w:r>
      <w:r w:rsidR="167A1975" w:rsidRPr="001517FD">
        <w:rPr>
          <w:rFonts w:cstheme="minorHAnsi"/>
          <w:color w:val="000000" w:themeColor="text1"/>
        </w:rPr>
        <w:t xml:space="preserve">the </w:t>
      </w:r>
      <w:r w:rsidR="29C38FE5" w:rsidRPr="001517FD">
        <w:rPr>
          <w:rFonts w:cstheme="minorHAnsi"/>
          <w:color w:val="000000" w:themeColor="text1"/>
        </w:rPr>
        <w:t xml:space="preserve">element of chance in handedness determination but suggested that genes directly </w:t>
      </w:r>
      <w:r w:rsidR="47C89F8E" w:rsidRPr="001517FD">
        <w:rPr>
          <w:rFonts w:cstheme="minorHAnsi"/>
          <w:color w:val="000000" w:themeColor="text1"/>
        </w:rPr>
        <w:t>control hand preference</w:t>
      </w:r>
      <w:r w:rsidR="29C38FE5" w:rsidRPr="001517FD">
        <w:rPr>
          <w:rFonts w:cstheme="minorHAnsi"/>
          <w:color w:val="000000" w:themeColor="text1"/>
        </w:rPr>
        <w:t xml:space="preserve"> rather than influencing brain lateralization, as Annet had hypothesized.</w:t>
      </w:r>
      <w:r w:rsidR="6AC5AF7E" w:rsidRPr="001517FD">
        <w:rPr>
          <w:rFonts w:cstheme="minorHAnsi"/>
          <w:color w:val="000000" w:themeColor="text1"/>
        </w:rPr>
        <w:t xml:space="preserve"> </w:t>
      </w:r>
      <w:commentRangeStart w:id="25"/>
      <w:r w:rsidR="6AC5AF7E" w:rsidRPr="001517FD">
        <w:rPr>
          <w:rFonts w:cstheme="minorHAnsi"/>
          <w:color w:val="000000" w:themeColor="text1"/>
        </w:rPr>
        <w:t>To this day, researchers continue to engage in debates over the precise mechanisms governing handedness determination, and McManus' model remains one of the leading theories in this field</w:t>
      </w:r>
      <w:commentRangeEnd w:id="25"/>
      <w:r w:rsidR="00135B34" w:rsidRPr="001517FD">
        <w:rPr>
          <w:rStyle w:val="CommentReference"/>
          <w:rFonts w:cstheme="minorHAnsi"/>
        </w:rPr>
        <w:commentReference w:id="25"/>
      </w:r>
      <w:r w:rsidR="6AC5AF7E" w:rsidRPr="001517FD">
        <w:rPr>
          <w:rFonts w:cstheme="minorHAnsi"/>
          <w:color w:val="000000" w:themeColor="text1"/>
        </w:rPr>
        <w:t>.</w:t>
      </w:r>
    </w:p>
    <w:p w14:paraId="477345F7" w14:textId="34AC07B6" w:rsidR="001517FD" w:rsidRPr="001517FD" w:rsidRDefault="001517FD" w:rsidP="00D02DC9">
      <w:pPr>
        <w:bidi w:val="0"/>
        <w:spacing w:line="360" w:lineRule="auto"/>
        <w:jc w:val="both"/>
        <w:rPr>
          <w:rFonts w:cstheme="minorHAnsi"/>
          <w:color w:val="4472C4" w:themeColor="accent1"/>
        </w:rPr>
      </w:pPr>
      <w:r w:rsidRPr="001517FD">
        <w:rPr>
          <w:rFonts w:cstheme="minorHAnsi"/>
          <w:color w:val="000000" w:themeColor="text1"/>
        </w:rPr>
        <w:t>Here, we revisit McManus' genetic model of handedness using present-day computational tools to reaffirm the model's validity and critically examine its underlying parameters</w:t>
      </w:r>
      <w:r w:rsidRPr="001517FD">
        <w:rPr>
          <w:rFonts w:cstheme="minorHAnsi"/>
          <w:color w:val="4472C4" w:themeColor="accent1"/>
        </w:rPr>
        <w:t xml:space="preserve">. </w:t>
      </w:r>
      <w:r w:rsidRPr="001517FD">
        <w:rPr>
          <w:rFonts w:cstheme="minorHAnsi"/>
          <w:color w:val="70AD47" w:themeColor="accent6"/>
        </w:rPr>
        <w:t xml:space="preserve">Initially, we will describe the specifics of McManus' model, </w:t>
      </w:r>
      <w:r w:rsidRPr="001517FD">
        <w:rPr>
          <w:rFonts w:cstheme="minorHAnsi"/>
          <w:b/>
          <w:bCs/>
          <w:color w:val="70AD47" w:themeColor="accent6"/>
        </w:rPr>
        <w:t>explaining its requirements and parameters</w:t>
      </w:r>
      <w:r w:rsidRPr="001517FD">
        <w:rPr>
          <w:rFonts w:cstheme="minorHAnsi"/>
          <w:color w:val="4472C4" w:themeColor="accent1"/>
        </w:rPr>
        <w:t xml:space="preserve">. </w:t>
      </w:r>
      <w:r w:rsidRPr="001517FD">
        <w:rPr>
          <w:rFonts w:cstheme="minorHAnsi"/>
          <w:color w:val="ED7D31" w:themeColor="accent2"/>
        </w:rPr>
        <w:t xml:space="preserve">Secondly, we will examine the </w:t>
      </w:r>
      <w:r w:rsidRPr="001517FD">
        <w:rPr>
          <w:rFonts w:cstheme="minorHAnsi"/>
          <w:b/>
          <w:bCs/>
          <w:color w:val="ED7D31" w:themeColor="accent2"/>
        </w:rPr>
        <w:t>datasets</w:t>
      </w:r>
      <w:r w:rsidRPr="001517FD">
        <w:rPr>
          <w:rFonts w:cstheme="minorHAnsi"/>
          <w:color w:val="ED7D31" w:themeColor="accent2"/>
        </w:rPr>
        <w:t xml:space="preserve"> used to study the model, as well as the </w:t>
      </w:r>
      <w:r w:rsidRPr="001517FD">
        <w:rPr>
          <w:rFonts w:cstheme="minorHAnsi"/>
          <w:b/>
          <w:bCs/>
          <w:color w:val="ED7D31" w:themeColor="accent2"/>
        </w:rPr>
        <w:t>correction method</w:t>
      </w:r>
      <w:r w:rsidRPr="001517FD">
        <w:rPr>
          <w:rFonts w:cstheme="minorHAnsi"/>
          <w:color w:val="ED7D31" w:themeColor="accent2"/>
        </w:rPr>
        <w:t xml:space="preserve"> applied to ensure the integrity of the analysis.</w:t>
      </w:r>
      <w:r w:rsidRPr="001517FD">
        <w:rPr>
          <w:rFonts w:cstheme="minorHAnsi"/>
          <w:color w:val="4472C4" w:themeColor="accent1"/>
        </w:rPr>
        <w:t xml:space="preserve"> </w:t>
      </w:r>
      <w:r w:rsidRPr="001517FD">
        <w:rPr>
          <w:rFonts w:cstheme="minorHAnsi"/>
          <w:color w:val="FFC000" w:themeColor="accent4"/>
        </w:rPr>
        <w:t xml:space="preserve">Thirdly, we will describe </w:t>
      </w:r>
      <w:r w:rsidRPr="001517FD">
        <w:rPr>
          <w:rFonts w:cstheme="minorHAnsi"/>
          <w:b/>
          <w:bCs/>
          <w:color w:val="FFC000" w:themeColor="accent4"/>
        </w:rPr>
        <w:t>the approach to estimating</w:t>
      </w:r>
      <w:r w:rsidRPr="001517FD">
        <w:rPr>
          <w:rFonts w:cstheme="minorHAnsi"/>
          <w:color w:val="FFC000" w:themeColor="accent4"/>
        </w:rPr>
        <w:t xml:space="preserve"> the model parameters through maximum likelihood estimation and </w:t>
      </w:r>
      <w:r w:rsidRPr="001517FD">
        <w:rPr>
          <w:rFonts w:cstheme="minorHAnsi"/>
          <w:b/>
          <w:bCs/>
          <w:color w:val="FFC000" w:themeColor="accent4"/>
        </w:rPr>
        <w:t>test the goodness of fit</w:t>
      </w:r>
      <w:r w:rsidRPr="001517FD">
        <w:rPr>
          <w:rFonts w:cstheme="minorHAnsi"/>
          <w:color w:val="FFC000" w:themeColor="accent4"/>
        </w:rPr>
        <w:t xml:space="preserve"> of the model to the available data</w:t>
      </w:r>
      <w:r w:rsidRPr="001517FD">
        <w:rPr>
          <w:rFonts w:cstheme="minorHAnsi"/>
          <w:color w:val="4472C4" w:themeColor="accent1"/>
        </w:rPr>
        <w:t xml:space="preserve">. Finally, we will </w:t>
      </w:r>
      <w:r w:rsidRPr="001517FD">
        <w:rPr>
          <w:rFonts w:cstheme="minorHAnsi"/>
          <w:b/>
          <w:bCs/>
          <w:color w:val="4472C4" w:themeColor="accent1"/>
        </w:rPr>
        <w:t>present the results of our replication</w:t>
      </w:r>
      <w:r w:rsidRPr="001517FD">
        <w:rPr>
          <w:rFonts w:cstheme="minorHAnsi"/>
          <w:color w:val="4472C4" w:themeColor="accent1"/>
        </w:rPr>
        <w:t>.</w:t>
      </w:r>
    </w:p>
    <w:p w14:paraId="3EF89084" w14:textId="0EA3ADD6" w:rsidR="00B725A8" w:rsidRPr="001517FD" w:rsidRDefault="00B725A8" w:rsidP="00D02DC9">
      <w:pPr>
        <w:pStyle w:val="Heading2"/>
        <w:bidi w:val="0"/>
        <w:spacing w:line="360" w:lineRule="auto"/>
        <w:jc w:val="both"/>
        <w:rPr>
          <w:rFonts w:asciiTheme="minorHAnsi" w:hAnsiTheme="minorHAnsi" w:cstheme="minorHAnsi"/>
          <w:color w:val="000000" w:themeColor="text1"/>
          <w:u w:val="single"/>
        </w:rPr>
      </w:pPr>
      <w:bookmarkStart w:id="26" w:name="_Toc153989600"/>
      <w:r w:rsidRPr="001517FD">
        <w:rPr>
          <w:rFonts w:asciiTheme="minorHAnsi" w:hAnsiTheme="minorHAnsi" w:cstheme="minorHAnsi"/>
          <w:color w:val="000000" w:themeColor="text1"/>
          <w:u w:val="single"/>
        </w:rPr>
        <w:lastRenderedPageBreak/>
        <w:t>Model</w:t>
      </w:r>
      <w:bookmarkEnd w:id="26"/>
    </w:p>
    <w:p w14:paraId="2D148888" w14:textId="78160E0C" w:rsidR="000B4885" w:rsidRPr="001517FD" w:rsidRDefault="000B4885" w:rsidP="00D02DC9">
      <w:pPr>
        <w:bidi w:val="0"/>
        <w:spacing w:line="360" w:lineRule="auto"/>
        <w:jc w:val="both"/>
        <w:rPr>
          <w:ins w:id="27" w:author="Tomer Oron" w:date="2023-12-17T17:22:00Z"/>
          <w:rFonts w:eastAsiaTheme="minorEastAsia" w:cstheme="minorHAnsi"/>
          <w:color w:val="000000" w:themeColor="text1"/>
        </w:rPr>
      </w:pPr>
      <w:r w:rsidRPr="001517FD">
        <w:rPr>
          <w:rFonts w:cstheme="minorHAnsi"/>
          <w:color w:val="000000" w:themeColor="text1"/>
        </w:rPr>
        <w:t>In 1985, McManus introduced a genetic model of handedness, suggesting that</w:t>
      </w:r>
      <w:r w:rsidR="00A83182" w:rsidRPr="001517FD">
        <w:rPr>
          <w:rFonts w:cstheme="minorHAnsi"/>
          <w:color w:val="000000" w:themeColor="text1"/>
        </w:rPr>
        <w:t xml:space="preserve"> </w:t>
      </w:r>
      <w:r w:rsidRPr="001517FD">
        <w:rPr>
          <w:rFonts w:cstheme="minorHAnsi"/>
          <w:color w:val="000000" w:themeColor="text1"/>
        </w:rPr>
        <w:t>a single gene with two alleles</w:t>
      </w:r>
      <w:r w:rsidR="00A83182" w:rsidRPr="001517FD">
        <w:rPr>
          <w:rFonts w:cstheme="minorHAnsi"/>
          <w:color w:val="000000" w:themeColor="text1"/>
        </w:rPr>
        <w:t xml:space="preserve">, </w:t>
      </w:r>
      <w:r w:rsidRPr="001517FD">
        <w:rPr>
          <w:rFonts w:cstheme="minorHAnsi"/>
          <w:color w:val="000000" w:themeColor="text1"/>
        </w:rPr>
        <w:t>D and C</w:t>
      </w:r>
      <w:r w:rsidR="00A83182" w:rsidRPr="001517FD">
        <w:rPr>
          <w:rFonts w:cstheme="minorHAnsi"/>
          <w:color w:val="000000" w:themeColor="text1"/>
        </w:rPr>
        <w:t>, controls handedness</w:t>
      </w:r>
      <w:r w:rsidRPr="001517FD">
        <w:rPr>
          <w:rFonts w:cstheme="minorHAnsi"/>
          <w:color w:val="000000" w:themeColor="text1"/>
        </w:rPr>
        <w:t xml:space="preserve">. </w:t>
      </w:r>
      <w:r w:rsidR="00A83182" w:rsidRPr="001517FD">
        <w:rPr>
          <w:rFonts w:cstheme="minorHAnsi"/>
          <w:color w:val="000000" w:themeColor="text1"/>
        </w:rPr>
        <w:t>W</w:t>
      </w:r>
      <w:r w:rsidRPr="001517FD">
        <w:rPr>
          <w:rFonts w:cstheme="minorHAnsi"/>
          <w:color w:val="000000" w:themeColor="text1"/>
        </w:rPr>
        <w:t xml:space="preserve">hen allele D is homozygous, it leads to a 100% occurrence of right-handed individuals, while allele C, </w:t>
      </w:r>
      <w:r w:rsidR="00971591" w:rsidRPr="001517FD">
        <w:rPr>
          <w:rFonts w:cstheme="minorHAnsi"/>
          <w:color w:val="000000" w:themeColor="text1"/>
        </w:rPr>
        <w:t>when homozygous</w:t>
      </w:r>
      <w:r w:rsidRPr="001517FD">
        <w:rPr>
          <w:rFonts w:cstheme="minorHAnsi"/>
          <w:color w:val="000000" w:themeColor="text1"/>
        </w:rPr>
        <w:t xml:space="preserve">, results in a 50% chance of either </w:t>
      </w:r>
      <w:r w:rsidR="00A83182" w:rsidRPr="001517FD">
        <w:rPr>
          <w:rFonts w:cstheme="minorHAnsi"/>
          <w:color w:val="000000" w:themeColor="text1"/>
        </w:rPr>
        <w:t>handedness</w:t>
      </w:r>
      <w:r w:rsidR="008769BD" w:rsidRPr="001517FD">
        <w:rPr>
          <w:rFonts w:cstheme="minorHAnsi"/>
          <w:color w:val="000000" w:themeColor="text1"/>
        </w:rPr>
        <w:t xml:space="preserve">. </w:t>
      </w:r>
      <w:r w:rsidR="00971591" w:rsidRPr="001517FD">
        <w:rPr>
          <w:rFonts w:eastAsiaTheme="minorEastAsia" w:cstheme="minorHAnsi"/>
          <w:color w:val="000000" w:themeColor="text1"/>
        </w:rPr>
        <w:t>The primary goal of this model is to calculate the expected proportion of left-handers among heterozygotes, denoted as p(L│DC), and determine the frequency of allele C within the population.</w:t>
      </w:r>
      <w:ins w:id="28" w:author="Tomer Oron" w:date="2023-12-17T17:22:00Z">
        <w:r w:rsidR="00D058BD" w:rsidRPr="001517FD">
          <w:rPr>
            <w:rFonts w:eastAsiaTheme="minorEastAsia" w:cstheme="minorHAnsi"/>
            <w:color w:val="000000" w:themeColor="text1"/>
          </w:rPr>
          <w:t xml:space="preserve"> Table 1 outlines the probabilities of </w:t>
        </w:r>
      </w:ins>
      <w:ins w:id="29" w:author="Tomer Oron" w:date="2023-12-17T17:25:00Z">
        <w:r w:rsidR="00D058BD" w:rsidRPr="001517FD">
          <w:rPr>
            <w:rFonts w:eastAsiaTheme="minorEastAsia" w:cstheme="minorHAnsi"/>
            <w:color w:val="000000" w:themeColor="text1"/>
          </w:rPr>
          <w:t xml:space="preserve">presenting </w:t>
        </w:r>
      </w:ins>
      <w:ins w:id="30" w:author="Tomer Oron" w:date="2023-12-17T17:22:00Z">
        <w:r w:rsidR="00D058BD" w:rsidRPr="001517FD">
          <w:rPr>
            <w:rFonts w:eastAsiaTheme="minorEastAsia" w:cstheme="minorHAnsi"/>
            <w:color w:val="000000" w:themeColor="text1"/>
          </w:rPr>
          <w:t>left-handedness and right-handedness for</w:t>
        </w:r>
      </w:ins>
      <w:ins w:id="31" w:author="Tomer Oron" w:date="2023-12-17T17:25:00Z">
        <w:r w:rsidR="00D058BD" w:rsidRPr="001517FD">
          <w:rPr>
            <w:rFonts w:eastAsiaTheme="minorEastAsia" w:cstheme="minorHAnsi"/>
            <w:color w:val="000000" w:themeColor="text1"/>
          </w:rPr>
          <w:t xml:space="preserve"> the</w:t>
        </w:r>
      </w:ins>
      <w:ins w:id="32" w:author="Tomer Oron" w:date="2023-12-17T17:22:00Z">
        <w:r w:rsidR="00D058BD" w:rsidRPr="001517FD">
          <w:rPr>
            <w:rFonts w:eastAsiaTheme="minorEastAsia" w:cstheme="minorHAnsi"/>
            <w:color w:val="000000" w:themeColor="text1"/>
          </w:rPr>
          <w:t xml:space="preserve"> different genotypes.</w:t>
        </w:r>
      </w:ins>
    </w:p>
    <w:p w14:paraId="761A92FC" w14:textId="1DE5293A" w:rsidR="00D058BD" w:rsidRPr="001517FD" w:rsidDel="00D058BD" w:rsidRDefault="00D058BD" w:rsidP="00D02DC9">
      <w:pPr>
        <w:bidi w:val="0"/>
        <w:spacing w:line="360" w:lineRule="auto"/>
        <w:jc w:val="both"/>
        <w:rPr>
          <w:del w:id="33" w:author="Tomer Oron" w:date="2023-12-17T17:22:00Z"/>
          <w:rFonts w:eastAsiaTheme="minorEastAsia" w:cstheme="minorHAnsi"/>
          <w:color w:val="000000" w:themeColor="text1"/>
        </w:rPr>
      </w:pPr>
    </w:p>
    <w:p w14:paraId="42EF9067" w14:textId="76720CEC" w:rsidR="00D058BD" w:rsidRPr="001517FD" w:rsidRDefault="00D058BD">
      <w:pPr>
        <w:pStyle w:val="Caption"/>
        <w:keepNext/>
        <w:bidi w:val="0"/>
        <w:spacing w:line="360" w:lineRule="auto"/>
        <w:jc w:val="both"/>
        <w:rPr>
          <w:ins w:id="34" w:author="Tomer Oron" w:date="2023-12-17T17:25:00Z"/>
          <w:rFonts w:cstheme="minorHAnsi"/>
        </w:rPr>
        <w:pPrChange w:id="35" w:author="Tomer Oron" w:date="2023-12-17T19:00:00Z">
          <w:pPr>
            <w:bidi w:val="0"/>
          </w:pPr>
        </w:pPrChange>
      </w:pPr>
      <w:bookmarkStart w:id="36" w:name="_Toc153726527"/>
      <w:ins w:id="37" w:author="Tomer Oron" w:date="2023-12-17T17:25:00Z">
        <w:r w:rsidRPr="001517FD">
          <w:rPr>
            <w:rFonts w:cstheme="minorHAnsi"/>
          </w:rPr>
          <w:t xml:space="preserve">Table </w:t>
        </w:r>
        <w:r w:rsidRPr="001517FD">
          <w:rPr>
            <w:rFonts w:cstheme="minorHAnsi"/>
          </w:rPr>
          <w:fldChar w:fldCharType="begin"/>
        </w:r>
        <w:r w:rsidRPr="001517FD">
          <w:rPr>
            <w:rFonts w:cstheme="minorHAnsi"/>
          </w:rPr>
          <w:instrText xml:space="preserve"> SEQ Table \* ARABIC </w:instrText>
        </w:r>
      </w:ins>
      <w:r w:rsidRPr="001517FD">
        <w:rPr>
          <w:rFonts w:cstheme="minorHAnsi"/>
        </w:rPr>
        <w:fldChar w:fldCharType="separate"/>
      </w:r>
      <w:r w:rsidR="007B0160">
        <w:rPr>
          <w:rFonts w:cstheme="minorHAnsi"/>
          <w:noProof/>
        </w:rPr>
        <w:t>1</w:t>
      </w:r>
      <w:ins w:id="38" w:author="Tomer Oron" w:date="2023-12-17T17:25:00Z">
        <w:r w:rsidRPr="001517FD">
          <w:rPr>
            <w:rFonts w:cstheme="minorHAnsi"/>
          </w:rPr>
          <w:fldChar w:fldCharType="end"/>
        </w:r>
        <w:r w:rsidRPr="001517FD">
          <w:rPr>
            <w:rFonts w:cstheme="minorHAnsi"/>
            <w:noProof/>
          </w:rPr>
          <w:t>. The expected probabilities of presenting right- and left- handedness by genotype</w:t>
        </w:r>
        <w:bookmarkEnd w:id="36"/>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1649"/>
        <w:gridCol w:w="1674"/>
      </w:tblGrid>
      <w:tr w:rsidR="00843A17" w:rsidRPr="001517FD" w14:paraId="4D581702" w14:textId="77777777" w:rsidTr="000405CF">
        <w:trPr>
          <w:trHeight w:val="275"/>
        </w:trPr>
        <w:tc>
          <w:tcPr>
            <w:tcW w:w="0" w:type="auto"/>
            <w:tcBorders>
              <w:bottom w:val="single" w:sz="4" w:space="0" w:color="auto"/>
            </w:tcBorders>
            <w:vAlign w:val="center"/>
          </w:tcPr>
          <w:p w14:paraId="45BBAD5A" w14:textId="0A405A05" w:rsidR="00843A17" w:rsidRPr="001517FD" w:rsidRDefault="00843A17" w:rsidP="00D02DC9">
            <w:pPr>
              <w:bidi w:val="0"/>
              <w:spacing w:line="360" w:lineRule="auto"/>
              <w:jc w:val="both"/>
              <w:rPr>
                <w:rFonts w:cstheme="minorHAnsi"/>
                <w:color w:val="000000" w:themeColor="text1"/>
              </w:rPr>
            </w:pPr>
            <w:commentRangeStart w:id="39"/>
            <m:oMathPara>
              <m:oMath>
                <m:r>
                  <w:rPr>
                    <w:rFonts w:ascii="Cambria Math" w:hAnsi="Cambria Math" w:cstheme="minorHAnsi"/>
                  </w:rPr>
                  <m:t>Genotype</m:t>
                </m:r>
              </m:oMath>
            </m:oMathPara>
          </w:p>
        </w:tc>
        <w:tc>
          <w:tcPr>
            <w:tcW w:w="0" w:type="auto"/>
            <w:tcBorders>
              <w:bottom w:val="single" w:sz="4" w:space="0" w:color="auto"/>
            </w:tcBorders>
            <w:vAlign w:val="center"/>
          </w:tcPr>
          <w:p w14:paraId="4BF63E38" w14:textId="55C32F5C"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L</m:t>
                    </m:r>
                  </m:e>
                  <m:e>
                    <m:r>
                      <w:rPr>
                        <w:rFonts w:ascii="Cambria Math" w:hAnsi="Cambria Math" w:cstheme="minorHAnsi"/>
                      </w:rPr>
                      <m:t>genotype</m:t>
                    </m:r>
                  </m:e>
                </m:d>
              </m:oMath>
            </m:oMathPara>
          </w:p>
        </w:tc>
        <w:tc>
          <w:tcPr>
            <w:tcW w:w="0" w:type="auto"/>
            <w:tcBorders>
              <w:bottom w:val="single" w:sz="4" w:space="0" w:color="auto"/>
            </w:tcBorders>
            <w:vAlign w:val="center"/>
          </w:tcPr>
          <w:p w14:paraId="40BDD318" w14:textId="68D3D45B"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R</m:t>
                    </m:r>
                  </m:e>
                  <m:e>
                    <m:r>
                      <w:rPr>
                        <w:rFonts w:ascii="Cambria Math" w:hAnsi="Cambria Math" w:cstheme="minorHAnsi"/>
                      </w:rPr>
                      <m:t>genotype</m:t>
                    </m:r>
                  </m:e>
                </m:d>
              </m:oMath>
            </m:oMathPara>
          </w:p>
        </w:tc>
      </w:tr>
      <w:tr w:rsidR="00843A17" w:rsidRPr="001517FD" w14:paraId="378D1AE6" w14:textId="77777777" w:rsidTr="000405CF">
        <w:trPr>
          <w:trHeight w:val="275"/>
        </w:trPr>
        <w:tc>
          <w:tcPr>
            <w:tcW w:w="0" w:type="auto"/>
            <w:tcBorders>
              <w:top w:val="single" w:sz="4" w:space="0" w:color="auto"/>
            </w:tcBorders>
            <w:vAlign w:val="center"/>
          </w:tcPr>
          <w:p w14:paraId="47779905" w14:textId="374B8A2F"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hAnsi="Cambria Math" w:cstheme="minorHAnsi"/>
                  </w:rPr>
                  <m:t>DD</m:t>
                </m:r>
              </m:oMath>
            </m:oMathPara>
          </w:p>
        </w:tc>
        <w:tc>
          <w:tcPr>
            <w:tcW w:w="0" w:type="auto"/>
            <w:tcBorders>
              <w:top w:val="single" w:sz="4" w:space="0" w:color="auto"/>
            </w:tcBorders>
            <w:vAlign w:val="center"/>
          </w:tcPr>
          <w:p w14:paraId="523620DE" w14:textId="485FF11B" w:rsidR="00843A17" w:rsidRPr="001517FD" w:rsidRDefault="00843A17" w:rsidP="00D02DC9">
            <w:pPr>
              <w:bidi w:val="0"/>
              <w:spacing w:line="360" w:lineRule="auto"/>
              <w:jc w:val="both"/>
              <w:rPr>
                <w:rFonts w:cstheme="minorHAnsi"/>
                <w:color w:val="000000" w:themeColor="text1"/>
                <w:u w:val="single"/>
              </w:rPr>
            </w:pPr>
            <m:oMathPara>
              <m:oMath>
                <m:r>
                  <w:rPr>
                    <w:rFonts w:ascii="Cambria Math" w:hAnsi="Cambria Math" w:cstheme="minorHAnsi"/>
                  </w:rPr>
                  <m:t>0</m:t>
                </m:r>
              </m:oMath>
            </m:oMathPara>
          </w:p>
        </w:tc>
        <w:tc>
          <w:tcPr>
            <w:tcW w:w="0" w:type="auto"/>
            <w:tcBorders>
              <w:top w:val="single" w:sz="4" w:space="0" w:color="auto"/>
            </w:tcBorders>
            <w:vAlign w:val="center"/>
          </w:tcPr>
          <w:p w14:paraId="0197CC81" w14:textId="05FECBFC"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hAnsi="Cambria Math" w:cstheme="minorHAnsi"/>
                  </w:rPr>
                  <m:t>1</m:t>
                </m:r>
              </m:oMath>
            </m:oMathPara>
          </w:p>
        </w:tc>
      </w:tr>
      <w:tr w:rsidR="00843A17" w:rsidRPr="001517FD" w14:paraId="47794381" w14:textId="77777777" w:rsidTr="000405CF">
        <w:trPr>
          <w:trHeight w:val="275"/>
        </w:trPr>
        <w:tc>
          <w:tcPr>
            <w:tcW w:w="0" w:type="auto"/>
            <w:vAlign w:val="center"/>
          </w:tcPr>
          <w:p w14:paraId="3B4DBF93" w14:textId="33507F42"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hAnsi="Cambria Math" w:cstheme="minorHAnsi"/>
                  </w:rPr>
                  <m:t>DC</m:t>
                </m:r>
              </m:oMath>
            </m:oMathPara>
          </w:p>
        </w:tc>
        <w:tc>
          <w:tcPr>
            <w:tcW w:w="0" w:type="auto"/>
            <w:vAlign w:val="center"/>
          </w:tcPr>
          <w:p w14:paraId="30BB3D6D" w14:textId="521BC03C"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L</m:t>
                    </m:r>
                  </m:e>
                  <m:e>
                    <m:r>
                      <w:rPr>
                        <w:rFonts w:ascii="Cambria Math" w:eastAsiaTheme="minorEastAsia" w:hAnsi="Cambria Math" w:cstheme="minorHAnsi"/>
                      </w:rPr>
                      <m:t>DC</m:t>
                    </m:r>
                  </m:e>
                </m:d>
              </m:oMath>
            </m:oMathPara>
          </w:p>
        </w:tc>
        <w:tc>
          <w:tcPr>
            <w:tcW w:w="0" w:type="auto"/>
            <w:vAlign w:val="center"/>
          </w:tcPr>
          <w:p w14:paraId="1A303BF7" w14:textId="0F632DA9"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eastAsiaTheme="minorEastAsia" w:hAnsi="Cambria Math" w:cstheme="minorHAnsi"/>
                  </w:rPr>
                  <m:t>1-p</m:t>
                </m:r>
                <m:d>
                  <m:dPr>
                    <m:ctrlPr>
                      <w:rPr>
                        <w:rFonts w:ascii="Cambria Math" w:eastAsiaTheme="minorEastAsia" w:hAnsi="Cambria Math" w:cstheme="minorHAnsi"/>
                        <w:i/>
                      </w:rPr>
                    </m:ctrlPr>
                  </m:dPr>
                  <m:e>
                    <m:r>
                      <w:rPr>
                        <w:rFonts w:ascii="Cambria Math" w:eastAsiaTheme="minorEastAsia" w:hAnsi="Cambria Math" w:cstheme="minorHAnsi"/>
                      </w:rPr>
                      <m:t>L</m:t>
                    </m:r>
                  </m:e>
                  <m:e>
                    <m:r>
                      <w:rPr>
                        <w:rFonts w:ascii="Cambria Math" w:eastAsiaTheme="minorEastAsia" w:hAnsi="Cambria Math" w:cstheme="minorHAnsi"/>
                      </w:rPr>
                      <m:t>DC</m:t>
                    </m:r>
                  </m:e>
                </m:d>
              </m:oMath>
            </m:oMathPara>
          </w:p>
        </w:tc>
      </w:tr>
      <w:tr w:rsidR="00843A17" w:rsidRPr="001517FD" w14:paraId="3164C43F" w14:textId="77777777" w:rsidTr="000405CF">
        <w:trPr>
          <w:trHeight w:val="275"/>
        </w:trPr>
        <w:tc>
          <w:tcPr>
            <w:tcW w:w="0" w:type="auto"/>
            <w:vAlign w:val="center"/>
          </w:tcPr>
          <w:p w14:paraId="121F7E5D" w14:textId="77BC6BFC"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hAnsi="Cambria Math" w:cstheme="minorHAnsi"/>
                  </w:rPr>
                  <m:t>CC</m:t>
                </m:r>
              </m:oMath>
            </m:oMathPara>
          </w:p>
        </w:tc>
        <w:tc>
          <w:tcPr>
            <w:tcW w:w="0" w:type="auto"/>
            <w:vAlign w:val="center"/>
          </w:tcPr>
          <w:p w14:paraId="5D3F68BC" w14:textId="2D225FF9"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hAnsi="Cambria Math" w:cstheme="minorHAnsi"/>
                  </w:rPr>
                  <m:t>0.5</m:t>
                </m:r>
              </m:oMath>
            </m:oMathPara>
          </w:p>
        </w:tc>
        <w:tc>
          <w:tcPr>
            <w:tcW w:w="0" w:type="auto"/>
            <w:vAlign w:val="center"/>
          </w:tcPr>
          <w:p w14:paraId="64A1E1EA" w14:textId="1366B44E" w:rsidR="00843A17" w:rsidRPr="001517FD" w:rsidRDefault="00843A17" w:rsidP="00D02DC9">
            <w:pPr>
              <w:bidi w:val="0"/>
              <w:spacing w:line="360" w:lineRule="auto"/>
              <w:jc w:val="both"/>
              <w:rPr>
                <w:rFonts w:cstheme="minorHAnsi"/>
                <w:b/>
                <w:bCs/>
                <w:color w:val="000000" w:themeColor="text1"/>
                <w:u w:val="single"/>
              </w:rPr>
            </w:pPr>
            <m:oMathPara>
              <m:oMath>
                <m:r>
                  <w:rPr>
                    <w:rFonts w:ascii="Cambria Math" w:hAnsi="Cambria Math" w:cstheme="minorHAnsi"/>
                  </w:rPr>
                  <m:t>0.5</m:t>
                </m:r>
                <w:commentRangeEnd w:id="39"/>
                <m:r>
                  <m:rPr>
                    <m:sty m:val="p"/>
                  </m:rPr>
                  <w:rPr>
                    <w:rStyle w:val="CommentReference"/>
                    <w:rFonts w:ascii="Cambria Math" w:hAnsi="Cambria Math" w:cstheme="minorHAnsi"/>
                  </w:rPr>
                  <w:commentReference w:id="39"/>
                </m:r>
              </m:oMath>
            </m:oMathPara>
          </w:p>
        </w:tc>
      </w:tr>
    </w:tbl>
    <w:p w14:paraId="6AFF65BE" w14:textId="3309F6F2" w:rsidR="000B4885" w:rsidRPr="001517FD" w:rsidRDefault="000B4885" w:rsidP="00D02DC9">
      <w:pPr>
        <w:bidi w:val="0"/>
        <w:spacing w:line="360" w:lineRule="auto"/>
        <w:jc w:val="both"/>
        <w:rPr>
          <w:rFonts w:cstheme="minorHAnsi"/>
          <w:color w:val="000000" w:themeColor="text1"/>
          <w:rtl/>
        </w:rPr>
      </w:pPr>
      <w:r w:rsidRPr="001517FD">
        <w:rPr>
          <w:rFonts w:cstheme="minorHAnsi"/>
          <w:color w:val="000000" w:themeColor="text1"/>
        </w:rPr>
        <w:t xml:space="preserve">The model operates under </w:t>
      </w:r>
      <w:r w:rsidR="005113E5" w:rsidRPr="001517FD">
        <w:rPr>
          <w:rFonts w:cstheme="minorHAnsi"/>
          <w:color w:val="000000" w:themeColor="text1"/>
        </w:rPr>
        <w:t>several</w:t>
      </w:r>
      <w:r w:rsidRPr="001517FD">
        <w:rPr>
          <w:rFonts w:cstheme="minorHAnsi"/>
          <w:color w:val="000000" w:themeColor="text1"/>
        </w:rPr>
        <w:t xml:space="preserve"> </w:t>
      </w:r>
      <w:r w:rsidR="005113E5" w:rsidRPr="001517FD">
        <w:rPr>
          <w:rFonts w:cstheme="minorHAnsi"/>
          <w:color w:val="000000" w:themeColor="text1"/>
        </w:rPr>
        <w:t>assumptions. First, there is no a</w:t>
      </w:r>
      <w:r w:rsidRPr="001517FD">
        <w:rPr>
          <w:rFonts w:cstheme="minorHAnsi"/>
          <w:color w:val="000000" w:themeColor="text1"/>
        </w:rPr>
        <w:t>ssortative mating</w:t>
      </w:r>
      <w:r w:rsidR="005113E5" w:rsidRPr="001517FD">
        <w:rPr>
          <w:rFonts w:cstheme="minorHAnsi"/>
          <w:color w:val="000000" w:themeColor="text1"/>
        </w:rPr>
        <w:t xml:space="preserve">, indicating that individuals do not </w:t>
      </w:r>
      <w:r w:rsidR="00135B34" w:rsidRPr="001517FD">
        <w:rPr>
          <w:rFonts w:cstheme="minorHAnsi"/>
          <w:color w:val="000000" w:themeColor="text1"/>
        </w:rPr>
        <w:t xml:space="preserve">choose </w:t>
      </w:r>
      <w:r w:rsidR="005113E5" w:rsidRPr="001517FD">
        <w:rPr>
          <w:rFonts w:cstheme="minorHAnsi"/>
          <w:color w:val="000000" w:themeColor="text1"/>
        </w:rPr>
        <w:t xml:space="preserve">mates based on </w:t>
      </w:r>
      <w:r w:rsidR="00D37B7B" w:rsidRPr="001517FD">
        <w:rPr>
          <w:rFonts w:cstheme="minorHAnsi"/>
          <w:color w:val="000000" w:themeColor="text1"/>
        </w:rPr>
        <w:t xml:space="preserve">the </w:t>
      </w:r>
      <w:r w:rsidR="005113E5" w:rsidRPr="001517FD">
        <w:rPr>
          <w:rFonts w:cstheme="minorHAnsi"/>
          <w:color w:val="000000" w:themeColor="text1"/>
        </w:rPr>
        <w:t>phenotype of handedness.</w:t>
      </w:r>
      <w:r w:rsidR="00ED1092" w:rsidRPr="001517FD">
        <w:rPr>
          <w:rFonts w:cstheme="minorHAnsi"/>
          <w:color w:val="000000" w:themeColor="text1"/>
        </w:rPr>
        <w:t xml:space="preserve"> Second</w:t>
      </w:r>
      <w:r w:rsidR="00454963" w:rsidRPr="001517FD">
        <w:rPr>
          <w:rFonts w:cstheme="minorHAnsi"/>
          <w:color w:val="000000" w:themeColor="text1"/>
        </w:rPr>
        <w:t>,</w:t>
      </w:r>
      <w:r w:rsidR="006B10C6" w:rsidRPr="001517FD">
        <w:rPr>
          <w:rFonts w:cstheme="minorHAnsi"/>
          <w:color w:val="000000" w:themeColor="text1"/>
        </w:rPr>
        <w:t xml:space="preserve"> </w:t>
      </w:r>
      <w:r w:rsidR="005113E5" w:rsidRPr="001517FD">
        <w:rPr>
          <w:rFonts w:cstheme="minorHAnsi"/>
          <w:color w:val="000000" w:themeColor="text1"/>
        </w:rPr>
        <w:t>genes control the phenotypes of</w:t>
      </w:r>
      <w:r w:rsidRPr="001517FD">
        <w:rPr>
          <w:rFonts w:cstheme="minorHAnsi"/>
          <w:color w:val="000000" w:themeColor="text1"/>
        </w:rPr>
        <w:t xml:space="preserve"> twins</w:t>
      </w:r>
      <w:r w:rsidR="005113E5" w:rsidRPr="001517FD">
        <w:rPr>
          <w:rFonts w:cstheme="minorHAnsi"/>
          <w:color w:val="000000" w:themeColor="text1"/>
        </w:rPr>
        <w:t xml:space="preserve"> similarly to</w:t>
      </w:r>
      <w:r w:rsidRPr="001517FD">
        <w:rPr>
          <w:rFonts w:cstheme="minorHAnsi"/>
          <w:color w:val="000000" w:themeColor="text1"/>
        </w:rPr>
        <w:t xml:space="preserve"> </w:t>
      </w:r>
      <w:r w:rsidR="005113E5" w:rsidRPr="001517FD">
        <w:rPr>
          <w:rFonts w:cstheme="minorHAnsi"/>
          <w:color w:val="000000" w:themeColor="text1"/>
        </w:rPr>
        <w:t xml:space="preserve">the way </w:t>
      </w:r>
      <w:r w:rsidR="00D37B7B" w:rsidRPr="001517FD">
        <w:rPr>
          <w:rFonts w:cstheme="minorHAnsi"/>
          <w:color w:val="000000" w:themeColor="text1"/>
        </w:rPr>
        <w:t>they</w:t>
      </w:r>
      <w:r w:rsidR="005113E5" w:rsidRPr="001517FD">
        <w:rPr>
          <w:rFonts w:cstheme="minorHAnsi"/>
          <w:color w:val="000000" w:themeColor="text1"/>
        </w:rPr>
        <w:t xml:space="preserve"> control </w:t>
      </w:r>
      <w:r w:rsidR="006E39B8" w:rsidRPr="001517FD">
        <w:rPr>
          <w:rFonts w:cstheme="minorHAnsi"/>
          <w:color w:val="000000" w:themeColor="text1"/>
        </w:rPr>
        <w:t xml:space="preserve">the phenotypes of </w:t>
      </w:r>
      <w:r w:rsidR="005113E5" w:rsidRPr="001517FD">
        <w:rPr>
          <w:rFonts w:cstheme="minorHAnsi"/>
          <w:color w:val="000000" w:themeColor="text1"/>
        </w:rPr>
        <w:t>singletons</w:t>
      </w:r>
      <w:r w:rsidR="00204DE1" w:rsidRPr="001517FD">
        <w:rPr>
          <w:rFonts w:cstheme="minorHAnsi"/>
          <w:color w:val="000000" w:themeColor="text1"/>
        </w:rPr>
        <w:t>. Third, each individual is either left-handed or right-handed, thus resulting in bimodal distribution</w:t>
      </w:r>
      <w:r w:rsidR="006E39B8" w:rsidRPr="001517FD">
        <w:rPr>
          <w:rFonts w:cstheme="minorHAnsi"/>
          <w:color w:val="000000" w:themeColor="text1"/>
        </w:rPr>
        <w:t>.</w:t>
      </w:r>
      <w:r w:rsidR="00A83182" w:rsidRPr="001517FD">
        <w:rPr>
          <w:rFonts w:cstheme="minorHAnsi"/>
          <w:color w:val="000000" w:themeColor="text1"/>
        </w:rPr>
        <w:t xml:space="preserve"> Fourth, the cause to difference in the observed </w:t>
      </w:r>
      <w:r w:rsidR="003C7191">
        <w:rPr>
          <w:rFonts w:cstheme="minorHAnsi"/>
          <w:color w:val="000000" w:themeColor="text1"/>
        </w:rPr>
        <w:t>left-handedness</w:t>
      </w:r>
      <w:commentRangeStart w:id="40"/>
      <w:commentRangeEnd w:id="40"/>
      <w:r w:rsidR="00E6002B" w:rsidRPr="001517FD">
        <w:rPr>
          <w:rStyle w:val="CommentReference"/>
          <w:rFonts w:cstheme="minorHAnsi"/>
        </w:rPr>
        <w:commentReference w:id="40"/>
      </w:r>
      <w:r w:rsidR="00A83182" w:rsidRPr="001517FD">
        <w:rPr>
          <w:rFonts w:cstheme="minorHAnsi"/>
          <w:color w:val="000000" w:themeColor="text1"/>
        </w:rPr>
        <w:t xml:space="preserve"> rates across generations and studies is due to </w:t>
      </w:r>
      <w:r w:rsidR="003C7191">
        <w:rPr>
          <w:rFonts w:cstheme="minorHAnsi"/>
          <w:color w:val="000000" w:themeColor="text1"/>
        </w:rPr>
        <w:t>variation</w:t>
      </w:r>
      <w:commentRangeStart w:id="41"/>
      <w:r w:rsidR="00A83182" w:rsidRPr="001517FD">
        <w:rPr>
          <w:rFonts w:cstheme="minorHAnsi"/>
          <w:color w:val="000000" w:themeColor="text1"/>
        </w:rPr>
        <w:t xml:space="preserve"> in the criteria for </w:t>
      </w:r>
      <w:commentRangeEnd w:id="41"/>
      <w:r w:rsidR="00E6002B" w:rsidRPr="001517FD">
        <w:rPr>
          <w:rStyle w:val="CommentReference"/>
          <w:rFonts w:cstheme="minorHAnsi"/>
        </w:rPr>
        <w:commentReference w:id="41"/>
      </w:r>
      <w:commentRangeStart w:id="42"/>
      <w:r w:rsidR="00A83182" w:rsidRPr="001517FD">
        <w:rPr>
          <w:rFonts w:cstheme="minorHAnsi"/>
          <w:color w:val="000000" w:themeColor="text1"/>
        </w:rPr>
        <w:t>determining left-handedness</w:t>
      </w:r>
      <w:commentRangeEnd w:id="42"/>
      <w:r w:rsidR="00135B34" w:rsidRPr="001517FD">
        <w:rPr>
          <w:rStyle w:val="CommentReference"/>
          <w:rFonts w:cstheme="minorHAnsi"/>
        </w:rPr>
        <w:commentReference w:id="42"/>
      </w:r>
      <w:ins w:id="43" w:author="Tomer Oron" w:date="2023-12-18T13:16:00Z">
        <w:r w:rsidR="00AA5333" w:rsidRPr="001517FD">
          <w:rPr>
            <w:rFonts w:cstheme="minorHAnsi"/>
          </w:rPr>
          <w:t xml:space="preserve"> </w:t>
        </w:r>
        <w:r w:rsidR="00AA5333" w:rsidRPr="001517FD">
          <w:rPr>
            <w:rFonts w:cstheme="minorHAnsi"/>
            <w:color w:val="000000" w:themeColor="text1"/>
          </w:rPr>
          <w:t>by the researchers collecting the data.</w:t>
        </w:r>
      </w:ins>
      <w:r w:rsidR="00A83182" w:rsidRPr="001517FD">
        <w:rPr>
          <w:rFonts w:cstheme="minorHAnsi"/>
          <w:color w:val="000000" w:themeColor="text1"/>
        </w:rPr>
        <w:t xml:space="preserve"> </w:t>
      </w:r>
      <w:r w:rsidR="006347EF" w:rsidRPr="001517FD">
        <w:rPr>
          <w:rFonts w:cstheme="minorHAnsi"/>
          <w:color w:val="000000" w:themeColor="text1"/>
        </w:rPr>
        <w:t>Fifth,</w:t>
      </w:r>
      <w:r w:rsidR="00A83182" w:rsidRPr="001517FD">
        <w:rPr>
          <w:rFonts w:cstheme="minorHAnsi"/>
          <w:color w:val="000000" w:themeColor="text1"/>
        </w:rPr>
        <w:t xml:space="preserve"> the model assumes uniform allele frequencies throughout all </w:t>
      </w:r>
      <w:r w:rsidR="004658CB" w:rsidRPr="001517FD">
        <w:rPr>
          <w:rFonts w:cstheme="minorHAnsi"/>
          <w:color w:val="000000" w:themeColor="text1"/>
        </w:rPr>
        <w:t>studies.</w:t>
      </w:r>
    </w:p>
    <w:p w14:paraId="5C07BA9A" w14:textId="3263A536" w:rsidR="00674BA6" w:rsidRPr="001517FD" w:rsidRDefault="00674BA6" w:rsidP="00D02DC9">
      <w:pPr>
        <w:bidi w:val="0"/>
        <w:spacing w:line="360" w:lineRule="auto"/>
        <w:jc w:val="both"/>
        <w:rPr>
          <w:rStyle w:val="f1000-at-ignore"/>
          <w:rFonts w:cstheme="minorHAnsi"/>
          <w:color w:val="000000" w:themeColor="text1"/>
          <w:shd w:val="clear" w:color="auto" w:fill="FFFFFF"/>
        </w:rPr>
      </w:pPr>
      <w:r w:rsidRPr="001517FD">
        <w:rPr>
          <w:rFonts w:cstheme="minorHAnsi"/>
          <w:color w:val="000000" w:themeColor="text1"/>
        </w:rPr>
        <w:t xml:space="preserve">McManus </w:t>
      </w:r>
      <w:r w:rsidR="006E39B8" w:rsidRPr="001517FD">
        <w:rPr>
          <w:rFonts w:cstheme="minorHAnsi"/>
          <w:color w:val="000000" w:themeColor="text1"/>
        </w:rPr>
        <w:t xml:space="preserve">required the </w:t>
      </w:r>
      <w:r w:rsidRPr="001517FD">
        <w:rPr>
          <w:rFonts w:cstheme="minorHAnsi"/>
          <w:color w:val="000000" w:themeColor="text1"/>
        </w:rPr>
        <w:t xml:space="preserve">model to answer </w:t>
      </w:r>
      <w:r w:rsidR="006E39B8" w:rsidRPr="001517FD">
        <w:rPr>
          <w:rFonts w:cstheme="minorHAnsi"/>
          <w:color w:val="000000" w:themeColor="text1"/>
        </w:rPr>
        <w:t xml:space="preserve">a </w:t>
      </w:r>
      <w:r w:rsidRPr="001517FD">
        <w:rPr>
          <w:rFonts w:cstheme="minorHAnsi"/>
          <w:color w:val="000000" w:themeColor="text1"/>
        </w:rPr>
        <w:t>number of requirements:</w:t>
      </w:r>
    </w:p>
    <w:p w14:paraId="0501847D" w14:textId="35BD894E" w:rsidR="00D37B7B" w:rsidRPr="001517FD" w:rsidRDefault="000D7D7E" w:rsidP="00D02DC9">
      <w:pPr>
        <w:pStyle w:val="ListParagraph"/>
        <w:numPr>
          <w:ilvl w:val="0"/>
          <w:numId w:val="9"/>
        </w:numPr>
        <w:bidi w:val="0"/>
        <w:spacing w:line="360" w:lineRule="auto"/>
        <w:jc w:val="both"/>
        <w:rPr>
          <w:rFonts w:cstheme="minorHAnsi"/>
          <w:b/>
          <w:bCs/>
          <w:color w:val="000000" w:themeColor="text1"/>
        </w:rPr>
      </w:pPr>
      <w:r w:rsidRPr="001517FD">
        <w:rPr>
          <w:rStyle w:val="f1000-at-ignore"/>
          <w:rFonts w:cstheme="minorHAnsi"/>
          <w:color w:val="000000" w:themeColor="text1"/>
          <w:shd w:val="clear" w:color="auto" w:fill="FFFFFF"/>
        </w:rPr>
        <w:t xml:space="preserve">Familial Pattern in Handedness: </w:t>
      </w:r>
      <w:r w:rsidR="00971591" w:rsidRPr="001517FD">
        <w:rPr>
          <w:rStyle w:val="f1000-at-ignore"/>
          <w:rFonts w:cstheme="minorHAnsi"/>
          <w:color w:val="000000" w:themeColor="text1"/>
          <w:shd w:val="clear" w:color="auto" w:fill="FFFFFF"/>
        </w:rPr>
        <w:t xml:space="preserve">The model must account for the observed familial pattern in handedness. This pattern indicates that left-handers make up </w:t>
      </w:r>
      <w:r w:rsidRPr="001517FD">
        <w:rPr>
          <w:rStyle w:val="f1000-at-ignore"/>
          <w:rFonts w:cstheme="minorHAnsi"/>
          <w:color w:val="000000" w:themeColor="text1"/>
          <w:shd w:val="clear" w:color="auto" w:fill="FFFFFF"/>
        </w:rPr>
        <w:t>approximately 10% of the children of two right-handed parents, 20-25% of the children of one right-and one left-handed parent, and approximately 40% of the children of two left-handed parents.</w:t>
      </w:r>
      <w:r w:rsidR="00346A7C" w:rsidRPr="001517FD">
        <w:rPr>
          <w:rFonts w:cstheme="minorHAnsi"/>
          <w:b/>
          <w:bCs/>
          <w:color w:val="000000" w:themeColor="text1"/>
        </w:rPr>
        <w:t xml:space="preserve"> </w:t>
      </w:r>
    </w:p>
    <w:p w14:paraId="3E4F2DAE" w14:textId="2A1ED280" w:rsidR="006E6922" w:rsidRPr="001517FD" w:rsidRDefault="000D7D7E" w:rsidP="00D02DC9">
      <w:pPr>
        <w:pStyle w:val="ListParagraph"/>
        <w:numPr>
          <w:ilvl w:val="0"/>
          <w:numId w:val="9"/>
        </w:numPr>
        <w:bidi w:val="0"/>
        <w:spacing w:line="360" w:lineRule="auto"/>
        <w:jc w:val="both"/>
        <w:rPr>
          <w:rFonts w:cstheme="minorHAnsi"/>
          <w:color w:val="000000" w:themeColor="text1"/>
        </w:rPr>
      </w:pPr>
      <w:r w:rsidRPr="001517FD">
        <w:rPr>
          <w:rFonts w:cstheme="minorHAnsi"/>
          <w:color w:val="000000" w:themeColor="text1"/>
        </w:rPr>
        <w:t>Twins' discordance rate</w:t>
      </w:r>
      <w:r w:rsidR="00A36C6B" w:rsidRPr="001517FD">
        <w:rPr>
          <w:rFonts w:cstheme="minorHAnsi"/>
          <w:b/>
          <w:bCs/>
          <w:color w:val="000000" w:themeColor="text1"/>
        </w:rPr>
        <w:t>:</w:t>
      </w:r>
      <w:r w:rsidRPr="001517FD">
        <w:rPr>
          <w:rFonts w:cstheme="minorHAnsi"/>
          <w:b/>
          <w:bCs/>
          <w:color w:val="000000" w:themeColor="text1"/>
        </w:rPr>
        <w:t xml:space="preserve"> </w:t>
      </w:r>
      <w:r w:rsidR="00346A7C" w:rsidRPr="001517FD">
        <w:rPr>
          <w:rFonts w:cstheme="minorHAnsi"/>
          <w:color w:val="000000" w:themeColor="text1"/>
        </w:rPr>
        <w:t>The model must account for the literature that indicates a high proportion of monozygotic twin pairs that display discordant handedness, with one being left-handed and the other right-handed.</w:t>
      </w:r>
    </w:p>
    <w:p w14:paraId="57F29831" w14:textId="641DA63C" w:rsidR="000D7D7E" w:rsidRPr="001517FD" w:rsidRDefault="000E4FB2" w:rsidP="00D02DC9">
      <w:pPr>
        <w:pStyle w:val="ListParagraph"/>
        <w:numPr>
          <w:ilvl w:val="0"/>
          <w:numId w:val="9"/>
        </w:numPr>
        <w:bidi w:val="0"/>
        <w:spacing w:line="360" w:lineRule="auto"/>
        <w:jc w:val="both"/>
        <w:rPr>
          <w:rFonts w:cstheme="minorHAnsi"/>
          <w:color w:val="000000" w:themeColor="text1"/>
        </w:rPr>
      </w:pPr>
      <w:r w:rsidRPr="001517FD">
        <w:rPr>
          <w:rFonts w:cstheme="minorHAnsi"/>
          <w:color w:val="000000" w:themeColor="text1"/>
        </w:rPr>
        <w:t>Different</w:t>
      </w:r>
      <w:r w:rsidR="000D7D7E" w:rsidRPr="001517FD">
        <w:rPr>
          <w:rFonts w:cstheme="minorHAnsi"/>
          <w:color w:val="000000" w:themeColor="text1"/>
        </w:rPr>
        <w:t xml:space="preserve"> incidence of handedness</w:t>
      </w:r>
      <w:r w:rsidR="00A36C6B" w:rsidRPr="001517FD">
        <w:rPr>
          <w:rFonts w:cstheme="minorHAnsi"/>
          <w:color w:val="000000" w:themeColor="text1"/>
        </w:rPr>
        <w:t>:</w:t>
      </w:r>
      <w:r w:rsidR="000D7D7E" w:rsidRPr="001517FD">
        <w:rPr>
          <w:rFonts w:cstheme="minorHAnsi"/>
          <w:color w:val="000000" w:themeColor="text1"/>
        </w:rPr>
        <w:t xml:space="preserve"> </w:t>
      </w:r>
      <w:r w:rsidR="00D92885" w:rsidRPr="001517FD">
        <w:rPr>
          <w:rFonts w:cstheme="minorHAnsi"/>
          <w:color w:val="000000" w:themeColor="text1"/>
        </w:rPr>
        <w:t xml:space="preserve">The model must incorporate </w:t>
      </w:r>
      <w:r w:rsidRPr="001517FD">
        <w:rPr>
          <w:rFonts w:cstheme="minorHAnsi"/>
          <w:color w:val="000000" w:themeColor="text1"/>
        </w:rPr>
        <w:t>the observed differences in the prevalence of left-handedness among different populations and generations.</w:t>
      </w:r>
    </w:p>
    <w:p w14:paraId="68481186" w14:textId="77777777" w:rsidR="006E6922" w:rsidRPr="001517FD" w:rsidRDefault="006E6922" w:rsidP="00D02DC9">
      <w:pPr>
        <w:pStyle w:val="ListParagraph"/>
        <w:bidi w:val="0"/>
        <w:spacing w:line="360" w:lineRule="auto"/>
        <w:jc w:val="both"/>
        <w:rPr>
          <w:rFonts w:cstheme="minorHAnsi"/>
          <w:color w:val="000000" w:themeColor="text1"/>
        </w:rPr>
      </w:pPr>
    </w:p>
    <w:p w14:paraId="65A8F37A" w14:textId="73632208" w:rsidR="006E6922" w:rsidRPr="001517FD" w:rsidRDefault="00A36C6B" w:rsidP="00D02DC9">
      <w:pPr>
        <w:pStyle w:val="ListParagraph"/>
        <w:numPr>
          <w:ilvl w:val="0"/>
          <w:numId w:val="9"/>
        </w:numPr>
        <w:bidi w:val="0"/>
        <w:spacing w:line="360" w:lineRule="auto"/>
        <w:jc w:val="both"/>
        <w:rPr>
          <w:rFonts w:cstheme="minorHAnsi"/>
          <w:color w:val="000000" w:themeColor="text1"/>
        </w:rPr>
      </w:pPr>
      <w:r w:rsidRPr="001517FD">
        <w:rPr>
          <w:rFonts w:cstheme="minorHAnsi"/>
          <w:color w:val="000000" w:themeColor="text1"/>
        </w:rPr>
        <w:lastRenderedPageBreak/>
        <w:t xml:space="preserve">Compatibility with other biological asymmetries: </w:t>
      </w:r>
      <w:r w:rsidR="000E4FB2" w:rsidRPr="001517FD">
        <w:rPr>
          <w:rFonts w:cstheme="minorHAnsi"/>
          <w:color w:val="000000" w:themeColor="text1"/>
        </w:rPr>
        <w:t xml:space="preserve">The model should align with the known inheritance patterns of other biological asymmetries, </w:t>
      </w:r>
      <w:r w:rsidRPr="001517FD">
        <w:rPr>
          <w:rFonts w:cstheme="minorHAnsi"/>
          <w:color w:val="000000" w:themeColor="text1"/>
        </w:rPr>
        <w:t xml:space="preserve">such as </w:t>
      </w:r>
      <w:r w:rsidRPr="001517FD">
        <w:rPr>
          <w:rFonts w:cstheme="minorHAnsi"/>
          <w:i/>
          <w:iCs/>
          <w:color w:val="000000" w:themeColor="text1"/>
        </w:rPr>
        <w:t xml:space="preserve">situs </w:t>
      </w:r>
      <w:r w:rsidR="008B1A10" w:rsidRPr="001517FD">
        <w:rPr>
          <w:rFonts w:cstheme="minorHAnsi"/>
          <w:i/>
          <w:iCs/>
          <w:color w:val="000000" w:themeColor="text1"/>
        </w:rPr>
        <w:t xml:space="preserve">inversus </w:t>
      </w:r>
      <w:r w:rsidR="008B1A10" w:rsidRPr="001517FD">
        <w:rPr>
          <w:rFonts w:cstheme="minorHAnsi"/>
          <w:color w:val="000000" w:themeColor="text1"/>
        </w:rPr>
        <w:t>(</w:t>
      </w:r>
      <w:r w:rsidR="008D5751" w:rsidRPr="001517FD">
        <w:rPr>
          <w:rFonts w:cstheme="minorHAnsi"/>
          <w:color w:val="000000" w:themeColor="text1"/>
        </w:rPr>
        <w:t>the inverted</w:t>
      </w:r>
      <w:r w:rsidR="008B1A10" w:rsidRPr="001517FD">
        <w:rPr>
          <w:rFonts w:cstheme="minorHAnsi"/>
          <w:color w:val="000000" w:themeColor="text1"/>
        </w:rPr>
        <w:t xml:space="preserve"> position of chest and abdominal organs)</w:t>
      </w:r>
      <w:r w:rsidR="00EC69C9" w:rsidRPr="001517FD">
        <w:rPr>
          <w:rFonts w:cstheme="minorHAnsi"/>
          <w:color w:val="000000" w:themeColor="text1"/>
        </w:rPr>
        <w:t>, hand</w:t>
      </w:r>
      <w:r w:rsidR="006E39B8" w:rsidRPr="001517FD">
        <w:rPr>
          <w:rFonts w:cstheme="minorHAnsi"/>
          <w:color w:val="000000" w:themeColor="text1"/>
        </w:rPr>
        <w:t xml:space="preserve"> </w:t>
      </w:r>
      <w:r w:rsidR="00EC69C9" w:rsidRPr="001517FD">
        <w:rPr>
          <w:rFonts w:cstheme="minorHAnsi"/>
          <w:color w:val="000000" w:themeColor="text1"/>
        </w:rPr>
        <w:t>clasping</w:t>
      </w:r>
      <w:r w:rsidR="00EC69C9" w:rsidRPr="001517FD">
        <w:rPr>
          <w:rFonts w:cstheme="minorHAnsi"/>
          <w:i/>
          <w:iCs/>
          <w:color w:val="000000" w:themeColor="text1"/>
        </w:rPr>
        <w:t xml:space="preserve">, </w:t>
      </w:r>
      <w:r w:rsidR="00EC69C9" w:rsidRPr="001517FD">
        <w:rPr>
          <w:rFonts w:cstheme="minorHAnsi"/>
          <w:color w:val="000000" w:themeColor="text1"/>
        </w:rPr>
        <w:t>and arm folding.</w:t>
      </w:r>
    </w:p>
    <w:p w14:paraId="2BE0D8AB" w14:textId="2231A58E" w:rsidR="008B1A10" w:rsidRPr="001517FD" w:rsidRDefault="008B1A10" w:rsidP="00D02DC9">
      <w:pPr>
        <w:pStyle w:val="ListParagraph"/>
        <w:numPr>
          <w:ilvl w:val="0"/>
          <w:numId w:val="9"/>
        </w:numPr>
        <w:bidi w:val="0"/>
        <w:spacing w:line="360" w:lineRule="auto"/>
        <w:jc w:val="both"/>
        <w:rPr>
          <w:rFonts w:cstheme="minorHAnsi"/>
          <w:color w:val="000000" w:themeColor="text1"/>
        </w:rPr>
      </w:pPr>
      <w:r w:rsidRPr="001517FD">
        <w:rPr>
          <w:rFonts w:cstheme="minorHAnsi"/>
          <w:color w:val="000000" w:themeColor="text1"/>
        </w:rPr>
        <w:t xml:space="preserve">Biologically convincing: </w:t>
      </w:r>
      <w:r w:rsidR="008D5751" w:rsidRPr="001517FD">
        <w:rPr>
          <w:rFonts w:cstheme="minorHAnsi"/>
          <w:color w:val="000000" w:themeColor="text1"/>
        </w:rPr>
        <w:t xml:space="preserve">A genetic model can be applied to any dataset, provided that the dataset includes a diverse set of genetic variations (alleles) at different genetic loci and </w:t>
      </w:r>
      <w:r w:rsidR="003A55A8" w:rsidRPr="001517FD">
        <w:rPr>
          <w:rFonts w:cstheme="minorHAnsi"/>
          <w:color w:val="000000" w:themeColor="text1"/>
        </w:rPr>
        <w:t>considers</w:t>
      </w:r>
      <w:r w:rsidR="008D5751" w:rsidRPr="001517FD">
        <w:rPr>
          <w:rFonts w:cstheme="minorHAnsi"/>
          <w:color w:val="000000" w:themeColor="text1"/>
        </w:rPr>
        <w:t xml:space="preserve"> the varying penetrance of these alleles on the trait.</w:t>
      </w:r>
    </w:p>
    <w:p w14:paraId="4422380A" w14:textId="6C59AC4E" w:rsidR="00204DE1" w:rsidRPr="001517FD" w:rsidRDefault="00204DE1" w:rsidP="00D02DC9">
      <w:pPr>
        <w:bidi w:val="0"/>
        <w:spacing w:line="360" w:lineRule="auto"/>
        <w:jc w:val="both"/>
        <w:rPr>
          <w:rFonts w:cstheme="minorHAnsi"/>
          <w:color w:val="000000" w:themeColor="text1"/>
        </w:rPr>
      </w:pPr>
      <w:r w:rsidRPr="001517FD">
        <w:rPr>
          <w:rFonts w:cstheme="minorHAnsi"/>
          <w:color w:val="000000" w:themeColor="text1"/>
        </w:rPr>
        <w:t xml:space="preserve">The model </w:t>
      </w:r>
      <w:r w:rsidR="006E39B8" w:rsidRPr="001517FD">
        <w:rPr>
          <w:rFonts w:cstheme="minorHAnsi"/>
          <w:color w:val="000000" w:themeColor="text1"/>
        </w:rPr>
        <w:t>uses</w:t>
      </w:r>
      <w:r w:rsidRPr="001517FD">
        <w:rPr>
          <w:rFonts w:cstheme="minorHAnsi"/>
          <w:color w:val="000000" w:themeColor="text1"/>
        </w:rPr>
        <w:t xml:space="preserve"> </w:t>
      </w:r>
      <w:r w:rsidR="008769BD" w:rsidRPr="001517FD">
        <w:rPr>
          <w:rFonts w:cstheme="minorHAnsi"/>
          <w:color w:val="000000" w:themeColor="text1"/>
        </w:rPr>
        <w:t>two</w:t>
      </w:r>
      <w:r w:rsidRPr="001517FD">
        <w:rPr>
          <w:rFonts w:cstheme="minorHAnsi"/>
          <w:color w:val="000000" w:themeColor="text1"/>
        </w:rPr>
        <w:t xml:space="preserve"> parameters </w:t>
      </w:r>
      <w:r w:rsidR="006E39B8" w:rsidRPr="001517FD">
        <w:rPr>
          <w:rFonts w:cstheme="minorHAnsi"/>
          <w:color w:val="000000" w:themeColor="text1"/>
        </w:rPr>
        <w:t xml:space="preserve">to </w:t>
      </w:r>
      <w:r w:rsidRPr="001517FD">
        <w:rPr>
          <w:rFonts w:cstheme="minorHAnsi"/>
          <w:color w:val="000000" w:themeColor="text1"/>
        </w:rPr>
        <w:t>describ</w:t>
      </w:r>
      <w:r w:rsidR="006E39B8" w:rsidRPr="001517FD">
        <w:rPr>
          <w:rFonts w:cstheme="minorHAnsi"/>
          <w:color w:val="000000" w:themeColor="text1"/>
        </w:rPr>
        <w:t>e</w:t>
      </w:r>
      <w:r w:rsidRPr="001517FD">
        <w:rPr>
          <w:rFonts w:cstheme="minorHAnsi"/>
          <w:color w:val="000000" w:themeColor="text1"/>
        </w:rPr>
        <w:t xml:space="preserve"> the population:</w:t>
      </w:r>
    </w:p>
    <w:p w14:paraId="413CEC6B" w14:textId="07767825" w:rsidR="00204DE1" w:rsidRPr="001517FD" w:rsidRDefault="00204DE1" w:rsidP="00D02DC9">
      <w:pPr>
        <w:pStyle w:val="ListParagraph"/>
        <w:numPr>
          <w:ilvl w:val="0"/>
          <w:numId w:val="8"/>
        </w:numPr>
        <w:bidi w:val="0"/>
        <w:spacing w:line="360" w:lineRule="auto"/>
        <w:jc w:val="both"/>
        <w:rPr>
          <w:rFonts w:cstheme="minorHAnsi"/>
          <w:color w:val="000000" w:themeColor="text1"/>
        </w:rPr>
      </w:pPr>
      <m:oMath>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m:t>
            </m:r>
          </m:sub>
        </m:sSub>
        <m:r>
          <w:rPr>
            <w:rFonts w:ascii="Cambria Math" w:hAnsi="Cambria Math" w:cstheme="minorHAnsi"/>
          </w:rPr>
          <m:t>)</m:t>
        </m:r>
      </m:oMath>
      <w:r w:rsidR="004315B7" w:rsidRPr="001517FD">
        <w:rPr>
          <w:rFonts w:eastAsiaTheme="minorEastAsia" w:cstheme="minorHAnsi"/>
          <w:color w:val="000000" w:themeColor="text1"/>
        </w:rPr>
        <w:t>:</w:t>
      </w:r>
      <w:r w:rsidRPr="001517FD">
        <w:rPr>
          <w:rFonts w:eastAsiaTheme="minorEastAsia" w:cstheme="minorHAnsi"/>
          <w:color w:val="000000" w:themeColor="text1"/>
        </w:rPr>
        <w:t xml:space="preserve"> </w:t>
      </w:r>
      <w:r w:rsidR="006B10C6" w:rsidRPr="001517FD">
        <w:rPr>
          <w:rFonts w:eastAsiaTheme="minorEastAsia" w:cstheme="minorHAnsi"/>
          <w:color w:val="000000" w:themeColor="text1"/>
        </w:rPr>
        <w:t>T</w:t>
      </w:r>
      <w:r w:rsidR="004315B7" w:rsidRPr="001517FD">
        <w:rPr>
          <w:rFonts w:eastAsiaTheme="minorEastAsia" w:cstheme="minorHAnsi"/>
          <w:color w:val="000000" w:themeColor="text1"/>
        </w:rPr>
        <w:t xml:space="preserve">he true </w:t>
      </w:r>
      <w:r w:rsidR="006E39B8" w:rsidRPr="001517FD">
        <w:rPr>
          <w:rFonts w:eastAsiaTheme="minorEastAsia" w:cstheme="minorHAnsi"/>
          <w:color w:val="000000" w:themeColor="text1"/>
        </w:rPr>
        <w:t xml:space="preserve">proportion </w:t>
      </w:r>
      <w:r w:rsidR="004315B7" w:rsidRPr="001517FD">
        <w:rPr>
          <w:rFonts w:eastAsiaTheme="minorEastAsia" w:cstheme="minorHAnsi"/>
          <w:color w:val="000000" w:themeColor="text1"/>
        </w:rPr>
        <w:t>of left</w:t>
      </w:r>
      <w:r w:rsidR="006E39B8" w:rsidRPr="001517FD">
        <w:rPr>
          <w:rFonts w:eastAsiaTheme="minorEastAsia" w:cstheme="minorHAnsi"/>
          <w:color w:val="000000" w:themeColor="text1"/>
        </w:rPr>
        <w:t xml:space="preserve"> </w:t>
      </w:r>
      <w:r w:rsidR="004315B7" w:rsidRPr="001517FD">
        <w:rPr>
          <w:rFonts w:eastAsiaTheme="minorEastAsia" w:cstheme="minorHAnsi"/>
          <w:color w:val="000000" w:themeColor="text1"/>
        </w:rPr>
        <w:t>handers in the population. A</w:t>
      </w:r>
      <w:r w:rsidRPr="001517FD">
        <w:rPr>
          <w:rFonts w:eastAsiaTheme="minorEastAsia" w:cstheme="minorHAnsi"/>
          <w:color w:val="000000" w:themeColor="text1"/>
        </w:rPr>
        <w:t xml:space="preserve">s indicated </w:t>
      </w:r>
      <w:r w:rsidR="004315B7" w:rsidRPr="001517FD">
        <w:rPr>
          <w:rFonts w:eastAsiaTheme="minorEastAsia" w:cstheme="minorHAnsi"/>
          <w:color w:val="000000" w:themeColor="text1"/>
        </w:rPr>
        <w:t>by</w:t>
      </w:r>
      <w:r w:rsidRPr="001517FD">
        <w:rPr>
          <w:rFonts w:eastAsiaTheme="minorEastAsia" w:cstheme="minorHAnsi"/>
          <w:color w:val="000000" w:themeColor="text1"/>
        </w:rPr>
        <w:t xml:space="preserve"> the third requirement </w:t>
      </w:r>
      <w:r w:rsidR="004315B7" w:rsidRPr="001517FD">
        <w:rPr>
          <w:rFonts w:eastAsiaTheme="minorEastAsia" w:cstheme="minorHAnsi"/>
          <w:color w:val="000000" w:themeColor="text1"/>
        </w:rPr>
        <w:t>of</w:t>
      </w:r>
      <w:r w:rsidRPr="001517FD">
        <w:rPr>
          <w:rFonts w:eastAsiaTheme="minorEastAsia" w:cstheme="minorHAnsi"/>
          <w:color w:val="000000" w:themeColor="text1"/>
        </w:rPr>
        <w:t xml:space="preserve"> the model, the</w:t>
      </w:r>
      <w:r w:rsidR="00961FC7" w:rsidRPr="001517FD">
        <w:rPr>
          <w:rFonts w:eastAsiaTheme="minorEastAsia" w:cstheme="minorHAnsi"/>
          <w:color w:val="000000" w:themeColor="text1"/>
        </w:rPr>
        <w:t xml:space="preserve"> </w:t>
      </w:r>
      <w:r w:rsidR="00961FC7" w:rsidRPr="001517FD">
        <w:rPr>
          <w:rFonts w:eastAsiaTheme="minorEastAsia" w:cstheme="minorHAnsi"/>
          <w:i/>
          <w:iCs/>
          <w:color w:val="000000" w:themeColor="text1"/>
        </w:rPr>
        <w:t>observed</w:t>
      </w:r>
      <w:r w:rsidRPr="001517FD">
        <w:rPr>
          <w:rFonts w:eastAsiaTheme="minorEastAsia" w:cstheme="minorHAnsi"/>
          <w:color w:val="000000" w:themeColor="text1"/>
        </w:rPr>
        <w:t xml:space="preserve"> proportion of left handers </w:t>
      </w:r>
      <w:r w:rsidR="004315B7" w:rsidRPr="001517FD">
        <w:rPr>
          <w:rFonts w:eastAsiaTheme="minorEastAsia" w:cstheme="minorHAnsi"/>
          <w:color w:val="000000" w:themeColor="text1"/>
        </w:rPr>
        <w:t>vari</w:t>
      </w:r>
      <w:r w:rsidRPr="001517FD">
        <w:rPr>
          <w:rFonts w:eastAsiaTheme="minorEastAsia" w:cstheme="minorHAnsi"/>
          <w:color w:val="000000" w:themeColor="text1"/>
        </w:rPr>
        <w:t xml:space="preserve">es </w:t>
      </w:r>
      <w:r w:rsidR="004315B7" w:rsidRPr="001517FD">
        <w:rPr>
          <w:rFonts w:eastAsiaTheme="minorEastAsia" w:cstheme="minorHAnsi"/>
          <w:color w:val="000000" w:themeColor="text1"/>
        </w:rPr>
        <w:t>across</w:t>
      </w:r>
      <w:r w:rsidRPr="001517FD">
        <w:rPr>
          <w:rFonts w:eastAsiaTheme="minorEastAsia" w:cstheme="minorHAnsi"/>
          <w:color w:val="000000" w:themeColor="text1"/>
        </w:rPr>
        <w:t xml:space="preserve"> studies and generations</w:t>
      </w:r>
      <w:r w:rsidR="004315B7" w:rsidRPr="001517FD">
        <w:rPr>
          <w:rFonts w:eastAsiaTheme="minorEastAsia" w:cstheme="minorHAnsi"/>
          <w:color w:val="000000" w:themeColor="text1"/>
        </w:rPr>
        <w:t xml:space="preserve">. Therefore, it is necessary to determine the true </w:t>
      </w:r>
      <w:r w:rsidR="006E39B8" w:rsidRPr="001517FD">
        <w:rPr>
          <w:rFonts w:eastAsiaTheme="minorEastAsia" w:cstheme="minorHAnsi"/>
          <w:color w:val="000000" w:themeColor="text1"/>
        </w:rPr>
        <w:t xml:space="preserve">proportion </w:t>
      </w:r>
      <w:r w:rsidR="004315B7" w:rsidRPr="001517FD">
        <w:rPr>
          <w:rFonts w:eastAsiaTheme="minorEastAsia" w:cstheme="minorHAnsi"/>
          <w:color w:val="000000" w:themeColor="text1"/>
        </w:rPr>
        <w:t>of left-handers in order to accurately account for this variability.</w:t>
      </w:r>
      <w:r w:rsidR="005C46C2" w:rsidRPr="001517FD">
        <w:rPr>
          <w:rFonts w:cstheme="minorHAnsi"/>
          <w:color w:val="000000" w:themeColor="text1"/>
        </w:rPr>
        <w:t xml:space="preserve"> It is assumed that the true </w:t>
      </w:r>
      <w:r w:rsidR="006E39B8" w:rsidRPr="001517FD">
        <w:rPr>
          <w:rFonts w:eastAsiaTheme="minorEastAsia" w:cstheme="minorHAnsi"/>
          <w:color w:val="000000" w:themeColor="text1"/>
        </w:rPr>
        <w:t xml:space="preserve">proportion </w:t>
      </w:r>
      <w:r w:rsidR="005C46C2" w:rsidRPr="001517FD">
        <w:rPr>
          <w:rFonts w:cstheme="minorHAnsi"/>
          <w:color w:val="000000" w:themeColor="text1"/>
        </w:rPr>
        <w:t xml:space="preserve">of left-handers in the population is constant across all </w:t>
      </w:r>
      <w:r w:rsidR="00087587" w:rsidRPr="001517FD">
        <w:rPr>
          <w:rFonts w:cstheme="minorHAnsi"/>
          <w:color w:val="000000" w:themeColor="text1"/>
        </w:rPr>
        <w:t>populations studied in this research</w:t>
      </w:r>
      <w:r w:rsidR="005C46C2" w:rsidRPr="001517FD">
        <w:rPr>
          <w:rFonts w:cstheme="minorHAnsi"/>
          <w:color w:val="000000" w:themeColor="text1"/>
        </w:rPr>
        <w:t xml:space="preserve">. </w:t>
      </w:r>
    </w:p>
    <w:p w14:paraId="7ADAEF6D" w14:textId="3A86E555" w:rsidR="000E4FB2" w:rsidRPr="001517FD" w:rsidRDefault="00204DE1" w:rsidP="00D02DC9">
      <w:pPr>
        <w:pStyle w:val="ListParagraph"/>
        <w:numPr>
          <w:ilvl w:val="0"/>
          <w:numId w:val="8"/>
        </w:numPr>
        <w:bidi w:val="0"/>
        <w:spacing w:line="360" w:lineRule="auto"/>
        <w:jc w:val="both"/>
        <w:rPr>
          <w:rFonts w:cstheme="minorHAnsi"/>
          <w:color w:val="000000" w:themeColor="text1"/>
        </w:rPr>
      </w:p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L</m:t>
            </m:r>
          </m:e>
          <m:e>
            <m:r>
              <w:rPr>
                <w:rFonts w:ascii="Cambria Math" w:hAnsi="Cambria Math" w:cstheme="minorHAnsi"/>
              </w:rPr>
              <m:t>DC</m:t>
            </m:r>
          </m:e>
        </m:d>
      </m:oMath>
      <w:r w:rsidR="00087587" w:rsidRPr="001517FD">
        <w:rPr>
          <w:rFonts w:eastAsiaTheme="minorEastAsia" w:cstheme="minorHAnsi"/>
        </w:rPr>
        <w:t xml:space="preserve">: </w:t>
      </w:r>
      <w:r w:rsidR="006B10C6" w:rsidRPr="001517FD">
        <w:rPr>
          <w:rFonts w:eastAsiaTheme="minorEastAsia" w:cstheme="minorHAnsi"/>
          <w:color w:val="000000" w:themeColor="text1"/>
        </w:rPr>
        <w:t xml:space="preserve">The </w:t>
      </w:r>
      <w:r w:rsidR="00087587" w:rsidRPr="001517FD">
        <w:rPr>
          <w:rFonts w:eastAsiaTheme="minorEastAsia" w:cstheme="minorHAnsi"/>
          <w:color w:val="000000" w:themeColor="text1"/>
        </w:rPr>
        <w:t xml:space="preserve">probability of left-handed </w:t>
      </w:r>
      <w:r w:rsidR="004315B7" w:rsidRPr="001517FD">
        <w:rPr>
          <w:rFonts w:eastAsiaTheme="minorEastAsia" w:cstheme="minorHAnsi"/>
          <w:color w:val="000000" w:themeColor="text1"/>
        </w:rPr>
        <w:t xml:space="preserve">phenotype </w:t>
      </w:r>
      <w:r w:rsidR="00087587" w:rsidRPr="001517FD">
        <w:rPr>
          <w:rFonts w:eastAsiaTheme="minorEastAsia" w:cstheme="minorHAnsi"/>
          <w:color w:val="000000" w:themeColor="text1"/>
        </w:rPr>
        <w:t xml:space="preserve">in </w:t>
      </w:r>
      <w:r w:rsidR="004315B7" w:rsidRPr="001517FD">
        <w:rPr>
          <w:rFonts w:eastAsiaTheme="minorEastAsia" w:cstheme="minorHAnsi"/>
          <w:color w:val="000000" w:themeColor="text1"/>
        </w:rPr>
        <w:t>heterozygotes</w:t>
      </w:r>
      <w:r w:rsidR="000E4FB2" w:rsidRPr="001517FD">
        <w:rPr>
          <w:rFonts w:eastAsiaTheme="minorEastAsia" w:cstheme="minorHAnsi"/>
          <w:color w:val="000000" w:themeColor="text1"/>
        </w:rPr>
        <w:t xml:space="preserve">. </w:t>
      </w:r>
      <w:r w:rsidR="00087587" w:rsidRPr="001517FD">
        <w:rPr>
          <w:rFonts w:eastAsiaTheme="minorEastAsia" w:cstheme="minorHAnsi"/>
          <w:color w:val="000000" w:themeColor="text1"/>
        </w:rPr>
        <w:t>T</w:t>
      </w:r>
      <w:r w:rsidR="000E4FB2" w:rsidRPr="001517FD">
        <w:rPr>
          <w:rFonts w:eastAsiaTheme="minorEastAsia" w:cstheme="minorHAnsi"/>
          <w:color w:val="000000" w:themeColor="text1"/>
        </w:rPr>
        <w:t xml:space="preserve">his </w:t>
      </w:r>
      <w:r w:rsidR="00087587" w:rsidRPr="001517FD">
        <w:rPr>
          <w:rFonts w:eastAsiaTheme="minorEastAsia" w:cstheme="minorHAnsi"/>
          <w:color w:val="000000" w:themeColor="text1"/>
        </w:rPr>
        <w:t xml:space="preserve">parameter </w:t>
      </w:r>
      <w:r w:rsidR="000E4FB2" w:rsidRPr="001517FD">
        <w:rPr>
          <w:rFonts w:eastAsiaTheme="minorEastAsia" w:cstheme="minorHAnsi"/>
          <w:color w:val="000000" w:themeColor="text1"/>
        </w:rPr>
        <w:t>is essential for characterizing the allele frequencies within the population and understanding the genetic system that governs handedness</w:t>
      </w:r>
      <w:r w:rsidR="000E4FB2" w:rsidRPr="001517FD">
        <w:rPr>
          <w:rFonts w:cstheme="minorHAnsi"/>
          <w:color w:val="000000" w:themeColor="text1"/>
        </w:rPr>
        <w:t>.</w:t>
      </w:r>
    </w:p>
    <w:p w14:paraId="46F27844" w14:textId="40126772" w:rsidR="00204DE1" w:rsidRPr="001517FD" w:rsidRDefault="000E4FB2" w:rsidP="00D02DC9">
      <w:pPr>
        <w:bidi w:val="0"/>
        <w:spacing w:line="360" w:lineRule="auto"/>
        <w:jc w:val="both"/>
        <w:rPr>
          <w:rFonts w:cstheme="minorHAnsi"/>
          <w:color w:val="000000" w:themeColor="text1"/>
        </w:rPr>
      </w:pPr>
      <w:r w:rsidRPr="001517FD">
        <w:rPr>
          <w:rFonts w:cstheme="minorHAnsi"/>
          <w:color w:val="000000" w:themeColor="text1"/>
        </w:rPr>
        <w:br w:type="page"/>
      </w:r>
    </w:p>
    <w:p w14:paraId="09DF7CFB" w14:textId="09B63400" w:rsidR="00B725A8" w:rsidRPr="001517FD" w:rsidRDefault="00087587" w:rsidP="00D02DC9">
      <w:pPr>
        <w:pStyle w:val="Heading2"/>
        <w:bidi w:val="0"/>
        <w:spacing w:line="360" w:lineRule="auto"/>
        <w:jc w:val="both"/>
        <w:rPr>
          <w:rFonts w:asciiTheme="minorHAnsi" w:hAnsiTheme="minorHAnsi" w:cstheme="minorHAnsi"/>
          <w:color w:val="000000" w:themeColor="text1"/>
        </w:rPr>
      </w:pPr>
      <w:bookmarkStart w:id="44" w:name="_Toc153989601"/>
      <w:r w:rsidRPr="001517FD">
        <w:rPr>
          <w:rFonts w:asciiTheme="minorHAnsi" w:hAnsiTheme="minorHAnsi" w:cstheme="minorHAnsi"/>
          <w:color w:val="000000" w:themeColor="text1"/>
          <w:u w:val="single"/>
        </w:rPr>
        <w:lastRenderedPageBreak/>
        <w:t>D</w:t>
      </w:r>
      <w:r w:rsidR="00B725A8" w:rsidRPr="001517FD">
        <w:rPr>
          <w:rFonts w:asciiTheme="minorHAnsi" w:hAnsiTheme="minorHAnsi" w:cstheme="minorHAnsi"/>
          <w:color w:val="000000" w:themeColor="text1"/>
          <w:u w:val="single"/>
        </w:rPr>
        <w:t>ata</w:t>
      </w:r>
      <w:bookmarkEnd w:id="44"/>
    </w:p>
    <w:p w14:paraId="1194531E" w14:textId="1F25BEB2" w:rsidR="00B725A8" w:rsidRPr="001517FD" w:rsidRDefault="00B725A8" w:rsidP="00D02DC9">
      <w:pPr>
        <w:bidi w:val="0"/>
        <w:spacing w:line="360" w:lineRule="auto"/>
        <w:jc w:val="both"/>
        <w:rPr>
          <w:rFonts w:cstheme="minorHAnsi"/>
          <w:color w:val="000000" w:themeColor="text1"/>
        </w:rPr>
      </w:pPr>
      <w:r w:rsidRPr="001517FD">
        <w:rPr>
          <w:rFonts w:cstheme="minorHAnsi"/>
          <w:color w:val="000000" w:themeColor="text1"/>
        </w:rPr>
        <w:t>McManus used two types of datasets: one describing familial data, including parental phenotypes and the phenotypes of the progeny resulting from such matings</w:t>
      </w:r>
      <w:r w:rsidR="00087587" w:rsidRPr="001517FD">
        <w:rPr>
          <w:rFonts w:cstheme="minorHAnsi"/>
          <w:color w:val="000000" w:themeColor="text1"/>
        </w:rPr>
        <w:t xml:space="preserve">; </w:t>
      </w:r>
      <w:r w:rsidRPr="001517FD">
        <w:rPr>
          <w:rFonts w:cstheme="minorHAnsi"/>
          <w:color w:val="000000" w:themeColor="text1"/>
        </w:rPr>
        <w:t xml:space="preserve">and another presenting twin data. The twin dataset displayed observed numbers of twin pairs, both </w:t>
      </w:r>
      <w:r w:rsidR="00BB7B88" w:rsidRPr="001517FD">
        <w:rPr>
          <w:rFonts w:cstheme="minorHAnsi"/>
          <w:color w:val="000000" w:themeColor="text1"/>
        </w:rPr>
        <w:t>monozygotic (</w:t>
      </w:r>
      <w:r w:rsidR="008749BD" w:rsidRPr="001517FD">
        <w:rPr>
          <w:rFonts w:cstheme="minorHAnsi"/>
          <w:color w:val="000000" w:themeColor="text1"/>
        </w:rPr>
        <w:t xml:space="preserve">MZ) and </w:t>
      </w:r>
      <w:r w:rsidR="00BB7B88" w:rsidRPr="001517FD">
        <w:rPr>
          <w:rFonts w:cstheme="minorHAnsi"/>
          <w:color w:val="000000" w:themeColor="text1"/>
        </w:rPr>
        <w:t>dizygotic (</w:t>
      </w:r>
      <w:commentRangeStart w:id="45"/>
      <w:r w:rsidR="00AA5333" w:rsidRPr="001517FD">
        <w:rPr>
          <w:rFonts w:cstheme="minorHAnsi"/>
          <w:color w:val="000000" w:themeColor="text1"/>
        </w:rPr>
        <w:t>DZ)</w:t>
      </w:r>
      <w:del w:id="46" w:author="Tomer Oron" w:date="2023-12-18T09:12:00Z">
        <w:r w:rsidRPr="001517FD" w:rsidDel="008749BD">
          <w:rPr>
            <w:rFonts w:cstheme="minorHAnsi"/>
            <w:color w:val="000000" w:themeColor="text1"/>
          </w:rPr>
          <w:delText>DZ</w:delText>
        </w:r>
        <w:commentRangeEnd w:id="45"/>
        <w:r w:rsidR="00087587" w:rsidRPr="001517FD" w:rsidDel="008749BD">
          <w:rPr>
            <w:rStyle w:val="CommentReference"/>
            <w:rFonts w:cstheme="minorHAnsi"/>
          </w:rPr>
          <w:commentReference w:id="45"/>
        </w:r>
        <w:r w:rsidRPr="001517FD" w:rsidDel="008749BD">
          <w:rPr>
            <w:rFonts w:cstheme="minorHAnsi"/>
            <w:color w:val="000000" w:themeColor="text1"/>
          </w:rPr>
          <w:delText>,</w:delText>
        </w:r>
      </w:del>
      <w:r w:rsidRPr="001517FD">
        <w:rPr>
          <w:rFonts w:cstheme="minorHAnsi"/>
          <w:color w:val="000000" w:themeColor="text1"/>
        </w:rPr>
        <w:t xml:space="preserve"> presenting the possible phenotypes of handedness (L×L, R×L, R×R)</w:t>
      </w:r>
      <w:commentRangeStart w:id="47"/>
      <w:commentRangeStart w:id="48"/>
      <w:r w:rsidRPr="001517FD">
        <w:rPr>
          <w:rFonts w:cstheme="minorHAnsi"/>
          <w:color w:val="000000" w:themeColor="text1"/>
        </w:rPr>
        <w:t>.</w:t>
      </w:r>
      <w:commentRangeEnd w:id="47"/>
      <w:r w:rsidR="00665824" w:rsidRPr="001517FD">
        <w:rPr>
          <w:rStyle w:val="CommentReference"/>
          <w:rFonts w:cstheme="minorHAnsi"/>
        </w:rPr>
        <w:commentReference w:id="47"/>
      </w:r>
      <w:commentRangeEnd w:id="48"/>
      <w:r w:rsidR="00AE7498">
        <w:rPr>
          <w:rStyle w:val="CommentReference"/>
        </w:rPr>
        <w:commentReference w:id="48"/>
      </w:r>
    </w:p>
    <w:p w14:paraId="0245655E" w14:textId="77777777" w:rsidR="00B725A8" w:rsidRPr="001517FD" w:rsidRDefault="00B725A8" w:rsidP="00D02DC9">
      <w:pPr>
        <w:pStyle w:val="Heading3"/>
        <w:bidi w:val="0"/>
        <w:spacing w:line="360" w:lineRule="auto"/>
        <w:jc w:val="both"/>
        <w:rPr>
          <w:rFonts w:asciiTheme="minorHAnsi" w:hAnsiTheme="minorHAnsi" w:cstheme="minorHAnsi"/>
          <w:color w:val="000000" w:themeColor="text1"/>
          <w:sz w:val="22"/>
          <w:szCs w:val="22"/>
          <w:u w:val="single"/>
        </w:rPr>
      </w:pPr>
      <w:bookmarkStart w:id="49" w:name="_Toc153989602"/>
      <w:r w:rsidRPr="001517FD">
        <w:rPr>
          <w:rFonts w:asciiTheme="minorHAnsi" w:hAnsiTheme="minorHAnsi" w:cstheme="minorHAnsi"/>
          <w:color w:val="000000" w:themeColor="text1"/>
          <w:sz w:val="22"/>
          <w:szCs w:val="22"/>
          <w:u w:val="single"/>
        </w:rPr>
        <w:t>Familial data</w:t>
      </w:r>
      <w:bookmarkEnd w:id="49"/>
    </w:p>
    <w:p w14:paraId="3B4E74DB" w14:textId="6E87AAA7" w:rsidR="00B725A8" w:rsidRPr="001517FD" w:rsidRDefault="00B725A8" w:rsidP="00D02DC9">
      <w:pPr>
        <w:bidi w:val="0"/>
        <w:spacing w:line="360" w:lineRule="auto"/>
        <w:jc w:val="both"/>
        <w:rPr>
          <w:rFonts w:cstheme="minorHAnsi"/>
          <w:color w:val="000000" w:themeColor="text1"/>
        </w:rPr>
      </w:pPr>
      <w:r w:rsidRPr="001517FD">
        <w:rPr>
          <w:rFonts w:cstheme="minorHAnsi"/>
          <w:color w:val="000000" w:themeColor="text1"/>
        </w:rPr>
        <w:t>The familial data is presented in two tables in McManus</w:t>
      </w:r>
      <w:r w:rsidR="004A646C" w:rsidRPr="001517FD">
        <w:rPr>
          <w:rFonts w:cstheme="minorHAnsi"/>
          <w:color w:val="000000" w:themeColor="text1"/>
        </w:rPr>
        <w:t xml:space="preserve"> (1985)</w:t>
      </w:r>
      <w:r w:rsidRPr="001517FD">
        <w:rPr>
          <w:rFonts w:cstheme="minorHAnsi"/>
          <w:color w:val="000000" w:themeColor="text1"/>
        </w:rPr>
        <w:t>: the first table presents triplets</w:t>
      </w:r>
      <w:r w:rsidR="00D2667B" w:rsidRPr="001517FD">
        <w:rPr>
          <w:rFonts w:cstheme="minorHAnsi"/>
          <w:color w:val="000000" w:themeColor="text1"/>
        </w:rPr>
        <w:t xml:space="preserve"> (</w:t>
      </w:r>
      <w:r w:rsidR="004A646C" w:rsidRPr="001517FD">
        <w:rPr>
          <w:rFonts w:cstheme="minorHAnsi"/>
          <w:color w:val="000000" w:themeColor="text1"/>
        </w:rPr>
        <w:t xml:space="preserve">single offspring </w:t>
      </w:r>
      <w:r w:rsidR="00D2667B" w:rsidRPr="001517FD">
        <w:rPr>
          <w:rFonts w:cstheme="minorHAnsi"/>
          <w:color w:val="000000" w:themeColor="text1"/>
        </w:rPr>
        <w:t xml:space="preserve">and parents) </w:t>
      </w:r>
      <w:r w:rsidRPr="001517FD">
        <w:rPr>
          <w:rFonts w:cstheme="minorHAnsi"/>
          <w:color w:val="000000" w:themeColor="text1"/>
        </w:rPr>
        <w:t>and the second table presents families with multiple children</w:t>
      </w:r>
      <w:r w:rsidR="00D2667B" w:rsidRPr="001517FD">
        <w:rPr>
          <w:rFonts w:cstheme="minorHAnsi"/>
          <w:color w:val="000000" w:themeColor="text1"/>
        </w:rPr>
        <w:t xml:space="preserve"> (siblings and parents)</w:t>
      </w:r>
      <w:r w:rsidRPr="001517FD">
        <w:rPr>
          <w:rFonts w:cstheme="minorHAnsi"/>
          <w:color w:val="000000" w:themeColor="text1"/>
        </w:rPr>
        <w:t>.</w:t>
      </w:r>
      <w:r w:rsidR="004A646C" w:rsidRPr="001517FD">
        <w:rPr>
          <w:rFonts w:cstheme="minorHAnsi"/>
          <w:color w:val="000000" w:themeColor="text1"/>
        </w:rPr>
        <w:t xml:space="preserve"> </w:t>
      </w:r>
      <w:r w:rsidR="00877F92" w:rsidRPr="001517FD">
        <w:rPr>
          <w:rFonts w:cstheme="minorHAnsi"/>
          <w:color w:val="000000" w:themeColor="text1"/>
        </w:rPr>
        <w:t xml:space="preserve">The first table summarizes data </w:t>
      </w:r>
      <w:r w:rsidR="004A646C" w:rsidRPr="001517FD">
        <w:rPr>
          <w:rFonts w:cstheme="minorHAnsi"/>
          <w:color w:val="000000" w:themeColor="text1"/>
        </w:rPr>
        <w:t xml:space="preserve">of </w:t>
      </w:r>
      <w:r w:rsidR="00877F92" w:rsidRPr="001517FD">
        <w:rPr>
          <w:rFonts w:cstheme="minorHAnsi"/>
          <w:color w:val="000000" w:themeColor="text1"/>
        </w:rPr>
        <w:t xml:space="preserve">measured handedness from twelve </w:t>
      </w:r>
      <w:r w:rsidR="00253105" w:rsidRPr="001517FD">
        <w:rPr>
          <w:rFonts w:cstheme="minorHAnsi"/>
          <w:color w:val="000000" w:themeColor="text1"/>
        </w:rPr>
        <w:t>distinct</w:t>
      </w:r>
      <w:r w:rsidR="00877F92" w:rsidRPr="001517FD">
        <w:rPr>
          <w:rFonts w:cstheme="minorHAnsi"/>
          <w:color w:val="000000" w:themeColor="text1"/>
        </w:rPr>
        <w:t xml:space="preserve"> studies</w:t>
      </w:r>
      <w:r w:rsidR="00253105" w:rsidRPr="001517FD">
        <w:rPr>
          <w:rFonts w:cstheme="minorHAnsi"/>
          <w:color w:val="000000" w:themeColor="text1"/>
        </w:rPr>
        <w:t xml:space="preserve">, </w:t>
      </w:r>
      <w:r w:rsidR="00877F92" w:rsidRPr="001517FD">
        <w:rPr>
          <w:rFonts w:cstheme="minorHAnsi"/>
          <w:color w:val="000000" w:themeColor="text1"/>
        </w:rPr>
        <w:t>that d</w:t>
      </w:r>
      <w:r w:rsidR="00253105" w:rsidRPr="001517FD">
        <w:rPr>
          <w:rFonts w:cstheme="minorHAnsi"/>
          <w:color w:val="000000" w:themeColor="text1"/>
        </w:rPr>
        <w:t>escrib</w:t>
      </w:r>
      <w:r w:rsidR="004A646C" w:rsidRPr="001517FD">
        <w:rPr>
          <w:rFonts w:cstheme="minorHAnsi"/>
          <w:color w:val="000000" w:themeColor="text1"/>
        </w:rPr>
        <w:t>e</w:t>
      </w:r>
      <w:r w:rsidR="00253105" w:rsidRPr="001517FD">
        <w:rPr>
          <w:rFonts w:cstheme="minorHAnsi"/>
          <w:color w:val="000000" w:themeColor="text1"/>
        </w:rPr>
        <w:t xml:space="preserve"> the incidence of left-handedness in the progeny resulting from different matings (L×L, R×L, R×R</w:t>
      </w:r>
      <w:r w:rsidR="00A76DDE" w:rsidRPr="001517FD">
        <w:rPr>
          <w:rFonts w:cstheme="minorHAnsi"/>
          <w:color w:val="000000" w:themeColor="text1"/>
        </w:rPr>
        <w:t>).</w:t>
      </w:r>
      <w:r w:rsidR="00877F92" w:rsidRPr="001517FD">
        <w:rPr>
          <w:rFonts w:cstheme="minorHAnsi"/>
          <w:color w:val="000000" w:themeColor="text1"/>
        </w:rPr>
        <w:t xml:space="preserve"> Th</w:t>
      </w:r>
      <w:r w:rsidR="00253105" w:rsidRPr="001517FD">
        <w:rPr>
          <w:rFonts w:cstheme="minorHAnsi"/>
          <w:color w:val="000000" w:themeColor="text1"/>
        </w:rPr>
        <w:t>e</w:t>
      </w:r>
      <w:r w:rsidR="00877F92" w:rsidRPr="001517FD">
        <w:rPr>
          <w:rFonts w:cstheme="minorHAnsi"/>
          <w:color w:val="000000" w:themeColor="text1"/>
        </w:rPr>
        <w:t>s</w:t>
      </w:r>
      <w:r w:rsidR="00253105" w:rsidRPr="001517FD">
        <w:rPr>
          <w:rFonts w:cstheme="minorHAnsi"/>
          <w:color w:val="000000" w:themeColor="text1"/>
        </w:rPr>
        <w:t>e</w:t>
      </w:r>
      <w:r w:rsidR="00877F92" w:rsidRPr="001517FD">
        <w:rPr>
          <w:rFonts w:cstheme="minorHAnsi"/>
          <w:color w:val="000000" w:themeColor="text1"/>
        </w:rPr>
        <w:t xml:space="preserve"> studies </w:t>
      </w:r>
      <w:r w:rsidR="00253105" w:rsidRPr="001517FD">
        <w:rPr>
          <w:rFonts w:cstheme="minorHAnsi"/>
          <w:color w:val="000000" w:themeColor="text1"/>
        </w:rPr>
        <w:t xml:space="preserve">contained </w:t>
      </w:r>
      <m:oMath>
        <m:r>
          <w:rPr>
            <w:rFonts w:ascii="Cambria Math" w:hAnsi="Cambria Math" w:cstheme="minorHAnsi"/>
          </w:rPr>
          <m:t>25,000</m:t>
        </m:r>
      </m:oMath>
      <w:r w:rsidR="00877F92" w:rsidRPr="001517FD">
        <w:rPr>
          <w:rFonts w:cstheme="minorHAnsi"/>
          <w:color w:val="000000" w:themeColor="text1"/>
        </w:rPr>
        <w:t xml:space="preserve"> families, </w:t>
      </w:r>
      <w:r w:rsidR="00253105" w:rsidRPr="001517FD">
        <w:rPr>
          <w:rFonts w:cstheme="minorHAnsi"/>
          <w:color w:val="000000" w:themeColor="text1"/>
        </w:rPr>
        <w:t xml:space="preserve">demonstrating </w:t>
      </w:r>
      <w:r w:rsidR="00877F92" w:rsidRPr="001517FD">
        <w:rPr>
          <w:rFonts w:cstheme="minorHAnsi"/>
          <w:color w:val="000000" w:themeColor="text1"/>
        </w:rPr>
        <w:t xml:space="preserve">an average </w:t>
      </w:r>
      <w:r w:rsidR="003C7191">
        <w:rPr>
          <w:rFonts w:cstheme="minorHAnsi"/>
          <w:color w:val="000000" w:themeColor="text1"/>
        </w:rPr>
        <w:t>left-handedness</w:t>
      </w:r>
      <w:r w:rsidR="00877F92" w:rsidRPr="001517FD">
        <w:rPr>
          <w:rFonts w:cstheme="minorHAnsi"/>
          <w:color w:val="000000" w:themeColor="text1"/>
        </w:rPr>
        <w:t xml:space="preserve"> of </w:t>
      </w:r>
      <m:oMath>
        <m:r>
          <w:rPr>
            <w:rFonts w:ascii="Cambria Math" w:hAnsi="Cambria Math" w:cstheme="minorHAnsi"/>
          </w:rPr>
          <m:t>13.33%</m:t>
        </m:r>
      </m:oMath>
      <w:r w:rsidR="00877F92" w:rsidRPr="001517FD">
        <w:rPr>
          <w:rFonts w:cstheme="minorHAnsi"/>
          <w:color w:val="000000" w:themeColor="text1"/>
        </w:rPr>
        <w:t xml:space="preserve"> in progeny and </w:t>
      </w:r>
      <m:oMath>
        <m:r>
          <w:rPr>
            <w:rFonts w:ascii="Cambria Math" w:hAnsi="Cambria Math" w:cstheme="minorHAnsi"/>
          </w:rPr>
          <m:t>8.35%</m:t>
        </m:r>
      </m:oMath>
      <w:r w:rsidR="00877F92" w:rsidRPr="001517FD">
        <w:rPr>
          <w:rFonts w:cstheme="minorHAnsi"/>
          <w:color w:val="000000" w:themeColor="text1"/>
        </w:rPr>
        <w:t xml:space="preserve"> </w:t>
      </w:r>
      <w:r w:rsidR="003C7191">
        <w:rPr>
          <w:rFonts w:cstheme="minorHAnsi"/>
          <w:color w:val="000000" w:themeColor="text1"/>
        </w:rPr>
        <w:t>left-handedness</w:t>
      </w:r>
      <w:r w:rsidR="00877F92" w:rsidRPr="001517FD">
        <w:rPr>
          <w:rFonts w:cstheme="minorHAnsi"/>
          <w:color w:val="000000" w:themeColor="text1"/>
        </w:rPr>
        <w:t xml:space="preserve"> in parents.</w:t>
      </w:r>
      <w:r w:rsidR="00253105" w:rsidRPr="001517FD">
        <w:rPr>
          <w:rFonts w:cstheme="minorHAnsi"/>
          <w:color w:val="000000" w:themeColor="text1"/>
        </w:rPr>
        <w:t xml:space="preserve"> Specifically, t</w:t>
      </w:r>
      <w:r w:rsidR="00877F92" w:rsidRPr="001517FD">
        <w:rPr>
          <w:rFonts w:cstheme="minorHAnsi"/>
          <w:color w:val="000000" w:themeColor="text1"/>
        </w:rPr>
        <w:t xml:space="preserve">he average </w:t>
      </w:r>
      <w:r w:rsidR="003C7191">
        <w:rPr>
          <w:rFonts w:cstheme="minorHAnsi"/>
          <w:color w:val="000000" w:themeColor="text1"/>
        </w:rPr>
        <w:t>left-handedness</w:t>
      </w:r>
      <w:r w:rsidR="00877F92" w:rsidRPr="001517FD">
        <w:rPr>
          <w:rFonts w:cstheme="minorHAnsi"/>
          <w:color w:val="000000" w:themeColor="text1"/>
        </w:rPr>
        <w:t xml:space="preserve"> measured in </w:t>
      </w:r>
      <w:r w:rsidR="004A646C" w:rsidRPr="001517FD">
        <w:rPr>
          <w:rFonts w:cstheme="minorHAnsi"/>
          <w:color w:val="000000" w:themeColor="text1"/>
        </w:rPr>
        <w:t xml:space="preserve">offspring </w:t>
      </w:r>
      <w:r w:rsidR="00877F92" w:rsidRPr="001517FD">
        <w:rPr>
          <w:rFonts w:cstheme="minorHAnsi"/>
          <w:color w:val="000000" w:themeColor="text1"/>
        </w:rPr>
        <w:t xml:space="preserve">of </w:t>
      </w:r>
      <w:r w:rsidR="004A646C" w:rsidRPr="001517FD">
        <w:rPr>
          <w:rFonts w:cstheme="minorHAnsi"/>
          <w:color w:val="000000" w:themeColor="text1"/>
        </w:rPr>
        <w:t xml:space="preserve">two </w:t>
      </w:r>
      <w:r w:rsidR="00877F92" w:rsidRPr="001517FD">
        <w:rPr>
          <w:rFonts w:cstheme="minorHAnsi"/>
          <w:color w:val="000000" w:themeColor="text1"/>
        </w:rPr>
        <w:t>right-handed parents</w:t>
      </w:r>
      <w:r w:rsidR="004A646C" w:rsidRPr="001517FD">
        <w:rPr>
          <w:rFonts w:cstheme="minorHAnsi"/>
          <w:color w:val="000000" w:themeColor="text1"/>
        </w:rPr>
        <w:t xml:space="preserve"> (</w:t>
      </w:r>
      <w:r w:rsidR="00D61648" w:rsidRPr="001517FD">
        <w:rPr>
          <w:rFonts w:cstheme="minorHAnsi"/>
          <w:color w:val="000000" w:themeColor="text1"/>
        </w:rPr>
        <w:t>R×R</w:t>
      </w:r>
      <w:r w:rsidR="004A646C" w:rsidRPr="001517FD">
        <w:rPr>
          <w:rFonts w:cstheme="minorHAnsi"/>
          <w:color w:val="000000" w:themeColor="text1"/>
        </w:rPr>
        <w:t>)</w:t>
      </w:r>
      <w:r w:rsidR="00877F92" w:rsidRPr="001517FD">
        <w:rPr>
          <w:rFonts w:cstheme="minorHAnsi"/>
          <w:color w:val="000000" w:themeColor="text1"/>
        </w:rPr>
        <w:t xml:space="preserve"> is </w:t>
      </w:r>
      <m:oMath>
        <m:r>
          <w:rPr>
            <w:rFonts w:ascii="Cambria Math" w:hAnsi="Cambria Math" w:cstheme="minorHAnsi"/>
          </w:rPr>
          <m:t>11.29%</m:t>
        </m:r>
      </m:oMath>
      <w:r w:rsidR="00877F92" w:rsidRPr="001517FD">
        <w:rPr>
          <w:rFonts w:cstheme="minorHAnsi"/>
          <w:color w:val="000000" w:themeColor="text1"/>
        </w:rPr>
        <w:t xml:space="preserve">, while it </w:t>
      </w:r>
      <w:r w:rsidR="00253105" w:rsidRPr="001517FD">
        <w:rPr>
          <w:rFonts w:cstheme="minorHAnsi"/>
          <w:color w:val="000000" w:themeColor="text1"/>
        </w:rPr>
        <w:t>wa</w:t>
      </w:r>
      <w:r w:rsidR="00877F92" w:rsidRPr="001517FD">
        <w:rPr>
          <w:rFonts w:cstheme="minorHAnsi"/>
          <w:color w:val="000000" w:themeColor="text1"/>
        </w:rPr>
        <w:t xml:space="preserve">s </w:t>
      </w:r>
      <m:oMath>
        <m:r>
          <w:rPr>
            <w:rFonts w:ascii="Cambria Math" w:hAnsi="Cambria Math" w:cstheme="minorHAnsi"/>
          </w:rPr>
          <m:t>23.67%</m:t>
        </m:r>
      </m:oMath>
      <w:r w:rsidR="00877F92" w:rsidRPr="001517FD">
        <w:rPr>
          <w:rFonts w:cstheme="minorHAnsi"/>
          <w:color w:val="000000" w:themeColor="text1"/>
        </w:rPr>
        <w:t xml:space="preserve"> in </w:t>
      </w:r>
      <w:r w:rsidR="004A646C" w:rsidRPr="001517FD">
        <w:rPr>
          <w:rFonts w:cstheme="minorHAnsi"/>
          <w:color w:val="000000" w:themeColor="text1"/>
        </w:rPr>
        <w:t xml:space="preserve">offspring </w:t>
      </w:r>
      <w:r w:rsidR="00877F92" w:rsidRPr="001517FD">
        <w:rPr>
          <w:rFonts w:cstheme="minorHAnsi"/>
          <w:color w:val="000000" w:themeColor="text1"/>
        </w:rPr>
        <w:t>of one right-handed and one left-handed parents</w:t>
      </w:r>
      <w:r w:rsidR="004A646C" w:rsidRPr="001517FD">
        <w:rPr>
          <w:rFonts w:cstheme="minorHAnsi"/>
          <w:color w:val="000000" w:themeColor="text1"/>
        </w:rPr>
        <w:t xml:space="preserve"> (</w:t>
      </w:r>
      <w:r w:rsidR="00D61648" w:rsidRPr="001517FD">
        <w:rPr>
          <w:rFonts w:cstheme="minorHAnsi"/>
          <w:color w:val="000000" w:themeColor="text1"/>
        </w:rPr>
        <w:t>R×L</w:t>
      </w:r>
      <w:r w:rsidR="004A646C" w:rsidRPr="001517FD">
        <w:rPr>
          <w:rFonts w:cstheme="minorHAnsi"/>
          <w:color w:val="000000" w:themeColor="text1"/>
        </w:rPr>
        <w:t>)</w:t>
      </w:r>
      <w:r w:rsidR="00877F92" w:rsidRPr="001517FD">
        <w:rPr>
          <w:rFonts w:cstheme="minorHAnsi"/>
          <w:color w:val="000000" w:themeColor="text1"/>
        </w:rPr>
        <w:t xml:space="preserve"> and </w:t>
      </w:r>
      <m:oMath>
        <m:r>
          <w:rPr>
            <w:rFonts w:ascii="Cambria Math" w:hAnsi="Cambria Math" w:cstheme="minorHAnsi"/>
          </w:rPr>
          <m:t>33%</m:t>
        </m:r>
      </m:oMath>
      <w:r w:rsidR="00877F92" w:rsidRPr="001517FD">
        <w:rPr>
          <w:rFonts w:cstheme="minorHAnsi"/>
          <w:color w:val="000000" w:themeColor="text1"/>
        </w:rPr>
        <w:t xml:space="preserve"> for </w:t>
      </w:r>
      <w:r w:rsidR="004A646C" w:rsidRPr="001517FD">
        <w:rPr>
          <w:rFonts w:cstheme="minorHAnsi"/>
          <w:color w:val="000000" w:themeColor="text1"/>
        </w:rPr>
        <w:t xml:space="preserve">offspring </w:t>
      </w:r>
      <w:r w:rsidR="00877F92" w:rsidRPr="001517FD">
        <w:rPr>
          <w:rFonts w:cstheme="minorHAnsi"/>
          <w:color w:val="000000" w:themeColor="text1"/>
        </w:rPr>
        <w:t>of two left-handed parents</w:t>
      </w:r>
      <w:r w:rsidR="004A646C" w:rsidRPr="001517FD">
        <w:rPr>
          <w:rFonts w:cstheme="minorHAnsi"/>
          <w:color w:val="000000" w:themeColor="text1"/>
        </w:rPr>
        <w:t xml:space="preserve"> (</w:t>
      </w:r>
      <w:r w:rsidR="00D61648" w:rsidRPr="001517FD">
        <w:rPr>
          <w:rFonts w:cstheme="minorHAnsi"/>
          <w:color w:val="000000" w:themeColor="text1"/>
        </w:rPr>
        <w:t>L×L</w:t>
      </w:r>
      <w:r w:rsidR="004A646C" w:rsidRPr="001517FD">
        <w:rPr>
          <w:rFonts w:cstheme="minorHAnsi"/>
          <w:color w:val="000000" w:themeColor="text1"/>
        </w:rPr>
        <w:t>)</w:t>
      </w:r>
      <w:r w:rsidR="00877F92" w:rsidRPr="001517FD">
        <w:rPr>
          <w:rFonts w:cstheme="minorHAnsi"/>
          <w:color w:val="000000" w:themeColor="text1"/>
        </w:rPr>
        <w:t xml:space="preserve">. </w:t>
      </w:r>
      <w:commentRangeStart w:id="50"/>
      <w:r w:rsidR="00253105" w:rsidRPr="001517FD">
        <w:rPr>
          <w:rFonts w:cstheme="minorHAnsi"/>
          <w:color w:val="000000" w:themeColor="text1"/>
        </w:rPr>
        <w:t xml:space="preserve">These statistics align with the </w:t>
      </w:r>
      <w:r w:rsidR="00AE7498">
        <w:rPr>
          <w:rFonts w:cstheme="minorHAnsi"/>
          <w:color w:val="000000" w:themeColor="text1"/>
        </w:rPr>
        <w:t>known data regarding handedness, as stated in the f</w:t>
      </w:r>
      <w:r w:rsidR="00253105" w:rsidRPr="001517FD">
        <w:rPr>
          <w:rFonts w:cstheme="minorHAnsi"/>
          <w:color w:val="000000" w:themeColor="text1"/>
        </w:rPr>
        <w:t>irst requirement of the model</w:t>
      </w:r>
      <w:commentRangeEnd w:id="50"/>
      <w:r w:rsidR="00E6002B" w:rsidRPr="001517FD">
        <w:rPr>
          <w:rStyle w:val="CommentReference"/>
          <w:rFonts w:cstheme="minorHAnsi"/>
        </w:rPr>
        <w:commentReference w:id="50"/>
      </w:r>
      <w:r w:rsidR="00253105" w:rsidRPr="001517FD">
        <w:rPr>
          <w:rFonts w:cstheme="minorHAnsi"/>
          <w:color w:val="000000" w:themeColor="text1"/>
        </w:rPr>
        <w:t>.</w:t>
      </w:r>
      <w:r w:rsidR="00877F92" w:rsidRPr="001517FD">
        <w:rPr>
          <w:rFonts w:cstheme="minorHAnsi"/>
          <w:color w:val="000000" w:themeColor="text1"/>
        </w:rPr>
        <w:t xml:space="preserve"> T</w:t>
      </w:r>
      <w:r w:rsidR="00AE7498">
        <w:rPr>
          <w:rFonts w:cstheme="minorHAnsi"/>
          <w:color w:val="000000" w:themeColor="text1"/>
        </w:rPr>
        <w:t>able 2 contains the</w:t>
      </w:r>
      <w:r w:rsidR="00877F92" w:rsidRPr="001517FD">
        <w:rPr>
          <w:rFonts w:cstheme="minorHAnsi"/>
          <w:color w:val="000000" w:themeColor="text1"/>
        </w:rPr>
        <w:t xml:space="preserve"> observed number of offspring with each phenotype (right- or left</w:t>
      </w:r>
      <w:r w:rsidR="00AE7498">
        <w:rPr>
          <w:rFonts w:cstheme="minorHAnsi"/>
          <w:color w:val="000000" w:themeColor="text1"/>
        </w:rPr>
        <w:t>-</w:t>
      </w:r>
      <w:r w:rsidR="00877F92" w:rsidRPr="001517FD">
        <w:rPr>
          <w:rFonts w:cstheme="minorHAnsi"/>
          <w:color w:val="000000" w:themeColor="text1"/>
        </w:rPr>
        <w:t xml:space="preserve">handed) given the phenotypes of the parents, as described in McManus </w:t>
      </w:r>
      <w:r w:rsidR="004A646C" w:rsidRPr="001517FD">
        <w:rPr>
          <w:rFonts w:cstheme="minorHAnsi"/>
          <w:color w:val="000000" w:themeColor="text1"/>
        </w:rPr>
        <w:t>(</w:t>
      </w:r>
      <w:r w:rsidR="00877F92" w:rsidRPr="001517FD">
        <w:rPr>
          <w:rFonts w:cstheme="minorHAnsi"/>
          <w:color w:val="000000" w:themeColor="text1"/>
        </w:rPr>
        <w:t>1985</w:t>
      </w:r>
      <w:r w:rsidR="004A646C" w:rsidRPr="001517FD">
        <w:rPr>
          <w:rFonts w:cstheme="minorHAnsi"/>
          <w:color w:val="000000" w:themeColor="text1"/>
        </w:rPr>
        <w:t>)</w:t>
      </w:r>
      <w:r w:rsidR="00AE7498">
        <w:rPr>
          <w:rFonts w:cstheme="minorHAnsi"/>
          <w:color w:val="000000" w:themeColor="text1"/>
        </w:rPr>
        <w:t>.</w:t>
      </w:r>
    </w:p>
    <w:tbl>
      <w:tblPr>
        <w:tblStyle w:val="TableGrid"/>
        <w:tblpPr w:leftFromText="180" w:rightFromText="180" w:vertAnchor="text" w:horzAnchor="margin" w:tblpY="525"/>
        <w:tblW w:w="5388" w:type="pct"/>
        <w:tblLook w:val="04A0" w:firstRow="1" w:lastRow="0" w:firstColumn="1" w:lastColumn="0" w:noHBand="0" w:noVBand="1"/>
      </w:tblPr>
      <w:tblGrid>
        <w:gridCol w:w="2199"/>
        <w:gridCol w:w="752"/>
        <w:gridCol w:w="771"/>
        <w:gridCol w:w="1010"/>
        <w:gridCol w:w="890"/>
        <w:gridCol w:w="890"/>
        <w:gridCol w:w="890"/>
        <w:gridCol w:w="768"/>
        <w:gridCol w:w="645"/>
        <w:gridCol w:w="901"/>
      </w:tblGrid>
      <w:tr w:rsidR="00877F92" w:rsidRPr="001517FD" w14:paraId="2BDD3797"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5F82031B"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study</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19BDFFCC" w14:textId="77777777" w:rsidR="00877F92" w:rsidRPr="001517FD" w:rsidRDefault="00877F92" w:rsidP="00D02DC9">
            <w:pPr>
              <w:bidi w:val="0"/>
              <w:spacing w:line="240" w:lineRule="auto"/>
              <w:jc w:val="both"/>
              <w:rPr>
                <w:rFonts w:ascii="Cambria Math" w:eastAsiaTheme="minorEastAsia" w:hAnsi="Cambria Math" w:cstheme="minorHAnsi"/>
                <w:color w:val="000000" w:themeColor="text1"/>
                <w:sz w:val="14"/>
                <w:szCs w:val="14"/>
                <w:oMath/>
              </w:rPr>
            </w:pPr>
            <m:oMathPara>
              <m:oMath>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oMath>
            </m:oMathPara>
          </w:p>
          <w:p w14:paraId="290AF88C" w14:textId="77777777" w:rsidR="00877F92" w:rsidRPr="001517FD" w:rsidRDefault="00877F92" w:rsidP="00D02DC9">
            <w:pPr>
              <w:bidi w:val="0"/>
              <w:spacing w:line="240" w:lineRule="auto"/>
              <w:jc w:val="both"/>
              <w:rPr>
                <w:rFonts w:cstheme="minorHAnsi"/>
                <w:color w:val="000000" w:themeColor="text1"/>
              </w:rPr>
            </w:pPr>
            <m:oMathPara>
              <m:oMath>
                <m:r>
                  <w:rPr>
                    <w:rFonts w:ascii="Cambria Math" w:eastAsiaTheme="minorEastAsia" w:hAnsi="Cambria Math" w:cstheme="minorHAnsi"/>
                    <w:sz w:val="14"/>
                    <w:szCs w:val="14"/>
                  </w:rPr>
                  <m:t>progeny</m:t>
                </m:r>
              </m:oMath>
            </m:oMathPara>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4EDD89F" w14:textId="77777777" w:rsidR="00877F92" w:rsidRPr="001517FD" w:rsidRDefault="00877F92" w:rsidP="00D02DC9">
            <w:pPr>
              <w:bidi w:val="0"/>
              <w:spacing w:line="240" w:lineRule="auto"/>
              <w:jc w:val="both"/>
              <w:rPr>
                <w:rFonts w:ascii="Cambria Math" w:eastAsiaTheme="minorEastAsia" w:hAnsi="Cambria Math" w:cstheme="minorHAnsi"/>
                <w:color w:val="000000" w:themeColor="text1"/>
                <w:sz w:val="14"/>
                <w:szCs w:val="14"/>
                <w:oMath/>
              </w:rPr>
            </w:pPr>
            <m:oMathPara>
              <m:oMath>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oMath>
            </m:oMathPara>
          </w:p>
          <w:p w14:paraId="539C035C" w14:textId="77777777" w:rsidR="00877F92" w:rsidRPr="001517FD" w:rsidRDefault="00877F92" w:rsidP="00D02DC9">
            <w:pPr>
              <w:bidi w:val="0"/>
              <w:spacing w:line="240" w:lineRule="auto"/>
              <w:jc w:val="both"/>
              <w:rPr>
                <w:rFonts w:cstheme="minorHAnsi"/>
                <w:color w:val="000000" w:themeColor="text1"/>
              </w:rPr>
            </w:pPr>
            <m:oMathPara>
              <m:oMath>
                <m:r>
                  <w:rPr>
                    <w:rFonts w:ascii="Cambria Math" w:eastAsiaTheme="minorEastAsia" w:hAnsi="Cambria Math" w:cstheme="minorHAnsi"/>
                    <w:sz w:val="14"/>
                    <w:szCs w:val="14"/>
                  </w:rPr>
                  <m:t>parental</m:t>
                </m:r>
              </m:oMath>
            </m:oMathPara>
          </w:p>
        </w:tc>
        <w:tc>
          <w:tcPr>
            <w:tcW w:w="978" w:type="pct"/>
            <w:gridSpan w:val="2"/>
            <w:tcBorders>
              <w:top w:val="single" w:sz="4" w:space="0" w:color="auto"/>
              <w:left w:val="single" w:sz="4" w:space="0" w:color="auto"/>
              <w:bottom w:val="single" w:sz="4" w:space="0" w:color="auto"/>
              <w:right w:val="single" w:sz="4" w:space="0" w:color="auto"/>
            </w:tcBorders>
            <w:vAlign w:val="center"/>
            <w:hideMark/>
          </w:tcPr>
          <w:p w14:paraId="2339B1B9" w14:textId="77777777" w:rsidR="00877F92" w:rsidRPr="001517FD" w:rsidRDefault="00877F92" w:rsidP="00D02DC9">
            <w:pPr>
              <w:bidi w:val="0"/>
              <w:spacing w:line="240" w:lineRule="auto"/>
              <w:jc w:val="both"/>
              <w:rPr>
                <w:rFonts w:cstheme="minorHAnsi"/>
                <w:color w:val="000000" w:themeColor="text1"/>
              </w:rPr>
            </w:pPr>
            <m:oMathPara>
              <m:oMath>
                <m:r>
                  <w:rPr>
                    <w:rFonts w:ascii="Cambria Math" w:hAnsi="Cambria Math" w:cstheme="minorHAnsi"/>
                    <w:sz w:val="14"/>
                    <w:szCs w:val="14"/>
                  </w:rPr>
                  <m:t>R×R</m:t>
                </m:r>
              </m:oMath>
            </m:oMathPara>
          </w:p>
        </w:tc>
        <w:tc>
          <w:tcPr>
            <w:tcW w:w="916" w:type="pct"/>
            <w:gridSpan w:val="2"/>
            <w:tcBorders>
              <w:top w:val="single" w:sz="4" w:space="0" w:color="auto"/>
              <w:left w:val="single" w:sz="4" w:space="0" w:color="auto"/>
              <w:bottom w:val="single" w:sz="4" w:space="0" w:color="auto"/>
              <w:right w:val="single" w:sz="4" w:space="0" w:color="auto"/>
            </w:tcBorders>
            <w:vAlign w:val="center"/>
            <w:hideMark/>
          </w:tcPr>
          <w:p w14:paraId="7763BCC0" w14:textId="77777777" w:rsidR="00877F92" w:rsidRPr="001517FD" w:rsidRDefault="00877F92" w:rsidP="00D02DC9">
            <w:pPr>
              <w:bidi w:val="0"/>
              <w:spacing w:line="240" w:lineRule="auto"/>
              <w:jc w:val="both"/>
              <w:rPr>
                <w:rFonts w:cstheme="minorHAnsi"/>
                <w:color w:val="000000" w:themeColor="text1"/>
              </w:rPr>
            </w:pPr>
            <m:oMathPara>
              <m:oMath>
                <m:r>
                  <w:rPr>
                    <w:rFonts w:ascii="Cambria Math" w:hAnsi="Cambria Math" w:cstheme="minorHAnsi"/>
                    <w:sz w:val="14"/>
                    <w:szCs w:val="14"/>
                  </w:rPr>
                  <m:t>R×L</m:t>
                </m:r>
              </m:oMath>
            </m:oMathPara>
          </w:p>
        </w:tc>
        <w:tc>
          <w:tcPr>
            <w:tcW w:w="727" w:type="pct"/>
            <w:gridSpan w:val="2"/>
            <w:tcBorders>
              <w:top w:val="single" w:sz="4" w:space="0" w:color="auto"/>
              <w:left w:val="single" w:sz="4" w:space="0" w:color="auto"/>
              <w:bottom w:val="single" w:sz="4" w:space="0" w:color="auto"/>
              <w:right w:val="single" w:sz="4" w:space="0" w:color="auto"/>
            </w:tcBorders>
            <w:vAlign w:val="center"/>
            <w:hideMark/>
          </w:tcPr>
          <w:p w14:paraId="484D1AF2" w14:textId="77777777" w:rsidR="00877F92" w:rsidRPr="001517FD" w:rsidRDefault="00877F92" w:rsidP="00D02DC9">
            <w:pPr>
              <w:bidi w:val="0"/>
              <w:spacing w:line="240" w:lineRule="auto"/>
              <w:jc w:val="both"/>
              <w:rPr>
                <w:rFonts w:cstheme="minorHAnsi"/>
                <w:color w:val="000000" w:themeColor="text1"/>
              </w:rPr>
            </w:pPr>
            <m:oMathPara>
              <m:oMath>
                <m:r>
                  <w:rPr>
                    <w:rFonts w:ascii="Cambria Math" w:hAnsi="Cambria Math" w:cstheme="minorHAnsi"/>
                    <w:sz w:val="14"/>
                    <w:szCs w:val="14"/>
                  </w:rPr>
                  <m:t>L×L</m:t>
                </m:r>
              </m:oMath>
            </m:oMathPara>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510F7FDE" w14:textId="77777777" w:rsidR="00877F92" w:rsidRPr="001517FD" w:rsidRDefault="00000000" w:rsidP="00D02DC9">
            <w:pPr>
              <w:bidi w:val="0"/>
              <w:spacing w:line="240" w:lineRule="auto"/>
              <w:jc w:val="both"/>
              <w:rPr>
                <w:rFonts w:cstheme="minorHAnsi"/>
                <w:color w:val="000000" w:themeColor="text1"/>
                <w:sz w:val="14"/>
                <w:szCs w:val="14"/>
              </w:rPr>
            </w:pPr>
            <m:oMathPara>
              <m:oMath>
                <m:sSup>
                  <m:sSupPr>
                    <m:ctrlPr>
                      <w:rPr>
                        <w:rFonts w:ascii="Cambria Math" w:hAnsi="Cambria Math" w:cstheme="minorHAnsi"/>
                        <w:i/>
                        <w:sz w:val="18"/>
                        <w:szCs w:val="18"/>
                      </w:rPr>
                    </m:ctrlPr>
                  </m:sSupPr>
                  <m:e>
                    <m:r>
                      <w:rPr>
                        <w:rFonts w:ascii="Cambria Math" w:hAnsi="Cambria Math" w:cstheme="minorHAnsi"/>
                        <w:sz w:val="18"/>
                        <w:szCs w:val="18"/>
                      </w:rPr>
                      <m:t>χ</m:t>
                    </m:r>
                  </m:e>
                  <m:sup>
                    <m:r>
                      <w:rPr>
                        <w:rFonts w:ascii="Cambria Math" w:hAnsi="Cambria Math" w:cstheme="minorHAnsi"/>
                        <w:sz w:val="18"/>
                        <w:szCs w:val="18"/>
                      </w:rPr>
                      <m:t>2</m:t>
                    </m:r>
                  </m:sup>
                </m:sSup>
              </m:oMath>
            </m:oMathPara>
          </w:p>
          <w:p w14:paraId="5AA94C33" w14:textId="77777777" w:rsidR="00877F92" w:rsidRPr="001517FD" w:rsidRDefault="00877F92" w:rsidP="00D02DC9">
            <w:pPr>
              <w:bidi w:val="0"/>
              <w:spacing w:line="240" w:lineRule="auto"/>
              <w:jc w:val="both"/>
              <w:rPr>
                <w:rFonts w:cstheme="minorHAnsi"/>
                <w:color w:val="000000" w:themeColor="text1"/>
                <w:sz w:val="14"/>
                <w:szCs w:val="14"/>
              </w:rPr>
            </w:pPr>
            <w:r w:rsidRPr="001517FD">
              <w:rPr>
                <w:rFonts w:cstheme="minorHAnsi"/>
                <w:color w:val="000000" w:themeColor="text1"/>
                <w:sz w:val="14"/>
                <w:szCs w:val="14"/>
              </w:rPr>
              <w:t>(</w:t>
            </w:r>
            <w:proofErr w:type="spellStart"/>
            <w:r w:rsidRPr="001517FD">
              <w:rPr>
                <w:rFonts w:cstheme="minorHAnsi"/>
                <w:color w:val="000000" w:themeColor="text1"/>
                <w:sz w:val="14"/>
                <w:szCs w:val="14"/>
              </w:rPr>
              <w:t>df</w:t>
            </w:r>
            <w:proofErr w:type="spellEnd"/>
            <w:r w:rsidRPr="001517FD">
              <w:rPr>
                <w:rFonts w:cstheme="minorHAnsi"/>
                <w:color w:val="000000" w:themeColor="text1"/>
                <w:sz w:val="14"/>
                <w:szCs w:val="14"/>
              </w:rPr>
              <w:t>=1)</w:t>
            </w:r>
          </w:p>
        </w:tc>
      </w:tr>
      <w:tr w:rsidR="00877F92" w:rsidRPr="001517FD" w14:paraId="3746F60B" w14:textId="77777777" w:rsidTr="4BCCFDAB">
        <w:trPr>
          <w:trHeight w:val="57"/>
        </w:trPr>
        <w:tc>
          <w:tcPr>
            <w:tcW w:w="0" w:type="auto"/>
            <w:vMerge/>
            <w:vAlign w:val="center"/>
            <w:hideMark/>
          </w:tcPr>
          <w:p w14:paraId="60AA6762"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044CF80B" w14:textId="77777777" w:rsidR="00877F92" w:rsidRPr="001517FD" w:rsidRDefault="00877F92" w:rsidP="00D02DC9">
            <w:pPr>
              <w:bidi w:val="0"/>
              <w:spacing w:line="240" w:lineRule="auto"/>
              <w:jc w:val="both"/>
              <w:rPr>
                <w:rFonts w:cstheme="minorHAnsi"/>
              </w:rPr>
            </w:pPr>
          </w:p>
        </w:tc>
        <w:tc>
          <w:tcPr>
            <w:tcW w:w="0" w:type="auto"/>
            <w:vMerge/>
            <w:vAlign w:val="center"/>
            <w:hideMark/>
          </w:tcPr>
          <w:p w14:paraId="17D45E85" w14:textId="77777777" w:rsidR="00877F92" w:rsidRPr="001517FD" w:rsidRDefault="00877F92" w:rsidP="00D02DC9">
            <w:pPr>
              <w:bidi w:val="0"/>
              <w:spacing w:line="240" w:lineRule="auto"/>
              <w:jc w:val="both"/>
              <w:rPr>
                <w:rFonts w:cstheme="minorHAnsi"/>
              </w:rPr>
            </w:pPr>
          </w:p>
        </w:tc>
        <w:tc>
          <w:tcPr>
            <w:tcW w:w="520" w:type="pct"/>
            <w:tcBorders>
              <w:top w:val="single" w:sz="4" w:space="0" w:color="auto"/>
              <w:left w:val="single" w:sz="4" w:space="0" w:color="auto"/>
              <w:bottom w:val="single" w:sz="4" w:space="0" w:color="auto"/>
              <w:right w:val="single" w:sz="4" w:space="0" w:color="auto"/>
            </w:tcBorders>
            <w:vAlign w:val="center"/>
            <w:hideMark/>
          </w:tcPr>
          <w:p w14:paraId="493AC159" w14:textId="77777777" w:rsidR="00877F92" w:rsidRPr="001517FD" w:rsidRDefault="00877F92" w:rsidP="00D02DC9">
            <w:pPr>
              <w:bidi w:val="0"/>
              <w:spacing w:line="240" w:lineRule="auto"/>
              <w:jc w:val="both"/>
              <w:rPr>
                <w:rFonts w:cstheme="minorHAnsi"/>
                <w:color w:val="000000" w:themeColor="text1"/>
                <w:sz w:val="18"/>
                <w:szCs w:val="18"/>
              </w:rPr>
            </w:pPr>
            <w:r w:rsidRPr="001517FD">
              <w:rPr>
                <w:rFonts w:cstheme="minorHAnsi"/>
                <w:color w:val="000000" w:themeColor="text1"/>
                <w:sz w:val="18"/>
                <w:szCs w:val="18"/>
              </w:rPr>
              <w:t>R</w:t>
            </w:r>
          </w:p>
        </w:tc>
        <w:tc>
          <w:tcPr>
            <w:tcW w:w="458" w:type="pct"/>
            <w:tcBorders>
              <w:top w:val="single" w:sz="4" w:space="0" w:color="auto"/>
              <w:left w:val="single" w:sz="4" w:space="0" w:color="auto"/>
              <w:bottom w:val="single" w:sz="4" w:space="0" w:color="auto"/>
              <w:right w:val="single" w:sz="4" w:space="0" w:color="auto"/>
            </w:tcBorders>
            <w:vAlign w:val="center"/>
            <w:hideMark/>
          </w:tcPr>
          <w:p w14:paraId="6E18538A" w14:textId="77777777" w:rsidR="00877F92" w:rsidRPr="001517FD" w:rsidRDefault="00877F92" w:rsidP="00D02DC9">
            <w:pPr>
              <w:bidi w:val="0"/>
              <w:spacing w:line="240" w:lineRule="auto"/>
              <w:jc w:val="both"/>
              <w:rPr>
                <w:rFonts w:cstheme="minorHAnsi"/>
                <w:color w:val="000000" w:themeColor="text1"/>
                <w:sz w:val="18"/>
                <w:szCs w:val="18"/>
              </w:rPr>
            </w:pPr>
            <w:r w:rsidRPr="001517FD">
              <w:rPr>
                <w:rFonts w:cstheme="minorHAnsi"/>
                <w:color w:val="000000" w:themeColor="text1"/>
                <w:sz w:val="18"/>
                <w:szCs w:val="18"/>
              </w:rPr>
              <w:t>L</w:t>
            </w:r>
          </w:p>
        </w:tc>
        <w:tc>
          <w:tcPr>
            <w:tcW w:w="458" w:type="pct"/>
            <w:tcBorders>
              <w:top w:val="single" w:sz="4" w:space="0" w:color="auto"/>
              <w:left w:val="single" w:sz="4" w:space="0" w:color="auto"/>
              <w:bottom w:val="single" w:sz="4" w:space="0" w:color="auto"/>
              <w:right w:val="single" w:sz="4" w:space="0" w:color="auto"/>
            </w:tcBorders>
            <w:vAlign w:val="center"/>
            <w:hideMark/>
          </w:tcPr>
          <w:p w14:paraId="3649B7AA" w14:textId="77777777" w:rsidR="00877F92" w:rsidRPr="001517FD" w:rsidRDefault="00877F92" w:rsidP="00D02DC9">
            <w:pPr>
              <w:bidi w:val="0"/>
              <w:spacing w:line="240" w:lineRule="auto"/>
              <w:jc w:val="both"/>
              <w:rPr>
                <w:rFonts w:cstheme="minorHAnsi"/>
                <w:color w:val="000000" w:themeColor="text1"/>
                <w:sz w:val="18"/>
                <w:szCs w:val="18"/>
              </w:rPr>
            </w:pPr>
            <w:r w:rsidRPr="001517FD">
              <w:rPr>
                <w:rFonts w:cstheme="minorHAnsi"/>
                <w:color w:val="000000" w:themeColor="text1"/>
                <w:sz w:val="18"/>
                <w:szCs w:val="18"/>
              </w:rPr>
              <w:t>R</w:t>
            </w:r>
          </w:p>
        </w:tc>
        <w:tc>
          <w:tcPr>
            <w:tcW w:w="458" w:type="pct"/>
            <w:tcBorders>
              <w:top w:val="single" w:sz="4" w:space="0" w:color="auto"/>
              <w:left w:val="single" w:sz="4" w:space="0" w:color="auto"/>
              <w:bottom w:val="single" w:sz="4" w:space="0" w:color="auto"/>
              <w:right w:val="single" w:sz="4" w:space="0" w:color="auto"/>
            </w:tcBorders>
            <w:vAlign w:val="center"/>
            <w:hideMark/>
          </w:tcPr>
          <w:p w14:paraId="4517C934" w14:textId="77777777" w:rsidR="00877F92" w:rsidRPr="001517FD" w:rsidRDefault="00877F92" w:rsidP="00D02DC9">
            <w:pPr>
              <w:bidi w:val="0"/>
              <w:spacing w:line="240" w:lineRule="auto"/>
              <w:jc w:val="both"/>
              <w:rPr>
                <w:rFonts w:cstheme="minorHAnsi"/>
                <w:color w:val="000000" w:themeColor="text1"/>
                <w:sz w:val="18"/>
                <w:szCs w:val="18"/>
              </w:rPr>
            </w:pPr>
            <w:r w:rsidRPr="001517FD">
              <w:rPr>
                <w:rFonts w:cstheme="minorHAnsi"/>
                <w:color w:val="000000" w:themeColor="text1"/>
                <w:sz w:val="18"/>
                <w:szCs w:val="18"/>
              </w:rPr>
              <w:t>L</w:t>
            </w:r>
          </w:p>
        </w:tc>
        <w:tc>
          <w:tcPr>
            <w:tcW w:w="395" w:type="pct"/>
            <w:tcBorders>
              <w:top w:val="single" w:sz="4" w:space="0" w:color="auto"/>
              <w:left w:val="single" w:sz="4" w:space="0" w:color="auto"/>
              <w:bottom w:val="single" w:sz="4" w:space="0" w:color="auto"/>
              <w:right w:val="single" w:sz="4" w:space="0" w:color="auto"/>
            </w:tcBorders>
            <w:vAlign w:val="center"/>
            <w:hideMark/>
          </w:tcPr>
          <w:p w14:paraId="3C8E9E91" w14:textId="77777777" w:rsidR="00877F92" w:rsidRPr="001517FD" w:rsidRDefault="00877F92" w:rsidP="00D02DC9">
            <w:pPr>
              <w:bidi w:val="0"/>
              <w:spacing w:line="240" w:lineRule="auto"/>
              <w:jc w:val="both"/>
              <w:rPr>
                <w:rFonts w:cstheme="minorHAnsi"/>
                <w:color w:val="000000" w:themeColor="text1"/>
                <w:sz w:val="18"/>
                <w:szCs w:val="18"/>
              </w:rPr>
            </w:pPr>
            <w:r w:rsidRPr="001517FD">
              <w:rPr>
                <w:rFonts w:cstheme="minorHAnsi"/>
                <w:color w:val="000000" w:themeColor="text1"/>
                <w:sz w:val="18"/>
                <w:szCs w:val="18"/>
              </w:rPr>
              <w:t>R</w:t>
            </w:r>
          </w:p>
        </w:tc>
        <w:tc>
          <w:tcPr>
            <w:tcW w:w="332" w:type="pct"/>
            <w:tcBorders>
              <w:top w:val="single" w:sz="4" w:space="0" w:color="auto"/>
              <w:left w:val="single" w:sz="4" w:space="0" w:color="auto"/>
              <w:bottom w:val="single" w:sz="4" w:space="0" w:color="auto"/>
              <w:right w:val="single" w:sz="4" w:space="0" w:color="auto"/>
            </w:tcBorders>
            <w:vAlign w:val="center"/>
            <w:hideMark/>
          </w:tcPr>
          <w:p w14:paraId="4665EFE0" w14:textId="77777777" w:rsidR="00877F92" w:rsidRPr="001517FD" w:rsidRDefault="00877F92" w:rsidP="00D02DC9">
            <w:pPr>
              <w:bidi w:val="0"/>
              <w:spacing w:line="240" w:lineRule="auto"/>
              <w:jc w:val="both"/>
              <w:rPr>
                <w:rFonts w:cstheme="minorHAnsi"/>
                <w:color w:val="000000" w:themeColor="text1"/>
                <w:sz w:val="18"/>
                <w:szCs w:val="18"/>
              </w:rPr>
            </w:pPr>
            <w:r w:rsidRPr="001517FD">
              <w:rPr>
                <w:rFonts w:cstheme="minorHAnsi"/>
                <w:color w:val="000000" w:themeColor="text1"/>
                <w:sz w:val="18"/>
                <w:szCs w:val="18"/>
              </w:rPr>
              <w:t>L</w:t>
            </w:r>
          </w:p>
        </w:tc>
        <w:tc>
          <w:tcPr>
            <w:tcW w:w="0" w:type="auto"/>
            <w:vMerge/>
            <w:vAlign w:val="center"/>
            <w:hideMark/>
          </w:tcPr>
          <w:p w14:paraId="4FB03DFD" w14:textId="77777777" w:rsidR="00877F92" w:rsidRPr="001517FD" w:rsidRDefault="00877F92" w:rsidP="00D02DC9">
            <w:pPr>
              <w:bidi w:val="0"/>
              <w:spacing w:line="240" w:lineRule="auto"/>
              <w:jc w:val="both"/>
              <w:rPr>
                <w:rFonts w:cstheme="minorHAnsi"/>
              </w:rPr>
            </w:pPr>
          </w:p>
        </w:tc>
      </w:tr>
      <w:tr w:rsidR="00877F92" w:rsidRPr="001517FD" w14:paraId="7B203440"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3859C363"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Ramaley (1913)</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66A97A10"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0.1556</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0EBCB47F"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0.0809</w:t>
            </w:r>
          </w:p>
        </w:tc>
        <w:tc>
          <w:tcPr>
            <w:tcW w:w="520" w:type="pct"/>
            <w:tcBorders>
              <w:top w:val="single" w:sz="4" w:space="0" w:color="auto"/>
              <w:left w:val="single" w:sz="4" w:space="0" w:color="auto"/>
              <w:bottom w:val="nil"/>
              <w:right w:val="single" w:sz="4" w:space="0" w:color="auto"/>
            </w:tcBorders>
            <w:vAlign w:val="center"/>
            <w:hideMark/>
          </w:tcPr>
          <w:p w14:paraId="78652933"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841</w:t>
            </w:r>
          </w:p>
        </w:tc>
        <w:tc>
          <w:tcPr>
            <w:tcW w:w="458" w:type="pct"/>
            <w:tcBorders>
              <w:top w:val="single" w:sz="4" w:space="0" w:color="auto"/>
              <w:left w:val="single" w:sz="4" w:space="0" w:color="auto"/>
              <w:bottom w:val="nil"/>
              <w:right w:val="single" w:sz="4" w:space="0" w:color="auto"/>
            </w:tcBorders>
            <w:vAlign w:val="center"/>
            <w:hideMark/>
          </w:tcPr>
          <w:p w14:paraId="5BEA8B2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115</w:t>
            </w:r>
          </w:p>
        </w:tc>
        <w:tc>
          <w:tcPr>
            <w:tcW w:w="458" w:type="pct"/>
            <w:tcBorders>
              <w:top w:val="single" w:sz="4" w:space="0" w:color="auto"/>
              <w:left w:val="single" w:sz="4" w:space="0" w:color="auto"/>
              <w:bottom w:val="nil"/>
              <w:right w:val="single" w:sz="4" w:space="0" w:color="auto"/>
            </w:tcBorders>
            <w:vAlign w:val="center"/>
            <w:hideMark/>
          </w:tcPr>
          <w:p w14:paraId="4FE93A4C"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113</w:t>
            </w:r>
          </w:p>
        </w:tc>
        <w:tc>
          <w:tcPr>
            <w:tcW w:w="458" w:type="pct"/>
            <w:tcBorders>
              <w:top w:val="single" w:sz="4" w:space="0" w:color="auto"/>
              <w:left w:val="single" w:sz="4" w:space="0" w:color="auto"/>
              <w:bottom w:val="nil"/>
              <w:right w:val="single" w:sz="4" w:space="0" w:color="auto"/>
            </w:tcBorders>
            <w:vAlign w:val="center"/>
            <w:hideMark/>
          </w:tcPr>
          <w:p w14:paraId="416E5B5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54</w:t>
            </w:r>
          </w:p>
        </w:tc>
        <w:tc>
          <w:tcPr>
            <w:tcW w:w="395" w:type="pct"/>
            <w:tcBorders>
              <w:top w:val="single" w:sz="4" w:space="0" w:color="auto"/>
              <w:left w:val="single" w:sz="4" w:space="0" w:color="auto"/>
              <w:bottom w:val="nil"/>
              <w:right w:val="single" w:sz="4" w:space="0" w:color="auto"/>
            </w:tcBorders>
            <w:vAlign w:val="center"/>
            <w:hideMark/>
          </w:tcPr>
          <w:p w14:paraId="41B3CBE3"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w:t>
            </w:r>
          </w:p>
        </w:tc>
        <w:tc>
          <w:tcPr>
            <w:tcW w:w="332" w:type="pct"/>
            <w:tcBorders>
              <w:top w:val="single" w:sz="4" w:space="0" w:color="auto"/>
              <w:left w:val="single" w:sz="4" w:space="0" w:color="auto"/>
              <w:bottom w:val="nil"/>
              <w:right w:val="single" w:sz="4" w:space="0" w:color="auto"/>
            </w:tcBorders>
            <w:vAlign w:val="center"/>
            <w:hideMark/>
          </w:tcPr>
          <w:p w14:paraId="29A199C9"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7</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37957116"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18.897***</w:t>
            </w:r>
          </w:p>
        </w:tc>
      </w:tr>
      <w:tr w:rsidR="00877F92" w:rsidRPr="001517FD" w14:paraId="6A2240A3" w14:textId="77777777" w:rsidTr="4BCCFDAB">
        <w:trPr>
          <w:trHeight w:val="57"/>
        </w:trPr>
        <w:tc>
          <w:tcPr>
            <w:tcW w:w="0" w:type="auto"/>
            <w:vMerge/>
            <w:vAlign w:val="center"/>
            <w:hideMark/>
          </w:tcPr>
          <w:p w14:paraId="1D818499"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0CC8931D"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05C0757D"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center"/>
            <w:hideMark/>
          </w:tcPr>
          <w:p w14:paraId="4367E77E"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822.76</w:t>
            </w:r>
          </w:p>
        </w:tc>
        <w:tc>
          <w:tcPr>
            <w:tcW w:w="458" w:type="pct"/>
            <w:tcBorders>
              <w:top w:val="nil"/>
              <w:left w:val="single" w:sz="4" w:space="0" w:color="auto"/>
              <w:bottom w:val="single" w:sz="4" w:space="0" w:color="auto"/>
              <w:right w:val="single" w:sz="4" w:space="0" w:color="auto"/>
            </w:tcBorders>
            <w:vAlign w:val="center"/>
            <w:hideMark/>
          </w:tcPr>
          <w:p w14:paraId="0428B7A0"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133.24</w:t>
            </w:r>
          </w:p>
        </w:tc>
        <w:tc>
          <w:tcPr>
            <w:tcW w:w="458" w:type="pct"/>
            <w:tcBorders>
              <w:top w:val="nil"/>
              <w:left w:val="single" w:sz="4" w:space="0" w:color="auto"/>
              <w:bottom w:val="single" w:sz="4" w:space="0" w:color="auto"/>
              <w:right w:val="single" w:sz="4" w:space="0" w:color="auto"/>
            </w:tcBorders>
            <w:vAlign w:val="center"/>
            <w:hideMark/>
          </w:tcPr>
          <w:p w14:paraId="2919295A"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126.96</w:t>
            </w:r>
          </w:p>
        </w:tc>
        <w:tc>
          <w:tcPr>
            <w:tcW w:w="458" w:type="pct"/>
            <w:tcBorders>
              <w:top w:val="nil"/>
              <w:left w:val="single" w:sz="4" w:space="0" w:color="auto"/>
              <w:bottom w:val="single" w:sz="4" w:space="0" w:color="auto"/>
              <w:right w:val="single" w:sz="4" w:space="0" w:color="auto"/>
            </w:tcBorders>
            <w:vAlign w:val="center"/>
            <w:hideMark/>
          </w:tcPr>
          <w:p w14:paraId="45542C53"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40.04</w:t>
            </w:r>
          </w:p>
        </w:tc>
        <w:tc>
          <w:tcPr>
            <w:tcW w:w="395" w:type="pct"/>
            <w:tcBorders>
              <w:top w:val="nil"/>
              <w:left w:val="single" w:sz="4" w:space="0" w:color="auto"/>
              <w:bottom w:val="single" w:sz="4" w:space="0" w:color="auto"/>
              <w:right w:val="single" w:sz="4" w:space="0" w:color="auto"/>
            </w:tcBorders>
            <w:vAlign w:val="center"/>
            <w:hideMark/>
          </w:tcPr>
          <w:p w14:paraId="493542B2"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5.28</w:t>
            </w:r>
          </w:p>
        </w:tc>
        <w:tc>
          <w:tcPr>
            <w:tcW w:w="332" w:type="pct"/>
            <w:tcBorders>
              <w:top w:val="nil"/>
              <w:left w:val="single" w:sz="4" w:space="0" w:color="auto"/>
              <w:bottom w:val="single" w:sz="4" w:space="0" w:color="auto"/>
              <w:right w:val="single" w:sz="4" w:space="0" w:color="auto"/>
            </w:tcBorders>
            <w:vAlign w:val="center"/>
            <w:hideMark/>
          </w:tcPr>
          <w:p w14:paraId="1B4C78A3"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2.72</w:t>
            </w:r>
          </w:p>
        </w:tc>
        <w:tc>
          <w:tcPr>
            <w:tcW w:w="0" w:type="auto"/>
            <w:vMerge/>
            <w:vAlign w:val="center"/>
            <w:hideMark/>
          </w:tcPr>
          <w:p w14:paraId="5FBCD41D"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01AEE3F9"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3F16A0D4"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Chamberlain (1928)</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6224C945"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0.0477</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384A3741"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0.0333</w:t>
            </w:r>
          </w:p>
        </w:tc>
        <w:tc>
          <w:tcPr>
            <w:tcW w:w="520" w:type="pct"/>
            <w:tcBorders>
              <w:top w:val="single" w:sz="4" w:space="0" w:color="auto"/>
              <w:left w:val="single" w:sz="4" w:space="0" w:color="auto"/>
              <w:bottom w:val="nil"/>
              <w:right w:val="single" w:sz="4" w:space="0" w:color="auto"/>
            </w:tcBorders>
            <w:vAlign w:val="center"/>
            <w:hideMark/>
          </w:tcPr>
          <w:p w14:paraId="123694A1"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6917</w:t>
            </w:r>
          </w:p>
        </w:tc>
        <w:tc>
          <w:tcPr>
            <w:tcW w:w="458" w:type="pct"/>
            <w:tcBorders>
              <w:top w:val="single" w:sz="4" w:space="0" w:color="auto"/>
              <w:left w:val="single" w:sz="4" w:space="0" w:color="auto"/>
              <w:bottom w:val="nil"/>
              <w:right w:val="single" w:sz="4" w:space="0" w:color="auto"/>
            </w:tcBorders>
            <w:vAlign w:val="center"/>
            <w:hideMark/>
          </w:tcPr>
          <w:p w14:paraId="52F09A10"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308</w:t>
            </w:r>
          </w:p>
        </w:tc>
        <w:tc>
          <w:tcPr>
            <w:tcW w:w="458" w:type="pct"/>
            <w:tcBorders>
              <w:top w:val="single" w:sz="4" w:space="0" w:color="auto"/>
              <w:left w:val="single" w:sz="4" w:space="0" w:color="auto"/>
              <w:bottom w:val="nil"/>
              <w:right w:val="single" w:sz="4" w:space="0" w:color="auto"/>
            </w:tcBorders>
            <w:vAlign w:val="center"/>
            <w:hideMark/>
          </w:tcPr>
          <w:p w14:paraId="73532CC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411</w:t>
            </w:r>
          </w:p>
        </w:tc>
        <w:tc>
          <w:tcPr>
            <w:tcW w:w="458" w:type="pct"/>
            <w:tcBorders>
              <w:top w:val="single" w:sz="4" w:space="0" w:color="auto"/>
              <w:left w:val="single" w:sz="4" w:space="0" w:color="auto"/>
              <w:bottom w:val="nil"/>
              <w:right w:val="single" w:sz="4" w:space="0" w:color="auto"/>
            </w:tcBorders>
            <w:vAlign w:val="center"/>
            <w:hideMark/>
          </w:tcPr>
          <w:p w14:paraId="58E9CDBF"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53</w:t>
            </w:r>
          </w:p>
        </w:tc>
        <w:tc>
          <w:tcPr>
            <w:tcW w:w="395" w:type="pct"/>
            <w:tcBorders>
              <w:top w:val="single" w:sz="4" w:space="0" w:color="auto"/>
              <w:left w:val="single" w:sz="4" w:space="0" w:color="auto"/>
              <w:bottom w:val="nil"/>
              <w:right w:val="single" w:sz="4" w:space="0" w:color="auto"/>
            </w:tcBorders>
            <w:vAlign w:val="center"/>
            <w:hideMark/>
          </w:tcPr>
          <w:p w14:paraId="1C86F12E"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18</w:t>
            </w:r>
          </w:p>
        </w:tc>
        <w:tc>
          <w:tcPr>
            <w:tcW w:w="332" w:type="pct"/>
            <w:tcBorders>
              <w:top w:val="single" w:sz="4" w:space="0" w:color="auto"/>
              <w:left w:val="single" w:sz="4" w:space="0" w:color="auto"/>
              <w:bottom w:val="nil"/>
              <w:right w:val="single" w:sz="4" w:space="0" w:color="auto"/>
            </w:tcBorders>
            <w:vAlign w:val="center"/>
            <w:hideMark/>
          </w:tcPr>
          <w:p w14:paraId="7FDF2E8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7</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3009C3F2"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1.709</w:t>
            </w:r>
          </w:p>
        </w:tc>
      </w:tr>
      <w:tr w:rsidR="00877F92" w:rsidRPr="001517FD" w14:paraId="4A86636B" w14:textId="77777777" w:rsidTr="4BCCFDAB">
        <w:trPr>
          <w:trHeight w:val="57"/>
        </w:trPr>
        <w:tc>
          <w:tcPr>
            <w:tcW w:w="0" w:type="auto"/>
            <w:vMerge/>
            <w:vAlign w:val="center"/>
            <w:hideMark/>
          </w:tcPr>
          <w:p w14:paraId="2D6C7EC1"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36478DE7"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721BB4F3"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center"/>
            <w:hideMark/>
          </w:tcPr>
          <w:p w14:paraId="2BF9CCE8"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6912.7</w:t>
            </w:r>
          </w:p>
        </w:tc>
        <w:tc>
          <w:tcPr>
            <w:tcW w:w="458" w:type="pct"/>
            <w:tcBorders>
              <w:top w:val="nil"/>
              <w:left w:val="single" w:sz="4" w:space="0" w:color="auto"/>
              <w:bottom w:val="single" w:sz="4" w:space="0" w:color="auto"/>
              <w:right w:val="single" w:sz="4" w:space="0" w:color="auto"/>
            </w:tcBorders>
            <w:vAlign w:val="center"/>
            <w:hideMark/>
          </w:tcPr>
          <w:p w14:paraId="2936B939"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312.3</w:t>
            </w:r>
          </w:p>
        </w:tc>
        <w:tc>
          <w:tcPr>
            <w:tcW w:w="458" w:type="pct"/>
            <w:tcBorders>
              <w:top w:val="nil"/>
              <w:left w:val="single" w:sz="4" w:space="0" w:color="auto"/>
              <w:bottom w:val="single" w:sz="4" w:space="0" w:color="auto"/>
              <w:right w:val="single" w:sz="4" w:space="0" w:color="auto"/>
            </w:tcBorders>
            <w:vAlign w:val="center"/>
            <w:hideMark/>
          </w:tcPr>
          <w:p w14:paraId="336C8A7D"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412.74</w:t>
            </w:r>
          </w:p>
        </w:tc>
        <w:tc>
          <w:tcPr>
            <w:tcW w:w="458" w:type="pct"/>
            <w:tcBorders>
              <w:top w:val="nil"/>
              <w:left w:val="single" w:sz="4" w:space="0" w:color="auto"/>
              <w:bottom w:val="single" w:sz="4" w:space="0" w:color="auto"/>
              <w:right w:val="single" w:sz="4" w:space="0" w:color="auto"/>
            </w:tcBorders>
            <w:vAlign w:val="center"/>
            <w:hideMark/>
          </w:tcPr>
          <w:p w14:paraId="66099B86"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51.26</w:t>
            </w:r>
          </w:p>
        </w:tc>
        <w:tc>
          <w:tcPr>
            <w:tcW w:w="395" w:type="pct"/>
            <w:tcBorders>
              <w:top w:val="nil"/>
              <w:left w:val="single" w:sz="4" w:space="0" w:color="auto"/>
              <w:bottom w:val="single" w:sz="4" w:space="0" w:color="auto"/>
              <w:right w:val="single" w:sz="4" w:space="0" w:color="auto"/>
            </w:tcBorders>
            <w:vAlign w:val="center"/>
          </w:tcPr>
          <w:p w14:paraId="19A053C6"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20.56</w:t>
            </w:r>
          </w:p>
        </w:tc>
        <w:tc>
          <w:tcPr>
            <w:tcW w:w="332" w:type="pct"/>
            <w:tcBorders>
              <w:top w:val="nil"/>
              <w:left w:val="single" w:sz="4" w:space="0" w:color="auto"/>
              <w:bottom w:val="single" w:sz="4" w:space="0" w:color="auto"/>
              <w:right w:val="single" w:sz="4" w:space="0" w:color="auto"/>
            </w:tcBorders>
            <w:vAlign w:val="center"/>
          </w:tcPr>
          <w:p w14:paraId="36BAA294"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4.44</w:t>
            </w:r>
          </w:p>
        </w:tc>
        <w:tc>
          <w:tcPr>
            <w:tcW w:w="0" w:type="auto"/>
            <w:vMerge/>
            <w:vAlign w:val="center"/>
            <w:hideMark/>
          </w:tcPr>
          <w:p w14:paraId="30FBE4D4"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30C13CE5"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20A0E7E0"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Rife (1940)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57EC345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0.0877</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1BA1081C"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0.0450</w:t>
            </w:r>
          </w:p>
        </w:tc>
        <w:tc>
          <w:tcPr>
            <w:tcW w:w="520" w:type="pct"/>
            <w:tcBorders>
              <w:top w:val="single" w:sz="4" w:space="0" w:color="auto"/>
              <w:left w:val="single" w:sz="4" w:space="0" w:color="auto"/>
              <w:bottom w:val="nil"/>
              <w:right w:val="single" w:sz="4" w:space="0" w:color="auto"/>
            </w:tcBorders>
            <w:vAlign w:val="center"/>
            <w:hideMark/>
          </w:tcPr>
          <w:p w14:paraId="0BC0E27B"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1842</w:t>
            </w:r>
          </w:p>
        </w:tc>
        <w:tc>
          <w:tcPr>
            <w:tcW w:w="458" w:type="pct"/>
            <w:tcBorders>
              <w:top w:val="single" w:sz="4" w:space="0" w:color="auto"/>
              <w:left w:val="single" w:sz="4" w:space="0" w:color="auto"/>
              <w:bottom w:val="nil"/>
              <w:right w:val="single" w:sz="4" w:space="0" w:color="auto"/>
            </w:tcBorders>
            <w:vAlign w:val="center"/>
            <w:hideMark/>
          </w:tcPr>
          <w:p w14:paraId="01BD470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151</w:t>
            </w:r>
          </w:p>
        </w:tc>
        <w:tc>
          <w:tcPr>
            <w:tcW w:w="458" w:type="pct"/>
            <w:tcBorders>
              <w:top w:val="single" w:sz="4" w:space="0" w:color="auto"/>
              <w:left w:val="single" w:sz="4" w:space="0" w:color="auto"/>
              <w:bottom w:val="nil"/>
              <w:right w:val="single" w:sz="4" w:space="0" w:color="auto"/>
            </w:tcBorders>
            <w:vAlign w:val="center"/>
            <w:hideMark/>
          </w:tcPr>
          <w:p w14:paraId="555A8FD0"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140</w:t>
            </w:r>
          </w:p>
        </w:tc>
        <w:tc>
          <w:tcPr>
            <w:tcW w:w="458" w:type="pct"/>
            <w:tcBorders>
              <w:top w:val="single" w:sz="4" w:space="0" w:color="auto"/>
              <w:left w:val="single" w:sz="4" w:space="0" w:color="auto"/>
              <w:bottom w:val="nil"/>
              <w:right w:val="single" w:sz="4" w:space="0" w:color="auto"/>
            </w:tcBorders>
            <w:vAlign w:val="center"/>
            <w:hideMark/>
          </w:tcPr>
          <w:p w14:paraId="0E4C083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34</w:t>
            </w:r>
          </w:p>
        </w:tc>
        <w:tc>
          <w:tcPr>
            <w:tcW w:w="395" w:type="pct"/>
            <w:tcBorders>
              <w:top w:val="single" w:sz="4" w:space="0" w:color="auto"/>
              <w:left w:val="single" w:sz="4" w:space="0" w:color="auto"/>
              <w:bottom w:val="nil"/>
              <w:right w:val="single" w:sz="4" w:space="0" w:color="auto"/>
            </w:tcBorders>
            <w:vAlign w:val="center"/>
            <w:hideMark/>
          </w:tcPr>
          <w:p w14:paraId="15E3F4CF"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5</w:t>
            </w:r>
          </w:p>
        </w:tc>
        <w:tc>
          <w:tcPr>
            <w:tcW w:w="332" w:type="pct"/>
            <w:tcBorders>
              <w:top w:val="single" w:sz="4" w:space="0" w:color="auto"/>
              <w:left w:val="single" w:sz="4" w:space="0" w:color="auto"/>
              <w:bottom w:val="nil"/>
              <w:right w:val="single" w:sz="4" w:space="0" w:color="auto"/>
            </w:tcBorders>
            <w:vAlign w:val="center"/>
            <w:hideMark/>
          </w:tcPr>
          <w:p w14:paraId="65335FF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6</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7EF5A4D3"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3.142</w:t>
            </w:r>
          </w:p>
        </w:tc>
      </w:tr>
      <w:tr w:rsidR="00877F92" w:rsidRPr="001517FD" w14:paraId="4B3BF309" w14:textId="77777777" w:rsidTr="4BCCFDAB">
        <w:trPr>
          <w:trHeight w:val="57"/>
        </w:trPr>
        <w:tc>
          <w:tcPr>
            <w:tcW w:w="0" w:type="auto"/>
            <w:vMerge/>
            <w:vAlign w:val="center"/>
            <w:hideMark/>
          </w:tcPr>
          <w:p w14:paraId="0049FBFB"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3154770B"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1067B6F2"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center"/>
          </w:tcPr>
          <w:p w14:paraId="75E20A86"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1837.84</w:t>
            </w:r>
          </w:p>
        </w:tc>
        <w:tc>
          <w:tcPr>
            <w:tcW w:w="458" w:type="pct"/>
            <w:tcBorders>
              <w:top w:val="nil"/>
              <w:left w:val="single" w:sz="4" w:space="0" w:color="auto"/>
              <w:bottom w:val="single" w:sz="4" w:space="0" w:color="auto"/>
              <w:right w:val="single" w:sz="4" w:space="0" w:color="auto"/>
            </w:tcBorders>
            <w:vAlign w:val="center"/>
          </w:tcPr>
          <w:p w14:paraId="7BBAA1C0"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155.16</w:t>
            </w:r>
          </w:p>
        </w:tc>
        <w:tc>
          <w:tcPr>
            <w:tcW w:w="458" w:type="pct"/>
            <w:tcBorders>
              <w:top w:val="nil"/>
              <w:left w:val="single" w:sz="4" w:space="0" w:color="auto"/>
              <w:bottom w:val="single" w:sz="4" w:space="0" w:color="auto"/>
              <w:right w:val="single" w:sz="4" w:space="0" w:color="auto"/>
            </w:tcBorders>
            <w:vAlign w:val="center"/>
          </w:tcPr>
          <w:p w14:paraId="41DC3252"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141.42</w:t>
            </w:r>
          </w:p>
        </w:tc>
        <w:tc>
          <w:tcPr>
            <w:tcW w:w="458" w:type="pct"/>
            <w:tcBorders>
              <w:top w:val="nil"/>
              <w:left w:val="single" w:sz="4" w:space="0" w:color="auto"/>
              <w:bottom w:val="single" w:sz="4" w:space="0" w:color="auto"/>
              <w:right w:val="single" w:sz="4" w:space="0" w:color="auto"/>
            </w:tcBorders>
            <w:vAlign w:val="center"/>
          </w:tcPr>
          <w:p w14:paraId="37833919"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32.58</w:t>
            </w:r>
          </w:p>
        </w:tc>
        <w:tc>
          <w:tcPr>
            <w:tcW w:w="395" w:type="pct"/>
            <w:tcBorders>
              <w:top w:val="nil"/>
              <w:left w:val="single" w:sz="4" w:space="0" w:color="auto"/>
              <w:bottom w:val="single" w:sz="4" w:space="0" w:color="auto"/>
              <w:right w:val="single" w:sz="4" w:space="0" w:color="auto"/>
            </w:tcBorders>
            <w:vAlign w:val="center"/>
          </w:tcPr>
          <w:p w14:paraId="40324E99"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7.74</w:t>
            </w:r>
          </w:p>
        </w:tc>
        <w:tc>
          <w:tcPr>
            <w:tcW w:w="332" w:type="pct"/>
            <w:tcBorders>
              <w:top w:val="nil"/>
              <w:left w:val="single" w:sz="4" w:space="0" w:color="auto"/>
              <w:bottom w:val="single" w:sz="4" w:space="0" w:color="auto"/>
              <w:right w:val="single" w:sz="4" w:space="0" w:color="auto"/>
            </w:tcBorders>
            <w:vAlign w:val="center"/>
          </w:tcPr>
          <w:p w14:paraId="64FE073E"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3.26</w:t>
            </w:r>
          </w:p>
        </w:tc>
        <w:tc>
          <w:tcPr>
            <w:tcW w:w="0" w:type="auto"/>
            <w:vMerge/>
            <w:vAlign w:val="center"/>
            <w:hideMark/>
          </w:tcPr>
          <w:p w14:paraId="0068B031"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18B3847A"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55E772B1"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Merrell (1975)</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2B27D109"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0.2363</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318B0CDA"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0.1540</w:t>
            </w:r>
          </w:p>
        </w:tc>
        <w:tc>
          <w:tcPr>
            <w:tcW w:w="520" w:type="pct"/>
            <w:tcBorders>
              <w:top w:val="single" w:sz="4" w:space="0" w:color="auto"/>
              <w:left w:val="single" w:sz="4" w:space="0" w:color="auto"/>
              <w:bottom w:val="nil"/>
              <w:right w:val="single" w:sz="4" w:space="0" w:color="auto"/>
            </w:tcBorders>
            <w:vAlign w:val="center"/>
            <w:hideMark/>
          </w:tcPr>
          <w:p w14:paraId="3E78E515"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140</w:t>
            </w:r>
          </w:p>
        </w:tc>
        <w:tc>
          <w:tcPr>
            <w:tcW w:w="458" w:type="pct"/>
            <w:tcBorders>
              <w:top w:val="single" w:sz="4" w:space="0" w:color="auto"/>
              <w:left w:val="single" w:sz="4" w:space="0" w:color="auto"/>
              <w:bottom w:val="nil"/>
              <w:right w:val="single" w:sz="4" w:space="0" w:color="auto"/>
            </w:tcBorders>
            <w:vAlign w:val="center"/>
            <w:hideMark/>
          </w:tcPr>
          <w:p w14:paraId="3EF920F5"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34</w:t>
            </w:r>
          </w:p>
        </w:tc>
        <w:tc>
          <w:tcPr>
            <w:tcW w:w="458" w:type="pct"/>
            <w:tcBorders>
              <w:top w:val="single" w:sz="4" w:space="0" w:color="auto"/>
              <w:left w:val="single" w:sz="4" w:space="0" w:color="auto"/>
              <w:bottom w:val="nil"/>
              <w:right w:val="single" w:sz="4" w:space="0" w:color="auto"/>
            </w:tcBorders>
            <w:vAlign w:val="center"/>
            <w:hideMark/>
          </w:tcPr>
          <w:p w14:paraId="7672380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33</w:t>
            </w:r>
          </w:p>
        </w:tc>
        <w:tc>
          <w:tcPr>
            <w:tcW w:w="458" w:type="pct"/>
            <w:tcBorders>
              <w:top w:val="single" w:sz="4" w:space="0" w:color="auto"/>
              <w:left w:val="single" w:sz="4" w:space="0" w:color="auto"/>
              <w:bottom w:val="nil"/>
              <w:right w:val="single" w:sz="4" w:space="0" w:color="auto"/>
            </w:tcBorders>
            <w:vAlign w:val="center"/>
            <w:hideMark/>
          </w:tcPr>
          <w:p w14:paraId="16DC93BA"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20</w:t>
            </w:r>
          </w:p>
        </w:tc>
        <w:tc>
          <w:tcPr>
            <w:tcW w:w="395" w:type="pct"/>
            <w:tcBorders>
              <w:top w:val="single" w:sz="4" w:space="0" w:color="auto"/>
              <w:left w:val="single" w:sz="4" w:space="0" w:color="auto"/>
              <w:bottom w:val="nil"/>
              <w:right w:val="single" w:sz="4" w:space="0" w:color="auto"/>
            </w:tcBorders>
            <w:vAlign w:val="center"/>
            <w:hideMark/>
          </w:tcPr>
          <w:p w14:paraId="271C141F"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8</w:t>
            </w:r>
          </w:p>
        </w:tc>
        <w:tc>
          <w:tcPr>
            <w:tcW w:w="332" w:type="pct"/>
            <w:tcBorders>
              <w:top w:val="single" w:sz="4" w:space="0" w:color="auto"/>
              <w:left w:val="single" w:sz="4" w:space="0" w:color="auto"/>
              <w:bottom w:val="nil"/>
              <w:right w:val="single" w:sz="4" w:space="0" w:color="auto"/>
            </w:tcBorders>
            <w:vAlign w:val="center"/>
            <w:hideMark/>
          </w:tcPr>
          <w:p w14:paraId="7B3CC306"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2</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6512AE3F"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4.333*</w:t>
            </w:r>
          </w:p>
        </w:tc>
      </w:tr>
      <w:tr w:rsidR="00877F92" w:rsidRPr="001517FD" w14:paraId="02A86369" w14:textId="77777777" w:rsidTr="4BCCFDAB">
        <w:trPr>
          <w:trHeight w:val="57"/>
        </w:trPr>
        <w:tc>
          <w:tcPr>
            <w:tcW w:w="0" w:type="auto"/>
            <w:vMerge/>
            <w:vAlign w:val="center"/>
            <w:hideMark/>
          </w:tcPr>
          <w:p w14:paraId="39EDEAC7"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77549F71"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0475B960"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center"/>
          </w:tcPr>
          <w:p w14:paraId="33554D26"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135.44</w:t>
            </w:r>
          </w:p>
        </w:tc>
        <w:tc>
          <w:tcPr>
            <w:tcW w:w="458" w:type="pct"/>
            <w:tcBorders>
              <w:top w:val="nil"/>
              <w:left w:val="single" w:sz="4" w:space="0" w:color="auto"/>
              <w:bottom w:val="single" w:sz="4" w:space="0" w:color="auto"/>
              <w:right w:val="single" w:sz="4" w:space="0" w:color="auto"/>
            </w:tcBorders>
            <w:vAlign w:val="center"/>
          </w:tcPr>
          <w:p w14:paraId="6A7D8A43"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38.56</w:t>
            </w:r>
          </w:p>
        </w:tc>
        <w:tc>
          <w:tcPr>
            <w:tcW w:w="458" w:type="pct"/>
            <w:tcBorders>
              <w:top w:val="nil"/>
              <w:left w:val="single" w:sz="4" w:space="0" w:color="auto"/>
              <w:bottom w:val="single" w:sz="4" w:space="0" w:color="auto"/>
              <w:right w:val="single" w:sz="4" w:space="0" w:color="auto"/>
            </w:tcBorders>
            <w:vAlign w:val="center"/>
          </w:tcPr>
          <w:p w14:paraId="6D2E15E9"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38.73</w:t>
            </w:r>
          </w:p>
        </w:tc>
        <w:tc>
          <w:tcPr>
            <w:tcW w:w="458" w:type="pct"/>
            <w:tcBorders>
              <w:top w:val="nil"/>
              <w:left w:val="single" w:sz="4" w:space="0" w:color="auto"/>
              <w:bottom w:val="single" w:sz="4" w:space="0" w:color="auto"/>
              <w:right w:val="single" w:sz="4" w:space="0" w:color="auto"/>
            </w:tcBorders>
            <w:vAlign w:val="center"/>
          </w:tcPr>
          <w:p w14:paraId="1C0B893A" w14:textId="0036D797" w:rsidR="00877F92" w:rsidRPr="001517FD" w:rsidRDefault="0027141B" w:rsidP="00D02DC9">
            <w:pPr>
              <w:bidi w:val="0"/>
              <w:spacing w:line="240" w:lineRule="auto"/>
              <w:jc w:val="both"/>
              <w:rPr>
                <w:rFonts w:cstheme="minorHAnsi"/>
                <w:i/>
                <w:iCs/>
                <w:color w:val="000000" w:themeColor="text1"/>
                <w:sz w:val="14"/>
                <w:szCs w:val="14"/>
              </w:rPr>
            </w:pPr>
            <w:r>
              <w:rPr>
                <w:rFonts w:cstheme="minorHAnsi"/>
                <w:i/>
                <w:iCs/>
                <w:color w:val="000000" w:themeColor="text1"/>
                <w:sz w:val="14"/>
                <w:szCs w:val="14"/>
              </w:rPr>
              <w:t>1</w:t>
            </w:r>
            <w:r w:rsidR="00877F92" w:rsidRPr="001517FD">
              <w:rPr>
                <w:rFonts w:cstheme="minorHAnsi"/>
                <w:i/>
                <w:iCs/>
                <w:color w:val="000000" w:themeColor="text1"/>
                <w:sz w:val="14"/>
                <w:szCs w:val="14"/>
              </w:rPr>
              <w:t>4.27</w:t>
            </w:r>
          </w:p>
        </w:tc>
        <w:tc>
          <w:tcPr>
            <w:tcW w:w="395" w:type="pct"/>
            <w:tcBorders>
              <w:top w:val="nil"/>
              <w:left w:val="single" w:sz="4" w:space="0" w:color="auto"/>
              <w:bottom w:val="single" w:sz="4" w:space="0" w:color="auto"/>
              <w:right w:val="single" w:sz="4" w:space="0" w:color="auto"/>
            </w:tcBorders>
            <w:vAlign w:val="center"/>
          </w:tcPr>
          <w:p w14:paraId="019C3A09"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6.83</w:t>
            </w:r>
          </w:p>
        </w:tc>
        <w:tc>
          <w:tcPr>
            <w:tcW w:w="332" w:type="pct"/>
            <w:tcBorders>
              <w:top w:val="nil"/>
              <w:left w:val="single" w:sz="4" w:space="0" w:color="auto"/>
              <w:bottom w:val="single" w:sz="4" w:space="0" w:color="auto"/>
              <w:right w:val="single" w:sz="4" w:space="0" w:color="auto"/>
            </w:tcBorders>
            <w:vAlign w:val="center"/>
          </w:tcPr>
          <w:p w14:paraId="616B1514"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3.17</w:t>
            </w:r>
          </w:p>
        </w:tc>
        <w:tc>
          <w:tcPr>
            <w:tcW w:w="0" w:type="auto"/>
            <w:vMerge/>
            <w:vAlign w:val="center"/>
            <w:hideMark/>
          </w:tcPr>
          <w:p w14:paraId="641487BE"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0A8C95CC"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10FA6F64"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Annett (1973)</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7290044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0.1063</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1A01FEE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0.0407</w:t>
            </w:r>
          </w:p>
        </w:tc>
        <w:tc>
          <w:tcPr>
            <w:tcW w:w="520" w:type="pct"/>
            <w:tcBorders>
              <w:top w:val="single" w:sz="4" w:space="0" w:color="auto"/>
              <w:left w:val="single" w:sz="4" w:space="0" w:color="auto"/>
              <w:bottom w:val="nil"/>
              <w:right w:val="single" w:sz="4" w:space="0" w:color="auto"/>
            </w:tcBorders>
            <w:vAlign w:val="center"/>
            <w:hideMark/>
          </w:tcPr>
          <w:p w14:paraId="599D94C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6206</w:t>
            </w:r>
          </w:p>
        </w:tc>
        <w:tc>
          <w:tcPr>
            <w:tcW w:w="458" w:type="pct"/>
            <w:tcBorders>
              <w:top w:val="single" w:sz="4" w:space="0" w:color="auto"/>
              <w:left w:val="single" w:sz="4" w:space="0" w:color="auto"/>
              <w:bottom w:val="nil"/>
              <w:right w:val="single" w:sz="4" w:space="0" w:color="auto"/>
            </w:tcBorders>
            <w:vAlign w:val="center"/>
            <w:hideMark/>
          </w:tcPr>
          <w:p w14:paraId="0D6259F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669</w:t>
            </w:r>
          </w:p>
        </w:tc>
        <w:tc>
          <w:tcPr>
            <w:tcW w:w="458" w:type="pct"/>
            <w:tcBorders>
              <w:top w:val="single" w:sz="4" w:space="0" w:color="auto"/>
              <w:left w:val="single" w:sz="4" w:space="0" w:color="auto"/>
              <w:bottom w:val="nil"/>
              <w:right w:val="single" w:sz="4" w:space="0" w:color="auto"/>
            </w:tcBorders>
            <w:vAlign w:val="center"/>
            <w:hideMark/>
          </w:tcPr>
          <w:p w14:paraId="1122E66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471</w:t>
            </w:r>
          </w:p>
        </w:tc>
        <w:tc>
          <w:tcPr>
            <w:tcW w:w="458" w:type="pct"/>
            <w:tcBorders>
              <w:top w:val="single" w:sz="4" w:space="0" w:color="auto"/>
              <w:left w:val="single" w:sz="4" w:space="0" w:color="auto"/>
              <w:bottom w:val="nil"/>
              <w:right w:val="single" w:sz="4" w:space="0" w:color="auto"/>
            </w:tcBorders>
            <w:vAlign w:val="center"/>
            <w:hideMark/>
          </w:tcPr>
          <w:p w14:paraId="02EDA655"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125</w:t>
            </w:r>
          </w:p>
        </w:tc>
        <w:tc>
          <w:tcPr>
            <w:tcW w:w="395" w:type="pct"/>
            <w:tcBorders>
              <w:top w:val="single" w:sz="4" w:space="0" w:color="auto"/>
              <w:left w:val="single" w:sz="4" w:space="0" w:color="auto"/>
              <w:bottom w:val="nil"/>
              <w:right w:val="single" w:sz="4" w:space="0" w:color="auto"/>
            </w:tcBorders>
            <w:vAlign w:val="center"/>
            <w:hideMark/>
          </w:tcPr>
          <w:p w14:paraId="7212C51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5</w:t>
            </w:r>
          </w:p>
        </w:tc>
        <w:tc>
          <w:tcPr>
            <w:tcW w:w="332" w:type="pct"/>
            <w:tcBorders>
              <w:top w:val="single" w:sz="4" w:space="0" w:color="auto"/>
              <w:left w:val="single" w:sz="4" w:space="0" w:color="auto"/>
              <w:bottom w:val="nil"/>
              <w:right w:val="single" w:sz="4" w:space="0" w:color="auto"/>
            </w:tcBorders>
            <w:vAlign w:val="center"/>
            <w:hideMark/>
          </w:tcPr>
          <w:p w14:paraId="55202F1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4EBB828F"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0.77</w:t>
            </w:r>
          </w:p>
        </w:tc>
      </w:tr>
      <w:tr w:rsidR="00877F92" w:rsidRPr="001517FD" w14:paraId="40D98342" w14:textId="77777777" w:rsidTr="4BCCFDAB">
        <w:trPr>
          <w:trHeight w:val="57"/>
        </w:trPr>
        <w:tc>
          <w:tcPr>
            <w:tcW w:w="0" w:type="auto"/>
            <w:vMerge/>
            <w:vAlign w:val="center"/>
            <w:hideMark/>
          </w:tcPr>
          <w:p w14:paraId="4E5B7186"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251F0749"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32673AAF"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tcPr>
          <w:p w14:paraId="3D432A22"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6203.64</w:t>
            </w:r>
          </w:p>
        </w:tc>
        <w:tc>
          <w:tcPr>
            <w:tcW w:w="458" w:type="pct"/>
            <w:tcBorders>
              <w:top w:val="nil"/>
              <w:left w:val="single" w:sz="4" w:space="0" w:color="auto"/>
              <w:bottom w:val="single" w:sz="4" w:space="0" w:color="auto"/>
              <w:right w:val="single" w:sz="4" w:space="0" w:color="auto"/>
            </w:tcBorders>
          </w:tcPr>
          <w:p w14:paraId="54B43D08"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671.36</w:t>
            </w:r>
          </w:p>
        </w:tc>
        <w:tc>
          <w:tcPr>
            <w:tcW w:w="458" w:type="pct"/>
            <w:tcBorders>
              <w:top w:val="nil"/>
              <w:left w:val="single" w:sz="4" w:space="0" w:color="auto"/>
              <w:bottom w:val="single" w:sz="4" w:space="0" w:color="auto"/>
              <w:right w:val="single" w:sz="4" w:space="0" w:color="auto"/>
            </w:tcBorders>
          </w:tcPr>
          <w:p w14:paraId="21963E37"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474.23</w:t>
            </w:r>
          </w:p>
        </w:tc>
        <w:tc>
          <w:tcPr>
            <w:tcW w:w="458" w:type="pct"/>
            <w:tcBorders>
              <w:top w:val="nil"/>
              <w:left w:val="single" w:sz="4" w:space="0" w:color="auto"/>
              <w:bottom w:val="single" w:sz="4" w:space="0" w:color="auto"/>
              <w:right w:val="single" w:sz="4" w:space="0" w:color="auto"/>
            </w:tcBorders>
          </w:tcPr>
          <w:p w14:paraId="1BDD8373"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121.77</w:t>
            </w:r>
          </w:p>
        </w:tc>
        <w:tc>
          <w:tcPr>
            <w:tcW w:w="395" w:type="pct"/>
            <w:tcBorders>
              <w:top w:val="nil"/>
              <w:left w:val="single" w:sz="4" w:space="0" w:color="auto"/>
              <w:bottom w:val="single" w:sz="4" w:space="0" w:color="auto"/>
              <w:right w:val="single" w:sz="4" w:space="0" w:color="auto"/>
            </w:tcBorders>
          </w:tcPr>
          <w:p w14:paraId="1C08807C"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4.13</w:t>
            </w:r>
          </w:p>
        </w:tc>
        <w:tc>
          <w:tcPr>
            <w:tcW w:w="332" w:type="pct"/>
            <w:tcBorders>
              <w:top w:val="nil"/>
              <w:left w:val="single" w:sz="4" w:space="0" w:color="auto"/>
              <w:bottom w:val="single" w:sz="4" w:space="0" w:color="auto"/>
              <w:right w:val="single" w:sz="4" w:space="0" w:color="auto"/>
            </w:tcBorders>
          </w:tcPr>
          <w:p w14:paraId="0D35E73F"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1.87</w:t>
            </w:r>
          </w:p>
        </w:tc>
        <w:tc>
          <w:tcPr>
            <w:tcW w:w="0" w:type="auto"/>
            <w:vMerge/>
            <w:vAlign w:val="center"/>
            <w:hideMark/>
          </w:tcPr>
          <w:p w14:paraId="67F51953"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56E22B6B"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38D4959" w14:textId="77777777" w:rsidR="00877F92" w:rsidRPr="001517FD" w:rsidRDefault="00877F92" w:rsidP="00D02DC9">
            <w:pPr>
              <w:bidi w:val="0"/>
              <w:spacing w:line="240" w:lineRule="auto"/>
              <w:jc w:val="both"/>
              <w:rPr>
                <w:rFonts w:cstheme="minorHAnsi"/>
                <w:color w:val="000000" w:themeColor="text1"/>
                <w:sz w:val="16"/>
                <w:szCs w:val="16"/>
              </w:rPr>
            </w:pPr>
            <w:proofErr w:type="spellStart"/>
            <w:r w:rsidRPr="001517FD">
              <w:rPr>
                <w:rFonts w:cstheme="minorHAnsi"/>
                <w:color w:val="000000" w:themeColor="text1"/>
                <w:sz w:val="16"/>
                <w:szCs w:val="16"/>
              </w:rPr>
              <w:t>Ferronato</w:t>
            </w:r>
            <w:proofErr w:type="spellEnd"/>
            <w:r w:rsidRPr="001517FD">
              <w:rPr>
                <w:rFonts w:cstheme="minorHAnsi"/>
                <w:color w:val="000000" w:themeColor="text1"/>
                <w:sz w:val="16"/>
                <w:szCs w:val="16"/>
              </w:rPr>
              <w:t xml:space="preserve"> et al. (1974)</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E43DB63"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0.0976</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5C4428C6"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0.0976</w:t>
            </w:r>
          </w:p>
        </w:tc>
        <w:tc>
          <w:tcPr>
            <w:tcW w:w="520" w:type="pct"/>
            <w:tcBorders>
              <w:top w:val="single" w:sz="4" w:space="0" w:color="auto"/>
              <w:left w:val="single" w:sz="4" w:space="0" w:color="auto"/>
              <w:bottom w:val="nil"/>
              <w:right w:val="single" w:sz="4" w:space="0" w:color="auto"/>
            </w:tcBorders>
            <w:vAlign w:val="center"/>
            <w:hideMark/>
          </w:tcPr>
          <w:p w14:paraId="3DDD1C8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154</w:t>
            </w:r>
          </w:p>
        </w:tc>
        <w:tc>
          <w:tcPr>
            <w:tcW w:w="458" w:type="pct"/>
            <w:tcBorders>
              <w:top w:val="single" w:sz="4" w:space="0" w:color="auto"/>
              <w:left w:val="single" w:sz="4" w:space="0" w:color="auto"/>
              <w:bottom w:val="nil"/>
              <w:right w:val="single" w:sz="4" w:space="0" w:color="auto"/>
            </w:tcBorders>
            <w:vAlign w:val="center"/>
            <w:hideMark/>
          </w:tcPr>
          <w:p w14:paraId="669C56C2"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11</w:t>
            </w:r>
          </w:p>
        </w:tc>
        <w:tc>
          <w:tcPr>
            <w:tcW w:w="458" w:type="pct"/>
            <w:tcBorders>
              <w:top w:val="single" w:sz="4" w:space="0" w:color="auto"/>
              <w:left w:val="single" w:sz="4" w:space="0" w:color="auto"/>
              <w:bottom w:val="nil"/>
              <w:right w:val="single" w:sz="4" w:space="0" w:color="auto"/>
            </w:tcBorders>
            <w:vAlign w:val="center"/>
            <w:hideMark/>
          </w:tcPr>
          <w:p w14:paraId="16B94A03"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31</w:t>
            </w:r>
          </w:p>
        </w:tc>
        <w:tc>
          <w:tcPr>
            <w:tcW w:w="458" w:type="pct"/>
            <w:tcBorders>
              <w:top w:val="single" w:sz="4" w:space="0" w:color="auto"/>
              <w:left w:val="single" w:sz="4" w:space="0" w:color="auto"/>
              <w:bottom w:val="nil"/>
              <w:right w:val="single" w:sz="4" w:space="0" w:color="auto"/>
            </w:tcBorders>
            <w:vAlign w:val="center"/>
            <w:hideMark/>
          </w:tcPr>
          <w:p w14:paraId="5D592064"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9</w:t>
            </w:r>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3F3C8B39"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w:t>
            </w:r>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10B5DCF5"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2BEA4EEA"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1.253</w:t>
            </w:r>
          </w:p>
        </w:tc>
      </w:tr>
      <w:tr w:rsidR="00877F92" w:rsidRPr="001517FD" w14:paraId="024A64FB" w14:textId="77777777" w:rsidTr="4BCCFDAB">
        <w:trPr>
          <w:trHeight w:val="57"/>
        </w:trPr>
        <w:tc>
          <w:tcPr>
            <w:tcW w:w="0" w:type="auto"/>
            <w:vMerge/>
            <w:vAlign w:val="center"/>
            <w:hideMark/>
          </w:tcPr>
          <w:p w14:paraId="3DA87B7E"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03965F87"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3ADB6DD9"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0F11F354"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151.77</w:t>
            </w:r>
          </w:p>
        </w:tc>
        <w:tc>
          <w:tcPr>
            <w:tcW w:w="458" w:type="pct"/>
            <w:tcBorders>
              <w:top w:val="nil"/>
              <w:left w:val="single" w:sz="4" w:space="0" w:color="auto"/>
              <w:bottom w:val="single" w:sz="4" w:space="0" w:color="auto"/>
              <w:right w:val="single" w:sz="4" w:space="0" w:color="auto"/>
            </w:tcBorders>
            <w:vAlign w:val="bottom"/>
            <w:hideMark/>
          </w:tcPr>
          <w:p w14:paraId="3EB09AA8"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13.23</w:t>
            </w:r>
          </w:p>
        </w:tc>
        <w:tc>
          <w:tcPr>
            <w:tcW w:w="458" w:type="pct"/>
            <w:tcBorders>
              <w:top w:val="nil"/>
              <w:left w:val="single" w:sz="4" w:space="0" w:color="auto"/>
              <w:bottom w:val="single" w:sz="4" w:space="0" w:color="auto"/>
              <w:right w:val="single" w:sz="4" w:space="0" w:color="auto"/>
            </w:tcBorders>
            <w:vAlign w:val="bottom"/>
            <w:hideMark/>
          </w:tcPr>
          <w:p w14:paraId="182A0144"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33.23</w:t>
            </w:r>
          </w:p>
        </w:tc>
        <w:tc>
          <w:tcPr>
            <w:tcW w:w="458" w:type="pct"/>
            <w:tcBorders>
              <w:top w:val="nil"/>
              <w:left w:val="single" w:sz="4" w:space="0" w:color="auto"/>
              <w:bottom w:val="single" w:sz="4" w:space="0" w:color="auto"/>
              <w:right w:val="single" w:sz="4" w:space="0" w:color="auto"/>
            </w:tcBorders>
            <w:vAlign w:val="bottom"/>
            <w:hideMark/>
          </w:tcPr>
          <w:p w14:paraId="1E7F4634"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6.77</w:t>
            </w:r>
          </w:p>
        </w:tc>
        <w:tc>
          <w:tcPr>
            <w:tcW w:w="0" w:type="auto"/>
            <w:vMerge/>
            <w:vAlign w:val="center"/>
            <w:hideMark/>
          </w:tcPr>
          <w:p w14:paraId="13B4EAB9"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1E9D66AB"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17786F16"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477825FE"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B109752" w14:textId="77777777" w:rsidR="00877F92" w:rsidRPr="001517FD" w:rsidRDefault="00877F92" w:rsidP="00D02DC9">
            <w:pPr>
              <w:bidi w:val="0"/>
              <w:spacing w:line="240" w:lineRule="auto"/>
              <w:jc w:val="both"/>
              <w:rPr>
                <w:rFonts w:cstheme="minorHAnsi"/>
                <w:color w:val="000000" w:themeColor="text1"/>
                <w:sz w:val="16"/>
                <w:szCs w:val="16"/>
              </w:rPr>
            </w:pPr>
            <w:proofErr w:type="spellStart"/>
            <w:r w:rsidRPr="001517FD">
              <w:rPr>
                <w:rFonts w:cstheme="minorHAnsi"/>
                <w:color w:val="000000" w:themeColor="text1"/>
                <w:sz w:val="16"/>
                <w:szCs w:val="16"/>
              </w:rPr>
              <w:t>Mascie</w:t>
            </w:r>
            <w:proofErr w:type="spellEnd"/>
            <w:r w:rsidRPr="001517FD">
              <w:rPr>
                <w:rFonts w:cstheme="minorHAnsi"/>
                <w:color w:val="000000" w:themeColor="text1"/>
                <w:sz w:val="16"/>
                <w:szCs w:val="16"/>
              </w:rPr>
              <w:t>-Taylor (</w:t>
            </w:r>
            <w:proofErr w:type="spellStart"/>
            <w:r w:rsidRPr="001517FD">
              <w:rPr>
                <w:rFonts w:cstheme="minorHAnsi"/>
                <w:color w:val="000000" w:themeColor="text1"/>
                <w:sz w:val="16"/>
                <w:szCs w:val="16"/>
              </w:rPr>
              <w:t>unpub</w:t>
            </w:r>
            <w:proofErr w:type="spellEnd"/>
            <w:r w:rsidRPr="001517FD">
              <w:rPr>
                <w:rFonts w:cstheme="minorHAnsi"/>
                <w:color w:val="000000" w:themeColor="text1"/>
                <w:sz w:val="16"/>
                <w:szCs w:val="16"/>
              </w:rPr>
              <w:t>)</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468A101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0.0831</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3998111B"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0.0930</w:t>
            </w:r>
          </w:p>
        </w:tc>
        <w:tc>
          <w:tcPr>
            <w:tcW w:w="520" w:type="pct"/>
            <w:tcBorders>
              <w:top w:val="single" w:sz="4" w:space="0" w:color="auto"/>
              <w:left w:val="single" w:sz="4" w:space="0" w:color="auto"/>
              <w:bottom w:val="nil"/>
              <w:right w:val="single" w:sz="4" w:space="0" w:color="auto"/>
            </w:tcBorders>
            <w:vAlign w:val="center"/>
            <w:hideMark/>
          </w:tcPr>
          <w:p w14:paraId="19D50EFB"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232</w:t>
            </w:r>
          </w:p>
        </w:tc>
        <w:tc>
          <w:tcPr>
            <w:tcW w:w="458" w:type="pct"/>
            <w:tcBorders>
              <w:top w:val="single" w:sz="4" w:space="0" w:color="auto"/>
              <w:left w:val="single" w:sz="4" w:space="0" w:color="auto"/>
              <w:bottom w:val="nil"/>
              <w:right w:val="single" w:sz="4" w:space="0" w:color="auto"/>
            </w:tcBorders>
            <w:vAlign w:val="center"/>
            <w:hideMark/>
          </w:tcPr>
          <w:p w14:paraId="1DAC6251"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17</w:t>
            </w:r>
          </w:p>
        </w:tc>
        <w:tc>
          <w:tcPr>
            <w:tcW w:w="458" w:type="pct"/>
            <w:tcBorders>
              <w:top w:val="single" w:sz="4" w:space="0" w:color="auto"/>
              <w:left w:val="single" w:sz="4" w:space="0" w:color="auto"/>
              <w:bottom w:val="nil"/>
              <w:right w:val="single" w:sz="4" w:space="0" w:color="auto"/>
            </w:tcBorders>
            <w:vAlign w:val="center"/>
            <w:hideMark/>
          </w:tcPr>
          <w:p w14:paraId="79447A90"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41</w:t>
            </w:r>
          </w:p>
        </w:tc>
        <w:tc>
          <w:tcPr>
            <w:tcW w:w="458" w:type="pct"/>
            <w:tcBorders>
              <w:top w:val="single" w:sz="4" w:space="0" w:color="auto"/>
              <w:left w:val="single" w:sz="4" w:space="0" w:color="auto"/>
              <w:bottom w:val="nil"/>
              <w:right w:val="single" w:sz="4" w:space="0" w:color="auto"/>
            </w:tcBorders>
            <w:vAlign w:val="center"/>
            <w:hideMark/>
          </w:tcPr>
          <w:p w14:paraId="531EEEE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7</w:t>
            </w:r>
          </w:p>
        </w:tc>
        <w:tc>
          <w:tcPr>
            <w:tcW w:w="395" w:type="pct"/>
            <w:tcBorders>
              <w:top w:val="single" w:sz="4" w:space="0" w:color="auto"/>
              <w:left w:val="single" w:sz="4" w:space="0" w:color="auto"/>
              <w:bottom w:val="nil"/>
              <w:right w:val="single" w:sz="4" w:space="0" w:color="auto"/>
            </w:tcBorders>
            <w:vAlign w:val="center"/>
            <w:hideMark/>
          </w:tcPr>
          <w:p w14:paraId="64C0193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w:t>
            </w:r>
          </w:p>
        </w:tc>
        <w:tc>
          <w:tcPr>
            <w:tcW w:w="332" w:type="pct"/>
            <w:tcBorders>
              <w:top w:val="single" w:sz="4" w:space="0" w:color="auto"/>
              <w:left w:val="single" w:sz="4" w:space="0" w:color="auto"/>
              <w:bottom w:val="nil"/>
              <w:right w:val="single" w:sz="4" w:space="0" w:color="auto"/>
            </w:tcBorders>
            <w:vAlign w:val="center"/>
            <w:hideMark/>
          </w:tcPr>
          <w:p w14:paraId="38943224"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28545CC8"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0.109</w:t>
            </w:r>
          </w:p>
        </w:tc>
      </w:tr>
      <w:tr w:rsidR="00877F92" w:rsidRPr="001517FD" w14:paraId="4E91FAD1" w14:textId="77777777" w:rsidTr="4BCCFDAB">
        <w:trPr>
          <w:trHeight w:val="57"/>
        </w:trPr>
        <w:tc>
          <w:tcPr>
            <w:tcW w:w="0" w:type="auto"/>
            <w:vMerge/>
            <w:vAlign w:val="center"/>
            <w:hideMark/>
          </w:tcPr>
          <w:p w14:paraId="67566A19"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79311F57"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6C8C39C6"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5A9153CB"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232.71</w:t>
            </w:r>
          </w:p>
        </w:tc>
        <w:tc>
          <w:tcPr>
            <w:tcW w:w="458" w:type="pct"/>
            <w:tcBorders>
              <w:top w:val="nil"/>
              <w:left w:val="single" w:sz="4" w:space="0" w:color="auto"/>
              <w:bottom w:val="single" w:sz="4" w:space="0" w:color="auto"/>
              <w:right w:val="single" w:sz="4" w:space="0" w:color="auto"/>
            </w:tcBorders>
            <w:vAlign w:val="bottom"/>
            <w:hideMark/>
          </w:tcPr>
          <w:p w14:paraId="14487E1F"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16.29</w:t>
            </w:r>
          </w:p>
        </w:tc>
        <w:tc>
          <w:tcPr>
            <w:tcW w:w="458" w:type="pct"/>
            <w:tcBorders>
              <w:top w:val="nil"/>
              <w:left w:val="single" w:sz="4" w:space="0" w:color="auto"/>
              <w:bottom w:val="single" w:sz="4" w:space="0" w:color="auto"/>
              <w:right w:val="single" w:sz="4" w:space="0" w:color="auto"/>
            </w:tcBorders>
            <w:vAlign w:val="bottom"/>
            <w:hideMark/>
          </w:tcPr>
          <w:p w14:paraId="3C1B29E7"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40.31</w:t>
            </w:r>
          </w:p>
        </w:tc>
        <w:tc>
          <w:tcPr>
            <w:tcW w:w="458" w:type="pct"/>
            <w:tcBorders>
              <w:top w:val="nil"/>
              <w:left w:val="single" w:sz="4" w:space="0" w:color="auto"/>
              <w:bottom w:val="single" w:sz="4" w:space="0" w:color="auto"/>
              <w:right w:val="single" w:sz="4" w:space="0" w:color="auto"/>
            </w:tcBorders>
            <w:vAlign w:val="bottom"/>
            <w:hideMark/>
          </w:tcPr>
          <w:p w14:paraId="7923570F"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7.69</w:t>
            </w:r>
          </w:p>
        </w:tc>
        <w:tc>
          <w:tcPr>
            <w:tcW w:w="395" w:type="pct"/>
            <w:tcBorders>
              <w:top w:val="nil"/>
              <w:left w:val="single" w:sz="4" w:space="0" w:color="auto"/>
              <w:bottom w:val="single" w:sz="4" w:space="0" w:color="auto"/>
              <w:right w:val="single" w:sz="4" w:space="0" w:color="auto"/>
            </w:tcBorders>
            <w:vAlign w:val="bottom"/>
            <w:hideMark/>
          </w:tcPr>
          <w:p w14:paraId="5BCFD9FA"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2.98</w:t>
            </w:r>
          </w:p>
        </w:tc>
        <w:tc>
          <w:tcPr>
            <w:tcW w:w="332" w:type="pct"/>
            <w:tcBorders>
              <w:top w:val="nil"/>
              <w:left w:val="single" w:sz="4" w:space="0" w:color="auto"/>
              <w:bottom w:val="single" w:sz="4" w:space="0" w:color="auto"/>
              <w:right w:val="single" w:sz="4" w:space="0" w:color="auto"/>
            </w:tcBorders>
            <w:vAlign w:val="bottom"/>
            <w:hideMark/>
          </w:tcPr>
          <w:p w14:paraId="4FEA2BA7"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1.02</w:t>
            </w:r>
          </w:p>
        </w:tc>
        <w:tc>
          <w:tcPr>
            <w:tcW w:w="0" w:type="auto"/>
            <w:vMerge/>
            <w:vAlign w:val="center"/>
            <w:hideMark/>
          </w:tcPr>
          <w:p w14:paraId="65998BB8"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34529DCB"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5150101F" w14:textId="6DF97DF1"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 xml:space="preserve">Chaurasia &amp; </w:t>
            </w:r>
            <w:r w:rsidR="00CB5E0A" w:rsidRPr="001517FD">
              <w:rPr>
                <w:rFonts w:cstheme="minorHAnsi"/>
                <w:color w:val="000000" w:themeColor="text1"/>
                <w:sz w:val="16"/>
                <w:szCs w:val="16"/>
              </w:rPr>
              <w:t>Goswami</w:t>
            </w:r>
            <w:ins w:id="51" w:author="Tomer Oron" w:date="2023-12-17T19:04:00Z">
              <w:r w:rsidR="005A68A7" w:rsidRPr="001517FD">
                <w:rPr>
                  <w:rFonts w:cstheme="minorHAnsi"/>
                  <w:color w:val="000000" w:themeColor="text1"/>
                  <w:sz w:val="16"/>
                  <w:szCs w:val="16"/>
                </w:rPr>
                <w:t xml:space="preserve"> </w:t>
              </w:r>
            </w:ins>
            <w:r w:rsidRPr="001517FD">
              <w:rPr>
                <w:rFonts w:cstheme="minorHAnsi"/>
                <w:color w:val="000000" w:themeColor="text1"/>
                <w:sz w:val="16"/>
                <w:szCs w:val="16"/>
              </w:rPr>
              <w:t>(</w:t>
            </w:r>
            <w:proofErr w:type="spellStart"/>
            <w:r w:rsidRPr="001517FD">
              <w:rPr>
                <w:rFonts w:cstheme="minorHAnsi"/>
                <w:color w:val="000000" w:themeColor="text1"/>
                <w:sz w:val="16"/>
                <w:szCs w:val="16"/>
              </w:rPr>
              <w:t>unpub</w:t>
            </w:r>
            <w:proofErr w:type="spellEnd"/>
            <w:r w:rsidRPr="001517FD">
              <w:rPr>
                <w:rFonts w:cstheme="minorHAnsi"/>
                <w:color w:val="000000" w:themeColor="text1"/>
                <w:sz w:val="16"/>
                <w:szCs w:val="16"/>
              </w:rPr>
              <w:t>)</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7875A32"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0.1407</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6E9BD6F9"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0.0660</w:t>
            </w:r>
          </w:p>
        </w:tc>
        <w:tc>
          <w:tcPr>
            <w:tcW w:w="520" w:type="pct"/>
            <w:tcBorders>
              <w:top w:val="single" w:sz="4" w:space="0" w:color="auto"/>
              <w:left w:val="single" w:sz="4" w:space="0" w:color="auto"/>
              <w:bottom w:val="nil"/>
              <w:right w:val="single" w:sz="4" w:space="0" w:color="auto"/>
            </w:tcBorders>
            <w:vAlign w:val="center"/>
            <w:hideMark/>
          </w:tcPr>
          <w:p w14:paraId="6B93121B"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1060</w:t>
            </w:r>
          </w:p>
        </w:tc>
        <w:tc>
          <w:tcPr>
            <w:tcW w:w="458" w:type="pct"/>
            <w:tcBorders>
              <w:top w:val="single" w:sz="4" w:space="0" w:color="auto"/>
              <w:left w:val="single" w:sz="4" w:space="0" w:color="auto"/>
              <w:bottom w:val="nil"/>
              <w:right w:val="single" w:sz="4" w:space="0" w:color="auto"/>
            </w:tcBorders>
            <w:vAlign w:val="center"/>
            <w:hideMark/>
          </w:tcPr>
          <w:p w14:paraId="042A7532"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144</w:t>
            </w:r>
          </w:p>
        </w:tc>
        <w:tc>
          <w:tcPr>
            <w:tcW w:w="458" w:type="pct"/>
            <w:tcBorders>
              <w:top w:val="single" w:sz="4" w:space="0" w:color="auto"/>
              <w:left w:val="single" w:sz="4" w:space="0" w:color="auto"/>
              <w:bottom w:val="nil"/>
              <w:right w:val="single" w:sz="4" w:space="0" w:color="auto"/>
            </w:tcBorders>
            <w:vAlign w:val="center"/>
            <w:hideMark/>
          </w:tcPr>
          <w:p w14:paraId="6BDEBB7B"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122</w:t>
            </w:r>
          </w:p>
        </w:tc>
        <w:tc>
          <w:tcPr>
            <w:tcW w:w="458" w:type="pct"/>
            <w:tcBorders>
              <w:top w:val="single" w:sz="4" w:space="0" w:color="auto"/>
              <w:left w:val="single" w:sz="4" w:space="0" w:color="auto"/>
              <w:bottom w:val="nil"/>
              <w:right w:val="single" w:sz="4" w:space="0" w:color="auto"/>
            </w:tcBorders>
            <w:vAlign w:val="center"/>
            <w:hideMark/>
          </w:tcPr>
          <w:p w14:paraId="5ACB3FF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46</w:t>
            </w:r>
          </w:p>
        </w:tc>
        <w:tc>
          <w:tcPr>
            <w:tcW w:w="395" w:type="pct"/>
            <w:tcBorders>
              <w:top w:val="single" w:sz="4" w:space="0" w:color="auto"/>
              <w:left w:val="single" w:sz="4" w:space="0" w:color="auto"/>
              <w:bottom w:val="nil"/>
              <w:right w:val="single" w:sz="4" w:space="0" w:color="auto"/>
            </w:tcBorders>
            <w:vAlign w:val="center"/>
            <w:hideMark/>
          </w:tcPr>
          <w:p w14:paraId="4262B2B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w:t>
            </w:r>
          </w:p>
        </w:tc>
        <w:tc>
          <w:tcPr>
            <w:tcW w:w="332" w:type="pct"/>
            <w:tcBorders>
              <w:top w:val="single" w:sz="4" w:space="0" w:color="auto"/>
              <w:left w:val="single" w:sz="4" w:space="0" w:color="auto"/>
              <w:bottom w:val="nil"/>
              <w:right w:val="single" w:sz="4" w:space="0" w:color="auto"/>
            </w:tcBorders>
            <w:vAlign w:val="center"/>
            <w:hideMark/>
          </w:tcPr>
          <w:p w14:paraId="5F6FD0BA"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4</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5FA76821"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3.745</w:t>
            </w:r>
          </w:p>
        </w:tc>
      </w:tr>
      <w:tr w:rsidR="00877F92" w:rsidRPr="001517FD" w14:paraId="07AA2C31" w14:textId="77777777" w:rsidTr="4BCCFDAB">
        <w:trPr>
          <w:trHeight w:val="57"/>
        </w:trPr>
        <w:tc>
          <w:tcPr>
            <w:tcW w:w="0" w:type="auto"/>
            <w:vMerge/>
            <w:vAlign w:val="center"/>
            <w:hideMark/>
          </w:tcPr>
          <w:p w14:paraId="607C4C7C"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1B8F25CA"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5DA969B5"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47492EDA"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1051.36</w:t>
            </w:r>
          </w:p>
        </w:tc>
        <w:tc>
          <w:tcPr>
            <w:tcW w:w="458" w:type="pct"/>
            <w:tcBorders>
              <w:top w:val="nil"/>
              <w:left w:val="single" w:sz="4" w:space="0" w:color="auto"/>
              <w:bottom w:val="single" w:sz="4" w:space="0" w:color="auto"/>
              <w:right w:val="single" w:sz="4" w:space="0" w:color="auto"/>
            </w:tcBorders>
            <w:vAlign w:val="bottom"/>
            <w:hideMark/>
          </w:tcPr>
          <w:p w14:paraId="5D9742D3"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152.64</w:t>
            </w:r>
          </w:p>
        </w:tc>
        <w:tc>
          <w:tcPr>
            <w:tcW w:w="458" w:type="pct"/>
            <w:tcBorders>
              <w:top w:val="nil"/>
              <w:left w:val="single" w:sz="4" w:space="0" w:color="auto"/>
              <w:bottom w:val="single" w:sz="4" w:space="0" w:color="auto"/>
              <w:right w:val="single" w:sz="4" w:space="0" w:color="auto"/>
            </w:tcBorders>
            <w:vAlign w:val="bottom"/>
            <w:hideMark/>
          </w:tcPr>
          <w:p w14:paraId="0EEB8C7F"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129.00</w:t>
            </w:r>
          </w:p>
        </w:tc>
        <w:tc>
          <w:tcPr>
            <w:tcW w:w="458" w:type="pct"/>
            <w:tcBorders>
              <w:top w:val="nil"/>
              <w:left w:val="single" w:sz="4" w:space="0" w:color="auto"/>
              <w:bottom w:val="single" w:sz="4" w:space="0" w:color="auto"/>
              <w:right w:val="single" w:sz="4" w:space="0" w:color="auto"/>
            </w:tcBorders>
            <w:vAlign w:val="bottom"/>
            <w:hideMark/>
          </w:tcPr>
          <w:p w14:paraId="7D799091"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39.00</w:t>
            </w:r>
          </w:p>
        </w:tc>
        <w:tc>
          <w:tcPr>
            <w:tcW w:w="395" w:type="pct"/>
            <w:tcBorders>
              <w:top w:val="nil"/>
              <w:left w:val="single" w:sz="4" w:space="0" w:color="auto"/>
              <w:bottom w:val="single" w:sz="4" w:space="0" w:color="auto"/>
              <w:right w:val="single" w:sz="4" w:space="0" w:color="auto"/>
            </w:tcBorders>
            <w:vAlign w:val="bottom"/>
            <w:hideMark/>
          </w:tcPr>
          <w:p w14:paraId="3BABFFDD"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4.64</w:t>
            </w:r>
          </w:p>
        </w:tc>
        <w:tc>
          <w:tcPr>
            <w:tcW w:w="332" w:type="pct"/>
            <w:tcBorders>
              <w:top w:val="nil"/>
              <w:left w:val="single" w:sz="4" w:space="0" w:color="auto"/>
              <w:bottom w:val="single" w:sz="4" w:space="0" w:color="auto"/>
              <w:right w:val="single" w:sz="4" w:space="0" w:color="auto"/>
            </w:tcBorders>
            <w:vAlign w:val="bottom"/>
            <w:hideMark/>
          </w:tcPr>
          <w:p w14:paraId="50839E6C"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2.36</w:t>
            </w:r>
          </w:p>
        </w:tc>
        <w:tc>
          <w:tcPr>
            <w:tcW w:w="0" w:type="auto"/>
            <w:vMerge/>
            <w:vAlign w:val="center"/>
            <w:hideMark/>
          </w:tcPr>
          <w:p w14:paraId="6461669B"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0624AF40"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266E0C26"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Annett (1978)</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66D4D80E"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0.0850</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0E719184"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0.0545</w:t>
            </w:r>
          </w:p>
        </w:tc>
        <w:tc>
          <w:tcPr>
            <w:tcW w:w="520" w:type="pct"/>
            <w:tcBorders>
              <w:top w:val="single" w:sz="4" w:space="0" w:color="auto"/>
              <w:left w:val="single" w:sz="4" w:space="0" w:color="auto"/>
              <w:bottom w:val="nil"/>
              <w:right w:val="single" w:sz="4" w:space="0" w:color="auto"/>
            </w:tcBorders>
            <w:vAlign w:val="center"/>
            <w:hideMark/>
          </w:tcPr>
          <w:p w14:paraId="35E8352B"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1656</w:t>
            </w:r>
          </w:p>
        </w:tc>
        <w:tc>
          <w:tcPr>
            <w:tcW w:w="458" w:type="pct"/>
            <w:tcBorders>
              <w:top w:val="single" w:sz="4" w:space="0" w:color="auto"/>
              <w:left w:val="single" w:sz="4" w:space="0" w:color="auto"/>
              <w:bottom w:val="nil"/>
              <w:right w:val="single" w:sz="4" w:space="0" w:color="auto"/>
            </w:tcBorders>
            <w:vAlign w:val="center"/>
            <w:hideMark/>
          </w:tcPr>
          <w:p w14:paraId="284C7FA6"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130</w:t>
            </w:r>
          </w:p>
        </w:tc>
        <w:tc>
          <w:tcPr>
            <w:tcW w:w="458" w:type="pct"/>
            <w:tcBorders>
              <w:top w:val="single" w:sz="4" w:space="0" w:color="auto"/>
              <w:left w:val="single" w:sz="4" w:space="0" w:color="auto"/>
              <w:bottom w:val="nil"/>
              <w:right w:val="single" w:sz="4" w:space="0" w:color="auto"/>
            </w:tcBorders>
            <w:vAlign w:val="center"/>
            <w:hideMark/>
          </w:tcPr>
          <w:p w14:paraId="19C9D2A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170</w:t>
            </w:r>
          </w:p>
        </w:tc>
        <w:tc>
          <w:tcPr>
            <w:tcW w:w="458" w:type="pct"/>
            <w:tcBorders>
              <w:top w:val="single" w:sz="4" w:space="0" w:color="auto"/>
              <w:left w:val="single" w:sz="4" w:space="0" w:color="auto"/>
              <w:bottom w:val="nil"/>
              <w:right w:val="single" w:sz="4" w:space="0" w:color="auto"/>
            </w:tcBorders>
            <w:vAlign w:val="center"/>
            <w:hideMark/>
          </w:tcPr>
          <w:p w14:paraId="6EA3383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40</w:t>
            </w:r>
          </w:p>
        </w:tc>
        <w:tc>
          <w:tcPr>
            <w:tcW w:w="395" w:type="pct"/>
            <w:tcBorders>
              <w:top w:val="single" w:sz="4" w:space="0" w:color="auto"/>
              <w:left w:val="single" w:sz="4" w:space="0" w:color="auto"/>
              <w:bottom w:val="nil"/>
              <w:right w:val="single" w:sz="4" w:space="0" w:color="auto"/>
            </w:tcBorders>
            <w:vAlign w:val="center"/>
            <w:hideMark/>
          </w:tcPr>
          <w:p w14:paraId="06B0973C"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4</w:t>
            </w:r>
          </w:p>
        </w:tc>
        <w:tc>
          <w:tcPr>
            <w:tcW w:w="332" w:type="pct"/>
            <w:tcBorders>
              <w:top w:val="single" w:sz="4" w:space="0" w:color="auto"/>
              <w:left w:val="single" w:sz="4" w:space="0" w:color="auto"/>
              <w:bottom w:val="nil"/>
              <w:right w:val="single" w:sz="4" w:space="0" w:color="auto"/>
            </w:tcBorders>
            <w:vAlign w:val="center"/>
            <w:hideMark/>
          </w:tcPr>
          <w:p w14:paraId="3FA69903"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7548D51D"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2.855</w:t>
            </w:r>
          </w:p>
        </w:tc>
      </w:tr>
      <w:tr w:rsidR="00877F92" w:rsidRPr="001517FD" w14:paraId="2268C342" w14:textId="77777777" w:rsidTr="4BCCFDAB">
        <w:trPr>
          <w:trHeight w:val="57"/>
        </w:trPr>
        <w:tc>
          <w:tcPr>
            <w:tcW w:w="0" w:type="auto"/>
            <w:vMerge/>
            <w:vAlign w:val="center"/>
            <w:hideMark/>
          </w:tcPr>
          <w:p w14:paraId="4863EB83"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3C4EE272"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395211CC"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1C81858B"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1655.76</w:t>
            </w:r>
          </w:p>
        </w:tc>
        <w:tc>
          <w:tcPr>
            <w:tcW w:w="458" w:type="pct"/>
            <w:tcBorders>
              <w:top w:val="nil"/>
              <w:left w:val="single" w:sz="4" w:space="0" w:color="auto"/>
              <w:bottom w:val="single" w:sz="4" w:space="0" w:color="auto"/>
              <w:right w:val="single" w:sz="4" w:space="0" w:color="auto"/>
            </w:tcBorders>
            <w:vAlign w:val="bottom"/>
            <w:hideMark/>
          </w:tcPr>
          <w:p w14:paraId="2FECF572"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130.24</w:t>
            </w:r>
          </w:p>
        </w:tc>
        <w:tc>
          <w:tcPr>
            <w:tcW w:w="458" w:type="pct"/>
            <w:tcBorders>
              <w:top w:val="nil"/>
              <w:left w:val="single" w:sz="4" w:space="0" w:color="auto"/>
              <w:bottom w:val="single" w:sz="4" w:space="0" w:color="auto"/>
              <w:right w:val="single" w:sz="4" w:space="0" w:color="auto"/>
            </w:tcBorders>
            <w:vAlign w:val="bottom"/>
            <w:hideMark/>
          </w:tcPr>
          <w:p w14:paraId="3090E8FC"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171.42</w:t>
            </w:r>
          </w:p>
        </w:tc>
        <w:tc>
          <w:tcPr>
            <w:tcW w:w="458" w:type="pct"/>
            <w:tcBorders>
              <w:top w:val="nil"/>
              <w:left w:val="single" w:sz="4" w:space="0" w:color="auto"/>
              <w:bottom w:val="single" w:sz="4" w:space="0" w:color="auto"/>
              <w:right w:val="single" w:sz="4" w:space="0" w:color="auto"/>
            </w:tcBorders>
            <w:vAlign w:val="bottom"/>
            <w:hideMark/>
          </w:tcPr>
          <w:p w14:paraId="4246EBD4"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38.58</w:t>
            </w:r>
          </w:p>
        </w:tc>
        <w:tc>
          <w:tcPr>
            <w:tcW w:w="395" w:type="pct"/>
            <w:tcBorders>
              <w:top w:val="nil"/>
              <w:left w:val="single" w:sz="4" w:space="0" w:color="auto"/>
              <w:bottom w:val="single" w:sz="4" w:space="0" w:color="auto"/>
              <w:right w:val="single" w:sz="4" w:space="0" w:color="auto"/>
            </w:tcBorders>
            <w:vAlign w:val="bottom"/>
            <w:hideMark/>
          </w:tcPr>
          <w:p w14:paraId="35D20D84"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2.82</w:t>
            </w:r>
          </w:p>
        </w:tc>
        <w:tc>
          <w:tcPr>
            <w:tcW w:w="332" w:type="pct"/>
            <w:tcBorders>
              <w:top w:val="nil"/>
              <w:left w:val="single" w:sz="4" w:space="0" w:color="auto"/>
              <w:bottom w:val="single" w:sz="4" w:space="0" w:color="auto"/>
              <w:right w:val="single" w:sz="4" w:space="0" w:color="auto"/>
            </w:tcBorders>
            <w:vAlign w:val="bottom"/>
            <w:hideMark/>
          </w:tcPr>
          <w:p w14:paraId="565D5133"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1.18</w:t>
            </w:r>
          </w:p>
        </w:tc>
        <w:tc>
          <w:tcPr>
            <w:tcW w:w="0" w:type="auto"/>
            <w:vMerge/>
            <w:vAlign w:val="center"/>
            <w:hideMark/>
          </w:tcPr>
          <w:p w14:paraId="5500FFF8"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0A8DCD13"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28177F9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Carter-Saltzmann (1980)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28876C33"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0.1300</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6E4EA2E9"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0.0750</w:t>
            </w:r>
          </w:p>
        </w:tc>
        <w:tc>
          <w:tcPr>
            <w:tcW w:w="520" w:type="pct"/>
            <w:tcBorders>
              <w:top w:val="single" w:sz="4" w:space="0" w:color="auto"/>
              <w:left w:val="single" w:sz="4" w:space="0" w:color="auto"/>
              <w:bottom w:val="nil"/>
              <w:right w:val="single" w:sz="4" w:space="0" w:color="auto"/>
            </w:tcBorders>
            <w:vAlign w:val="center"/>
            <w:hideMark/>
          </w:tcPr>
          <w:p w14:paraId="59CCC24C"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303</w:t>
            </w:r>
          </w:p>
        </w:tc>
        <w:tc>
          <w:tcPr>
            <w:tcW w:w="458" w:type="pct"/>
            <w:tcBorders>
              <w:top w:val="single" w:sz="4" w:space="0" w:color="auto"/>
              <w:left w:val="single" w:sz="4" w:space="0" w:color="auto"/>
              <w:bottom w:val="nil"/>
              <w:right w:val="single" w:sz="4" w:space="0" w:color="auto"/>
            </w:tcBorders>
            <w:vAlign w:val="center"/>
            <w:hideMark/>
          </w:tcPr>
          <w:p w14:paraId="1F46CEFA"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37</w:t>
            </w:r>
          </w:p>
        </w:tc>
        <w:tc>
          <w:tcPr>
            <w:tcW w:w="458" w:type="pct"/>
            <w:tcBorders>
              <w:top w:val="single" w:sz="4" w:space="0" w:color="auto"/>
              <w:left w:val="single" w:sz="4" w:space="0" w:color="auto"/>
              <w:bottom w:val="nil"/>
              <w:right w:val="single" w:sz="4" w:space="0" w:color="auto"/>
            </w:tcBorders>
            <w:vAlign w:val="center"/>
            <w:hideMark/>
          </w:tcPr>
          <w:p w14:paraId="7A7F1FD6"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45</w:t>
            </w:r>
          </w:p>
        </w:tc>
        <w:tc>
          <w:tcPr>
            <w:tcW w:w="458" w:type="pct"/>
            <w:tcBorders>
              <w:top w:val="single" w:sz="4" w:space="0" w:color="auto"/>
              <w:left w:val="single" w:sz="4" w:space="0" w:color="auto"/>
              <w:bottom w:val="nil"/>
              <w:right w:val="single" w:sz="4" w:space="0" w:color="auto"/>
            </w:tcBorders>
            <w:vAlign w:val="center"/>
            <w:hideMark/>
          </w:tcPr>
          <w:p w14:paraId="79F55ED5"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15</w:t>
            </w:r>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5544089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w:t>
            </w:r>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2E0A6265"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5F6D98DA"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0.36</w:t>
            </w:r>
          </w:p>
        </w:tc>
      </w:tr>
      <w:tr w:rsidR="00877F92" w:rsidRPr="001517FD" w14:paraId="6F04A058" w14:textId="77777777" w:rsidTr="4BCCFDAB">
        <w:trPr>
          <w:trHeight w:val="57"/>
        </w:trPr>
        <w:tc>
          <w:tcPr>
            <w:tcW w:w="0" w:type="auto"/>
            <w:vMerge/>
            <w:vAlign w:val="center"/>
            <w:hideMark/>
          </w:tcPr>
          <w:p w14:paraId="7D00F843"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2941228B"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42D7003E"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4D312AE1"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301.29</w:t>
            </w:r>
          </w:p>
        </w:tc>
        <w:tc>
          <w:tcPr>
            <w:tcW w:w="458" w:type="pct"/>
            <w:tcBorders>
              <w:top w:val="nil"/>
              <w:left w:val="single" w:sz="4" w:space="0" w:color="auto"/>
              <w:bottom w:val="single" w:sz="4" w:space="0" w:color="auto"/>
              <w:right w:val="single" w:sz="4" w:space="0" w:color="auto"/>
            </w:tcBorders>
            <w:vAlign w:val="bottom"/>
            <w:hideMark/>
          </w:tcPr>
          <w:p w14:paraId="7246EA34"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38.71</w:t>
            </w:r>
          </w:p>
        </w:tc>
        <w:tc>
          <w:tcPr>
            <w:tcW w:w="458" w:type="pct"/>
            <w:tcBorders>
              <w:top w:val="nil"/>
              <w:left w:val="single" w:sz="4" w:space="0" w:color="auto"/>
              <w:bottom w:val="single" w:sz="4" w:space="0" w:color="auto"/>
              <w:right w:val="single" w:sz="4" w:space="0" w:color="auto"/>
            </w:tcBorders>
            <w:vAlign w:val="bottom"/>
            <w:hideMark/>
          </w:tcPr>
          <w:p w14:paraId="2593BF62"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46.71</w:t>
            </w:r>
          </w:p>
        </w:tc>
        <w:tc>
          <w:tcPr>
            <w:tcW w:w="458" w:type="pct"/>
            <w:tcBorders>
              <w:top w:val="nil"/>
              <w:left w:val="single" w:sz="4" w:space="0" w:color="auto"/>
              <w:bottom w:val="single" w:sz="4" w:space="0" w:color="auto"/>
              <w:right w:val="single" w:sz="4" w:space="0" w:color="auto"/>
            </w:tcBorders>
            <w:vAlign w:val="bottom"/>
            <w:hideMark/>
          </w:tcPr>
          <w:p w14:paraId="3021DB0F"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13.29</w:t>
            </w:r>
          </w:p>
        </w:tc>
        <w:tc>
          <w:tcPr>
            <w:tcW w:w="0" w:type="auto"/>
            <w:vMerge/>
            <w:vAlign w:val="center"/>
            <w:hideMark/>
          </w:tcPr>
          <w:p w14:paraId="1DDD9ABB"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5985A7F6"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778972C3"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0FB0FB28"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1F88336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 xml:space="preserve">Coren &amp; </w:t>
            </w:r>
            <w:proofErr w:type="spellStart"/>
            <w:r w:rsidRPr="001517FD">
              <w:rPr>
                <w:rFonts w:cstheme="minorHAnsi"/>
                <w:color w:val="000000" w:themeColor="text1"/>
                <w:sz w:val="16"/>
                <w:szCs w:val="16"/>
              </w:rPr>
              <w:t>Porac</w:t>
            </w:r>
            <w:proofErr w:type="spellEnd"/>
            <w:r w:rsidRPr="001517FD">
              <w:rPr>
                <w:rFonts w:cstheme="minorHAnsi"/>
                <w:color w:val="000000" w:themeColor="text1"/>
                <w:sz w:val="16"/>
                <w:szCs w:val="16"/>
              </w:rPr>
              <w:t xml:space="preserve"> (1980)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4728AB64"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0.1842</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7E440546"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0.0800</w:t>
            </w:r>
          </w:p>
        </w:tc>
        <w:tc>
          <w:tcPr>
            <w:tcW w:w="520" w:type="pct"/>
            <w:tcBorders>
              <w:top w:val="single" w:sz="4" w:space="0" w:color="auto"/>
              <w:left w:val="single" w:sz="4" w:space="0" w:color="auto"/>
              <w:bottom w:val="nil"/>
              <w:right w:val="single" w:sz="4" w:space="0" w:color="auto"/>
            </w:tcBorders>
            <w:vAlign w:val="center"/>
            <w:hideMark/>
          </w:tcPr>
          <w:p w14:paraId="128B487E"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315</w:t>
            </w:r>
          </w:p>
        </w:tc>
        <w:tc>
          <w:tcPr>
            <w:tcW w:w="458" w:type="pct"/>
            <w:tcBorders>
              <w:top w:val="single" w:sz="4" w:space="0" w:color="auto"/>
              <w:left w:val="single" w:sz="4" w:space="0" w:color="auto"/>
              <w:bottom w:val="nil"/>
              <w:right w:val="single" w:sz="4" w:space="0" w:color="auto"/>
            </w:tcBorders>
            <w:vAlign w:val="center"/>
            <w:hideMark/>
          </w:tcPr>
          <w:p w14:paraId="0468B935"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68</w:t>
            </w:r>
          </w:p>
        </w:tc>
        <w:tc>
          <w:tcPr>
            <w:tcW w:w="458" w:type="pct"/>
            <w:tcBorders>
              <w:top w:val="single" w:sz="4" w:space="0" w:color="auto"/>
              <w:left w:val="single" w:sz="4" w:space="0" w:color="auto"/>
              <w:bottom w:val="nil"/>
              <w:right w:val="single" w:sz="4" w:space="0" w:color="auto"/>
            </w:tcBorders>
            <w:vAlign w:val="center"/>
            <w:hideMark/>
          </w:tcPr>
          <w:p w14:paraId="4095D8E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57</w:t>
            </w:r>
          </w:p>
        </w:tc>
        <w:tc>
          <w:tcPr>
            <w:tcW w:w="458" w:type="pct"/>
            <w:tcBorders>
              <w:top w:val="single" w:sz="4" w:space="0" w:color="auto"/>
              <w:left w:val="single" w:sz="4" w:space="0" w:color="auto"/>
              <w:bottom w:val="nil"/>
              <w:right w:val="single" w:sz="4" w:space="0" w:color="auto"/>
            </w:tcBorders>
            <w:vAlign w:val="center"/>
            <w:hideMark/>
          </w:tcPr>
          <w:p w14:paraId="4FAF0E07"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16</w:t>
            </w:r>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09BA02E8"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w:t>
            </w:r>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400E2206"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793C0C4E"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1.093</w:t>
            </w:r>
          </w:p>
        </w:tc>
      </w:tr>
      <w:tr w:rsidR="00877F92" w:rsidRPr="001517FD" w14:paraId="54A2959E" w14:textId="77777777" w:rsidTr="4BCCFDAB">
        <w:trPr>
          <w:trHeight w:val="57"/>
        </w:trPr>
        <w:tc>
          <w:tcPr>
            <w:tcW w:w="0" w:type="auto"/>
            <w:vMerge/>
            <w:vAlign w:val="center"/>
            <w:hideMark/>
          </w:tcPr>
          <w:p w14:paraId="139FF9E3"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7B423075"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354A0525"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73B43408"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318.46</w:t>
            </w:r>
          </w:p>
        </w:tc>
        <w:tc>
          <w:tcPr>
            <w:tcW w:w="458" w:type="pct"/>
            <w:tcBorders>
              <w:top w:val="nil"/>
              <w:left w:val="single" w:sz="4" w:space="0" w:color="auto"/>
              <w:bottom w:val="single" w:sz="4" w:space="0" w:color="auto"/>
              <w:right w:val="single" w:sz="4" w:space="0" w:color="auto"/>
            </w:tcBorders>
            <w:vAlign w:val="bottom"/>
            <w:hideMark/>
          </w:tcPr>
          <w:p w14:paraId="633CFDB5"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64.54</w:t>
            </w:r>
          </w:p>
        </w:tc>
        <w:tc>
          <w:tcPr>
            <w:tcW w:w="458" w:type="pct"/>
            <w:tcBorders>
              <w:top w:val="nil"/>
              <w:left w:val="single" w:sz="4" w:space="0" w:color="auto"/>
              <w:bottom w:val="single" w:sz="4" w:space="0" w:color="auto"/>
              <w:right w:val="single" w:sz="4" w:space="0" w:color="auto"/>
            </w:tcBorders>
            <w:vAlign w:val="bottom"/>
            <w:hideMark/>
          </w:tcPr>
          <w:p w14:paraId="35DDEAB0"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53.54</w:t>
            </w:r>
          </w:p>
        </w:tc>
        <w:tc>
          <w:tcPr>
            <w:tcW w:w="458" w:type="pct"/>
            <w:tcBorders>
              <w:top w:val="nil"/>
              <w:left w:val="single" w:sz="4" w:space="0" w:color="auto"/>
              <w:bottom w:val="single" w:sz="4" w:space="0" w:color="auto"/>
              <w:right w:val="single" w:sz="4" w:space="0" w:color="auto"/>
            </w:tcBorders>
            <w:vAlign w:val="bottom"/>
            <w:hideMark/>
          </w:tcPr>
          <w:p w14:paraId="1D8124ED"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19.46</w:t>
            </w:r>
          </w:p>
        </w:tc>
        <w:tc>
          <w:tcPr>
            <w:tcW w:w="0" w:type="auto"/>
            <w:vMerge/>
            <w:vAlign w:val="center"/>
            <w:hideMark/>
          </w:tcPr>
          <w:p w14:paraId="7E725A68"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04033E79"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0B8050A6" w14:textId="77777777" w:rsidR="00877F92" w:rsidRPr="001517FD" w:rsidRDefault="00877F92" w:rsidP="00D02DC9">
            <w:pPr>
              <w:bidi w:val="0"/>
              <w:spacing w:line="240" w:lineRule="auto"/>
              <w:jc w:val="both"/>
              <w:rPr>
                <w:rFonts w:cstheme="minorHAnsi"/>
                <w:color w:val="000000"/>
                <w:sz w:val="16"/>
                <w:szCs w:val="16"/>
              </w:rPr>
            </w:pPr>
          </w:p>
        </w:tc>
      </w:tr>
      <w:tr w:rsidR="00877F92" w:rsidRPr="001517FD" w14:paraId="1A8D0E9B"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C52B9C4"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McGee &amp; Cozad (1980)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CAD9F93"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0.2415</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7BCF782E"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0.1825</w:t>
            </w:r>
          </w:p>
        </w:tc>
        <w:tc>
          <w:tcPr>
            <w:tcW w:w="520" w:type="pct"/>
            <w:tcBorders>
              <w:top w:val="single" w:sz="4" w:space="0" w:color="auto"/>
              <w:left w:val="single" w:sz="4" w:space="0" w:color="auto"/>
              <w:bottom w:val="nil"/>
              <w:right w:val="single" w:sz="4" w:space="0" w:color="auto"/>
            </w:tcBorders>
            <w:vAlign w:val="center"/>
            <w:hideMark/>
          </w:tcPr>
          <w:p w14:paraId="61427C3D"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848</w:t>
            </w:r>
          </w:p>
        </w:tc>
        <w:tc>
          <w:tcPr>
            <w:tcW w:w="458" w:type="pct"/>
            <w:tcBorders>
              <w:top w:val="single" w:sz="4" w:space="0" w:color="auto"/>
              <w:left w:val="single" w:sz="4" w:space="0" w:color="auto"/>
              <w:bottom w:val="nil"/>
              <w:right w:val="single" w:sz="4" w:space="0" w:color="auto"/>
            </w:tcBorders>
            <w:vAlign w:val="center"/>
            <w:hideMark/>
          </w:tcPr>
          <w:p w14:paraId="4EA50FFE"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211</w:t>
            </w:r>
          </w:p>
        </w:tc>
        <w:tc>
          <w:tcPr>
            <w:tcW w:w="458" w:type="pct"/>
            <w:tcBorders>
              <w:top w:val="single" w:sz="4" w:space="0" w:color="auto"/>
              <w:left w:val="single" w:sz="4" w:space="0" w:color="auto"/>
              <w:bottom w:val="nil"/>
              <w:right w:val="single" w:sz="4" w:space="0" w:color="auto"/>
            </w:tcBorders>
            <w:vAlign w:val="center"/>
            <w:hideMark/>
          </w:tcPr>
          <w:p w14:paraId="2D636954"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325</w:t>
            </w:r>
          </w:p>
        </w:tc>
        <w:tc>
          <w:tcPr>
            <w:tcW w:w="458" w:type="pct"/>
            <w:tcBorders>
              <w:top w:val="single" w:sz="4" w:space="0" w:color="auto"/>
              <w:left w:val="single" w:sz="4" w:space="0" w:color="auto"/>
              <w:bottom w:val="nil"/>
              <w:right w:val="single" w:sz="4" w:space="0" w:color="auto"/>
            </w:tcBorders>
            <w:vAlign w:val="center"/>
            <w:hideMark/>
          </w:tcPr>
          <w:p w14:paraId="59CC7E20"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150</w:t>
            </w:r>
          </w:p>
        </w:tc>
        <w:tc>
          <w:tcPr>
            <w:tcW w:w="395" w:type="pct"/>
            <w:tcBorders>
              <w:top w:val="single" w:sz="4" w:space="0" w:color="auto"/>
              <w:left w:val="single" w:sz="4" w:space="0" w:color="auto"/>
              <w:bottom w:val="nil"/>
              <w:right w:val="single" w:sz="4" w:space="0" w:color="auto"/>
            </w:tcBorders>
            <w:vAlign w:val="center"/>
            <w:hideMark/>
          </w:tcPr>
          <w:p w14:paraId="150F7DD3"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30</w:t>
            </w:r>
          </w:p>
        </w:tc>
        <w:tc>
          <w:tcPr>
            <w:tcW w:w="332" w:type="pct"/>
            <w:tcBorders>
              <w:top w:val="single" w:sz="4" w:space="0" w:color="auto"/>
              <w:left w:val="single" w:sz="4" w:space="0" w:color="auto"/>
              <w:bottom w:val="nil"/>
              <w:right w:val="single" w:sz="4" w:space="0" w:color="auto"/>
            </w:tcBorders>
            <w:vAlign w:val="center"/>
            <w:hideMark/>
          </w:tcPr>
          <w:p w14:paraId="0E5AC639" w14:textId="77777777" w:rsidR="00877F92" w:rsidRPr="001517FD" w:rsidRDefault="00877F92" w:rsidP="00D02DC9">
            <w:pPr>
              <w:bidi w:val="0"/>
              <w:spacing w:line="240" w:lineRule="auto"/>
              <w:jc w:val="both"/>
              <w:rPr>
                <w:rFonts w:cstheme="minorHAnsi"/>
                <w:color w:val="000000" w:themeColor="text1"/>
                <w:sz w:val="16"/>
                <w:szCs w:val="16"/>
              </w:rPr>
            </w:pPr>
            <w:r w:rsidRPr="001517FD">
              <w:rPr>
                <w:rFonts w:cstheme="minorHAnsi"/>
                <w:color w:val="000000" w:themeColor="text1"/>
                <w:sz w:val="16"/>
                <w:szCs w:val="16"/>
              </w:rPr>
              <w:t>22</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4B731F85" w14:textId="77777777" w:rsidR="00877F92" w:rsidRPr="001517FD" w:rsidRDefault="00877F92" w:rsidP="00D02DC9">
            <w:pPr>
              <w:bidi w:val="0"/>
              <w:spacing w:line="240" w:lineRule="auto"/>
              <w:jc w:val="both"/>
              <w:rPr>
                <w:rFonts w:cstheme="minorHAnsi"/>
                <w:color w:val="000000"/>
                <w:sz w:val="16"/>
                <w:szCs w:val="16"/>
              </w:rPr>
            </w:pPr>
            <w:r w:rsidRPr="001517FD">
              <w:rPr>
                <w:rFonts w:cstheme="minorHAnsi"/>
                <w:color w:val="000000"/>
                <w:sz w:val="16"/>
                <w:szCs w:val="16"/>
              </w:rPr>
              <w:t>13.487***</w:t>
            </w:r>
          </w:p>
        </w:tc>
      </w:tr>
      <w:tr w:rsidR="00877F92" w:rsidRPr="001517FD" w14:paraId="5E9F04BA" w14:textId="77777777" w:rsidTr="4BCCFDAB">
        <w:trPr>
          <w:trHeight w:val="57"/>
        </w:trPr>
        <w:tc>
          <w:tcPr>
            <w:tcW w:w="0" w:type="auto"/>
            <w:vMerge/>
            <w:vAlign w:val="center"/>
            <w:hideMark/>
          </w:tcPr>
          <w:p w14:paraId="30760941"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3B4DDE40" w14:textId="77777777" w:rsidR="00877F92" w:rsidRPr="001517FD" w:rsidRDefault="00877F92" w:rsidP="00D02DC9">
            <w:pPr>
              <w:bidi w:val="0"/>
              <w:spacing w:line="240" w:lineRule="auto"/>
              <w:jc w:val="both"/>
              <w:rPr>
                <w:rFonts w:cstheme="minorHAnsi"/>
                <w:sz w:val="16"/>
                <w:szCs w:val="16"/>
              </w:rPr>
            </w:pPr>
          </w:p>
        </w:tc>
        <w:tc>
          <w:tcPr>
            <w:tcW w:w="0" w:type="auto"/>
            <w:vMerge/>
            <w:vAlign w:val="center"/>
            <w:hideMark/>
          </w:tcPr>
          <w:p w14:paraId="35541CB6" w14:textId="77777777" w:rsidR="00877F92" w:rsidRPr="001517FD" w:rsidRDefault="00877F92" w:rsidP="00D02DC9">
            <w:pPr>
              <w:bidi w:val="0"/>
              <w:spacing w:line="240" w:lineRule="auto"/>
              <w:jc w:val="both"/>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76DE3553"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318.46</w:t>
            </w:r>
          </w:p>
        </w:tc>
        <w:tc>
          <w:tcPr>
            <w:tcW w:w="458" w:type="pct"/>
            <w:tcBorders>
              <w:top w:val="nil"/>
              <w:left w:val="single" w:sz="4" w:space="0" w:color="auto"/>
              <w:bottom w:val="single" w:sz="4" w:space="0" w:color="auto"/>
              <w:right w:val="single" w:sz="4" w:space="0" w:color="auto"/>
            </w:tcBorders>
            <w:vAlign w:val="bottom"/>
            <w:hideMark/>
          </w:tcPr>
          <w:p w14:paraId="45B0AEBB"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64.54</w:t>
            </w:r>
          </w:p>
        </w:tc>
        <w:tc>
          <w:tcPr>
            <w:tcW w:w="458" w:type="pct"/>
            <w:tcBorders>
              <w:top w:val="nil"/>
              <w:left w:val="single" w:sz="4" w:space="0" w:color="auto"/>
              <w:bottom w:val="single" w:sz="4" w:space="0" w:color="auto"/>
              <w:right w:val="single" w:sz="4" w:space="0" w:color="auto"/>
            </w:tcBorders>
            <w:vAlign w:val="bottom"/>
            <w:hideMark/>
          </w:tcPr>
          <w:p w14:paraId="262C2642"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53.54</w:t>
            </w:r>
          </w:p>
        </w:tc>
        <w:tc>
          <w:tcPr>
            <w:tcW w:w="458" w:type="pct"/>
            <w:tcBorders>
              <w:top w:val="nil"/>
              <w:left w:val="single" w:sz="4" w:space="0" w:color="auto"/>
              <w:bottom w:val="single" w:sz="4" w:space="0" w:color="auto"/>
              <w:right w:val="single" w:sz="4" w:space="0" w:color="auto"/>
            </w:tcBorders>
            <w:vAlign w:val="bottom"/>
            <w:hideMark/>
          </w:tcPr>
          <w:p w14:paraId="06C48227"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19.46</w:t>
            </w:r>
          </w:p>
        </w:tc>
        <w:tc>
          <w:tcPr>
            <w:tcW w:w="395" w:type="pct"/>
            <w:tcBorders>
              <w:top w:val="nil"/>
              <w:left w:val="single" w:sz="4" w:space="0" w:color="auto"/>
              <w:bottom w:val="single" w:sz="4" w:space="0" w:color="auto"/>
              <w:right w:val="single" w:sz="4" w:space="0" w:color="auto"/>
            </w:tcBorders>
            <w:vAlign w:val="bottom"/>
            <w:hideMark/>
          </w:tcPr>
          <w:p w14:paraId="3BC1D348"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318.46</w:t>
            </w:r>
          </w:p>
        </w:tc>
        <w:tc>
          <w:tcPr>
            <w:tcW w:w="332" w:type="pct"/>
            <w:tcBorders>
              <w:top w:val="nil"/>
              <w:left w:val="single" w:sz="4" w:space="0" w:color="auto"/>
              <w:bottom w:val="single" w:sz="4" w:space="0" w:color="auto"/>
              <w:right w:val="single" w:sz="4" w:space="0" w:color="auto"/>
            </w:tcBorders>
            <w:vAlign w:val="bottom"/>
            <w:hideMark/>
          </w:tcPr>
          <w:p w14:paraId="15D34514" w14:textId="77777777" w:rsidR="00877F92" w:rsidRPr="001517FD" w:rsidRDefault="00877F92" w:rsidP="00D02DC9">
            <w:pPr>
              <w:bidi w:val="0"/>
              <w:spacing w:line="240" w:lineRule="auto"/>
              <w:jc w:val="both"/>
              <w:rPr>
                <w:rFonts w:cstheme="minorHAnsi"/>
                <w:i/>
                <w:iCs/>
                <w:color w:val="000000" w:themeColor="text1"/>
                <w:sz w:val="14"/>
                <w:szCs w:val="14"/>
              </w:rPr>
            </w:pPr>
            <w:r w:rsidRPr="001517FD">
              <w:rPr>
                <w:rFonts w:cstheme="minorHAnsi"/>
                <w:i/>
                <w:iCs/>
                <w:color w:val="000000" w:themeColor="text1"/>
                <w:sz w:val="14"/>
                <w:szCs w:val="14"/>
              </w:rPr>
              <w:t>64.54</w:t>
            </w:r>
          </w:p>
        </w:tc>
        <w:tc>
          <w:tcPr>
            <w:tcW w:w="0" w:type="auto"/>
            <w:vMerge/>
            <w:vAlign w:val="center"/>
            <w:hideMark/>
          </w:tcPr>
          <w:p w14:paraId="650DD486" w14:textId="77777777" w:rsidR="00877F92" w:rsidRPr="001517FD" w:rsidRDefault="00877F92" w:rsidP="00D02DC9">
            <w:pPr>
              <w:bidi w:val="0"/>
              <w:spacing w:line="240" w:lineRule="auto"/>
              <w:jc w:val="both"/>
              <w:rPr>
                <w:rFonts w:cstheme="minorHAnsi"/>
              </w:rPr>
            </w:pPr>
          </w:p>
        </w:tc>
      </w:tr>
      <w:tr w:rsidR="00877F92" w:rsidRPr="001517FD" w14:paraId="29783EF3" w14:textId="77777777" w:rsidTr="00877F92">
        <w:trPr>
          <w:trHeight w:val="57"/>
        </w:trPr>
        <w:tc>
          <w:tcPr>
            <w:tcW w:w="5000" w:type="pct"/>
            <w:gridSpan w:val="10"/>
            <w:tcBorders>
              <w:top w:val="single" w:sz="4" w:space="0" w:color="auto"/>
              <w:left w:val="nil"/>
              <w:bottom w:val="nil"/>
              <w:right w:val="nil"/>
            </w:tcBorders>
            <w:vAlign w:val="center"/>
          </w:tcPr>
          <w:p w14:paraId="15852A91" w14:textId="5B20E30F" w:rsidR="00877F92" w:rsidRPr="001517FD" w:rsidRDefault="00877F92" w:rsidP="00D02DC9">
            <w:pPr>
              <w:bidi w:val="0"/>
              <w:spacing w:line="240" w:lineRule="auto"/>
              <w:jc w:val="both"/>
              <w:rPr>
                <w:rFonts w:cstheme="minorHAnsi"/>
                <w:color w:val="000000" w:themeColor="text1"/>
                <w:sz w:val="14"/>
                <w:szCs w:val="14"/>
              </w:rPr>
            </w:pPr>
            <w:r w:rsidRPr="001517FD">
              <w:rPr>
                <w:rFonts w:cstheme="minorHAnsi"/>
                <w:color w:val="000000" w:themeColor="text1"/>
                <w:sz w:val="14"/>
                <w:szCs w:val="14"/>
              </w:rPr>
              <w:t xml:space="preserve">The numbers in italic </w:t>
            </w:r>
            <w:r w:rsidR="005D7822" w:rsidRPr="001517FD">
              <w:rPr>
                <w:rFonts w:cstheme="minorHAnsi"/>
                <w:color w:val="000000" w:themeColor="text1"/>
                <w:sz w:val="14"/>
                <w:szCs w:val="14"/>
              </w:rPr>
              <w:t>are expected</w:t>
            </w:r>
            <w:ins w:id="52" w:author="Tomer Oron" w:date="2023-12-18T09:23:00Z">
              <w:r w:rsidR="00D20D2E" w:rsidRPr="001517FD">
                <w:rPr>
                  <w:rFonts w:cstheme="minorHAnsi"/>
                  <w:color w:val="000000" w:themeColor="text1"/>
                  <w:sz w:val="14"/>
                  <w:szCs w:val="14"/>
                </w:rPr>
                <w:t xml:space="preserve"> values for model with </w:t>
              </w:r>
            </w:ins>
            <m:oMath>
              <m:r>
                <w:ins w:id="53" w:author="Tomer Oron" w:date="2023-12-18T09:23:00Z">
                  <w:rPr>
                    <w:rFonts w:ascii="Cambria Math" w:hAnsi="Cambria Math" w:cstheme="minorHAnsi"/>
                    <w:color w:val="000000" w:themeColor="text1"/>
                    <w:sz w:val="14"/>
                    <w:szCs w:val="14"/>
                  </w:rPr>
                  <m:t>p</m:t>
                </w:ins>
              </m:r>
              <m:d>
                <m:dPr>
                  <m:ctrlPr>
                    <w:ins w:id="54" w:author="Tomer Oron" w:date="2023-12-18T09:23:00Z">
                      <w:rPr>
                        <w:rFonts w:ascii="Cambria Math" w:hAnsi="Cambria Math" w:cstheme="minorHAnsi"/>
                        <w:i/>
                        <w:color w:val="000000" w:themeColor="text1"/>
                        <w:sz w:val="14"/>
                        <w:szCs w:val="14"/>
                      </w:rPr>
                    </w:ins>
                  </m:ctrlPr>
                </m:dPr>
                <m:e>
                  <m:sSub>
                    <m:sSubPr>
                      <m:ctrlPr>
                        <w:ins w:id="55" w:author="Tomer Oron" w:date="2023-12-18T09:23:00Z">
                          <w:rPr>
                            <w:rFonts w:ascii="Cambria Math" w:hAnsi="Cambria Math" w:cstheme="minorHAnsi"/>
                            <w:i/>
                            <w:color w:val="000000" w:themeColor="text1"/>
                            <w:sz w:val="14"/>
                            <w:szCs w:val="14"/>
                          </w:rPr>
                        </w:ins>
                      </m:ctrlPr>
                    </m:sSubPr>
                    <m:e>
                      <m:r>
                        <w:ins w:id="56" w:author="Tomer Oron" w:date="2023-12-18T09:23:00Z">
                          <w:rPr>
                            <w:rFonts w:ascii="Cambria Math" w:hAnsi="Cambria Math" w:cstheme="minorHAnsi"/>
                            <w:color w:val="000000" w:themeColor="text1"/>
                            <w:sz w:val="14"/>
                            <w:szCs w:val="14"/>
                          </w:rPr>
                          <m:t>L</m:t>
                        </w:ins>
                      </m:r>
                    </m:e>
                    <m:sub>
                      <m:r>
                        <w:ins w:id="57" w:author="Tomer Oron" w:date="2023-12-18T09:23:00Z">
                          <w:rPr>
                            <w:rFonts w:ascii="Cambria Math" w:hAnsi="Cambria Math" w:cstheme="minorHAnsi"/>
                            <w:color w:val="000000" w:themeColor="text1"/>
                            <w:sz w:val="14"/>
                            <w:szCs w:val="14"/>
                          </w:rPr>
                          <m:t>t</m:t>
                        </w:ins>
                      </m:r>
                    </m:sub>
                  </m:sSub>
                </m:e>
              </m:d>
              <m:r>
                <w:ins w:id="58" w:author="Tomer Oron" w:date="2023-12-18T09:23:00Z">
                  <w:rPr>
                    <w:rFonts w:ascii="Cambria Math" w:hAnsi="Cambria Math" w:cstheme="minorHAnsi"/>
                    <w:color w:val="000000" w:themeColor="text1"/>
                    <w:sz w:val="14"/>
                    <w:szCs w:val="14"/>
                  </w:rPr>
                  <m:t>=0.07</m:t>
                </w:ins>
              </m:r>
              <m:r>
                <w:rPr>
                  <w:rFonts w:ascii="Cambria Math" w:hAnsi="Cambria Math" w:cstheme="minorHAnsi"/>
                  <w:color w:val="000000" w:themeColor="text1"/>
                  <w:sz w:val="14"/>
                  <w:szCs w:val="14"/>
                </w:rPr>
                <m:t>7</m:t>
              </m:r>
              <m:r>
                <w:ins w:id="59" w:author="Tomer Oron" w:date="2023-12-18T09:23:00Z">
                  <w:rPr>
                    <w:rFonts w:ascii="Cambria Math" w:hAnsi="Cambria Math" w:cstheme="minorHAnsi"/>
                    <w:color w:val="000000" w:themeColor="text1"/>
                    <w:sz w:val="14"/>
                    <w:szCs w:val="14"/>
                  </w:rPr>
                  <m:t>5, p</m:t>
                </w:ins>
              </m:r>
              <m:d>
                <m:dPr>
                  <m:ctrlPr>
                    <w:ins w:id="60" w:author="Tomer Oron" w:date="2023-12-18T09:23:00Z">
                      <w:rPr>
                        <w:rFonts w:ascii="Cambria Math" w:hAnsi="Cambria Math" w:cstheme="minorHAnsi"/>
                        <w:i/>
                        <w:color w:val="000000" w:themeColor="text1"/>
                        <w:sz w:val="14"/>
                        <w:szCs w:val="14"/>
                      </w:rPr>
                    </w:ins>
                  </m:ctrlPr>
                </m:dPr>
                <m:e>
                  <m:r>
                    <w:ins w:id="61" w:author="Tomer Oron" w:date="2023-12-18T09:23:00Z">
                      <w:rPr>
                        <w:rFonts w:ascii="Cambria Math" w:hAnsi="Cambria Math" w:cstheme="minorHAnsi"/>
                        <w:color w:val="000000" w:themeColor="text1"/>
                        <w:sz w:val="14"/>
                        <w:szCs w:val="14"/>
                      </w:rPr>
                      <m:t>L</m:t>
                    </w:ins>
                  </m:r>
                </m:e>
                <m:e>
                  <m:r>
                    <w:ins w:id="62" w:author="Tomer Oron" w:date="2023-12-18T09:23:00Z">
                      <w:rPr>
                        <w:rFonts w:ascii="Cambria Math" w:hAnsi="Cambria Math" w:cstheme="minorHAnsi"/>
                        <w:color w:val="000000" w:themeColor="text1"/>
                        <w:sz w:val="14"/>
                        <w:szCs w:val="14"/>
                      </w:rPr>
                      <m:t>DC</m:t>
                    </w:ins>
                  </m:r>
                </m:e>
              </m:d>
              <m:r>
                <w:ins w:id="63" w:author="Tomer Oron" w:date="2023-12-18T09:23:00Z">
                  <w:rPr>
                    <w:rFonts w:ascii="Cambria Math" w:hAnsi="Cambria Math" w:cstheme="minorHAnsi"/>
                    <w:color w:val="000000" w:themeColor="text1"/>
                    <w:sz w:val="14"/>
                    <w:szCs w:val="14"/>
                  </w:rPr>
                  <m:t>=0.25</m:t>
                </w:ins>
              </m:r>
            </m:oMath>
            <w:ins w:id="64" w:author="Tomer Oron" w:date="2023-12-18T09:23:00Z">
              <w:r w:rsidR="00D20D2E" w:rsidRPr="001517FD">
                <w:rPr>
                  <w:rFonts w:cstheme="minorHAnsi"/>
                  <w:color w:val="000000" w:themeColor="text1"/>
                  <w:sz w:val="14"/>
                  <w:szCs w:val="14"/>
                </w:rPr>
                <w:t>.</w:t>
              </w:r>
            </w:ins>
            <w:commentRangeStart w:id="65"/>
            <w:del w:id="66" w:author="Tomer Oron" w:date="2023-12-18T09:23:00Z">
              <w:r w:rsidRPr="001517FD" w:rsidDel="00D20D2E">
                <w:rPr>
                  <w:rFonts w:cstheme="minorHAnsi"/>
                  <w:color w:val="000000" w:themeColor="text1"/>
                  <w:sz w:val="14"/>
                  <w:szCs w:val="14"/>
                </w:rPr>
                <w:delText xml:space="preserve">fitted </w:delText>
              </w:r>
              <w:commentRangeEnd w:id="65"/>
              <w:r w:rsidR="00707450" w:rsidRPr="001517FD" w:rsidDel="00D20D2E">
                <w:rPr>
                  <w:rStyle w:val="CommentReference"/>
                  <w:rFonts w:cstheme="minorHAnsi"/>
                </w:rPr>
                <w:commentReference w:id="65"/>
              </w:r>
              <w:r w:rsidRPr="001517FD" w:rsidDel="00D20D2E">
                <w:rPr>
                  <w:rFonts w:cstheme="minorHAnsi"/>
                  <w:color w:val="000000" w:themeColor="text1"/>
                  <w:sz w:val="14"/>
                  <w:szCs w:val="14"/>
                </w:rPr>
                <w:delText>values.</w:delText>
              </w:r>
            </w:del>
          </w:p>
          <w:p w14:paraId="30BEABBB" w14:textId="77777777" w:rsidR="00877F92" w:rsidRPr="001517FD" w:rsidRDefault="00877F92" w:rsidP="00D02DC9">
            <w:pPr>
              <w:bidi w:val="0"/>
              <w:spacing w:line="240" w:lineRule="auto"/>
              <w:jc w:val="both"/>
              <w:rPr>
                <w:rFonts w:eastAsiaTheme="minorEastAsia" w:cstheme="minorHAnsi"/>
                <w:color w:val="000000" w:themeColor="text1"/>
                <w:sz w:val="14"/>
                <w:szCs w:val="14"/>
              </w:rPr>
            </w:pPr>
            <m:oMathPara>
              <m:oMathParaPr>
                <m:jc m:val="left"/>
              </m:oMathParaPr>
              <m:oMath>
                <m:r>
                  <w:rPr>
                    <w:rFonts w:ascii="Cambria Math" w:hAnsi="Cambria Math" w:cstheme="minorHAnsi"/>
                    <w:sz w:val="14"/>
                    <w:szCs w:val="14"/>
                  </w:rPr>
                  <m:t>†p</m:t>
                </m:r>
                <m:d>
                  <m:dPr>
                    <m:ctrlPr>
                      <w:rPr>
                        <w:rFonts w:ascii="Cambria Math" w:hAnsi="Cambria Math" w:cstheme="minorHAnsi"/>
                        <w:i/>
                        <w:sz w:val="14"/>
                        <w:szCs w:val="14"/>
                      </w:rPr>
                    </m:ctrlPr>
                  </m:dPr>
                  <m:e>
                    <m:sSub>
                      <m:sSubPr>
                        <m:ctrlPr>
                          <w:rPr>
                            <w:rFonts w:ascii="Cambria Math" w:hAnsi="Cambria Math" w:cstheme="minorHAnsi"/>
                            <w:i/>
                            <w:sz w:val="14"/>
                            <w:szCs w:val="14"/>
                          </w:rPr>
                        </m:ctrlPr>
                      </m:sSubPr>
                      <m:e>
                        <m:r>
                          <w:rPr>
                            <w:rFonts w:ascii="Cambria Math" w:hAnsi="Cambria Math" w:cstheme="minorHAnsi"/>
                            <w:sz w:val="14"/>
                            <w:szCs w:val="14"/>
                          </w:rPr>
                          <m:t>L</m:t>
                        </m:r>
                      </m:e>
                      <m:sub>
                        <m:r>
                          <w:rPr>
                            <w:rFonts w:ascii="Cambria Math" w:hAnsi="Cambria Math" w:cstheme="minorHAnsi"/>
                            <w:sz w:val="14"/>
                            <w:szCs w:val="14"/>
                          </w:rPr>
                          <m:t>t</m:t>
                        </m:r>
                      </m:sub>
                    </m:sSub>
                  </m:e>
                </m:d>
                <m:r>
                  <w:rPr>
                    <w:rFonts w:ascii="Cambria Math" w:hAnsi="Cambria Math" w:cstheme="minorHAnsi"/>
                    <w:sz w:val="14"/>
                    <w:szCs w:val="14"/>
                  </w:rPr>
                  <m:t>=0.0775;p</m:t>
                </m:r>
                <m:d>
                  <m:dPr>
                    <m:ctrlPr>
                      <w:rPr>
                        <w:rFonts w:ascii="Cambria Math" w:hAnsi="Cambria Math" w:cstheme="minorHAnsi"/>
                        <w:i/>
                        <w:sz w:val="14"/>
                        <w:szCs w:val="14"/>
                      </w:rPr>
                    </m:ctrlPr>
                  </m:dPr>
                  <m:e>
                    <m:r>
                      <w:rPr>
                        <w:rFonts w:ascii="Cambria Math" w:hAnsi="Cambria Math" w:cstheme="minorHAnsi"/>
                        <w:sz w:val="14"/>
                        <w:szCs w:val="14"/>
                      </w:rPr>
                      <m:t>L</m:t>
                    </m:r>
                  </m:e>
                  <m:e>
                    <m:r>
                      <w:rPr>
                        <w:rFonts w:ascii="Cambria Math" w:hAnsi="Cambria Math" w:cstheme="minorHAnsi"/>
                        <w:sz w:val="14"/>
                        <w:szCs w:val="14"/>
                      </w:rPr>
                      <m:t>DC</m:t>
                    </m:r>
                  </m:e>
                </m:d>
                <m:r>
                  <w:rPr>
                    <w:rFonts w:ascii="Cambria Math" w:hAnsi="Cambria Math" w:cstheme="minorHAnsi"/>
                    <w:sz w:val="14"/>
                    <w:szCs w:val="14"/>
                  </w:rPr>
                  <m:t>=0.25</m:t>
                </m:r>
              </m:oMath>
            </m:oMathPara>
          </w:p>
          <w:p w14:paraId="1DCF0179" w14:textId="77777777" w:rsidR="00877F92" w:rsidRPr="001517FD" w:rsidRDefault="00877F92" w:rsidP="00D02DC9">
            <w:pPr>
              <w:bidi w:val="0"/>
              <w:spacing w:line="240" w:lineRule="auto"/>
              <w:jc w:val="both"/>
              <w:rPr>
                <w:rFonts w:cstheme="minorHAnsi"/>
                <w:color w:val="000000" w:themeColor="text1"/>
                <w:sz w:val="14"/>
                <w:szCs w:val="14"/>
              </w:rPr>
            </w:pPr>
            <m:oMathPara>
              <m:oMathParaPr>
                <m:jc m:val="left"/>
              </m:oMathParaPr>
              <m:oMath>
                <m:r>
                  <w:rPr>
                    <w:rFonts w:ascii="Cambria Math" w:hAnsi="Cambria Math" w:cstheme="minorHAnsi"/>
                    <w:sz w:val="14"/>
                    <w:szCs w:val="14"/>
                  </w:rPr>
                  <m:t>*p&lt;0.05, ***p&lt;0.001</m:t>
                </m:r>
              </m:oMath>
            </m:oMathPara>
          </w:p>
        </w:tc>
      </w:tr>
    </w:tbl>
    <w:p w14:paraId="30AAB49E" w14:textId="5F4CA03F" w:rsidR="00877F92" w:rsidRPr="001517FD" w:rsidRDefault="00877F92" w:rsidP="00D02DC9">
      <w:pPr>
        <w:pStyle w:val="Caption"/>
        <w:keepNext/>
        <w:bidi w:val="0"/>
        <w:jc w:val="both"/>
        <w:rPr>
          <w:rFonts w:cstheme="minorHAnsi"/>
          <w:color w:val="000000" w:themeColor="text1"/>
        </w:rPr>
      </w:pPr>
      <w:bookmarkStart w:id="67" w:name="_Toc153726528"/>
      <w:r w:rsidRPr="001517FD">
        <w:rPr>
          <w:rFonts w:cstheme="minorHAnsi"/>
          <w:color w:val="000000" w:themeColor="text1"/>
        </w:rPr>
        <w:t xml:space="preserve">Table </w:t>
      </w:r>
      <w:r w:rsidRPr="001517FD">
        <w:rPr>
          <w:rFonts w:cstheme="minorHAnsi"/>
        </w:rPr>
        <w:fldChar w:fldCharType="begin"/>
      </w:r>
      <w:r w:rsidRPr="001517FD">
        <w:rPr>
          <w:rFonts w:cstheme="minorHAnsi"/>
        </w:rPr>
        <w:instrText>SEQ Table \* ARABIC</w:instrText>
      </w:r>
      <w:r w:rsidRPr="001517FD">
        <w:rPr>
          <w:rFonts w:cstheme="minorHAnsi"/>
        </w:rPr>
        <w:fldChar w:fldCharType="separate"/>
      </w:r>
      <w:r w:rsidR="007B0160">
        <w:rPr>
          <w:rFonts w:cstheme="minorHAnsi"/>
          <w:noProof/>
        </w:rPr>
        <w:t>2</w:t>
      </w:r>
      <w:r w:rsidRPr="001517FD">
        <w:rPr>
          <w:rFonts w:cstheme="minorHAnsi"/>
        </w:rPr>
        <w:fldChar w:fldCharType="end"/>
      </w:r>
      <w:r w:rsidRPr="001517FD">
        <w:rPr>
          <w:rFonts w:cstheme="minorHAnsi"/>
          <w:color w:val="000000" w:themeColor="text1"/>
        </w:rPr>
        <w:t xml:space="preserve">. The results of 12 studies </w:t>
      </w:r>
      <w:r w:rsidR="004A646C" w:rsidRPr="001517FD">
        <w:rPr>
          <w:rFonts w:cstheme="minorHAnsi"/>
          <w:color w:val="000000" w:themeColor="text1"/>
        </w:rPr>
        <w:t xml:space="preserve">on </w:t>
      </w:r>
      <w:r w:rsidRPr="001517FD">
        <w:rPr>
          <w:rFonts w:cstheme="minorHAnsi"/>
          <w:color w:val="000000" w:themeColor="text1"/>
        </w:rPr>
        <w:t xml:space="preserve">the </w:t>
      </w:r>
      <w:r w:rsidR="004A646C" w:rsidRPr="001517FD">
        <w:rPr>
          <w:rFonts w:cstheme="minorHAnsi"/>
          <w:color w:val="000000" w:themeColor="text1"/>
        </w:rPr>
        <w:t xml:space="preserve">incidence </w:t>
      </w:r>
      <w:r w:rsidRPr="001517FD">
        <w:rPr>
          <w:rFonts w:cstheme="minorHAnsi"/>
          <w:color w:val="000000" w:themeColor="text1"/>
        </w:rPr>
        <w:t xml:space="preserve">of right- and left-handed </w:t>
      </w:r>
      <w:r w:rsidR="004A646C" w:rsidRPr="001517FD">
        <w:rPr>
          <w:rFonts w:cstheme="minorHAnsi"/>
          <w:color w:val="000000" w:themeColor="text1"/>
        </w:rPr>
        <w:t xml:space="preserve">offspring of </w:t>
      </w:r>
      <w:r w:rsidRPr="001517FD">
        <w:rPr>
          <w:rFonts w:cstheme="minorHAnsi"/>
          <w:color w:val="000000" w:themeColor="text1"/>
        </w:rPr>
        <w:t xml:space="preserve">R×R, R×L and L×L </w:t>
      </w:r>
      <w:r w:rsidR="004A646C" w:rsidRPr="001517FD">
        <w:rPr>
          <w:rFonts w:cstheme="minorHAnsi"/>
          <w:color w:val="000000" w:themeColor="text1"/>
        </w:rPr>
        <w:t>parents. M</w:t>
      </w:r>
      <w:r w:rsidRPr="001517FD">
        <w:rPr>
          <w:rFonts w:cstheme="minorHAnsi"/>
          <w:color w:val="000000" w:themeColor="text1"/>
        </w:rPr>
        <w:t xml:space="preserve">ating data from </w:t>
      </w:r>
      <w:r w:rsidR="004A646C" w:rsidRPr="001517FD">
        <w:rPr>
          <w:rFonts w:cstheme="minorHAnsi"/>
          <w:color w:val="000000" w:themeColor="text1"/>
        </w:rPr>
        <w:t>T</w:t>
      </w:r>
      <w:r w:rsidRPr="001517FD">
        <w:rPr>
          <w:rFonts w:cstheme="minorHAnsi"/>
          <w:color w:val="000000" w:themeColor="text1"/>
        </w:rPr>
        <w:t xml:space="preserve">able 2 in McManus </w:t>
      </w:r>
      <w:r w:rsidR="004A646C" w:rsidRPr="001517FD">
        <w:rPr>
          <w:rFonts w:cstheme="minorHAnsi"/>
          <w:color w:val="000000" w:themeColor="text1"/>
        </w:rPr>
        <w:t>(</w:t>
      </w:r>
      <w:r w:rsidRPr="001517FD">
        <w:rPr>
          <w:rFonts w:cstheme="minorHAnsi"/>
          <w:color w:val="000000" w:themeColor="text1"/>
        </w:rPr>
        <w:t>1985)</w:t>
      </w:r>
      <w:r w:rsidR="004A646C" w:rsidRPr="001517FD">
        <w:rPr>
          <w:rFonts w:cstheme="minorHAnsi"/>
          <w:color w:val="000000" w:themeColor="text1"/>
        </w:rPr>
        <w:t>.</w:t>
      </w:r>
      <w:bookmarkEnd w:id="67"/>
    </w:p>
    <w:p w14:paraId="400EE417" w14:textId="77777777" w:rsidR="000E4FB2" w:rsidRPr="001517FD" w:rsidRDefault="000E4FB2" w:rsidP="00D02DC9">
      <w:pPr>
        <w:bidi w:val="0"/>
        <w:spacing w:line="360" w:lineRule="auto"/>
        <w:jc w:val="both"/>
        <w:rPr>
          <w:rFonts w:cstheme="minorHAnsi"/>
          <w:color w:val="000000" w:themeColor="text1"/>
        </w:rPr>
      </w:pPr>
      <w:r w:rsidRPr="001517FD">
        <w:rPr>
          <w:rFonts w:cstheme="minorHAnsi"/>
          <w:color w:val="000000" w:themeColor="text1"/>
        </w:rPr>
        <w:br w:type="page"/>
      </w:r>
    </w:p>
    <w:p w14:paraId="2409324F" w14:textId="1EBAA37A" w:rsidR="00877F92" w:rsidRPr="001517FD" w:rsidRDefault="00877F92" w:rsidP="00D02DC9">
      <w:pPr>
        <w:bidi w:val="0"/>
        <w:spacing w:line="360" w:lineRule="auto"/>
        <w:jc w:val="both"/>
        <w:rPr>
          <w:rFonts w:cstheme="minorHAnsi"/>
        </w:rPr>
        <w:sectPr w:rsidR="00877F92" w:rsidRPr="001517FD" w:rsidSect="00087421">
          <w:headerReference w:type="even" r:id="rId23"/>
          <w:headerReference w:type="default" r:id="rId24"/>
          <w:footerReference w:type="default" r:id="rId25"/>
          <w:pgSz w:w="11906" w:h="16838"/>
          <w:pgMar w:top="1440" w:right="1440" w:bottom="1440" w:left="1440" w:header="708" w:footer="708" w:gutter="0"/>
          <w:pgNumType w:start="0"/>
          <w:cols w:space="720"/>
          <w:titlePg/>
          <w:bidi/>
          <w:rtlGutter/>
          <w:docGrid w:linePitch="299"/>
        </w:sectPr>
      </w:pPr>
      <w:r w:rsidRPr="001517FD">
        <w:rPr>
          <w:rFonts w:cstheme="minorHAnsi"/>
          <w:color w:val="000000" w:themeColor="text1"/>
        </w:rPr>
        <w:lastRenderedPageBreak/>
        <w:t>The second table</w:t>
      </w:r>
      <w:r w:rsidR="004A646C" w:rsidRPr="001517FD">
        <w:rPr>
          <w:rFonts w:cstheme="minorHAnsi"/>
          <w:color w:val="000000" w:themeColor="text1"/>
        </w:rPr>
        <w:t xml:space="preserve"> in McManus (1985)</w:t>
      </w:r>
      <w:r w:rsidRPr="001517FD">
        <w:rPr>
          <w:rFonts w:cstheme="minorHAnsi"/>
          <w:color w:val="000000" w:themeColor="text1"/>
        </w:rPr>
        <w:t xml:space="preserve"> presents the results </w:t>
      </w:r>
      <w:r w:rsidR="004A646C" w:rsidRPr="001517FD">
        <w:rPr>
          <w:rFonts w:cstheme="minorHAnsi"/>
          <w:color w:val="000000" w:themeColor="text1"/>
        </w:rPr>
        <w:t xml:space="preserve">of </w:t>
      </w:r>
      <w:r w:rsidRPr="001517FD">
        <w:rPr>
          <w:rFonts w:cstheme="minorHAnsi"/>
          <w:color w:val="000000" w:themeColor="text1"/>
        </w:rPr>
        <w:t xml:space="preserve">two surveys conducted by McManus among students at the University of Cambridge. </w:t>
      </w:r>
      <w:r w:rsidR="004A646C" w:rsidRPr="001517FD">
        <w:rPr>
          <w:rFonts w:cstheme="minorHAnsi"/>
          <w:color w:val="000000" w:themeColor="text1"/>
        </w:rPr>
        <w:t>S</w:t>
      </w:r>
      <w:r w:rsidRPr="001517FD">
        <w:rPr>
          <w:rFonts w:cstheme="minorHAnsi"/>
          <w:color w:val="000000" w:themeColor="text1"/>
        </w:rPr>
        <w:t>tudents were asked to provide information regarding their own handedness, their siblings' handedness, as well as their parents' and grandparents' handedness.</w:t>
      </w:r>
      <w:r w:rsidR="00E6002B" w:rsidRPr="001517FD">
        <w:rPr>
          <w:rFonts w:cstheme="minorHAnsi"/>
        </w:rPr>
        <w:t xml:space="preserve"> </w:t>
      </w:r>
      <w:r w:rsidRPr="001517FD">
        <w:rPr>
          <w:rFonts w:cstheme="minorHAnsi"/>
          <w:color w:val="000000" w:themeColor="text1"/>
        </w:rPr>
        <w:t xml:space="preserve">The first survey (referred as ICM1) was conducted in May 1977 </w:t>
      </w:r>
      <w:r w:rsidR="004A646C" w:rsidRPr="001517FD">
        <w:rPr>
          <w:rFonts w:cstheme="minorHAnsi"/>
          <w:color w:val="000000" w:themeColor="text1"/>
        </w:rPr>
        <w:t>among</w:t>
      </w:r>
      <w:r w:rsidRPr="001517FD">
        <w:rPr>
          <w:rFonts w:cstheme="minorHAnsi"/>
          <w:color w:val="000000" w:themeColor="text1"/>
        </w:rPr>
        <w:t xml:space="preserve"> undergraduate students. Handedness was classified based on the hand used for writing, except for those who wrote using their right hand due to being forced to switch from writing using their left hand. Such cases were classified as left-handers.</w:t>
      </w:r>
      <w:r w:rsidR="00E6002B" w:rsidRPr="001517FD">
        <w:rPr>
          <w:rFonts w:cstheme="minorHAnsi"/>
        </w:rPr>
        <w:t xml:space="preserve"> </w:t>
      </w:r>
      <w:r w:rsidRPr="001517FD">
        <w:rPr>
          <w:rFonts w:cstheme="minorHAnsi"/>
          <w:color w:val="000000" w:themeColor="text1"/>
        </w:rPr>
        <w:t xml:space="preserve">The second survey (referred as ICM2) took place in </w:t>
      </w:r>
      <w:commentRangeStart w:id="68"/>
      <w:r w:rsidRPr="001517FD">
        <w:rPr>
          <w:rFonts w:cstheme="minorHAnsi"/>
          <w:color w:val="000000" w:themeColor="text1"/>
        </w:rPr>
        <w:t xml:space="preserve">June </w:t>
      </w:r>
      <w:commentRangeEnd w:id="68"/>
      <w:r w:rsidR="004A646C" w:rsidRPr="001517FD">
        <w:rPr>
          <w:rStyle w:val="CommentReference"/>
          <w:rFonts w:cstheme="minorHAnsi"/>
        </w:rPr>
        <w:commentReference w:id="68"/>
      </w:r>
      <w:r w:rsidR="009A67B5" w:rsidRPr="001517FD">
        <w:rPr>
          <w:rFonts w:cstheme="minorHAnsi"/>
          <w:color w:val="000000" w:themeColor="text1"/>
        </w:rPr>
        <w:t xml:space="preserve">1977 </w:t>
      </w:r>
      <w:commentRangeStart w:id="69"/>
      <w:r w:rsidR="004A646C" w:rsidRPr="001517FD">
        <w:rPr>
          <w:rFonts w:cstheme="minorHAnsi"/>
          <w:color w:val="000000" w:themeColor="text1"/>
        </w:rPr>
        <w:t>among</w:t>
      </w:r>
      <w:r w:rsidRPr="001517FD">
        <w:rPr>
          <w:rFonts w:cstheme="minorHAnsi"/>
          <w:color w:val="000000" w:themeColor="text1"/>
        </w:rPr>
        <w:t xml:space="preserve"> graduate</w:t>
      </w:r>
      <w:r w:rsidR="004A646C" w:rsidRPr="001517FD">
        <w:rPr>
          <w:rFonts w:cstheme="minorHAnsi"/>
          <w:color w:val="000000" w:themeColor="text1"/>
        </w:rPr>
        <w:t xml:space="preserve"> student</w:t>
      </w:r>
      <w:r w:rsidRPr="001517FD">
        <w:rPr>
          <w:rFonts w:cstheme="minorHAnsi"/>
          <w:color w:val="000000" w:themeColor="text1"/>
        </w:rPr>
        <w:t>s on the eve of the graduation ceremony</w:t>
      </w:r>
      <w:commentRangeEnd w:id="69"/>
      <w:r w:rsidR="00E6002B" w:rsidRPr="001517FD">
        <w:rPr>
          <w:rStyle w:val="CommentReference"/>
          <w:rFonts w:cstheme="minorHAnsi"/>
        </w:rPr>
        <w:commentReference w:id="69"/>
      </w:r>
      <w:r w:rsidRPr="001517FD">
        <w:rPr>
          <w:rFonts w:cstheme="minorHAnsi"/>
          <w:color w:val="000000" w:themeColor="text1"/>
        </w:rPr>
        <w:t>. The classification of handedness in this questionnaire was similar to the first survey. From these questionnaire</w:t>
      </w:r>
      <w:r w:rsidR="004A646C" w:rsidRPr="001517FD">
        <w:rPr>
          <w:rFonts w:cstheme="minorHAnsi"/>
          <w:color w:val="000000" w:themeColor="text1"/>
        </w:rPr>
        <w:t>s</w:t>
      </w:r>
      <w:r w:rsidRPr="001517FD">
        <w:rPr>
          <w:rFonts w:cstheme="minorHAnsi"/>
          <w:color w:val="000000" w:themeColor="text1"/>
        </w:rPr>
        <w:t xml:space="preserve">, three datasets were obtained: one for students and their siblings, considering their parents' handedness, and two datasets for the parents' and their siblings' handedness given the grandparents' handedness, with distinction between paternal and maternal family. The data from both surveys are presented in </w:t>
      </w:r>
      <w:r w:rsidR="004A646C" w:rsidRPr="001517FD">
        <w:rPr>
          <w:rFonts w:cstheme="minorHAnsi"/>
          <w:color w:val="000000" w:themeColor="text1"/>
        </w:rPr>
        <w:t>T</w:t>
      </w:r>
      <w:r w:rsidRPr="001517FD">
        <w:rPr>
          <w:rFonts w:cstheme="minorHAnsi"/>
          <w:color w:val="000000" w:themeColor="text1"/>
        </w:rPr>
        <w:t xml:space="preserve">able </w:t>
      </w:r>
      <w:r w:rsidR="00F701A3" w:rsidRPr="001517FD">
        <w:rPr>
          <w:rFonts w:cstheme="minorHAnsi"/>
          <w:color w:val="000000" w:themeColor="text1"/>
        </w:rPr>
        <w:t>3</w:t>
      </w:r>
      <w:r w:rsidRPr="001517FD">
        <w:rPr>
          <w:rFonts w:cstheme="minorHAnsi"/>
          <w:color w:val="000000" w:themeColor="text1"/>
        </w:rPr>
        <w:t>.</w:t>
      </w:r>
    </w:p>
    <w:tbl>
      <w:tblPr>
        <w:tblStyle w:val="TableGrid"/>
        <w:tblpPr w:leftFromText="180" w:rightFromText="180" w:vertAnchor="text" w:horzAnchor="margin" w:tblpY="439"/>
        <w:tblW w:w="12895" w:type="dxa"/>
        <w:tblLook w:val="04A0" w:firstRow="1" w:lastRow="0" w:firstColumn="1" w:lastColumn="0" w:noHBand="0" w:noVBand="1"/>
      </w:tblPr>
      <w:tblGrid>
        <w:gridCol w:w="808"/>
        <w:gridCol w:w="752"/>
        <w:gridCol w:w="771"/>
        <w:gridCol w:w="584"/>
        <w:gridCol w:w="607"/>
        <w:gridCol w:w="536"/>
        <w:gridCol w:w="536"/>
        <w:gridCol w:w="488"/>
        <w:gridCol w:w="488"/>
        <w:gridCol w:w="465"/>
        <w:gridCol w:w="536"/>
        <w:gridCol w:w="536"/>
        <w:gridCol w:w="489"/>
        <w:gridCol w:w="489"/>
        <w:gridCol w:w="489"/>
        <w:gridCol w:w="465"/>
        <w:gridCol w:w="489"/>
        <w:gridCol w:w="489"/>
        <w:gridCol w:w="489"/>
        <w:gridCol w:w="489"/>
        <w:gridCol w:w="489"/>
        <w:gridCol w:w="462"/>
        <w:gridCol w:w="949"/>
      </w:tblGrid>
      <w:tr w:rsidR="003A38C5" w:rsidRPr="001517FD" w14:paraId="505032B3" w14:textId="77777777" w:rsidTr="00686F7F">
        <w:tc>
          <w:tcPr>
            <w:tcW w:w="808" w:type="dxa"/>
            <w:vMerge w:val="restart"/>
            <w:tcBorders>
              <w:top w:val="single" w:sz="4" w:space="0" w:color="auto"/>
              <w:left w:val="single" w:sz="4" w:space="0" w:color="auto"/>
              <w:bottom w:val="single" w:sz="4" w:space="0" w:color="auto"/>
              <w:right w:val="single" w:sz="4" w:space="0" w:color="auto"/>
            </w:tcBorders>
            <w:vAlign w:val="center"/>
          </w:tcPr>
          <w:p w14:paraId="0FDBC6AF" w14:textId="77777777" w:rsidR="00B725A8" w:rsidRPr="001517FD" w:rsidRDefault="00B725A8" w:rsidP="00D02DC9">
            <w:pPr>
              <w:bidi w:val="0"/>
              <w:spacing w:line="240" w:lineRule="auto"/>
              <w:jc w:val="both"/>
              <w:rPr>
                <w:rFonts w:cstheme="minorHAnsi"/>
                <w:b/>
                <w:bCs/>
                <w:sz w:val="14"/>
                <w:szCs w:val="14"/>
                <w:u w:val="single"/>
              </w:rPr>
            </w:pP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7D61F413" w14:textId="77777777" w:rsidR="00B725A8" w:rsidRPr="001517FD" w:rsidRDefault="00B725A8" w:rsidP="00D02DC9">
            <w:pPr>
              <w:bidi w:val="0"/>
              <w:spacing w:line="240" w:lineRule="auto"/>
              <w:jc w:val="both"/>
              <w:rPr>
                <w:rFonts w:ascii="Cambria Math" w:hAnsi="Cambria Math" w:cstheme="minorHAnsi"/>
                <w:sz w:val="14"/>
                <w:szCs w:val="14"/>
                <w:oMath/>
              </w:rPr>
            </w:pPr>
            <m:oMathPara>
              <m:oMath>
                <m:r>
                  <w:rPr>
                    <w:rFonts w:ascii="Cambria Math" w:hAnsi="Cambria Math" w:cstheme="minorHAnsi"/>
                    <w:sz w:val="14"/>
                    <w:szCs w:val="14"/>
                  </w:rPr>
                  <m:t>p</m:t>
                </m:r>
                <m:d>
                  <m:dPr>
                    <m:ctrlPr>
                      <w:rPr>
                        <w:rFonts w:ascii="Cambria Math" w:hAnsi="Cambria Math" w:cstheme="minorHAnsi"/>
                        <w:sz w:val="14"/>
                        <w:szCs w:val="14"/>
                      </w:rPr>
                    </m:ctrlPr>
                  </m:dPr>
                  <m:e>
                    <m:sSub>
                      <m:sSubPr>
                        <m:ctrlPr>
                          <w:rPr>
                            <w:rFonts w:ascii="Cambria Math" w:hAnsi="Cambria Math" w:cstheme="minorHAnsi"/>
                            <w:sz w:val="14"/>
                            <w:szCs w:val="14"/>
                          </w:rPr>
                        </m:ctrlPr>
                      </m:sSubPr>
                      <m:e>
                        <m:r>
                          <w:rPr>
                            <w:rFonts w:ascii="Cambria Math" w:hAnsi="Cambria Math" w:cstheme="minorHAnsi"/>
                            <w:sz w:val="14"/>
                            <w:szCs w:val="14"/>
                          </w:rPr>
                          <m:t>L</m:t>
                        </m:r>
                      </m:e>
                      <m:sub>
                        <m:r>
                          <w:rPr>
                            <w:rFonts w:ascii="Cambria Math" w:hAnsi="Cambria Math" w:cstheme="minorHAnsi"/>
                            <w:sz w:val="14"/>
                            <w:szCs w:val="14"/>
                          </w:rPr>
                          <m:t>m</m:t>
                        </m:r>
                      </m:sub>
                    </m:sSub>
                  </m:e>
                </m:d>
              </m:oMath>
            </m:oMathPara>
          </w:p>
          <w:p w14:paraId="31DD6833" w14:textId="77777777" w:rsidR="00B725A8" w:rsidRPr="001517FD" w:rsidRDefault="00B725A8" w:rsidP="00D02DC9">
            <w:pPr>
              <w:bidi w:val="0"/>
              <w:spacing w:line="240" w:lineRule="auto"/>
              <w:jc w:val="both"/>
              <w:rPr>
                <w:rFonts w:cstheme="minorHAnsi"/>
                <w:b/>
                <w:bCs/>
                <w:sz w:val="14"/>
                <w:szCs w:val="14"/>
                <w:u w:val="single"/>
              </w:rPr>
            </w:pPr>
            <m:oMathPara>
              <m:oMath>
                <m:r>
                  <w:rPr>
                    <w:rFonts w:ascii="Cambria Math" w:hAnsi="Cambria Math" w:cstheme="minorHAnsi"/>
                    <w:sz w:val="14"/>
                    <w:szCs w:val="14"/>
                  </w:rPr>
                  <m:t>progeny</m:t>
                </m:r>
              </m:oMath>
            </m:oMathPara>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15F34A91" w14:textId="77777777" w:rsidR="00B725A8" w:rsidRPr="001517FD" w:rsidRDefault="00B725A8" w:rsidP="00D02DC9">
            <w:pPr>
              <w:bidi w:val="0"/>
              <w:spacing w:line="240" w:lineRule="auto"/>
              <w:jc w:val="both"/>
              <w:rPr>
                <w:rFonts w:ascii="Cambria Math" w:hAnsi="Cambria Math" w:cstheme="minorHAnsi"/>
                <w:sz w:val="14"/>
                <w:szCs w:val="14"/>
                <w:oMath/>
              </w:rPr>
            </w:pPr>
            <m:oMathPara>
              <m:oMath>
                <m:r>
                  <w:rPr>
                    <w:rFonts w:ascii="Cambria Math" w:hAnsi="Cambria Math" w:cstheme="minorHAnsi"/>
                    <w:sz w:val="14"/>
                    <w:szCs w:val="14"/>
                  </w:rPr>
                  <m:t>p</m:t>
                </m:r>
                <m:d>
                  <m:dPr>
                    <m:ctrlPr>
                      <w:rPr>
                        <w:rFonts w:ascii="Cambria Math" w:hAnsi="Cambria Math" w:cstheme="minorHAnsi"/>
                        <w:sz w:val="14"/>
                        <w:szCs w:val="14"/>
                      </w:rPr>
                    </m:ctrlPr>
                  </m:dPr>
                  <m:e>
                    <m:sSub>
                      <m:sSubPr>
                        <m:ctrlPr>
                          <w:rPr>
                            <w:rFonts w:ascii="Cambria Math" w:hAnsi="Cambria Math" w:cstheme="minorHAnsi"/>
                            <w:sz w:val="14"/>
                            <w:szCs w:val="14"/>
                          </w:rPr>
                        </m:ctrlPr>
                      </m:sSubPr>
                      <m:e>
                        <m:r>
                          <w:rPr>
                            <w:rFonts w:ascii="Cambria Math" w:hAnsi="Cambria Math" w:cstheme="minorHAnsi"/>
                            <w:sz w:val="14"/>
                            <w:szCs w:val="14"/>
                          </w:rPr>
                          <m:t>L</m:t>
                        </m:r>
                      </m:e>
                      <m:sub>
                        <m:r>
                          <w:rPr>
                            <w:rFonts w:ascii="Cambria Math" w:hAnsi="Cambria Math" w:cstheme="minorHAnsi"/>
                            <w:sz w:val="14"/>
                            <w:szCs w:val="14"/>
                          </w:rPr>
                          <m:t>m</m:t>
                        </m:r>
                      </m:sub>
                    </m:sSub>
                  </m:e>
                </m:d>
              </m:oMath>
            </m:oMathPara>
          </w:p>
          <w:p w14:paraId="31804E94" w14:textId="77777777" w:rsidR="00B725A8" w:rsidRPr="001517FD" w:rsidRDefault="00B725A8" w:rsidP="00D02DC9">
            <w:pPr>
              <w:bidi w:val="0"/>
              <w:spacing w:line="240" w:lineRule="auto"/>
              <w:jc w:val="both"/>
              <w:rPr>
                <w:rFonts w:cstheme="minorHAnsi"/>
                <w:b/>
                <w:bCs/>
                <w:sz w:val="14"/>
                <w:szCs w:val="14"/>
                <w:u w:val="single"/>
              </w:rPr>
            </w:pPr>
            <m:oMathPara>
              <m:oMath>
                <m:r>
                  <w:rPr>
                    <w:rFonts w:ascii="Cambria Math" w:hAnsi="Cambria Math" w:cstheme="minorHAnsi"/>
                    <w:sz w:val="14"/>
                    <w:szCs w:val="14"/>
                  </w:rPr>
                  <m:t>parental</m:t>
                </m:r>
              </m:oMath>
            </m:oMathPara>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2535C8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Family size</w:t>
            </w:r>
          </w:p>
        </w:tc>
        <w:tc>
          <w:tcPr>
            <w:tcW w:w="3120" w:type="dxa"/>
            <w:gridSpan w:val="6"/>
            <w:tcBorders>
              <w:top w:val="single" w:sz="4" w:space="0" w:color="auto"/>
              <w:left w:val="single" w:sz="4" w:space="0" w:color="auto"/>
              <w:bottom w:val="single" w:sz="4" w:space="0" w:color="auto"/>
              <w:right w:val="single" w:sz="4" w:space="0" w:color="auto"/>
            </w:tcBorders>
            <w:vAlign w:val="center"/>
            <w:hideMark/>
          </w:tcPr>
          <w:p w14:paraId="731296CA" w14:textId="77777777" w:rsidR="00B725A8" w:rsidRPr="001517FD" w:rsidRDefault="00B725A8" w:rsidP="00D02DC9">
            <w:pPr>
              <w:bidi w:val="0"/>
              <w:spacing w:line="240" w:lineRule="auto"/>
              <w:jc w:val="both"/>
              <w:rPr>
                <w:rFonts w:cstheme="minorHAnsi"/>
                <w:b/>
                <w:bCs/>
                <w:sz w:val="14"/>
                <w:szCs w:val="14"/>
                <w:u w:val="single"/>
              </w:rPr>
            </w:pPr>
            <m:oMathPara>
              <m:oMath>
                <m:r>
                  <w:rPr>
                    <w:rFonts w:ascii="Cambria Math" w:hAnsi="Cambria Math" w:cstheme="minorHAnsi"/>
                    <w:sz w:val="14"/>
                    <w:szCs w:val="14"/>
                  </w:rPr>
                  <m:t>R×R</m:t>
                </m:r>
              </m:oMath>
            </m:oMathPara>
          </w:p>
        </w:tc>
        <w:tc>
          <w:tcPr>
            <w:tcW w:w="3004" w:type="dxa"/>
            <w:gridSpan w:val="6"/>
            <w:tcBorders>
              <w:top w:val="single" w:sz="4" w:space="0" w:color="auto"/>
              <w:left w:val="single" w:sz="4" w:space="0" w:color="auto"/>
              <w:bottom w:val="single" w:sz="4" w:space="0" w:color="auto"/>
              <w:right w:val="single" w:sz="4" w:space="0" w:color="auto"/>
            </w:tcBorders>
            <w:vAlign w:val="center"/>
            <w:hideMark/>
          </w:tcPr>
          <w:p w14:paraId="2B2FB01B" w14:textId="77777777" w:rsidR="00B725A8" w:rsidRPr="001517FD" w:rsidRDefault="00B725A8" w:rsidP="00D02DC9">
            <w:pPr>
              <w:bidi w:val="0"/>
              <w:spacing w:line="240" w:lineRule="auto"/>
              <w:jc w:val="both"/>
              <w:rPr>
                <w:rFonts w:cstheme="minorHAnsi"/>
                <w:b/>
                <w:bCs/>
                <w:sz w:val="14"/>
                <w:szCs w:val="14"/>
                <w:u w:val="single"/>
              </w:rPr>
            </w:pPr>
            <m:oMathPara>
              <m:oMath>
                <m:r>
                  <w:rPr>
                    <w:rFonts w:ascii="Cambria Math" w:hAnsi="Cambria Math" w:cstheme="minorHAnsi"/>
                    <w:sz w:val="14"/>
                    <w:szCs w:val="14"/>
                  </w:rPr>
                  <m:t>R×L</m:t>
                </m:r>
              </m:oMath>
            </m:oMathPara>
          </w:p>
        </w:tc>
        <w:tc>
          <w:tcPr>
            <w:tcW w:w="2907" w:type="dxa"/>
            <w:gridSpan w:val="6"/>
            <w:tcBorders>
              <w:top w:val="single" w:sz="4" w:space="0" w:color="auto"/>
              <w:left w:val="single" w:sz="4" w:space="0" w:color="auto"/>
              <w:bottom w:val="single" w:sz="4" w:space="0" w:color="auto"/>
              <w:right w:val="single" w:sz="4" w:space="0" w:color="auto"/>
            </w:tcBorders>
            <w:vAlign w:val="center"/>
            <w:hideMark/>
          </w:tcPr>
          <w:p w14:paraId="5F83C4DD" w14:textId="77777777" w:rsidR="00B725A8" w:rsidRPr="001517FD" w:rsidRDefault="00B725A8" w:rsidP="00D02DC9">
            <w:pPr>
              <w:bidi w:val="0"/>
              <w:spacing w:line="240" w:lineRule="auto"/>
              <w:jc w:val="both"/>
              <w:rPr>
                <w:rFonts w:cstheme="minorHAnsi"/>
                <w:b/>
                <w:bCs/>
                <w:sz w:val="14"/>
                <w:szCs w:val="14"/>
                <w:u w:val="single"/>
              </w:rPr>
            </w:pPr>
            <m:oMathPara>
              <m:oMath>
                <m:r>
                  <w:rPr>
                    <w:rFonts w:ascii="Cambria Math" w:hAnsi="Cambria Math" w:cstheme="minorHAnsi"/>
                    <w:sz w:val="14"/>
                    <w:szCs w:val="14"/>
                  </w:rPr>
                  <m:t>L×L</m:t>
                </m:r>
              </m:oMath>
            </m:oMathPara>
          </w:p>
        </w:tc>
        <w:tc>
          <w:tcPr>
            <w:tcW w:w="949" w:type="dxa"/>
            <w:vMerge w:val="restart"/>
            <w:tcBorders>
              <w:top w:val="single" w:sz="4" w:space="0" w:color="auto"/>
              <w:left w:val="single" w:sz="4" w:space="0" w:color="auto"/>
              <w:bottom w:val="single" w:sz="4" w:space="0" w:color="auto"/>
              <w:right w:val="single" w:sz="4" w:space="0" w:color="auto"/>
            </w:tcBorders>
            <w:vAlign w:val="center"/>
            <w:hideMark/>
          </w:tcPr>
          <w:p w14:paraId="5D242FF2" w14:textId="77777777" w:rsidR="00B725A8" w:rsidRPr="001517FD" w:rsidRDefault="00000000" w:rsidP="00D02DC9">
            <w:pPr>
              <w:bidi w:val="0"/>
              <w:spacing w:line="240" w:lineRule="auto"/>
              <w:jc w:val="both"/>
              <w:rPr>
                <w:rFonts w:cstheme="minorHAnsi"/>
                <w:b/>
                <w:bCs/>
                <w:sz w:val="14"/>
                <w:szCs w:val="14"/>
                <w:u w:val="single"/>
              </w:rPr>
            </w:pPr>
            <m:oMathPara>
              <m:oMath>
                <m:sSup>
                  <m:sSupPr>
                    <m:ctrlPr>
                      <w:rPr>
                        <w:rFonts w:ascii="Cambria Math" w:hAnsi="Cambria Math" w:cstheme="minorHAnsi"/>
                        <w:sz w:val="14"/>
                        <w:szCs w:val="14"/>
                      </w:rPr>
                    </m:ctrlPr>
                  </m:sSupPr>
                  <m:e>
                    <m:r>
                      <w:rPr>
                        <w:rFonts w:ascii="Cambria Math" w:hAnsi="Cambria Math" w:cstheme="minorHAnsi"/>
                        <w:sz w:val="14"/>
                        <w:szCs w:val="14"/>
                      </w:rPr>
                      <m:t>χ</m:t>
                    </m:r>
                  </m:e>
                  <m:sup>
                    <m:r>
                      <m:rPr>
                        <m:sty m:val="p"/>
                      </m:rPr>
                      <w:rPr>
                        <w:rFonts w:ascii="Cambria Math" w:hAnsi="Cambria Math" w:cstheme="minorHAnsi"/>
                        <w:sz w:val="14"/>
                        <w:szCs w:val="14"/>
                      </w:rPr>
                      <m:t>2</m:t>
                    </m:r>
                  </m:sup>
                </m:sSup>
              </m:oMath>
            </m:oMathPara>
          </w:p>
        </w:tc>
      </w:tr>
      <w:tr w:rsidR="003A38C5" w:rsidRPr="001517FD" w14:paraId="75995F70"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2FB5EA6D"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F1290"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A81CA5"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5FA302" w14:textId="77777777" w:rsidR="00B725A8" w:rsidRPr="001517FD" w:rsidRDefault="00B725A8" w:rsidP="00D02DC9">
            <w:pPr>
              <w:bidi w:val="0"/>
              <w:spacing w:line="240" w:lineRule="auto"/>
              <w:jc w:val="both"/>
              <w:rPr>
                <w:rFonts w:cstheme="minorHAnsi"/>
                <w:b/>
                <w:bCs/>
                <w:sz w:val="14"/>
                <w:szCs w:val="14"/>
                <w:u w:val="single"/>
              </w:rPr>
            </w:pPr>
          </w:p>
        </w:tc>
        <w:tc>
          <w:tcPr>
            <w:tcW w:w="607" w:type="dxa"/>
            <w:tcBorders>
              <w:top w:val="single" w:sz="4" w:space="0" w:color="auto"/>
              <w:left w:val="single" w:sz="4" w:space="0" w:color="auto"/>
              <w:bottom w:val="single" w:sz="4" w:space="0" w:color="auto"/>
              <w:right w:val="single" w:sz="4" w:space="0" w:color="auto"/>
            </w:tcBorders>
            <w:vAlign w:val="center"/>
            <w:hideMark/>
          </w:tcPr>
          <w:p w14:paraId="19FD5EF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tcBorders>
              <w:top w:val="single" w:sz="4" w:space="0" w:color="auto"/>
              <w:left w:val="single" w:sz="4" w:space="0" w:color="auto"/>
              <w:bottom w:val="single" w:sz="4" w:space="0" w:color="auto"/>
              <w:right w:val="single" w:sz="4" w:space="0" w:color="auto"/>
            </w:tcBorders>
            <w:vAlign w:val="center"/>
            <w:hideMark/>
          </w:tcPr>
          <w:p w14:paraId="2831F2E4" w14:textId="77777777" w:rsidR="00B725A8" w:rsidRPr="001517FD" w:rsidRDefault="00B725A8" w:rsidP="00D02DC9">
            <w:pPr>
              <w:bidi w:val="0"/>
              <w:spacing w:line="240" w:lineRule="auto"/>
              <w:jc w:val="both"/>
              <w:rPr>
                <w:rFonts w:cstheme="minorHAnsi"/>
                <w:sz w:val="14"/>
                <w:szCs w:val="14"/>
                <w:u w:val="single"/>
              </w:rPr>
            </w:pPr>
            <w:r w:rsidRPr="001517FD">
              <w:rPr>
                <w:rFonts w:cstheme="minorHAnsi"/>
                <w:sz w:val="14"/>
                <w:szCs w:val="14"/>
              </w:rPr>
              <w:t>1</w:t>
            </w:r>
          </w:p>
        </w:tc>
        <w:tc>
          <w:tcPr>
            <w:tcW w:w="536" w:type="dxa"/>
            <w:tcBorders>
              <w:top w:val="single" w:sz="4" w:space="0" w:color="auto"/>
              <w:left w:val="single" w:sz="4" w:space="0" w:color="auto"/>
              <w:bottom w:val="single" w:sz="4" w:space="0" w:color="auto"/>
              <w:right w:val="single" w:sz="4" w:space="0" w:color="auto"/>
            </w:tcBorders>
            <w:vAlign w:val="center"/>
            <w:hideMark/>
          </w:tcPr>
          <w:p w14:paraId="1F3FECA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8" w:type="dxa"/>
            <w:tcBorders>
              <w:top w:val="single" w:sz="4" w:space="0" w:color="auto"/>
              <w:left w:val="single" w:sz="4" w:space="0" w:color="auto"/>
              <w:bottom w:val="single" w:sz="4" w:space="0" w:color="auto"/>
              <w:right w:val="single" w:sz="4" w:space="0" w:color="auto"/>
            </w:tcBorders>
            <w:vAlign w:val="center"/>
            <w:hideMark/>
          </w:tcPr>
          <w:p w14:paraId="72664B4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8" w:type="dxa"/>
            <w:tcBorders>
              <w:top w:val="single" w:sz="4" w:space="0" w:color="auto"/>
              <w:left w:val="single" w:sz="4" w:space="0" w:color="auto"/>
              <w:bottom w:val="single" w:sz="4" w:space="0" w:color="auto"/>
              <w:right w:val="single" w:sz="4" w:space="0" w:color="auto"/>
            </w:tcBorders>
            <w:vAlign w:val="center"/>
            <w:hideMark/>
          </w:tcPr>
          <w:p w14:paraId="5963051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465" w:type="dxa"/>
            <w:tcBorders>
              <w:top w:val="single" w:sz="4" w:space="0" w:color="auto"/>
              <w:left w:val="single" w:sz="4" w:space="0" w:color="auto"/>
              <w:bottom w:val="single" w:sz="4" w:space="0" w:color="auto"/>
              <w:right w:val="single" w:sz="4" w:space="0" w:color="auto"/>
            </w:tcBorders>
            <w:vAlign w:val="center"/>
            <w:hideMark/>
          </w:tcPr>
          <w:p w14:paraId="46C7079D"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536" w:type="dxa"/>
            <w:tcBorders>
              <w:top w:val="single" w:sz="4" w:space="0" w:color="auto"/>
              <w:left w:val="single" w:sz="4" w:space="0" w:color="auto"/>
              <w:bottom w:val="single" w:sz="4" w:space="0" w:color="auto"/>
              <w:right w:val="single" w:sz="4" w:space="0" w:color="auto"/>
            </w:tcBorders>
            <w:vAlign w:val="center"/>
            <w:hideMark/>
          </w:tcPr>
          <w:p w14:paraId="5C7BFE1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tcBorders>
              <w:top w:val="single" w:sz="4" w:space="0" w:color="auto"/>
              <w:left w:val="single" w:sz="4" w:space="0" w:color="auto"/>
              <w:bottom w:val="single" w:sz="4" w:space="0" w:color="auto"/>
              <w:right w:val="single" w:sz="4" w:space="0" w:color="auto"/>
            </w:tcBorders>
            <w:vAlign w:val="center"/>
            <w:hideMark/>
          </w:tcPr>
          <w:p w14:paraId="1BCF42A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single" w:sz="4" w:space="0" w:color="auto"/>
              <w:right w:val="single" w:sz="4" w:space="0" w:color="auto"/>
            </w:tcBorders>
            <w:vAlign w:val="center"/>
            <w:hideMark/>
          </w:tcPr>
          <w:p w14:paraId="793BA32D"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9" w:type="dxa"/>
            <w:tcBorders>
              <w:top w:val="single" w:sz="4" w:space="0" w:color="auto"/>
              <w:left w:val="single" w:sz="4" w:space="0" w:color="auto"/>
              <w:bottom w:val="single" w:sz="4" w:space="0" w:color="auto"/>
              <w:right w:val="single" w:sz="4" w:space="0" w:color="auto"/>
            </w:tcBorders>
            <w:vAlign w:val="center"/>
            <w:hideMark/>
          </w:tcPr>
          <w:p w14:paraId="7FEFF83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9" w:type="dxa"/>
            <w:tcBorders>
              <w:top w:val="single" w:sz="4" w:space="0" w:color="auto"/>
              <w:left w:val="single" w:sz="4" w:space="0" w:color="auto"/>
              <w:bottom w:val="single" w:sz="4" w:space="0" w:color="auto"/>
              <w:right w:val="single" w:sz="4" w:space="0" w:color="auto"/>
            </w:tcBorders>
            <w:vAlign w:val="center"/>
            <w:hideMark/>
          </w:tcPr>
          <w:p w14:paraId="34136F5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465" w:type="dxa"/>
            <w:tcBorders>
              <w:top w:val="single" w:sz="4" w:space="0" w:color="auto"/>
              <w:left w:val="single" w:sz="4" w:space="0" w:color="auto"/>
              <w:bottom w:val="single" w:sz="4" w:space="0" w:color="auto"/>
              <w:right w:val="single" w:sz="4" w:space="0" w:color="auto"/>
            </w:tcBorders>
            <w:vAlign w:val="center"/>
            <w:hideMark/>
          </w:tcPr>
          <w:p w14:paraId="68A23597"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489" w:type="dxa"/>
            <w:tcBorders>
              <w:top w:val="single" w:sz="4" w:space="0" w:color="auto"/>
              <w:left w:val="single" w:sz="4" w:space="0" w:color="auto"/>
              <w:bottom w:val="single" w:sz="4" w:space="0" w:color="auto"/>
              <w:right w:val="single" w:sz="4" w:space="0" w:color="auto"/>
            </w:tcBorders>
            <w:vAlign w:val="center"/>
            <w:hideMark/>
          </w:tcPr>
          <w:p w14:paraId="31EEC06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single" w:sz="4" w:space="0" w:color="auto"/>
              <w:right w:val="single" w:sz="4" w:space="0" w:color="auto"/>
            </w:tcBorders>
            <w:vAlign w:val="center"/>
            <w:hideMark/>
          </w:tcPr>
          <w:p w14:paraId="2F58853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single" w:sz="4" w:space="0" w:color="auto"/>
              <w:right w:val="single" w:sz="4" w:space="0" w:color="auto"/>
            </w:tcBorders>
            <w:vAlign w:val="center"/>
            <w:hideMark/>
          </w:tcPr>
          <w:p w14:paraId="71FA64B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9" w:type="dxa"/>
            <w:tcBorders>
              <w:top w:val="single" w:sz="4" w:space="0" w:color="auto"/>
              <w:left w:val="single" w:sz="4" w:space="0" w:color="auto"/>
              <w:bottom w:val="single" w:sz="4" w:space="0" w:color="auto"/>
              <w:right w:val="single" w:sz="4" w:space="0" w:color="auto"/>
            </w:tcBorders>
            <w:vAlign w:val="center"/>
            <w:hideMark/>
          </w:tcPr>
          <w:p w14:paraId="2DF7B2DA"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9" w:type="dxa"/>
            <w:tcBorders>
              <w:top w:val="single" w:sz="4" w:space="0" w:color="auto"/>
              <w:left w:val="single" w:sz="4" w:space="0" w:color="auto"/>
              <w:bottom w:val="single" w:sz="4" w:space="0" w:color="auto"/>
              <w:right w:val="single" w:sz="4" w:space="0" w:color="auto"/>
            </w:tcBorders>
            <w:vAlign w:val="center"/>
            <w:hideMark/>
          </w:tcPr>
          <w:p w14:paraId="1295295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462" w:type="dxa"/>
            <w:tcBorders>
              <w:top w:val="single" w:sz="4" w:space="0" w:color="auto"/>
              <w:left w:val="single" w:sz="4" w:space="0" w:color="auto"/>
              <w:bottom w:val="single" w:sz="4" w:space="0" w:color="auto"/>
              <w:right w:val="single" w:sz="4" w:space="0" w:color="auto"/>
            </w:tcBorders>
            <w:vAlign w:val="center"/>
            <w:hideMark/>
          </w:tcPr>
          <w:p w14:paraId="7F5FC7C4"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7FB041" w14:textId="77777777" w:rsidR="00B725A8" w:rsidRPr="001517FD" w:rsidRDefault="00B725A8" w:rsidP="00D02DC9">
            <w:pPr>
              <w:bidi w:val="0"/>
              <w:spacing w:line="240" w:lineRule="auto"/>
              <w:jc w:val="both"/>
              <w:rPr>
                <w:rFonts w:cstheme="minorHAnsi"/>
                <w:b/>
                <w:bCs/>
                <w:sz w:val="14"/>
                <w:szCs w:val="14"/>
                <w:u w:val="single"/>
              </w:rPr>
            </w:pPr>
          </w:p>
        </w:tc>
      </w:tr>
      <w:tr w:rsidR="003A38C5" w:rsidRPr="001517FD" w14:paraId="56F69C0D" w14:textId="77777777" w:rsidTr="00686F7F">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17EF43E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ICM1</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510BA956"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0.1518</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476C3497"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0.1005</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1D2A515C"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607" w:type="dxa"/>
            <w:tcBorders>
              <w:top w:val="single" w:sz="4" w:space="0" w:color="auto"/>
              <w:left w:val="single" w:sz="4" w:space="0" w:color="auto"/>
              <w:bottom w:val="nil"/>
              <w:right w:val="single" w:sz="4" w:space="0" w:color="auto"/>
            </w:tcBorders>
            <w:vAlign w:val="center"/>
            <w:hideMark/>
          </w:tcPr>
          <w:p w14:paraId="7B7FFB5A"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58</w:t>
            </w:r>
          </w:p>
        </w:tc>
        <w:tc>
          <w:tcPr>
            <w:tcW w:w="536" w:type="dxa"/>
            <w:tcBorders>
              <w:top w:val="single" w:sz="4" w:space="0" w:color="auto"/>
              <w:left w:val="single" w:sz="4" w:space="0" w:color="auto"/>
              <w:bottom w:val="nil"/>
              <w:right w:val="single" w:sz="4" w:space="0" w:color="auto"/>
            </w:tcBorders>
            <w:vAlign w:val="center"/>
            <w:hideMark/>
          </w:tcPr>
          <w:p w14:paraId="77DAB017"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9</w:t>
            </w:r>
          </w:p>
        </w:tc>
        <w:tc>
          <w:tcPr>
            <w:tcW w:w="536" w:type="dxa"/>
            <w:tcBorders>
              <w:top w:val="single" w:sz="4" w:space="0" w:color="auto"/>
              <w:left w:val="single" w:sz="4" w:space="0" w:color="auto"/>
              <w:bottom w:val="nil"/>
              <w:right w:val="single" w:sz="4" w:space="0" w:color="auto"/>
            </w:tcBorders>
            <w:vAlign w:val="center"/>
          </w:tcPr>
          <w:p w14:paraId="1BA26110" w14:textId="77777777" w:rsidR="00B725A8" w:rsidRPr="001517FD" w:rsidRDefault="00B725A8"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3F725C48" w14:textId="77777777" w:rsidR="00B725A8" w:rsidRPr="001517FD" w:rsidRDefault="00B725A8"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214B1C36"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986063A" w14:textId="77777777" w:rsidR="00B725A8" w:rsidRPr="001517FD" w:rsidRDefault="00B725A8"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05A9CB4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14</w:t>
            </w:r>
          </w:p>
        </w:tc>
        <w:tc>
          <w:tcPr>
            <w:tcW w:w="536" w:type="dxa"/>
            <w:tcBorders>
              <w:top w:val="single" w:sz="4" w:space="0" w:color="auto"/>
              <w:left w:val="single" w:sz="4" w:space="0" w:color="auto"/>
              <w:bottom w:val="nil"/>
              <w:right w:val="single" w:sz="4" w:space="0" w:color="auto"/>
            </w:tcBorders>
            <w:vAlign w:val="center"/>
            <w:hideMark/>
          </w:tcPr>
          <w:p w14:paraId="5DE7D4A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489" w:type="dxa"/>
            <w:tcBorders>
              <w:top w:val="single" w:sz="4" w:space="0" w:color="auto"/>
              <w:left w:val="single" w:sz="4" w:space="0" w:color="auto"/>
              <w:bottom w:val="nil"/>
              <w:right w:val="single" w:sz="4" w:space="0" w:color="auto"/>
            </w:tcBorders>
            <w:vAlign w:val="center"/>
          </w:tcPr>
          <w:p w14:paraId="21D51808"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707A1D5"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AD82153"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608348CA"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278C4CD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4C6CBDA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02B5936E"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AE5A6ED"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7417BE9" w14:textId="77777777" w:rsidR="00B725A8" w:rsidRPr="001517FD" w:rsidRDefault="00B725A8" w:rsidP="00D02DC9">
            <w:pPr>
              <w:bidi w:val="0"/>
              <w:spacing w:line="240" w:lineRule="auto"/>
              <w:jc w:val="both"/>
              <w:rPr>
                <w:rFonts w:cstheme="minorHAnsi"/>
                <w:b/>
                <w:bCs/>
                <w:sz w:val="14"/>
                <w:szCs w:val="14"/>
                <w:u w:val="single"/>
              </w:rPr>
            </w:pPr>
          </w:p>
        </w:tc>
        <w:tc>
          <w:tcPr>
            <w:tcW w:w="462" w:type="dxa"/>
            <w:tcBorders>
              <w:top w:val="single" w:sz="4" w:space="0" w:color="auto"/>
              <w:left w:val="single" w:sz="4" w:space="0" w:color="auto"/>
              <w:bottom w:val="nil"/>
              <w:right w:val="single" w:sz="4" w:space="0" w:color="auto"/>
            </w:tcBorders>
            <w:vAlign w:val="center"/>
          </w:tcPr>
          <w:p w14:paraId="163B71C1" w14:textId="77777777" w:rsidR="00B725A8" w:rsidRPr="001517FD" w:rsidRDefault="00B725A8" w:rsidP="00D02DC9">
            <w:pPr>
              <w:bidi w:val="0"/>
              <w:spacing w:line="240" w:lineRule="auto"/>
              <w:jc w:val="both"/>
              <w:rPr>
                <w:rFonts w:cstheme="minorHAnsi"/>
                <w:b/>
                <w:bCs/>
                <w:sz w:val="14"/>
                <w:szCs w:val="14"/>
                <w:u w:val="single"/>
              </w:rPr>
            </w:pPr>
          </w:p>
        </w:tc>
        <w:tc>
          <w:tcPr>
            <w:tcW w:w="949" w:type="dxa"/>
            <w:vMerge w:val="restart"/>
            <w:tcBorders>
              <w:top w:val="single" w:sz="4" w:space="0" w:color="auto"/>
              <w:left w:val="single" w:sz="4" w:space="0" w:color="auto"/>
              <w:bottom w:val="single" w:sz="4" w:space="0" w:color="auto"/>
              <w:right w:val="single" w:sz="4" w:space="0" w:color="auto"/>
            </w:tcBorders>
            <w:vAlign w:val="center"/>
          </w:tcPr>
          <w:p w14:paraId="4E2CD07F" w14:textId="53D85C48" w:rsidR="00B725A8" w:rsidRPr="001517FD" w:rsidRDefault="00B725A8" w:rsidP="00686F7F">
            <w:pPr>
              <w:bidi w:val="0"/>
              <w:spacing w:line="240" w:lineRule="auto"/>
              <w:jc w:val="both"/>
              <w:rPr>
                <w:rFonts w:cstheme="minorHAnsi"/>
                <w:sz w:val="14"/>
                <w:szCs w:val="14"/>
              </w:rPr>
            </w:pPr>
            <w:r w:rsidRPr="001517FD">
              <w:rPr>
                <w:rFonts w:cstheme="minorHAnsi"/>
                <w:sz w:val="14"/>
                <w:szCs w:val="14"/>
              </w:rPr>
              <w:t>40.</w:t>
            </w:r>
            <w:r w:rsidR="003A38C5" w:rsidRPr="001517FD">
              <w:rPr>
                <w:rFonts w:cstheme="minorHAnsi"/>
                <w:sz w:val="14"/>
                <w:szCs w:val="14"/>
              </w:rPr>
              <w:t>16</w:t>
            </w:r>
            <w:r w:rsidR="00A46FF8">
              <w:rPr>
                <w:rFonts w:cstheme="minorHAnsi"/>
                <w:sz w:val="14"/>
                <w:szCs w:val="14"/>
              </w:rPr>
              <w:t>1</w:t>
            </w:r>
          </w:p>
          <w:p w14:paraId="28476B93" w14:textId="77777777" w:rsidR="00B725A8" w:rsidRPr="001517FD" w:rsidRDefault="00B725A8" w:rsidP="00D02DC9">
            <w:pPr>
              <w:bidi w:val="0"/>
              <w:spacing w:line="240" w:lineRule="auto"/>
              <w:jc w:val="both"/>
              <w:rPr>
                <w:rFonts w:cstheme="minorHAnsi"/>
                <w:b/>
                <w:bCs/>
                <w:sz w:val="14"/>
                <w:szCs w:val="14"/>
                <w:u w:val="single"/>
              </w:rPr>
            </w:pPr>
            <w:proofErr w:type="spellStart"/>
            <w:r w:rsidRPr="001517FD">
              <w:rPr>
                <w:rFonts w:cstheme="minorHAnsi"/>
                <w:sz w:val="14"/>
                <w:szCs w:val="14"/>
              </w:rPr>
              <w:t>df</w:t>
            </w:r>
            <w:proofErr w:type="spellEnd"/>
            <w:r w:rsidRPr="001517FD">
              <w:rPr>
                <w:rFonts w:cstheme="minorHAnsi"/>
                <w:sz w:val="14"/>
                <w:szCs w:val="14"/>
              </w:rPr>
              <w:t xml:space="preserve"> = 44</w:t>
            </w:r>
          </w:p>
        </w:tc>
      </w:tr>
      <w:tr w:rsidR="003A38C5" w:rsidRPr="001517FD" w14:paraId="599507C5"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4DCD7AA9"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77A5D"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4E1ADF"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69DC17"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642D3A97" w14:textId="0996DEA2"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57.92</w:t>
            </w:r>
          </w:p>
        </w:tc>
        <w:tc>
          <w:tcPr>
            <w:tcW w:w="536" w:type="dxa"/>
            <w:tcBorders>
              <w:top w:val="nil"/>
              <w:left w:val="single" w:sz="4" w:space="0" w:color="auto"/>
              <w:bottom w:val="single" w:sz="4" w:space="0" w:color="auto"/>
              <w:right w:val="single" w:sz="4" w:space="0" w:color="auto"/>
            </w:tcBorders>
            <w:vAlign w:val="bottom"/>
            <w:hideMark/>
          </w:tcPr>
          <w:p w14:paraId="362DA3B3" w14:textId="031AC45E"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9.08</w:t>
            </w:r>
          </w:p>
        </w:tc>
        <w:tc>
          <w:tcPr>
            <w:tcW w:w="536" w:type="dxa"/>
            <w:tcBorders>
              <w:top w:val="nil"/>
              <w:left w:val="single" w:sz="4" w:space="0" w:color="auto"/>
              <w:bottom w:val="single" w:sz="4" w:space="0" w:color="auto"/>
              <w:right w:val="single" w:sz="4" w:space="0" w:color="auto"/>
            </w:tcBorders>
            <w:vAlign w:val="bottom"/>
          </w:tcPr>
          <w:p w14:paraId="0FEDD2A3" w14:textId="77777777" w:rsidR="00876D2B" w:rsidRPr="001517FD" w:rsidRDefault="00876D2B"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31B66B11" w14:textId="77777777" w:rsidR="00876D2B" w:rsidRPr="001517FD" w:rsidRDefault="00876D2B"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3E363954" w14:textId="77777777" w:rsidR="00876D2B" w:rsidRPr="001517FD" w:rsidRDefault="00876D2B"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4142104D" w14:textId="77777777" w:rsidR="00876D2B" w:rsidRPr="001517FD" w:rsidRDefault="00876D2B"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1E782A13" w14:textId="5DC6A547"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14.88</w:t>
            </w:r>
          </w:p>
        </w:tc>
        <w:tc>
          <w:tcPr>
            <w:tcW w:w="536" w:type="dxa"/>
            <w:tcBorders>
              <w:top w:val="nil"/>
              <w:left w:val="single" w:sz="4" w:space="0" w:color="auto"/>
              <w:bottom w:val="single" w:sz="4" w:space="0" w:color="auto"/>
              <w:right w:val="single" w:sz="4" w:space="0" w:color="auto"/>
            </w:tcBorders>
            <w:vAlign w:val="bottom"/>
            <w:hideMark/>
          </w:tcPr>
          <w:p w14:paraId="02F2D50D" w14:textId="5706405A"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4.12</w:t>
            </w:r>
          </w:p>
        </w:tc>
        <w:tc>
          <w:tcPr>
            <w:tcW w:w="489" w:type="dxa"/>
            <w:tcBorders>
              <w:top w:val="nil"/>
              <w:left w:val="single" w:sz="4" w:space="0" w:color="auto"/>
              <w:bottom w:val="single" w:sz="4" w:space="0" w:color="auto"/>
              <w:right w:val="single" w:sz="4" w:space="0" w:color="auto"/>
            </w:tcBorders>
            <w:vAlign w:val="center"/>
          </w:tcPr>
          <w:p w14:paraId="38E40567"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EB0044F"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61A2048B" w14:textId="77777777" w:rsidR="00876D2B" w:rsidRPr="001517FD" w:rsidRDefault="00876D2B"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1F952B07"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38A07FEA" w14:textId="77777777" w:rsidR="00876D2B" w:rsidRPr="001517FD" w:rsidRDefault="00876D2B" w:rsidP="00D02DC9">
            <w:pPr>
              <w:bidi w:val="0"/>
              <w:spacing w:line="240" w:lineRule="auto"/>
              <w:jc w:val="both"/>
              <w:rPr>
                <w:rFonts w:cstheme="minorHAnsi"/>
                <w:i/>
                <w:iCs/>
                <w:sz w:val="14"/>
                <w:szCs w:val="14"/>
              </w:rPr>
            </w:pPr>
          </w:p>
        </w:tc>
        <w:tc>
          <w:tcPr>
            <w:tcW w:w="489" w:type="dxa"/>
            <w:tcBorders>
              <w:top w:val="nil"/>
              <w:left w:val="single" w:sz="4" w:space="0" w:color="auto"/>
              <w:bottom w:val="single" w:sz="4" w:space="0" w:color="auto"/>
              <w:right w:val="single" w:sz="4" w:space="0" w:color="auto"/>
            </w:tcBorders>
            <w:vAlign w:val="center"/>
          </w:tcPr>
          <w:p w14:paraId="0057FBB8" w14:textId="77777777" w:rsidR="00876D2B" w:rsidRPr="001517FD" w:rsidRDefault="00876D2B" w:rsidP="00D02DC9">
            <w:pPr>
              <w:bidi w:val="0"/>
              <w:spacing w:line="240" w:lineRule="auto"/>
              <w:jc w:val="both"/>
              <w:rPr>
                <w:rFonts w:cstheme="minorHAnsi"/>
                <w:i/>
                <w:iCs/>
                <w:sz w:val="14"/>
                <w:szCs w:val="14"/>
              </w:rPr>
            </w:pPr>
          </w:p>
        </w:tc>
        <w:tc>
          <w:tcPr>
            <w:tcW w:w="489" w:type="dxa"/>
            <w:tcBorders>
              <w:top w:val="nil"/>
              <w:left w:val="single" w:sz="4" w:space="0" w:color="auto"/>
              <w:bottom w:val="single" w:sz="4" w:space="0" w:color="auto"/>
              <w:right w:val="single" w:sz="4" w:space="0" w:color="auto"/>
            </w:tcBorders>
            <w:vAlign w:val="center"/>
          </w:tcPr>
          <w:p w14:paraId="4A606ECD"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708787B6"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A6E4628" w14:textId="77777777" w:rsidR="00876D2B" w:rsidRPr="001517FD" w:rsidRDefault="00876D2B" w:rsidP="00D02DC9">
            <w:pPr>
              <w:bidi w:val="0"/>
              <w:spacing w:line="240" w:lineRule="auto"/>
              <w:jc w:val="both"/>
              <w:rPr>
                <w:rFonts w:cstheme="minorHAnsi"/>
                <w:b/>
                <w:bCs/>
                <w:i/>
                <w:i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13863BE2" w14:textId="77777777" w:rsidR="00876D2B" w:rsidRPr="001517FD" w:rsidRDefault="00876D2B" w:rsidP="00D02DC9">
            <w:pPr>
              <w:bidi w:val="0"/>
              <w:spacing w:line="240" w:lineRule="auto"/>
              <w:jc w:val="both"/>
              <w:rPr>
                <w:rFonts w:cstheme="min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B40E4B" w14:textId="77777777" w:rsidR="00876D2B" w:rsidRPr="001517FD" w:rsidRDefault="00876D2B" w:rsidP="00D02DC9">
            <w:pPr>
              <w:bidi w:val="0"/>
              <w:spacing w:line="240" w:lineRule="auto"/>
              <w:jc w:val="both"/>
              <w:rPr>
                <w:rFonts w:cstheme="minorHAnsi"/>
                <w:b/>
                <w:bCs/>
                <w:sz w:val="14"/>
                <w:szCs w:val="14"/>
                <w:u w:val="single"/>
              </w:rPr>
            </w:pPr>
          </w:p>
        </w:tc>
      </w:tr>
      <w:tr w:rsidR="003A38C5" w:rsidRPr="001517FD" w14:paraId="745131F2"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4557F711"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AE3399"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E480D" w14:textId="77777777" w:rsidR="00B725A8" w:rsidRPr="001517FD" w:rsidRDefault="00B725A8"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11F01E7"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607" w:type="dxa"/>
            <w:tcBorders>
              <w:top w:val="single" w:sz="4" w:space="0" w:color="auto"/>
              <w:left w:val="single" w:sz="4" w:space="0" w:color="auto"/>
              <w:bottom w:val="nil"/>
              <w:right w:val="single" w:sz="4" w:space="0" w:color="auto"/>
            </w:tcBorders>
            <w:vAlign w:val="center"/>
            <w:hideMark/>
          </w:tcPr>
          <w:p w14:paraId="3D98B2F7"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211</w:t>
            </w:r>
          </w:p>
        </w:tc>
        <w:tc>
          <w:tcPr>
            <w:tcW w:w="536" w:type="dxa"/>
            <w:tcBorders>
              <w:top w:val="single" w:sz="4" w:space="0" w:color="auto"/>
              <w:left w:val="single" w:sz="4" w:space="0" w:color="auto"/>
              <w:bottom w:val="nil"/>
              <w:right w:val="single" w:sz="4" w:space="0" w:color="auto"/>
            </w:tcBorders>
            <w:vAlign w:val="center"/>
            <w:hideMark/>
          </w:tcPr>
          <w:p w14:paraId="2616827A"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57</w:t>
            </w:r>
          </w:p>
        </w:tc>
        <w:tc>
          <w:tcPr>
            <w:tcW w:w="536" w:type="dxa"/>
            <w:tcBorders>
              <w:top w:val="single" w:sz="4" w:space="0" w:color="auto"/>
              <w:left w:val="single" w:sz="4" w:space="0" w:color="auto"/>
              <w:bottom w:val="nil"/>
              <w:right w:val="single" w:sz="4" w:space="0" w:color="auto"/>
            </w:tcBorders>
            <w:vAlign w:val="center"/>
            <w:hideMark/>
          </w:tcPr>
          <w:p w14:paraId="4898468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8" w:type="dxa"/>
            <w:tcBorders>
              <w:top w:val="single" w:sz="4" w:space="0" w:color="auto"/>
              <w:left w:val="single" w:sz="4" w:space="0" w:color="auto"/>
              <w:bottom w:val="nil"/>
              <w:right w:val="single" w:sz="4" w:space="0" w:color="auto"/>
            </w:tcBorders>
            <w:vAlign w:val="center"/>
          </w:tcPr>
          <w:p w14:paraId="14D5A7F2" w14:textId="77777777" w:rsidR="00B725A8" w:rsidRPr="001517FD" w:rsidRDefault="00B725A8"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6398A3A9"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71CB85CC" w14:textId="77777777" w:rsidR="00B725A8" w:rsidRPr="001517FD" w:rsidRDefault="00B725A8"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27D8E98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35</w:t>
            </w:r>
          </w:p>
        </w:tc>
        <w:tc>
          <w:tcPr>
            <w:tcW w:w="536" w:type="dxa"/>
            <w:tcBorders>
              <w:top w:val="single" w:sz="4" w:space="0" w:color="auto"/>
              <w:left w:val="single" w:sz="4" w:space="0" w:color="auto"/>
              <w:bottom w:val="nil"/>
              <w:right w:val="single" w:sz="4" w:space="0" w:color="auto"/>
            </w:tcBorders>
            <w:vAlign w:val="center"/>
            <w:hideMark/>
          </w:tcPr>
          <w:p w14:paraId="4783DB2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16</w:t>
            </w:r>
          </w:p>
        </w:tc>
        <w:tc>
          <w:tcPr>
            <w:tcW w:w="489" w:type="dxa"/>
            <w:tcBorders>
              <w:top w:val="single" w:sz="4" w:space="0" w:color="auto"/>
              <w:left w:val="single" w:sz="4" w:space="0" w:color="auto"/>
              <w:bottom w:val="nil"/>
              <w:right w:val="single" w:sz="4" w:space="0" w:color="auto"/>
            </w:tcBorders>
            <w:vAlign w:val="center"/>
            <w:hideMark/>
          </w:tcPr>
          <w:p w14:paraId="287B2B5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489" w:type="dxa"/>
            <w:tcBorders>
              <w:top w:val="single" w:sz="4" w:space="0" w:color="auto"/>
              <w:left w:val="single" w:sz="4" w:space="0" w:color="auto"/>
              <w:bottom w:val="nil"/>
              <w:right w:val="single" w:sz="4" w:space="0" w:color="auto"/>
            </w:tcBorders>
            <w:vAlign w:val="center"/>
          </w:tcPr>
          <w:p w14:paraId="183B00C7"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A99870B"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EDE860A"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19C90DB2"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511F13E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04B14C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tcPr>
          <w:p w14:paraId="4B69E9CB"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93AEB1C" w14:textId="77777777" w:rsidR="00B725A8" w:rsidRPr="001517FD" w:rsidRDefault="00B725A8" w:rsidP="00D02DC9">
            <w:pPr>
              <w:bidi w:val="0"/>
              <w:spacing w:line="240" w:lineRule="auto"/>
              <w:jc w:val="both"/>
              <w:rPr>
                <w:rFonts w:cstheme="minorHAnsi"/>
                <w:b/>
                <w:bCs/>
                <w:sz w:val="14"/>
                <w:szCs w:val="14"/>
                <w:u w:val="single"/>
              </w:rPr>
            </w:pPr>
          </w:p>
        </w:tc>
        <w:tc>
          <w:tcPr>
            <w:tcW w:w="462" w:type="dxa"/>
            <w:tcBorders>
              <w:top w:val="single" w:sz="4" w:space="0" w:color="auto"/>
              <w:left w:val="single" w:sz="4" w:space="0" w:color="auto"/>
              <w:bottom w:val="nil"/>
              <w:right w:val="single" w:sz="4" w:space="0" w:color="auto"/>
            </w:tcBorders>
            <w:vAlign w:val="center"/>
          </w:tcPr>
          <w:p w14:paraId="245A6D43"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1E5FE2" w14:textId="77777777" w:rsidR="00B725A8" w:rsidRPr="001517FD" w:rsidRDefault="00B725A8" w:rsidP="00D02DC9">
            <w:pPr>
              <w:bidi w:val="0"/>
              <w:spacing w:line="240" w:lineRule="auto"/>
              <w:jc w:val="both"/>
              <w:rPr>
                <w:rFonts w:cstheme="minorHAnsi"/>
                <w:b/>
                <w:bCs/>
                <w:sz w:val="14"/>
                <w:szCs w:val="14"/>
                <w:u w:val="single"/>
              </w:rPr>
            </w:pPr>
          </w:p>
        </w:tc>
      </w:tr>
      <w:tr w:rsidR="003A38C5" w:rsidRPr="001517FD" w14:paraId="737927B5"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69F610BD"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ED1E5E"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B2D1B7"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443F3"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0B4FC5C1" w14:textId="788FD565"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204.02</w:t>
            </w:r>
          </w:p>
        </w:tc>
        <w:tc>
          <w:tcPr>
            <w:tcW w:w="536" w:type="dxa"/>
            <w:tcBorders>
              <w:top w:val="nil"/>
              <w:left w:val="single" w:sz="4" w:space="0" w:color="auto"/>
              <w:bottom w:val="single" w:sz="4" w:space="0" w:color="auto"/>
              <w:right w:val="single" w:sz="4" w:space="0" w:color="auto"/>
            </w:tcBorders>
            <w:vAlign w:val="bottom"/>
            <w:hideMark/>
          </w:tcPr>
          <w:p w14:paraId="0E6235FD" w14:textId="6335D5DF"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60.52</w:t>
            </w:r>
          </w:p>
        </w:tc>
        <w:tc>
          <w:tcPr>
            <w:tcW w:w="536" w:type="dxa"/>
            <w:tcBorders>
              <w:top w:val="nil"/>
              <w:left w:val="single" w:sz="4" w:space="0" w:color="auto"/>
              <w:bottom w:val="single" w:sz="4" w:space="0" w:color="auto"/>
              <w:right w:val="single" w:sz="4" w:space="0" w:color="auto"/>
            </w:tcBorders>
            <w:vAlign w:val="bottom"/>
            <w:hideMark/>
          </w:tcPr>
          <w:p w14:paraId="68BDD937" w14:textId="69BE752A"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6.47</w:t>
            </w:r>
          </w:p>
        </w:tc>
        <w:tc>
          <w:tcPr>
            <w:tcW w:w="488" w:type="dxa"/>
            <w:tcBorders>
              <w:top w:val="nil"/>
              <w:left w:val="single" w:sz="4" w:space="0" w:color="auto"/>
              <w:bottom w:val="single" w:sz="4" w:space="0" w:color="auto"/>
              <w:right w:val="single" w:sz="4" w:space="0" w:color="auto"/>
            </w:tcBorders>
            <w:vAlign w:val="bottom"/>
          </w:tcPr>
          <w:p w14:paraId="5642F68F" w14:textId="77777777" w:rsidR="00876D2B" w:rsidRPr="001517FD" w:rsidRDefault="00876D2B"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61F9B526" w14:textId="77777777" w:rsidR="00876D2B" w:rsidRPr="001517FD" w:rsidRDefault="00876D2B"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43A74D8B" w14:textId="77777777" w:rsidR="00876D2B" w:rsidRPr="001517FD" w:rsidRDefault="00876D2B"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0456A611" w14:textId="39229F96"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34.73</w:t>
            </w:r>
          </w:p>
        </w:tc>
        <w:tc>
          <w:tcPr>
            <w:tcW w:w="536" w:type="dxa"/>
            <w:tcBorders>
              <w:top w:val="nil"/>
              <w:left w:val="single" w:sz="4" w:space="0" w:color="auto"/>
              <w:bottom w:val="single" w:sz="4" w:space="0" w:color="auto"/>
              <w:right w:val="single" w:sz="4" w:space="0" w:color="auto"/>
            </w:tcBorders>
            <w:vAlign w:val="bottom"/>
            <w:hideMark/>
          </w:tcPr>
          <w:p w14:paraId="0B2D821E" w14:textId="428B82F5"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18.27</w:t>
            </w:r>
          </w:p>
        </w:tc>
        <w:tc>
          <w:tcPr>
            <w:tcW w:w="489" w:type="dxa"/>
            <w:tcBorders>
              <w:top w:val="nil"/>
              <w:left w:val="single" w:sz="4" w:space="0" w:color="auto"/>
              <w:bottom w:val="single" w:sz="4" w:space="0" w:color="auto"/>
              <w:right w:val="single" w:sz="4" w:space="0" w:color="auto"/>
            </w:tcBorders>
            <w:vAlign w:val="bottom"/>
            <w:hideMark/>
          </w:tcPr>
          <w:p w14:paraId="6BE56541" w14:textId="114020FE"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3.00</w:t>
            </w:r>
          </w:p>
        </w:tc>
        <w:tc>
          <w:tcPr>
            <w:tcW w:w="489" w:type="dxa"/>
            <w:tcBorders>
              <w:top w:val="nil"/>
              <w:left w:val="single" w:sz="4" w:space="0" w:color="auto"/>
              <w:bottom w:val="single" w:sz="4" w:space="0" w:color="auto"/>
              <w:right w:val="single" w:sz="4" w:space="0" w:color="auto"/>
            </w:tcBorders>
            <w:vAlign w:val="bottom"/>
          </w:tcPr>
          <w:p w14:paraId="5A6A5CD5"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3D7838B6" w14:textId="77777777" w:rsidR="00876D2B" w:rsidRPr="001517FD" w:rsidRDefault="00876D2B"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48247615"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39D2E6E9" w14:textId="478899CD"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0.50</w:t>
            </w:r>
          </w:p>
        </w:tc>
        <w:tc>
          <w:tcPr>
            <w:tcW w:w="489" w:type="dxa"/>
            <w:tcBorders>
              <w:top w:val="nil"/>
              <w:left w:val="single" w:sz="4" w:space="0" w:color="auto"/>
              <w:bottom w:val="single" w:sz="4" w:space="0" w:color="auto"/>
              <w:right w:val="single" w:sz="4" w:space="0" w:color="auto"/>
            </w:tcBorders>
            <w:vAlign w:val="bottom"/>
            <w:hideMark/>
          </w:tcPr>
          <w:p w14:paraId="6AF145F8" w14:textId="1E579C82"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0.40</w:t>
            </w:r>
          </w:p>
        </w:tc>
        <w:tc>
          <w:tcPr>
            <w:tcW w:w="489" w:type="dxa"/>
            <w:tcBorders>
              <w:top w:val="nil"/>
              <w:left w:val="single" w:sz="4" w:space="0" w:color="auto"/>
              <w:bottom w:val="single" w:sz="4" w:space="0" w:color="auto"/>
              <w:right w:val="single" w:sz="4" w:space="0" w:color="auto"/>
            </w:tcBorders>
            <w:vAlign w:val="bottom"/>
            <w:hideMark/>
          </w:tcPr>
          <w:p w14:paraId="45162651" w14:textId="25B84DFD"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0.10</w:t>
            </w:r>
          </w:p>
        </w:tc>
        <w:tc>
          <w:tcPr>
            <w:tcW w:w="489" w:type="dxa"/>
            <w:tcBorders>
              <w:top w:val="nil"/>
              <w:left w:val="single" w:sz="4" w:space="0" w:color="auto"/>
              <w:bottom w:val="single" w:sz="4" w:space="0" w:color="auto"/>
              <w:right w:val="single" w:sz="4" w:space="0" w:color="auto"/>
            </w:tcBorders>
            <w:vAlign w:val="center"/>
          </w:tcPr>
          <w:p w14:paraId="7DC8C890" w14:textId="77777777" w:rsidR="00876D2B" w:rsidRPr="001517FD" w:rsidRDefault="00876D2B"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AC34609" w14:textId="77777777" w:rsidR="00876D2B" w:rsidRPr="001517FD" w:rsidRDefault="00876D2B" w:rsidP="00D02DC9">
            <w:pPr>
              <w:bidi w:val="0"/>
              <w:spacing w:line="240" w:lineRule="auto"/>
              <w:jc w:val="both"/>
              <w:rPr>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5062755A"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CCC5E" w14:textId="77777777" w:rsidR="00876D2B" w:rsidRPr="001517FD" w:rsidRDefault="00876D2B" w:rsidP="00D02DC9">
            <w:pPr>
              <w:bidi w:val="0"/>
              <w:spacing w:line="240" w:lineRule="auto"/>
              <w:jc w:val="both"/>
              <w:rPr>
                <w:rFonts w:cstheme="minorHAnsi"/>
                <w:b/>
                <w:bCs/>
                <w:sz w:val="14"/>
                <w:szCs w:val="14"/>
                <w:u w:val="single"/>
              </w:rPr>
            </w:pPr>
          </w:p>
        </w:tc>
      </w:tr>
      <w:tr w:rsidR="003A38C5" w:rsidRPr="001517FD" w14:paraId="77FB340A"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09F54ACF"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3AB03"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45454" w14:textId="77777777" w:rsidR="00B725A8" w:rsidRPr="001517FD" w:rsidRDefault="00B725A8"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623E3D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607" w:type="dxa"/>
            <w:tcBorders>
              <w:top w:val="single" w:sz="4" w:space="0" w:color="auto"/>
              <w:left w:val="single" w:sz="4" w:space="0" w:color="auto"/>
              <w:bottom w:val="nil"/>
              <w:right w:val="single" w:sz="4" w:space="0" w:color="auto"/>
            </w:tcBorders>
            <w:vAlign w:val="center"/>
            <w:hideMark/>
          </w:tcPr>
          <w:p w14:paraId="39E9B52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123</w:t>
            </w:r>
          </w:p>
        </w:tc>
        <w:tc>
          <w:tcPr>
            <w:tcW w:w="536" w:type="dxa"/>
            <w:tcBorders>
              <w:top w:val="single" w:sz="4" w:space="0" w:color="auto"/>
              <w:left w:val="single" w:sz="4" w:space="0" w:color="auto"/>
              <w:bottom w:val="nil"/>
              <w:right w:val="single" w:sz="4" w:space="0" w:color="auto"/>
            </w:tcBorders>
            <w:vAlign w:val="center"/>
            <w:hideMark/>
          </w:tcPr>
          <w:p w14:paraId="55D8976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63</w:t>
            </w:r>
          </w:p>
        </w:tc>
        <w:tc>
          <w:tcPr>
            <w:tcW w:w="536" w:type="dxa"/>
            <w:tcBorders>
              <w:top w:val="single" w:sz="4" w:space="0" w:color="auto"/>
              <w:left w:val="single" w:sz="4" w:space="0" w:color="auto"/>
              <w:bottom w:val="nil"/>
              <w:right w:val="single" w:sz="4" w:space="0" w:color="auto"/>
            </w:tcBorders>
            <w:vAlign w:val="center"/>
            <w:hideMark/>
          </w:tcPr>
          <w:p w14:paraId="71342CC4"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6</w:t>
            </w:r>
          </w:p>
        </w:tc>
        <w:tc>
          <w:tcPr>
            <w:tcW w:w="488" w:type="dxa"/>
            <w:tcBorders>
              <w:top w:val="single" w:sz="4" w:space="0" w:color="auto"/>
              <w:left w:val="single" w:sz="4" w:space="0" w:color="auto"/>
              <w:bottom w:val="nil"/>
              <w:right w:val="single" w:sz="4" w:space="0" w:color="auto"/>
            </w:tcBorders>
            <w:vAlign w:val="center"/>
            <w:hideMark/>
          </w:tcPr>
          <w:p w14:paraId="79A654C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tcPr>
          <w:p w14:paraId="7D1081E8"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7D549318" w14:textId="77777777" w:rsidR="00B725A8" w:rsidRPr="001517FD" w:rsidRDefault="00B725A8"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309BFCA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22</w:t>
            </w:r>
          </w:p>
        </w:tc>
        <w:tc>
          <w:tcPr>
            <w:tcW w:w="536" w:type="dxa"/>
            <w:tcBorders>
              <w:top w:val="single" w:sz="4" w:space="0" w:color="auto"/>
              <w:left w:val="single" w:sz="4" w:space="0" w:color="auto"/>
              <w:bottom w:val="nil"/>
              <w:right w:val="single" w:sz="4" w:space="0" w:color="auto"/>
            </w:tcBorders>
            <w:vAlign w:val="center"/>
            <w:hideMark/>
          </w:tcPr>
          <w:p w14:paraId="6B37582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24</w:t>
            </w:r>
          </w:p>
        </w:tc>
        <w:tc>
          <w:tcPr>
            <w:tcW w:w="489" w:type="dxa"/>
            <w:tcBorders>
              <w:top w:val="single" w:sz="4" w:space="0" w:color="auto"/>
              <w:left w:val="single" w:sz="4" w:space="0" w:color="auto"/>
              <w:bottom w:val="nil"/>
              <w:right w:val="single" w:sz="4" w:space="0" w:color="auto"/>
            </w:tcBorders>
            <w:vAlign w:val="center"/>
            <w:hideMark/>
          </w:tcPr>
          <w:p w14:paraId="453E65DA"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6</w:t>
            </w:r>
          </w:p>
        </w:tc>
        <w:tc>
          <w:tcPr>
            <w:tcW w:w="489" w:type="dxa"/>
            <w:tcBorders>
              <w:top w:val="single" w:sz="4" w:space="0" w:color="auto"/>
              <w:left w:val="single" w:sz="4" w:space="0" w:color="auto"/>
              <w:bottom w:val="nil"/>
              <w:right w:val="single" w:sz="4" w:space="0" w:color="auto"/>
            </w:tcBorders>
            <w:vAlign w:val="center"/>
            <w:hideMark/>
          </w:tcPr>
          <w:p w14:paraId="05D63C5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tcPr>
          <w:p w14:paraId="06D53E15"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3DBB5DC2"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5808A2C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5E5AB60A"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59068B7A"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6B21AC19"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05D420B0" w14:textId="77777777" w:rsidR="00B725A8" w:rsidRPr="001517FD" w:rsidRDefault="00B725A8"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35F6BF1A"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0E2701" w14:textId="77777777" w:rsidR="00B725A8" w:rsidRPr="001517FD" w:rsidRDefault="00B725A8" w:rsidP="00D02DC9">
            <w:pPr>
              <w:bidi w:val="0"/>
              <w:spacing w:line="240" w:lineRule="auto"/>
              <w:jc w:val="both"/>
              <w:rPr>
                <w:rFonts w:cstheme="minorHAnsi"/>
                <w:b/>
                <w:bCs/>
                <w:sz w:val="14"/>
                <w:szCs w:val="14"/>
                <w:u w:val="single"/>
              </w:rPr>
            </w:pPr>
          </w:p>
        </w:tc>
      </w:tr>
      <w:tr w:rsidR="003A38C5" w:rsidRPr="001517FD" w14:paraId="463DB1B9"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7B086C4C"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2FABCE"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DEAB9D"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591"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435E6525" w14:textId="57DB9E6C"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126.69</w:t>
            </w:r>
          </w:p>
        </w:tc>
        <w:tc>
          <w:tcPr>
            <w:tcW w:w="536" w:type="dxa"/>
            <w:tcBorders>
              <w:top w:val="nil"/>
              <w:left w:val="single" w:sz="4" w:space="0" w:color="auto"/>
              <w:bottom w:val="single" w:sz="4" w:space="0" w:color="auto"/>
              <w:right w:val="single" w:sz="4" w:space="0" w:color="auto"/>
            </w:tcBorders>
            <w:vAlign w:val="bottom"/>
            <w:hideMark/>
          </w:tcPr>
          <w:p w14:paraId="175B227F" w14:textId="46729D2D"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53.56</w:t>
            </w:r>
          </w:p>
        </w:tc>
        <w:tc>
          <w:tcPr>
            <w:tcW w:w="536" w:type="dxa"/>
            <w:tcBorders>
              <w:top w:val="nil"/>
              <w:left w:val="single" w:sz="4" w:space="0" w:color="auto"/>
              <w:bottom w:val="single" w:sz="4" w:space="0" w:color="auto"/>
              <w:right w:val="single" w:sz="4" w:space="0" w:color="auto"/>
            </w:tcBorders>
            <w:vAlign w:val="bottom"/>
            <w:hideMark/>
          </w:tcPr>
          <w:p w14:paraId="1E4724C0" w14:textId="6C6EABAC"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10.75</w:t>
            </w:r>
          </w:p>
        </w:tc>
        <w:tc>
          <w:tcPr>
            <w:tcW w:w="488" w:type="dxa"/>
            <w:tcBorders>
              <w:top w:val="nil"/>
              <w:left w:val="single" w:sz="4" w:space="0" w:color="auto"/>
              <w:bottom w:val="single" w:sz="4" w:space="0" w:color="auto"/>
              <w:right w:val="single" w:sz="4" w:space="0" w:color="auto"/>
            </w:tcBorders>
            <w:vAlign w:val="bottom"/>
            <w:hideMark/>
          </w:tcPr>
          <w:p w14:paraId="2A599F96" w14:textId="25DB61A7"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1.00</w:t>
            </w:r>
          </w:p>
        </w:tc>
        <w:tc>
          <w:tcPr>
            <w:tcW w:w="488" w:type="dxa"/>
            <w:tcBorders>
              <w:top w:val="nil"/>
              <w:left w:val="single" w:sz="4" w:space="0" w:color="auto"/>
              <w:bottom w:val="single" w:sz="4" w:space="0" w:color="auto"/>
              <w:right w:val="single" w:sz="4" w:space="0" w:color="auto"/>
            </w:tcBorders>
            <w:vAlign w:val="bottom"/>
          </w:tcPr>
          <w:p w14:paraId="4B4BFC0F" w14:textId="77777777" w:rsidR="00876D2B" w:rsidRPr="001517FD" w:rsidRDefault="00876D2B"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3D1198A0" w14:textId="77777777" w:rsidR="00876D2B" w:rsidRPr="001517FD" w:rsidRDefault="00876D2B"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67190F69" w14:textId="220B036C"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26.29</w:t>
            </w:r>
          </w:p>
        </w:tc>
        <w:tc>
          <w:tcPr>
            <w:tcW w:w="536" w:type="dxa"/>
            <w:tcBorders>
              <w:top w:val="nil"/>
              <w:left w:val="single" w:sz="4" w:space="0" w:color="auto"/>
              <w:bottom w:val="single" w:sz="4" w:space="0" w:color="auto"/>
              <w:right w:val="single" w:sz="4" w:space="0" w:color="auto"/>
            </w:tcBorders>
            <w:vAlign w:val="bottom"/>
            <w:hideMark/>
          </w:tcPr>
          <w:p w14:paraId="47710E74" w14:textId="5BAED781"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19.75</w:t>
            </w:r>
          </w:p>
        </w:tc>
        <w:tc>
          <w:tcPr>
            <w:tcW w:w="489" w:type="dxa"/>
            <w:tcBorders>
              <w:top w:val="nil"/>
              <w:left w:val="single" w:sz="4" w:space="0" w:color="auto"/>
              <w:bottom w:val="single" w:sz="4" w:space="0" w:color="auto"/>
              <w:right w:val="single" w:sz="4" w:space="0" w:color="auto"/>
            </w:tcBorders>
            <w:vAlign w:val="bottom"/>
            <w:hideMark/>
          </w:tcPr>
          <w:p w14:paraId="574453C7" w14:textId="3AE15FB2"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6.18</w:t>
            </w:r>
          </w:p>
        </w:tc>
        <w:tc>
          <w:tcPr>
            <w:tcW w:w="489" w:type="dxa"/>
            <w:tcBorders>
              <w:top w:val="nil"/>
              <w:left w:val="single" w:sz="4" w:space="0" w:color="auto"/>
              <w:bottom w:val="single" w:sz="4" w:space="0" w:color="auto"/>
              <w:right w:val="single" w:sz="4" w:space="0" w:color="auto"/>
            </w:tcBorders>
            <w:vAlign w:val="bottom"/>
            <w:hideMark/>
          </w:tcPr>
          <w:p w14:paraId="734ED8C0" w14:textId="546277F3"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0.78</w:t>
            </w:r>
          </w:p>
        </w:tc>
        <w:tc>
          <w:tcPr>
            <w:tcW w:w="489" w:type="dxa"/>
            <w:tcBorders>
              <w:top w:val="nil"/>
              <w:left w:val="single" w:sz="4" w:space="0" w:color="auto"/>
              <w:bottom w:val="single" w:sz="4" w:space="0" w:color="auto"/>
              <w:right w:val="single" w:sz="4" w:space="0" w:color="auto"/>
            </w:tcBorders>
            <w:vAlign w:val="bottom"/>
          </w:tcPr>
          <w:p w14:paraId="32DE2753" w14:textId="77777777" w:rsidR="00876D2B" w:rsidRPr="001517FD" w:rsidRDefault="00876D2B"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0F977272"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400E4A58" w14:textId="09F9DF66"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1.45</w:t>
            </w:r>
          </w:p>
        </w:tc>
        <w:tc>
          <w:tcPr>
            <w:tcW w:w="489" w:type="dxa"/>
            <w:tcBorders>
              <w:top w:val="nil"/>
              <w:left w:val="single" w:sz="4" w:space="0" w:color="auto"/>
              <w:bottom w:val="single" w:sz="4" w:space="0" w:color="auto"/>
              <w:right w:val="single" w:sz="4" w:space="0" w:color="auto"/>
            </w:tcBorders>
            <w:vAlign w:val="bottom"/>
            <w:hideMark/>
          </w:tcPr>
          <w:p w14:paraId="7F46DE04" w14:textId="4CDA06D1"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1.66</w:t>
            </w:r>
          </w:p>
        </w:tc>
        <w:tc>
          <w:tcPr>
            <w:tcW w:w="489" w:type="dxa"/>
            <w:tcBorders>
              <w:top w:val="nil"/>
              <w:left w:val="single" w:sz="4" w:space="0" w:color="auto"/>
              <w:bottom w:val="single" w:sz="4" w:space="0" w:color="auto"/>
              <w:right w:val="single" w:sz="4" w:space="0" w:color="auto"/>
            </w:tcBorders>
            <w:vAlign w:val="bottom"/>
            <w:hideMark/>
          </w:tcPr>
          <w:p w14:paraId="5CC04DAA" w14:textId="5200712F"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0.76</w:t>
            </w:r>
          </w:p>
        </w:tc>
        <w:tc>
          <w:tcPr>
            <w:tcW w:w="489" w:type="dxa"/>
            <w:tcBorders>
              <w:top w:val="nil"/>
              <w:left w:val="single" w:sz="4" w:space="0" w:color="auto"/>
              <w:bottom w:val="single" w:sz="4" w:space="0" w:color="auto"/>
              <w:right w:val="single" w:sz="4" w:space="0" w:color="auto"/>
            </w:tcBorders>
            <w:vAlign w:val="bottom"/>
            <w:hideMark/>
          </w:tcPr>
          <w:p w14:paraId="587069AB" w14:textId="68E23CDE"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0.13</w:t>
            </w:r>
          </w:p>
        </w:tc>
        <w:tc>
          <w:tcPr>
            <w:tcW w:w="0" w:type="auto"/>
            <w:tcBorders>
              <w:top w:val="nil"/>
              <w:left w:val="single" w:sz="4" w:space="0" w:color="auto"/>
              <w:bottom w:val="single" w:sz="4" w:space="0" w:color="auto"/>
              <w:right w:val="single" w:sz="4" w:space="0" w:color="auto"/>
            </w:tcBorders>
            <w:vAlign w:val="center"/>
          </w:tcPr>
          <w:p w14:paraId="6B92A913" w14:textId="77777777" w:rsidR="00876D2B" w:rsidRPr="001517FD" w:rsidRDefault="00876D2B" w:rsidP="00D02DC9">
            <w:pPr>
              <w:bidi w:val="0"/>
              <w:spacing w:line="240" w:lineRule="auto"/>
              <w:jc w:val="both"/>
              <w:rPr>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746D2394"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FAD157" w14:textId="77777777" w:rsidR="00876D2B" w:rsidRPr="001517FD" w:rsidRDefault="00876D2B" w:rsidP="00D02DC9">
            <w:pPr>
              <w:bidi w:val="0"/>
              <w:spacing w:line="240" w:lineRule="auto"/>
              <w:jc w:val="both"/>
              <w:rPr>
                <w:rFonts w:cstheme="minorHAnsi"/>
                <w:b/>
                <w:bCs/>
                <w:sz w:val="14"/>
                <w:szCs w:val="14"/>
                <w:u w:val="single"/>
              </w:rPr>
            </w:pPr>
          </w:p>
        </w:tc>
      </w:tr>
      <w:tr w:rsidR="003A38C5" w:rsidRPr="001517FD" w14:paraId="27873C17"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47D7EC1C"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9C936"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F8EAB1" w14:textId="77777777" w:rsidR="00B725A8" w:rsidRPr="001517FD" w:rsidRDefault="00B725A8"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31506C7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607" w:type="dxa"/>
            <w:tcBorders>
              <w:top w:val="single" w:sz="4" w:space="0" w:color="auto"/>
              <w:left w:val="single" w:sz="4" w:space="0" w:color="auto"/>
              <w:bottom w:val="nil"/>
              <w:right w:val="single" w:sz="4" w:space="0" w:color="auto"/>
            </w:tcBorders>
            <w:vAlign w:val="center"/>
            <w:hideMark/>
          </w:tcPr>
          <w:p w14:paraId="755E7EE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70</w:t>
            </w:r>
          </w:p>
        </w:tc>
        <w:tc>
          <w:tcPr>
            <w:tcW w:w="536" w:type="dxa"/>
            <w:tcBorders>
              <w:top w:val="single" w:sz="4" w:space="0" w:color="auto"/>
              <w:left w:val="single" w:sz="4" w:space="0" w:color="auto"/>
              <w:bottom w:val="nil"/>
              <w:right w:val="single" w:sz="4" w:space="0" w:color="auto"/>
            </w:tcBorders>
            <w:vAlign w:val="center"/>
            <w:hideMark/>
          </w:tcPr>
          <w:p w14:paraId="4537440D"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39</w:t>
            </w:r>
          </w:p>
        </w:tc>
        <w:tc>
          <w:tcPr>
            <w:tcW w:w="536" w:type="dxa"/>
            <w:tcBorders>
              <w:top w:val="single" w:sz="4" w:space="0" w:color="auto"/>
              <w:left w:val="single" w:sz="4" w:space="0" w:color="auto"/>
              <w:bottom w:val="nil"/>
              <w:right w:val="single" w:sz="4" w:space="0" w:color="auto"/>
            </w:tcBorders>
            <w:vAlign w:val="center"/>
            <w:hideMark/>
          </w:tcPr>
          <w:p w14:paraId="743A825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6</w:t>
            </w:r>
          </w:p>
        </w:tc>
        <w:tc>
          <w:tcPr>
            <w:tcW w:w="488" w:type="dxa"/>
            <w:tcBorders>
              <w:top w:val="single" w:sz="4" w:space="0" w:color="auto"/>
              <w:left w:val="single" w:sz="4" w:space="0" w:color="auto"/>
              <w:bottom w:val="nil"/>
              <w:right w:val="single" w:sz="4" w:space="0" w:color="auto"/>
            </w:tcBorders>
            <w:vAlign w:val="center"/>
            <w:hideMark/>
          </w:tcPr>
          <w:p w14:paraId="03A7E2E2"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8" w:type="dxa"/>
            <w:tcBorders>
              <w:top w:val="single" w:sz="4" w:space="0" w:color="auto"/>
              <w:left w:val="single" w:sz="4" w:space="0" w:color="auto"/>
              <w:bottom w:val="nil"/>
              <w:right w:val="single" w:sz="4" w:space="0" w:color="auto"/>
            </w:tcBorders>
            <w:vAlign w:val="center"/>
            <w:hideMark/>
          </w:tcPr>
          <w:p w14:paraId="5AB7BB7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tcPr>
          <w:p w14:paraId="559F8305" w14:textId="77777777" w:rsidR="00B725A8" w:rsidRPr="001517FD" w:rsidRDefault="00B725A8"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637238E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8</w:t>
            </w:r>
          </w:p>
        </w:tc>
        <w:tc>
          <w:tcPr>
            <w:tcW w:w="536" w:type="dxa"/>
            <w:tcBorders>
              <w:top w:val="single" w:sz="4" w:space="0" w:color="auto"/>
              <w:left w:val="single" w:sz="4" w:space="0" w:color="auto"/>
              <w:bottom w:val="nil"/>
              <w:right w:val="single" w:sz="4" w:space="0" w:color="auto"/>
            </w:tcBorders>
            <w:vAlign w:val="center"/>
            <w:hideMark/>
          </w:tcPr>
          <w:p w14:paraId="2FFDA07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8</w:t>
            </w:r>
          </w:p>
        </w:tc>
        <w:tc>
          <w:tcPr>
            <w:tcW w:w="489" w:type="dxa"/>
            <w:tcBorders>
              <w:top w:val="single" w:sz="4" w:space="0" w:color="auto"/>
              <w:left w:val="single" w:sz="4" w:space="0" w:color="auto"/>
              <w:bottom w:val="nil"/>
              <w:right w:val="single" w:sz="4" w:space="0" w:color="auto"/>
            </w:tcBorders>
            <w:vAlign w:val="center"/>
            <w:hideMark/>
          </w:tcPr>
          <w:p w14:paraId="300248C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7</w:t>
            </w:r>
          </w:p>
        </w:tc>
        <w:tc>
          <w:tcPr>
            <w:tcW w:w="489" w:type="dxa"/>
            <w:tcBorders>
              <w:top w:val="single" w:sz="4" w:space="0" w:color="auto"/>
              <w:left w:val="single" w:sz="4" w:space="0" w:color="auto"/>
              <w:bottom w:val="nil"/>
              <w:right w:val="single" w:sz="4" w:space="0" w:color="auto"/>
            </w:tcBorders>
            <w:vAlign w:val="center"/>
            <w:hideMark/>
          </w:tcPr>
          <w:p w14:paraId="62ADE52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443E2A72"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tcPr>
          <w:p w14:paraId="1FEF203F"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33B4D9A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C0E50B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0C3BDBD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6F6DB30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hideMark/>
          </w:tcPr>
          <w:p w14:paraId="5E78F66B"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6192449B"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5ED110" w14:textId="77777777" w:rsidR="00B725A8" w:rsidRPr="001517FD" w:rsidRDefault="00B725A8" w:rsidP="00D02DC9">
            <w:pPr>
              <w:bidi w:val="0"/>
              <w:spacing w:line="240" w:lineRule="auto"/>
              <w:jc w:val="both"/>
              <w:rPr>
                <w:rFonts w:cstheme="minorHAnsi"/>
                <w:b/>
                <w:bCs/>
                <w:sz w:val="14"/>
                <w:szCs w:val="14"/>
                <w:u w:val="single"/>
              </w:rPr>
            </w:pPr>
          </w:p>
        </w:tc>
      </w:tr>
      <w:tr w:rsidR="003A38C5" w:rsidRPr="001517FD" w14:paraId="743C6148"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0A18F9B4"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301C78"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11CA1"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44234"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3D1C8627" w14:textId="41600B2A"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67.47</w:t>
            </w:r>
          </w:p>
        </w:tc>
        <w:tc>
          <w:tcPr>
            <w:tcW w:w="536" w:type="dxa"/>
            <w:tcBorders>
              <w:top w:val="nil"/>
              <w:left w:val="single" w:sz="4" w:space="0" w:color="auto"/>
              <w:bottom w:val="single" w:sz="4" w:space="0" w:color="auto"/>
              <w:right w:val="single" w:sz="4" w:space="0" w:color="auto"/>
            </w:tcBorders>
            <w:vAlign w:val="bottom"/>
            <w:hideMark/>
          </w:tcPr>
          <w:p w14:paraId="0A536807" w14:textId="3A2D2334"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36.29</w:t>
            </w:r>
          </w:p>
        </w:tc>
        <w:tc>
          <w:tcPr>
            <w:tcW w:w="536" w:type="dxa"/>
            <w:tcBorders>
              <w:top w:val="nil"/>
              <w:left w:val="single" w:sz="4" w:space="0" w:color="auto"/>
              <w:bottom w:val="single" w:sz="4" w:space="0" w:color="auto"/>
              <w:right w:val="single" w:sz="4" w:space="0" w:color="auto"/>
            </w:tcBorders>
            <w:vAlign w:val="bottom"/>
            <w:hideMark/>
          </w:tcPr>
          <w:p w14:paraId="3CCA9090" w14:textId="1D8D3A86"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10.29</w:t>
            </w:r>
          </w:p>
        </w:tc>
        <w:tc>
          <w:tcPr>
            <w:tcW w:w="488" w:type="dxa"/>
            <w:tcBorders>
              <w:top w:val="nil"/>
              <w:left w:val="single" w:sz="4" w:space="0" w:color="auto"/>
              <w:bottom w:val="single" w:sz="4" w:space="0" w:color="auto"/>
              <w:right w:val="single" w:sz="4" w:space="0" w:color="auto"/>
            </w:tcBorders>
            <w:vAlign w:val="bottom"/>
            <w:hideMark/>
          </w:tcPr>
          <w:p w14:paraId="4218AABF" w14:textId="146DDF08"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1.80</w:t>
            </w:r>
          </w:p>
        </w:tc>
        <w:tc>
          <w:tcPr>
            <w:tcW w:w="488" w:type="dxa"/>
            <w:tcBorders>
              <w:top w:val="nil"/>
              <w:left w:val="single" w:sz="4" w:space="0" w:color="auto"/>
              <w:bottom w:val="single" w:sz="4" w:space="0" w:color="auto"/>
              <w:right w:val="single" w:sz="4" w:space="0" w:color="auto"/>
            </w:tcBorders>
            <w:vAlign w:val="bottom"/>
            <w:hideMark/>
          </w:tcPr>
          <w:p w14:paraId="475B3156" w14:textId="06DFF58A"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0.15</w:t>
            </w:r>
          </w:p>
        </w:tc>
        <w:tc>
          <w:tcPr>
            <w:tcW w:w="465" w:type="dxa"/>
            <w:tcBorders>
              <w:top w:val="nil"/>
              <w:left w:val="single" w:sz="4" w:space="0" w:color="auto"/>
              <w:bottom w:val="single" w:sz="4" w:space="0" w:color="auto"/>
              <w:right w:val="single" w:sz="4" w:space="0" w:color="auto"/>
            </w:tcBorders>
            <w:vAlign w:val="bottom"/>
          </w:tcPr>
          <w:p w14:paraId="108082D1" w14:textId="77777777" w:rsidR="00876D2B" w:rsidRPr="001517FD" w:rsidRDefault="00876D2B"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2D2745D9" w14:textId="71746296"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9.61</w:t>
            </w:r>
          </w:p>
        </w:tc>
        <w:tc>
          <w:tcPr>
            <w:tcW w:w="536" w:type="dxa"/>
            <w:tcBorders>
              <w:top w:val="nil"/>
              <w:left w:val="single" w:sz="4" w:space="0" w:color="auto"/>
              <w:bottom w:val="single" w:sz="4" w:space="0" w:color="auto"/>
              <w:right w:val="single" w:sz="4" w:space="0" w:color="auto"/>
            </w:tcBorders>
            <w:vAlign w:val="bottom"/>
            <w:hideMark/>
          </w:tcPr>
          <w:p w14:paraId="56AF58F7" w14:textId="56CE25D8"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9.18</w:t>
            </w:r>
          </w:p>
        </w:tc>
        <w:tc>
          <w:tcPr>
            <w:tcW w:w="489" w:type="dxa"/>
            <w:tcBorders>
              <w:top w:val="nil"/>
              <w:left w:val="single" w:sz="4" w:space="0" w:color="auto"/>
              <w:bottom w:val="single" w:sz="4" w:space="0" w:color="auto"/>
              <w:right w:val="single" w:sz="4" w:space="0" w:color="auto"/>
            </w:tcBorders>
            <w:vAlign w:val="bottom"/>
            <w:hideMark/>
          </w:tcPr>
          <w:p w14:paraId="1FF4F258" w14:textId="287A4569"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4.12</w:t>
            </w:r>
          </w:p>
        </w:tc>
        <w:tc>
          <w:tcPr>
            <w:tcW w:w="489" w:type="dxa"/>
            <w:tcBorders>
              <w:top w:val="nil"/>
              <w:left w:val="single" w:sz="4" w:space="0" w:color="auto"/>
              <w:bottom w:val="single" w:sz="4" w:space="0" w:color="auto"/>
              <w:right w:val="single" w:sz="4" w:space="0" w:color="auto"/>
            </w:tcBorders>
            <w:vAlign w:val="bottom"/>
            <w:hideMark/>
          </w:tcPr>
          <w:p w14:paraId="1301E20E" w14:textId="397610CC"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0.99</w:t>
            </w:r>
          </w:p>
        </w:tc>
        <w:tc>
          <w:tcPr>
            <w:tcW w:w="489" w:type="dxa"/>
            <w:tcBorders>
              <w:top w:val="nil"/>
              <w:left w:val="single" w:sz="4" w:space="0" w:color="auto"/>
              <w:bottom w:val="single" w:sz="4" w:space="0" w:color="auto"/>
              <w:right w:val="single" w:sz="4" w:space="0" w:color="auto"/>
            </w:tcBorders>
            <w:vAlign w:val="bottom"/>
            <w:hideMark/>
          </w:tcPr>
          <w:p w14:paraId="4A49DC85" w14:textId="24E8591B"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0.11</w:t>
            </w:r>
          </w:p>
        </w:tc>
        <w:tc>
          <w:tcPr>
            <w:tcW w:w="465" w:type="dxa"/>
            <w:tcBorders>
              <w:top w:val="nil"/>
              <w:left w:val="single" w:sz="4" w:space="0" w:color="auto"/>
              <w:bottom w:val="single" w:sz="4" w:space="0" w:color="auto"/>
              <w:right w:val="single" w:sz="4" w:space="0" w:color="auto"/>
            </w:tcBorders>
            <w:vAlign w:val="bottom"/>
          </w:tcPr>
          <w:p w14:paraId="0E9DC551"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55A77696" w14:textId="589B86D4"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0.27</w:t>
            </w:r>
          </w:p>
        </w:tc>
        <w:tc>
          <w:tcPr>
            <w:tcW w:w="489" w:type="dxa"/>
            <w:tcBorders>
              <w:top w:val="nil"/>
              <w:left w:val="single" w:sz="4" w:space="0" w:color="auto"/>
              <w:bottom w:val="single" w:sz="4" w:space="0" w:color="auto"/>
              <w:right w:val="single" w:sz="4" w:space="0" w:color="auto"/>
            </w:tcBorders>
            <w:vAlign w:val="bottom"/>
            <w:hideMark/>
          </w:tcPr>
          <w:p w14:paraId="147D413F" w14:textId="79DF83C6"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0.38</w:t>
            </w:r>
          </w:p>
        </w:tc>
        <w:tc>
          <w:tcPr>
            <w:tcW w:w="489" w:type="dxa"/>
            <w:tcBorders>
              <w:top w:val="nil"/>
              <w:left w:val="single" w:sz="4" w:space="0" w:color="auto"/>
              <w:bottom w:val="single" w:sz="4" w:space="0" w:color="auto"/>
              <w:right w:val="single" w:sz="4" w:space="0" w:color="auto"/>
            </w:tcBorders>
            <w:vAlign w:val="bottom"/>
            <w:hideMark/>
          </w:tcPr>
          <w:p w14:paraId="243CBED1" w14:textId="3F2CEE3C"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0.25</w:t>
            </w:r>
          </w:p>
        </w:tc>
        <w:tc>
          <w:tcPr>
            <w:tcW w:w="489" w:type="dxa"/>
            <w:tcBorders>
              <w:top w:val="nil"/>
              <w:left w:val="single" w:sz="4" w:space="0" w:color="auto"/>
              <w:bottom w:val="single" w:sz="4" w:space="0" w:color="auto"/>
              <w:right w:val="single" w:sz="4" w:space="0" w:color="auto"/>
            </w:tcBorders>
            <w:vAlign w:val="bottom"/>
            <w:hideMark/>
          </w:tcPr>
          <w:p w14:paraId="497122DB" w14:textId="09234A92"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0.08</w:t>
            </w:r>
          </w:p>
        </w:tc>
        <w:tc>
          <w:tcPr>
            <w:tcW w:w="0" w:type="auto"/>
            <w:tcBorders>
              <w:top w:val="nil"/>
              <w:left w:val="single" w:sz="4" w:space="0" w:color="auto"/>
              <w:bottom w:val="single" w:sz="4" w:space="0" w:color="auto"/>
              <w:right w:val="single" w:sz="4" w:space="0" w:color="auto"/>
            </w:tcBorders>
            <w:vAlign w:val="bottom"/>
            <w:hideMark/>
          </w:tcPr>
          <w:p w14:paraId="1452F79D" w14:textId="088F5CAC"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0.01</w:t>
            </w:r>
          </w:p>
        </w:tc>
        <w:tc>
          <w:tcPr>
            <w:tcW w:w="0" w:type="auto"/>
            <w:tcBorders>
              <w:top w:val="nil"/>
              <w:left w:val="single" w:sz="4" w:space="0" w:color="auto"/>
              <w:bottom w:val="single" w:sz="4" w:space="0" w:color="auto"/>
              <w:right w:val="single" w:sz="4" w:space="0" w:color="auto"/>
            </w:tcBorders>
            <w:vAlign w:val="center"/>
          </w:tcPr>
          <w:p w14:paraId="4DF20386"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7DFC14" w14:textId="77777777" w:rsidR="00876D2B" w:rsidRPr="001517FD" w:rsidRDefault="00876D2B" w:rsidP="00D02DC9">
            <w:pPr>
              <w:bidi w:val="0"/>
              <w:spacing w:line="240" w:lineRule="auto"/>
              <w:jc w:val="both"/>
              <w:rPr>
                <w:rFonts w:cstheme="minorHAnsi"/>
                <w:b/>
                <w:bCs/>
                <w:sz w:val="14"/>
                <w:szCs w:val="14"/>
                <w:u w:val="single"/>
              </w:rPr>
            </w:pPr>
          </w:p>
        </w:tc>
      </w:tr>
      <w:tr w:rsidR="003A38C5" w:rsidRPr="001517FD" w14:paraId="0FD0E7DA"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4B6CF513"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2C5BA"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832A8" w14:textId="77777777" w:rsidR="00B725A8" w:rsidRPr="001517FD" w:rsidRDefault="00B725A8"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76C38D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607" w:type="dxa"/>
            <w:tcBorders>
              <w:top w:val="single" w:sz="4" w:space="0" w:color="auto"/>
              <w:left w:val="single" w:sz="4" w:space="0" w:color="auto"/>
              <w:bottom w:val="nil"/>
              <w:right w:val="single" w:sz="4" w:space="0" w:color="auto"/>
            </w:tcBorders>
            <w:vAlign w:val="center"/>
            <w:hideMark/>
          </w:tcPr>
          <w:p w14:paraId="7DCC5EF9"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9</w:t>
            </w:r>
          </w:p>
        </w:tc>
        <w:tc>
          <w:tcPr>
            <w:tcW w:w="536" w:type="dxa"/>
            <w:tcBorders>
              <w:top w:val="single" w:sz="4" w:space="0" w:color="auto"/>
              <w:left w:val="single" w:sz="4" w:space="0" w:color="auto"/>
              <w:bottom w:val="nil"/>
              <w:right w:val="single" w:sz="4" w:space="0" w:color="auto"/>
            </w:tcBorders>
            <w:vAlign w:val="center"/>
            <w:hideMark/>
          </w:tcPr>
          <w:p w14:paraId="2464676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12</w:t>
            </w:r>
          </w:p>
        </w:tc>
        <w:tc>
          <w:tcPr>
            <w:tcW w:w="536" w:type="dxa"/>
            <w:tcBorders>
              <w:top w:val="single" w:sz="4" w:space="0" w:color="auto"/>
              <w:left w:val="single" w:sz="4" w:space="0" w:color="auto"/>
              <w:bottom w:val="nil"/>
              <w:right w:val="single" w:sz="4" w:space="0" w:color="auto"/>
            </w:tcBorders>
            <w:vAlign w:val="center"/>
            <w:hideMark/>
          </w:tcPr>
          <w:p w14:paraId="3ADE9D8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6</w:t>
            </w:r>
          </w:p>
        </w:tc>
        <w:tc>
          <w:tcPr>
            <w:tcW w:w="488" w:type="dxa"/>
            <w:tcBorders>
              <w:top w:val="single" w:sz="4" w:space="0" w:color="auto"/>
              <w:left w:val="single" w:sz="4" w:space="0" w:color="auto"/>
              <w:bottom w:val="nil"/>
              <w:right w:val="single" w:sz="4" w:space="0" w:color="auto"/>
            </w:tcBorders>
            <w:vAlign w:val="center"/>
            <w:hideMark/>
          </w:tcPr>
          <w:p w14:paraId="094DFAB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8" w:type="dxa"/>
            <w:tcBorders>
              <w:top w:val="single" w:sz="4" w:space="0" w:color="auto"/>
              <w:left w:val="single" w:sz="4" w:space="0" w:color="auto"/>
              <w:bottom w:val="nil"/>
              <w:right w:val="single" w:sz="4" w:space="0" w:color="auto"/>
            </w:tcBorders>
            <w:vAlign w:val="center"/>
            <w:hideMark/>
          </w:tcPr>
          <w:p w14:paraId="0F99156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hideMark/>
          </w:tcPr>
          <w:p w14:paraId="7ED7DE9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tcBorders>
              <w:top w:val="single" w:sz="4" w:space="0" w:color="auto"/>
              <w:left w:val="single" w:sz="4" w:space="0" w:color="auto"/>
              <w:bottom w:val="nil"/>
              <w:right w:val="single" w:sz="4" w:space="0" w:color="auto"/>
            </w:tcBorders>
            <w:vAlign w:val="center"/>
            <w:hideMark/>
          </w:tcPr>
          <w:p w14:paraId="3A8371E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536" w:type="dxa"/>
            <w:tcBorders>
              <w:top w:val="single" w:sz="4" w:space="0" w:color="auto"/>
              <w:left w:val="single" w:sz="4" w:space="0" w:color="auto"/>
              <w:bottom w:val="nil"/>
              <w:right w:val="single" w:sz="4" w:space="0" w:color="auto"/>
            </w:tcBorders>
            <w:vAlign w:val="center"/>
            <w:hideMark/>
          </w:tcPr>
          <w:p w14:paraId="5FB6123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66E5E3F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C67F4C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5B25E23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hideMark/>
          </w:tcPr>
          <w:p w14:paraId="576417B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5EFC3F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4A3DC2C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E673E24"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9C7B4BC"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D6D58FB"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w:t>
            </w:r>
          </w:p>
        </w:tc>
        <w:tc>
          <w:tcPr>
            <w:tcW w:w="462" w:type="dxa"/>
            <w:tcBorders>
              <w:top w:val="single" w:sz="4" w:space="0" w:color="auto"/>
              <w:left w:val="single" w:sz="4" w:space="0" w:color="auto"/>
              <w:bottom w:val="nil"/>
              <w:right w:val="single" w:sz="4" w:space="0" w:color="auto"/>
            </w:tcBorders>
            <w:vAlign w:val="center"/>
            <w:hideMark/>
          </w:tcPr>
          <w:p w14:paraId="06FB5002"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390064" w14:textId="77777777" w:rsidR="00B725A8" w:rsidRPr="001517FD" w:rsidRDefault="00B725A8" w:rsidP="00D02DC9">
            <w:pPr>
              <w:bidi w:val="0"/>
              <w:spacing w:line="240" w:lineRule="auto"/>
              <w:jc w:val="both"/>
              <w:rPr>
                <w:rFonts w:cstheme="minorHAnsi"/>
                <w:b/>
                <w:bCs/>
                <w:sz w:val="14"/>
                <w:szCs w:val="14"/>
                <w:u w:val="single"/>
              </w:rPr>
            </w:pPr>
          </w:p>
        </w:tc>
      </w:tr>
      <w:tr w:rsidR="003A38C5" w:rsidRPr="001517FD" w14:paraId="5C39F436"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5C5B62D8"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8EBF1B4"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EA45C2F"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2715018"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tcPr>
          <w:p w14:paraId="201A541B" w14:textId="73AC7D45"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14.94</w:t>
            </w:r>
          </w:p>
        </w:tc>
        <w:tc>
          <w:tcPr>
            <w:tcW w:w="536" w:type="dxa"/>
            <w:tcBorders>
              <w:top w:val="nil"/>
              <w:left w:val="single" w:sz="4" w:space="0" w:color="auto"/>
              <w:bottom w:val="single" w:sz="4" w:space="0" w:color="auto"/>
              <w:right w:val="single" w:sz="4" w:space="0" w:color="auto"/>
            </w:tcBorders>
            <w:vAlign w:val="bottom"/>
          </w:tcPr>
          <w:p w14:paraId="2D1949CE" w14:textId="3B4EC238"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9.62</w:t>
            </w:r>
          </w:p>
        </w:tc>
        <w:tc>
          <w:tcPr>
            <w:tcW w:w="536" w:type="dxa"/>
            <w:tcBorders>
              <w:top w:val="nil"/>
              <w:left w:val="single" w:sz="4" w:space="0" w:color="auto"/>
              <w:bottom w:val="single" w:sz="4" w:space="0" w:color="auto"/>
              <w:right w:val="single" w:sz="4" w:space="0" w:color="auto"/>
            </w:tcBorders>
            <w:vAlign w:val="bottom"/>
          </w:tcPr>
          <w:p w14:paraId="3E312DF1" w14:textId="577DA573"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3.44</w:t>
            </w:r>
          </w:p>
        </w:tc>
        <w:tc>
          <w:tcPr>
            <w:tcW w:w="488" w:type="dxa"/>
            <w:tcBorders>
              <w:top w:val="nil"/>
              <w:left w:val="single" w:sz="4" w:space="0" w:color="auto"/>
              <w:bottom w:val="single" w:sz="4" w:space="0" w:color="auto"/>
              <w:right w:val="single" w:sz="4" w:space="0" w:color="auto"/>
            </w:tcBorders>
            <w:vAlign w:val="bottom"/>
          </w:tcPr>
          <w:p w14:paraId="7FBC42AD" w14:textId="0A411515"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0.85</w:t>
            </w:r>
          </w:p>
        </w:tc>
        <w:tc>
          <w:tcPr>
            <w:tcW w:w="488" w:type="dxa"/>
            <w:tcBorders>
              <w:top w:val="nil"/>
              <w:left w:val="single" w:sz="4" w:space="0" w:color="auto"/>
              <w:bottom w:val="single" w:sz="4" w:space="0" w:color="auto"/>
              <w:right w:val="single" w:sz="4" w:space="0" w:color="auto"/>
            </w:tcBorders>
            <w:vAlign w:val="bottom"/>
          </w:tcPr>
          <w:p w14:paraId="7456D5AA" w14:textId="7DD2741B"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0.14</w:t>
            </w:r>
          </w:p>
        </w:tc>
        <w:tc>
          <w:tcPr>
            <w:tcW w:w="465" w:type="dxa"/>
            <w:tcBorders>
              <w:top w:val="nil"/>
              <w:left w:val="single" w:sz="4" w:space="0" w:color="auto"/>
              <w:bottom w:val="single" w:sz="4" w:space="0" w:color="auto"/>
              <w:right w:val="single" w:sz="4" w:space="0" w:color="auto"/>
            </w:tcBorders>
            <w:vAlign w:val="bottom"/>
          </w:tcPr>
          <w:p w14:paraId="424FCD79" w14:textId="0DBD39D4"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0.01</w:t>
            </w:r>
          </w:p>
        </w:tc>
        <w:tc>
          <w:tcPr>
            <w:tcW w:w="536" w:type="dxa"/>
            <w:tcBorders>
              <w:top w:val="nil"/>
              <w:left w:val="single" w:sz="4" w:space="0" w:color="auto"/>
              <w:bottom w:val="single" w:sz="4" w:space="0" w:color="auto"/>
              <w:right w:val="single" w:sz="4" w:space="0" w:color="auto"/>
            </w:tcBorders>
            <w:vAlign w:val="bottom"/>
          </w:tcPr>
          <w:p w14:paraId="0A8A7865" w14:textId="2F6043F9"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0.65</w:t>
            </w:r>
          </w:p>
        </w:tc>
        <w:tc>
          <w:tcPr>
            <w:tcW w:w="536" w:type="dxa"/>
            <w:tcBorders>
              <w:top w:val="nil"/>
              <w:left w:val="single" w:sz="4" w:space="0" w:color="auto"/>
              <w:bottom w:val="single" w:sz="4" w:space="0" w:color="auto"/>
              <w:right w:val="single" w:sz="4" w:space="0" w:color="auto"/>
            </w:tcBorders>
            <w:vAlign w:val="bottom"/>
          </w:tcPr>
          <w:p w14:paraId="7D398192" w14:textId="1B1C65A6"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0.74</w:t>
            </w:r>
          </w:p>
        </w:tc>
        <w:tc>
          <w:tcPr>
            <w:tcW w:w="489" w:type="dxa"/>
            <w:tcBorders>
              <w:top w:val="nil"/>
              <w:left w:val="single" w:sz="4" w:space="0" w:color="auto"/>
              <w:bottom w:val="single" w:sz="4" w:space="0" w:color="auto"/>
              <w:right w:val="single" w:sz="4" w:space="0" w:color="auto"/>
            </w:tcBorders>
            <w:vAlign w:val="bottom"/>
          </w:tcPr>
          <w:p w14:paraId="222CB7CD" w14:textId="2B746201"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0.43</w:t>
            </w:r>
          </w:p>
        </w:tc>
        <w:tc>
          <w:tcPr>
            <w:tcW w:w="489" w:type="dxa"/>
            <w:tcBorders>
              <w:top w:val="nil"/>
              <w:left w:val="single" w:sz="4" w:space="0" w:color="auto"/>
              <w:bottom w:val="single" w:sz="4" w:space="0" w:color="auto"/>
              <w:right w:val="single" w:sz="4" w:space="0" w:color="auto"/>
            </w:tcBorders>
            <w:vAlign w:val="bottom"/>
          </w:tcPr>
          <w:p w14:paraId="2893ED65" w14:textId="2AE08BE5"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0.15</w:t>
            </w:r>
          </w:p>
        </w:tc>
        <w:tc>
          <w:tcPr>
            <w:tcW w:w="489" w:type="dxa"/>
            <w:tcBorders>
              <w:top w:val="nil"/>
              <w:left w:val="single" w:sz="4" w:space="0" w:color="auto"/>
              <w:bottom w:val="single" w:sz="4" w:space="0" w:color="auto"/>
              <w:right w:val="single" w:sz="4" w:space="0" w:color="auto"/>
            </w:tcBorders>
            <w:vAlign w:val="bottom"/>
          </w:tcPr>
          <w:p w14:paraId="4E06FED4" w14:textId="03638745"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0.03</w:t>
            </w:r>
          </w:p>
        </w:tc>
        <w:tc>
          <w:tcPr>
            <w:tcW w:w="465" w:type="dxa"/>
            <w:tcBorders>
              <w:top w:val="nil"/>
              <w:left w:val="single" w:sz="4" w:space="0" w:color="auto"/>
              <w:bottom w:val="single" w:sz="4" w:space="0" w:color="auto"/>
              <w:right w:val="single" w:sz="4" w:space="0" w:color="auto"/>
            </w:tcBorders>
            <w:vAlign w:val="bottom"/>
          </w:tcPr>
          <w:p w14:paraId="7D6ADB43" w14:textId="1C490296"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0.00</w:t>
            </w:r>
          </w:p>
        </w:tc>
        <w:tc>
          <w:tcPr>
            <w:tcW w:w="489" w:type="dxa"/>
            <w:tcBorders>
              <w:top w:val="nil"/>
              <w:left w:val="single" w:sz="4" w:space="0" w:color="auto"/>
              <w:bottom w:val="single" w:sz="4" w:space="0" w:color="auto"/>
              <w:right w:val="single" w:sz="4" w:space="0" w:color="auto"/>
            </w:tcBorders>
            <w:vAlign w:val="bottom"/>
          </w:tcPr>
          <w:p w14:paraId="076A87CA" w14:textId="37F507E3"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0.20</w:t>
            </w:r>
          </w:p>
        </w:tc>
        <w:tc>
          <w:tcPr>
            <w:tcW w:w="489" w:type="dxa"/>
            <w:tcBorders>
              <w:top w:val="nil"/>
              <w:left w:val="single" w:sz="4" w:space="0" w:color="auto"/>
              <w:bottom w:val="single" w:sz="4" w:space="0" w:color="auto"/>
              <w:right w:val="single" w:sz="4" w:space="0" w:color="auto"/>
            </w:tcBorders>
            <w:vAlign w:val="bottom"/>
          </w:tcPr>
          <w:p w14:paraId="1CE7F9F8" w14:textId="4E3C6FAC"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0.34</w:t>
            </w:r>
          </w:p>
        </w:tc>
        <w:tc>
          <w:tcPr>
            <w:tcW w:w="489" w:type="dxa"/>
            <w:tcBorders>
              <w:top w:val="nil"/>
              <w:left w:val="single" w:sz="4" w:space="0" w:color="auto"/>
              <w:bottom w:val="single" w:sz="4" w:space="0" w:color="auto"/>
              <w:right w:val="single" w:sz="4" w:space="0" w:color="auto"/>
            </w:tcBorders>
            <w:vAlign w:val="bottom"/>
          </w:tcPr>
          <w:p w14:paraId="0A6D71AB" w14:textId="7F94FC03"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0.28</w:t>
            </w:r>
          </w:p>
        </w:tc>
        <w:tc>
          <w:tcPr>
            <w:tcW w:w="489" w:type="dxa"/>
            <w:tcBorders>
              <w:top w:val="nil"/>
              <w:left w:val="single" w:sz="4" w:space="0" w:color="auto"/>
              <w:bottom w:val="single" w:sz="4" w:space="0" w:color="auto"/>
              <w:right w:val="single" w:sz="4" w:space="0" w:color="auto"/>
            </w:tcBorders>
            <w:vAlign w:val="bottom"/>
          </w:tcPr>
          <w:p w14:paraId="23AE670B" w14:textId="1194F9D3"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0.14</w:t>
            </w:r>
          </w:p>
        </w:tc>
        <w:tc>
          <w:tcPr>
            <w:tcW w:w="0" w:type="auto"/>
            <w:tcBorders>
              <w:top w:val="nil"/>
              <w:left w:val="single" w:sz="4" w:space="0" w:color="auto"/>
              <w:bottom w:val="single" w:sz="4" w:space="0" w:color="auto"/>
              <w:right w:val="single" w:sz="4" w:space="0" w:color="auto"/>
            </w:tcBorders>
            <w:vAlign w:val="bottom"/>
          </w:tcPr>
          <w:p w14:paraId="74B3D421" w14:textId="1B40DB83"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0.04</w:t>
            </w:r>
          </w:p>
        </w:tc>
        <w:tc>
          <w:tcPr>
            <w:tcW w:w="0" w:type="auto"/>
            <w:tcBorders>
              <w:top w:val="nil"/>
              <w:left w:val="single" w:sz="4" w:space="0" w:color="auto"/>
              <w:bottom w:val="single" w:sz="4" w:space="0" w:color="auto"/>
              <w:right w:val="single" w:sz="4" w:space="0" w:color="auto"/>
            </w:tcBorders>
            <w:vAlign w:val="bottom"/>
          </w:tcPr>
          <w:p w14:paraId="31DDEC9A" w14:textId="5B602E0E"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tcPr>
          <w:p w14:paraId="29CA981A" w14:textId="77777777" w:rsidR="00876D2B" w:rsidRPr="001517FD" w:rsidRDefault="00876D2B" w:rsidP="00D02DC9">
            <w:pPr>
              <w:bidi w:val="0"/>
              <w:spacing w:line="240" w:lineRule="auto"/>
              <w:jc w:val="both"/>
              <w:rPr>
                <w:rFonts w:cstheme="minorHAnsi"/>
                <w:b/>
                <w:bCs/>
                <w:sz w:val="14"/>
                <w:szCs w:val="14"/>
                <w:u w:val="single"/>
              </w:rPr>
            </w:pPr>
          </w:p>
        </w:tc>
      </w:tr>
      <w:tr w:rsidR="003A38C5" w:rsidRPr="001517FD" w14:paraId="575ABB9A" w14:textId="77777777" w:rsidTr="00686F7F">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365AA27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ICM2 (propositi)</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4E18A4AC"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0.134</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22723FB7"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0.101</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1403122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607" w:type="dxa"/>
            <w:tcBorders>
              <w:top w:val="single" w:sz="4" w:space="0" w:color="auto"/>
              <w:left w:val="single" w:sz="4" w:space="0" w:color="auto"/>
              <w:bottom w:val="nil"/>
              <w:right w:val="single" w:sz="4" w:space="0" w:color="auto"/>
            </w:tcBorders>
            <w:vAlign w:val="center"/>
            <w:hideMark/>
          </w:tcPr>
          <w:p w14:paraId="54DCC86C"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134</w:t>
            </w:r>
          </w:p>
        </w:tc>
        <w:tc>
          <w:tcPr>
            <w:tcW w:w="536" w:type="dxa"/>
            <w:tcBorders>
              <w:top w:val="single" w:sz="4" w:space="0" w:color="auto"/>
              <w:left w:val="single" w:sz="4" w:space="0" w:color="auto"/>
              <w:bottom w:val="nil"/>
              <w:right w:val="single" w:sz="4" w:space="0" w:color="auto"/>
            </w:tcBorders>
            <w:vAlign w:val="center"/>
            <w:hideMark/>
          </w:tcPr>
          <w:p w14:paraId="3501B80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15</w:t>
            </w:r>
          </w:p>
        </w:tc>
        <w:tc>
          <w:tcPr>
            <w:tcW w:w="536" w:type="dxa"/>
            <w:tcBorders>
              <w:top w:val="single" w:sz="4" w:space="0" w:color="auto"/>
              <w:left w:val="single" w:sz="4" w:space="0" w:color="auto"/>
              <w:bottom w:val="nil"/>
              <w:right w:val="single" w:sz="4" w:space="0" w:color="auto"/>
            </w:tcBorders>
            <w:vAlign w:val="center"/>
          </w:tcPr>
          <w:p w14:paraId="1DFE4B8D" w14:textId="77777777" w:rsidR="00B725A8" w:rsidRPr="001517FD" w:rsidRDefault="00B725A8"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3FA513A0" w14:textId="77777777" w:rsidR="00B725A8" w:rsidRPr="001517FD" w:rsidRDefault="00B725A8"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3AEEABD4"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7142C186" w14:textId="77777777" w:rsidR="00B725A8" w:rsidRPr="001517FD" w:rsidRDefault="00B725A8"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290725E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17</w:t>
            </w:r>
          </w:p>
        </w:tc>
        <w:tc>
          <w:tcPr>
            <w:tcW w:w="536" w:type="dxa"/>
            <w:tcBorders>
              <w:top w:val="single" w:sz="4" w:space="0" w:color="auto"/>
              <w:left w:val="single" w:sz="4" w:space="0" w:color="auto"/>
              <w:bottom w:val="nil"/>
              <w:right w:val="single" w:sz="4" w:space="0" w:color="auto"/>
            </w:tcBorders>
            <w:vAlign w:val="center"/>
            <w:hideMark/>
          </w:tcPr>
          <w:p w14:paraId="1245918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9</w:t>
            </w:r>
          </w:p>
        </w:tc>
        <w:tc>
          <w:tcPr>
            <w:tcW w:w="489" w:type="dxa"/>
            <w:tcBorders>
              <w:top w:val="single" w:sz="4" w:space="0" w:color="auto"/>
              <w:left w:val="single" w:sz="4" w:space="0" w:color="auto"/>
              <w:bottom w:val="nil"/>
              <w:right w:val="single" w:sz="4" w:space="0" w:color="auto"/>
            </w:tcBorders>
            <w:vAlign w:val="center"/>
          </w:tcPr>
          <w:p w14:paraId="11ED42B0"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6240E76"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04BAB5F"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31FA2192"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63E6B182"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2434AF6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1439E0D5"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B72F9C3" w14:textId="77777777" w:rsidR="00B725A8" w:rsidRPr="001517FD" w:rsidRDefault="00B725A8"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54E47206" w14:textId="77777777" w:rsidR="00B725A8" w:rsidRPr="001517FD" w:rsidRDefault="00B725A8"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5AF73542" w14:textId="77777777" w:rsidR="00B725A8" w:rsidRPr="001517FD" w:rsidRDefault="00B725A8" w:rsidP="00D02DC9">
            <w:pPr>
              <w:bidi w:val="0"/>
              <w:spacing w:line="240" w:lineRule="auto"/>
              <w:jc w:val="both"/>
              <w:rPr>
                <w:rFonts w:cstheme="minorHAnsi"/>
                <w:b/>
                <w:bCs/>
                <w:sz w:val="14"/>
                <w:szCs w:val="14"/>
                <w:u w:val="single"/>
              </w:rPr>
            </w:pPr>
          </w:p>
        </w:tc>
        <w:tc>
          <w:tcPr>
            <w:tcW w:w="949" w:type="dxa"/>
            <w:vMerge w:val="restart"/>
            <w:tcBorders>
              <w:top w:val="single" w:sz="4" w:space="0" w:color="auto"/>
              <w:left w:val="single" w:sz="4" w:space="0" w:color="auto"/>
              <w:bottom w:val="single" w:sz="4" w:space="0" w:color="auto"/>
              <w:right w:val="single" w:sz="4" w:space="0" w:color="auto"/>
            </w:tcBorders>
            <w:vAlign w:val="center"/>
          </w:tcPr>
          <w:p w14:paraId="58C30017" w14:textId="7FE31A8D" w:rsidR="00B725A8" w:rsidRPr="001517FD" w:rsidRDefault="003A38C5" w:rsidP="00D02DC9">
            <w:pPr>
              <w:bidi w:val="0"/>
              <w:spacing w:line="240" w:lineRule="auto"/>
              <w:jc w:val="both"/>
              <w:rPr>
                <w:rFonts w:cstheme="minorHAnsi"/>
                <w:sz w:val="14"/>
                <w:szCs w:val="14"/>
              </w:rPr>
            </w:pPr>
            <w:r w:rsidRPr="001517FD">
              <w:rPr>
                <w:rFonts w:cstheme="minorHAnsi"/>
                <w:sz w:val="14"/>
                <w:szCs w:val="14"/>
              </w:rPr>
              <w:t>37.6</w:t>
            </w:r>
            <w:r w:rsidR="00A46FF8">
              <w:rPr>
                <w:rFonts w:cstheme="minorHAnsi"/>
                <w:sz w:val="14"/>
                <w:szCs w:val="14"/>
              </w:rPr>
              <w:t>65</w:t>
            </w:r>
          </w:p>
          <w:p w14:paraId="7363D120" w14:textId="77777777" w:rsidR="00B725A8" w:rsidRPr="001517FD" w:rsidRDefault="00B725A8" w:rsidP="00D02DC9">
            <w:pPr>
              <w:bidi w:val="0"/>
              <w:spacing w:line="240" w:lineRule="auto"/>
              <w:jc w:val="both"/>
              <w:rPr>
                <w:rFonts w:cstheme="minorHAnsi"/>
                <w:b/>
                <w:bCs/>
                <w:sz w:val="14"/>
                <w:szCs w:val="14"/>
                <w:u w:val="single"/>
              </w:rPr>
            </w:pPr>
            <w:proofErr w:type="spellStart"/>
            <w:r w:rsidRPr="001517FD">
              <w:rPr>
                <w:rFonts w:cstheme="minorHAnsi"/>
                <w:sz w:val="14"/>
                <w:szCs w:val="14"/>
              </w:rPr>
              <w:t>df</w:t>
            </w:r>
            <w:proofErr w:type="spellEnd"/>
            <w:r w:rsidRPr="001517FD">
              <w:rPr>
                <w:rFonts w:cstheme="minorHAnsi"/>
                <w:sz w:val="14"/>
                <w:szCs w:val="14"/>
              </w:rPr>
              <w:t xml:space="preserve"> = 27</w:t>
            </w:r>
          </w:p>
        </w:tc>
      </w:tr>
      <w:tr w:rsidR="003A38C5" w:rsidRPr="001517FD" w14:paraId="2584BFC9"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4EDBE0FB"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52D572"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D37591"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521EE2"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40778A76" w14:textId="733E3C94"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131.52</w:t>
            </w:r>
          </w:p>
        </w:tc>
        <w:tc>
          <w:tcPr>
            <w:tcW w:w="536" w:type="dxa"/>
            <w:tcBorders>
              <w:top w:val="nil"/>
              <w:left w:val="single" w:sz="4" w:space="0" w:color="auto"/>
              <w:bottom w:val="single" w:sz="4" w:space="0" w:color="auto"/>
              <w:right w:val="single" w:sz="4" w:space="0" w:color="auto"/>
            </w:tcBorders>
            <w:vAlign w:val="bottom"/>
            <w:hideMark/>
          </w:tcPr>
          <w:p w14:paraId="450799D9" w14:textId="5EB434BD"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17.48</w:t>
            </w:r>
          </w:p>
        </w:tc>
        <w:tc>
          <w:tcPr>
            <w:tcW w:w="536" w:type="dxa"/>
            <w:tcBorders>
              <w:top w:val="nil"/>
              <w:left w:val="single" w:sz="4" w:space="0" w:color="auto"/>
              <w:bottom w:val="single" w:sz="4" w:space="0" w:color="auto"/>
              <w:right w:val="single" w:sz="4" w:space="0" w:color="auto"/>
            </w:tcBorders>
            <w:vAlign w:val="bottom"/>
          </w:tcPr>
          <w:p w14:paraId="4FA5F086" w14:textId="77777777" w:rsidR="00876D2B" w:rsidRPr="001517FD" w:rsidRDefault="00876D2B"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2C092497" w14:textId="77777777" w:rsidR="00876D2B" w:rsidRPr="001517FD" w:rsidRDefault="00876D2B"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75CD7B83" w14:textId="77777777" w:rsidR="00876D2B" w:rsidRPr="001517FD" w:rsidRDefault="00876D2B"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67083571" w14:textId="77777777" w:rsidR="00876D2B" w:rsidRPr="001517FD" w:rsidRDefault="00876D2B"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40F71CC6" w14:textId="481BE90F"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20.81</w:t>
            </w:r>
          </w:p>
        </w:tc>
        <w:tc>
          <w:tcPr>
            <w:tcW w:w="536" w:type="dxa"/>
            <w:tcBorders>
              <w:top w:val="nil"/>
              <w:left w:val="single" w:sz="4" w:space="0" w:color="auto"/>
              <w:bottom w:val="single" w:sz="4" w:space="0" w:color="auto"/>
              <w:right w:val="single" w:sz="4" w:space="0" w:color="auto"/>
            </w:tcBorders>
            <w:vAlign w:val="bottom"/>
            <w:hideMark/>
          </w:tcPr>
          <w:p w14:paraId="6317A0E8" w14:textId="3DAEC941"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5.19</w:t>
            </w:r>
          </w:p>
        </w:tc>
        <w:tc>
          <w:tcPr>
            <w:tcW w:w="489" w:type="dxa"/>
            <w:tcBorders>
              <w:top w:val="nil"/>
              <w:left w:val="single" w:sz="4" w:space="0" w:color="auto"/>
              <w:bottom w:val="single" w:sz="4" w:space="0" w:color="auto"/>
              <w:right w:val="single" w:sz="4" w:space="0" w:color="auto"/>
            </w:tcBorders>
            <w:vAlign w:val="bottom"/>
          </w:tcPr>
          <w:p w14:paraId="1C84E157"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30C58027"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23D21ED4" w14:textId="77777777" w:rsidR="00876D2B" w:rsidRPr="001517FD" w:rsidRDefault="00876D2B"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4EF56981"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37DD666F" w14:textId="39FC7B3B"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0.72</w:t>
            </w:r>
          </w:p>
        </w:tc>
        <w:tc>
          <w:tcPr>
            <w:tcW w:w="489" w:type="dxa"/>
            <w:tcBorders>
              <w:top w:val="nil"/>
              <w:left w:val="single" w:sz="4" w:space="0" w:color="auto"/>
              <w:bottom w:val="single" w:sz="4" w:space="0" w:color="auto"/>
              <w:right w:val="single" w:sz="4" w:space="0" w:color="auto"/>
            </w:tcBorders>
            <w:vAlign w:val="bottom"/>
            <w:hideMark/>
          </w:tcPr>
          <w:p w14:paraId="43AF91BB" w14:textId="5BF13E9F"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0.28</w:t>
            </w:r>
          </w:p>
        </w:tc>
        <w:tc>
          <w:tcPr>
            <w:tcW w:w="489" w:type="dxa"/>
            <w:tcBorders>
              <w:top w:val="nil"/>
              <w:left w:val="single" w:sz="4" w:space="0" w:color="auto"/>
              <w:bottom w:val="single" w:sz="4" w:space="0" w:color="auto"/>
              <w:right w:val="single" w:sz="4" w:space="0" w:color="auto"/>
            </w:tcBorders>
            <w:vAlign w:val="bottom"/>
          </w:tcPr>
          <w:p w14:paraId="417691DE" w14:textId="77777777" w:rsidR="00876D2B" w:rsidRPr="001517FD" w:rsidRDefault="00876D2B"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7CC6D0CE" w14:textId="77777777" w:rsidR="00876D2B" w:rsidRPr="001517FD" w:rsidRDefault="00876D2B" w:rsidP="00D02DC9">
            <w:pPr>
              <w:bidi w:val="0"/>
              <w:spacing w:line="240" w:lineRule="auto"/>
              <w:jc w:val="both"/>
              <w:rPr>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bottom"/>
          </w:tcPr>
          <w:p w14:paraId="724562E6" w14:textId="77777777" w:rsidR="00876D2B" w:rsidRPr="001517FD" w:rsidRDefault="00876D2B" w:rsidP="00D02DC9">
            <w:pPr>
              <w:bidi w:val="0"/>
              <w:spacing w:line="240" w:lineRule="auto"/>
              <w:jc w:val="both"/>
              <w:rPr>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bottom"/>
          </w:tcPr>
          <w:p w14:paraId="6AEFF954"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3CFB63" w14:textId="77777777" w:rsidR="00876D2B" w:rsidRPr="001517FD" w:rsidRDefault="00876D2B" w:rsidP="00D02DC9">
            <w:pPr>
              <w:bidi w:val="0"/>
              <w:spacing w:line="240" w:lineRule="auto"/>
              <w:jc w:val="both"/>
              <w:rPr>
                <w:rFonts w:cstheme="minorHAnsi"/>
                <w:b/>
                <w:bCs/>
                <w:sz w:val="14"/>
                <w:szCs w:val="14"/>
                <w:u w:val="single"/>
              </w:rPr>
            </w:pPr>
          </w:p>
        </w:tc>
      </w:tr>
      <w:tr w:rsidR="003A38C5" w:rsidRPr="001517FD" w14:paraId="5A571B5A"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70BE4C0C"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7853E2"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36D1C1" w14:textId="77777777" w:rsidR="00B725A8" w:rsidRPr="001517FD" w:rsidRDefault="00B725A8"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1019ABFD"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607" w:type="dxa"/>
            <w:tcBorders>
              <w:top w:val="single" w:sz="4" w:space="0" w:color="auto"/>
              <w:left w:val="single" w:sz="4" w:space="0" w:color="auto"/>
              <w:bottom w:val="nil"/>
              <w:right w:val="single" w:sz="4" w:space="0" w:color="auto"/>
            </w:tcBorders>
            <w:vAlign w:val="center"/>
            <w:hideMark/>
          </w:tcPr>
          <w:p w14:paraId="43E7B857"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91</w:t>
            </w:r>
          </w:p>
        </w:tc>
        <w:tc>
          <w:tcPr>
            <w:tcW w:w="536" w:type="dxa"/>
            <w:tcBorders>
              <w:top w:val="single" w:sz="4" w:space="0" w:color="auto"/>
              <w:left w:val="single" w:sz="4" w:space="0" w:color="auto"/>
              <w:bottom w:val="nil"/>
              <w:right w:val="single" w:sz="4" w:space="0" w:color="auto"/>
            </w:tcBorders>
            <w:vAlign w:val="center"/>
            <w:hideMark/>
          </w:tcPr>
          <w:p w14:paraId="2B97BA9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22</w:t>
            </w:r>
          </w:p>
        </w:tc>
        <w:tc>
          <w:tcPr>
            <w:tcW w:w="536" w:type="dxa"/>
            <w:tcBorders>
              <w:top w:val="single" w:sz="4" w:space="0" w:color="auto"/>
              <w:left w:val="single" w:sz="4" w:space="0" w:color="auto"/>
              <w:bottom w:val="nil"/>
              <w:right w:val="single" w:sz="4" w:space="0" w:color="auto"/>
            </w:tcBorders>
            <w:vAlign w:val="center"/>
            <w:hideMark/>
          </w:tcPr>
          <w:p w14:paraId="76DF378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8" w:type="dxa"/>
            <w:tcBorders>
              <w:top w:val="single" w:sz="4" w:space="0" w:color="auto"/>
              <w:left w:val="single" w:sz="4" w:space="0" w:color="auto"/>
              <w:bottom w:val="nil"/>
              <w:right w:val="single" w:sz="4" w:space="0" w:color="auto"/>
            </w:tcBorders>
            <w:vAlign w:val="center"/>
          </w:tcPr>
          <w:p w14:paraId="6C615695" w14:textId="77777777" w:rsidR="00B725A8" w:rsidRPr="001517FD" w:rsidRDefault="00B725A8"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6D4382BE"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1FBB386" w14:textId="77777777" w:rsidR="00B725A8" w:rsidRPr="001517FD" w:rsidRDefault="00B725A8"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4023094D"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19</w:t>
            </w:r>
          </w:p>
        </w:tc>
        <w:tc>
          <w:tcPr>
            <w:tcW w:w="536" w:type="dxa"/>
            <w:tcBorders>
              <w:top w:val="single" w:sz="4" w:space="0" w:color="auto"/>
              <w:left w:val="single" w:sz="4" w:space="0" w:color="auto"/>
              <w:bottom w:val="nil"/>
              <w:right w:val="single" w:sz="4" w:space="0" w:color="auto"/>
            </w:tcBorders>
            <w:vAlign w:val="center"/>
            <w:hideMark/>
          </w:tcPr>
          <w:p w14:paraId="1B289ED9"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hideMark/>
          </w:tcPr>
          <w:p w14:paraId="0062B67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tcPr>
          <w:p w14:paraId="65FDA4BA"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EA55CB2"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38E1FAD2" w14:textId="77777777" w:rsidR="00B725A8" w:rsidRPr="001517FD" w:rsidRDefault="00B725A8" w:rsidP="00D02DC9">
            <w:pPr>
              <w:bidi w:val="0"/>
              <w:spacing w:line="240" w:lineRule="auto"/>
              <w:jc w:val="both"/>
              <w:rPr>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060222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30C1B07"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27586A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01BA92FA" w14:textId="77777777" w:rsidR="00B725A8" w:rsidRPr="001517FD" w:rsidRDefault="00B725A8"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6DA5350B" w14:textId="77777777" w:rsidR="00B725A8" w:rsidRPr="001517FD" w:rsidRDefault="00B725A8"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75F0D7FD"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9AF288" w14:textId="77777777" w:rsidR="00B725A8" w:rsidRPr="001517FD" w:rsidRDefault="00B725A8" w:rsidP="00D02DC9">
            <w:pPr>
              <w:bidi w:val="0"/>
              <w:spacing w:line="240" w:lineRule="auto"/>
              <w:jc w:val="both"/>
              <w:rPr>
                <w:rFonts w:cstheme="minorHAnsi"/>
                <w:b/>
                <w:bCs/>
                <w:sz w:val="14"/>
                <w:szCs w:val="14"/>
                <w:u w:val="single"/>
              </w:rPr>
            </w:pPr>
          </w:p>
        </w:tc>
      </w:tr>
      <w:tr w:rsidR="003A38C5" w:rsidRPr="001517FD" w14:paraId="4236D84C"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5AC144A1"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72B4C5"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DD311"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7036D"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7A7B34AD" w14:textId="7B9DD4CD"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90.26</w:t>
            </w:r>
          </w:p>
        </w:tc>
        <w:tc>
          <w:tcPr>
            <w:tcW w:w="536" w:type="dxa"/>
            <w:tcBorders>
              <w:top w:val="nil"/>
              <w:left w:val="single" w:sz="4" w:space="0" w:color="auto"/>
              <w:bottom w:val="single" w:sz="4" w:space="0" w:color="auto"/>
              <w:right w:val="single" w:sz="4" w:space="0" w:color="auto"/>
            </w:tcBorders>
            <w:vAlign w:val="bottom"/>
            <w:hideMark/>
          </w:tcPr>
          <w:p w14:paraId="63A0C702" w14:textId="381B66C5"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22.50</w:t>
            </w:r>
          </w:p>
        </w:tc>
        <w:tc>
          <w:tcPr>
            <w:tcW w:w="536" w:type="dxa"/>
            <w:tcBorders>
              <w:top w:val="nil"/>
              <w:left w:val="single" w:sz="4" w:space="0" w:color="auto"/>
              <w:bottom w:val="single" w:sz="4" w:space="0" w:color="auto"/>
              <w:right w:val="single" w:sz="4" w:space="0" w:color="auto"/>
            </w:tcBorders>
            <w:vAlign w:val="bottom"/>
            <w:hideMark/>
          </w:tcPr>
          <w:p w14:paraId="29FF82CD" w14:textId="24B408BB"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2.24</w:t>
            </w:r>
          </w:p>
        </w:tc>
        <w:tc>
          <w:tcPr>
            <w:tcW w:w="488" w:type="dxa"/>
            <w:tcBorders>
              <w:top w:val="nil"/>
              <w:left w:val="single" w:sz="4" w:space="0" w:color="auto"/>
              <w:bottom w:val="single" w:sz="4" w:space="0" w:color="auto"/>
              <w:right w:val="single" w:sz="4" w:space="0" w:color="auto"/>
            </w:tcBorders>
            <w:vAlign w:val="bottom"/>
          </w:tcPr>
          <w:p w14:paraId="4A49BB9A" w14:textId="77777777" w:rsidR="00876D2B" w:rsidRPr="001517FD" w:rsidRDefault="00876D2B" w:rsidP="00D02DC9">
            <w:pPr>
              <w:bidi w:val="0"/>
              <w:spacing w:line="240" w:lineRule="auto"/>
              <w:jc w:val="both"/>
              <w:rPr>
                <w:rFonts w:cstheme="minorHAnsi"/>
                <w:i/>
                <w:iCs/>
                <w:sz w:val="14"/>
                <w:szCs w:val="14"/>
              </w:rPr>
            </w:pPr>
          </w:p>
        </w:tc>
        <w:tc>
          <w:tcPr>
            <w:tcW w:w="488" w:type="dxa"/>
            <w:tcBorders>
              <w:top w:val="nil"/>
              <w:left w:val="single" w:sz="4" w:space="0" w:color="auto"/>
              <w:bottom w:val="single" w:sz="4" w:space="0" w:color="auto"/>
              <w:right w:val="single" w:sz="4" w:space="0" w:color="auto"/>
            </w:tcBorders>
            <w:vAlign w:val="bottom"/>
          </w:tcPr>
          <w:p w14:paraId="09AEE794" w14:textId="77777777" w:rsidR="00876D2B" w:rsidRPr="001517FD" w:rsidRDefault="00876D2B" w:rsidP="00D02DC9">
            <w:pPr>
              <w:bidi w:val="0"/>
              <w:spacing w:line="240" w:lineRule="auto"/>
              <w:jc w:val="both"/>
              <w:rPr>
                <w:rFonts w:cstheme="minorHAnsi"/>
                <w:i/>
                <w:iCs/>
                <w:sz w:val="14"/>
                <w:szCs w:val="14"/>
              </w:rPr>
            </w:pPr>
          </w:p>
        </w:tc>
        <w:tc>
          <w:tcPr>
            <w:tcW w:w="465" w:type="dxa"/>
            <w:tcBorders>
              <w:top w:val="nil"/>
              <w:left w:val="single" w:sz="4" w:space="0" w:color="auto"/>
              <w:bottom w:val="single" w:sz="4" w:space="0" w:color="auto"/>
              <w:right w:val="single" w:sz="4" w:space="0" w:color="auto"/>
            </w:tcBorders>
            <w:vAlign w:val="bottom"/>
          </w:tcPr>
          <w:p w14:paraId="15F6CA12" w14:textId="77777777" w:rsidR="00876D2B" w:rsidRPr="001517FD" w:rsidRDefault="00876D2B" w:rsidP="00D02DC9">
            <w:pPr>
              <w:bidi w:val="0"/>
              <w:spacing w:line="240" w:lineRule="auto"/>
              <w:jc w:val="both"/>
              <w:rPr>
                <w:rFonts w:cstheme="minorHAnsi"/>
                <w:i/>
                <w:iCs/>
                <w:sz w:val="14"/>
                <w:szCs w:val="14"/>
              </w:rPr>
            </w:pPr>
          </w:p>
        </w:tc>
        <w:tc>
          <w:tcPr>
            <w:tcW w:w="536" w:type="dxa"/>
            <w:tcBorders>
              <w:top w:val="nil"/>
              <w:left w:val="single" w:sz="4" w:space="0" w:color="auto"/>
              <w:bottom w:val="single" w:sz="4" w:space="0" w:color="auto"/>
              <w:right w:val="single" w:sz="4" w:space="0" w:color="auto"/>
            </w:tcBorders>
            <w:vAlign w:val="bottom"/>
            <w:hideMark/>
          </w:tcPr>
          <w:p w14:paraId="37B2DBF2" w14:textId="3C9691A8"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16.18</w:t>
            </w:r>
          </w:p>
        </w:tc>
        <w:tc>
          <w:tcPr>
            <w:tcW w:w="536" w:type="dxa"/>
            <w:tcBorders>
              <w:top w:val="nil"/>
              <w:left w:val="single" w:sz="4" w:space="0" w:color="auto"/>
              <w:bottom w:val="single" w:sz="4" w:space="0" w:color="auto"/>
              <w:right w:val="single" w:sz="4" w:space="0" w:color="auto"/>
            </w:tcBorders>
            <w:vAlign w:val="bottom"/>
            <w:hideMark/>
          </w:tcPr>
          <w:p w14:paraId="63ACB0B9" w14:textId="0452E447"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7.64</w:t>
            </w:r>
          </w:p>
        </w:tc>
        <w:tc>
          <w:tcPr>
            <w:tcW w:w="489" w:type="dxa"/>
            <w:tcBorders>
              <w:top w:val="nil"/>
              <w:left w:val="single" w:sz="4" w:space="0" w:color="auto"/>
              <w:bottom w:val="single" w:sz="4" w:space="0" w:color="auto"/>
              <w:right w:val="single" w:sz="4" w:space="0" w:color="auto"/>
            </w:tcBorders>
            <w:vAlign w:val="bottom"/>
            <w:hideMark/>
          </w:tcPr>
          <w:p w14:paraId="730492EE" w14:textId="1D40C39A"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1.17</w:t>
            </w:r>
          </w:p>
        </w:tc>
        <w:tc>
          <w:tcPr>
            <w:tcW w:w="489" w:type="dxa"/>
            <w:tcBorders>
              <w:top w:val="nil"/>
              <w:left w:val="single" w:sz="4" w:space="0" w:color="auto"/>
              <w:bottom w:val="single" w:sz="4" w:space="0" w:color="auto"/>
              <w:right w:val="single" w:sz="4" w:space="0" w:color="auto"/>
            </w:tcBorders>
            <w:vAlign w:val="bottom"/>
          </w:tcPr>
          <w:p w14:paraId="1185999E" w14:textId="77777777" w:rsidR="00876D2B" w:rsidRPr="001517FD" w:rsidRDefault="00876D2B" w:rsidP="00D02DC9">
            <w:pPr>
              <w:bidi w:val="0"/>
              <w:spacing w:line="240" w:lineRule="auto"/>
              <w:jc w:val="both"/>
              <w:rPr>
                <w:rFonts w:cstheme="minorHAnsi"/>
                <w:i/>
                <w:iCs/>
                <w:sz w:val="14"/>
                <w:szCs w:val="14"/>
              </w:rPr>
            </w:pPr>
          </w:p>
        </w:tc>
        <w:tc>
          <w:tcPr>
            <w:tcW w:w="489" w:type="dxa"/>
            <w:tcBorders>
              <w:top w:val="nil"/>
              <w:left w:val="single" w:sz="4" w:space="0" w:color="auto"/>
              <w:bottom w:val="single" w:sz="4" w:space="0" w:color="auto"/>
              <w:right w:val="single" w:sz="4" w:space="0" w:color="auto"/>
            </w:tcBorders>
            <w:vAlign w:val="bottom"/>
          </w:tcPr>
          <w:p w14:paraId="4D62FE44" w14:textId="77777777" w:rsidR="00876D2B" w:rsidRPr="001517FD" w:rsidRDefault="00876D2B" w:rsidP="00D02DC9">
            <w:pPr>
              <w:bidi w:val="0"/>
              <w:spacing w:line="240" w:lineRule="auto"/>
              <w:jc w:val="both"/>
              <w:rPr>
                <w:rFonts w:cstheme="minorHAnsi"/>
                <w:i/>
                <w:iCs/>
                <w:sz w:val="14"/>
                <w:szCs w:val="14"/>
              </w:rPr>
            </w:pPr>
          </w:p>
        </w:tc>
        <w:tc>
          <w:tcPr>
            <w:tcW w:w="465" w:type="dxa"/>
            <w:tcBorders>
              <w:top w:val="nil"/>
              <w:left w:val="single" w:sz="4" w:space="0" w:color="auto"/>
              <w:bottom w:val="single" w:sz="4" w:space="0" w:color="auto"/>
              <w:right w:val="single" w:sz="4" w:space="0" w:color="auto"/>
            </w:tcBorders>
            <w:vAlign w:val="bottom"/>
          </w:tcPr>
          <w:p w14:paraId="69C1558F" w14:textId="77777777" w:rsidR="00876D2B" w:rsidRPr="001517FD" w:rsidRDefault="00876D2B" w:rsidP="00D02DC9">
            <w:pPr>
              <w:bidi w:val="0"/>
              <w:spacing w:line="240" w:lineRule="auto"/>
              <w:jc w:val="both"/>
              <w:rPr>
                <w:rFonts w:cstheme="minorHAnsi"/>
                <w:i/>
                <w:iCs/>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C4D81"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361FAF"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A63E7" w14:textId="77777777" w:rsidR="00876D2B" w:rsidRPr="001517FD" w:rsidRDefault="00876D2B"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59875AE6" w14:textId="77777777" w:rsidR="00876D2B" w:rsidRPr="001517FD" w:rsidRDefault="00876D2B" w:rsidP="00D02DC9">
            <w:pPr>
              <w:bidi w:val="0"/>
              <w:spacing w:line="240" w:lineRule="auto"/>
              <w:jc w:val="both"/>
              <w:rPr>
                <w:rFonts w:cstheme="minorHAnsi"/>
                <w:i/>
                <w:iCs/>
                <w:sz w:val="14"/>
                <w:szCs w:val="14"/>
              </w:rPr>
            </w:pPr>
          </w:p>
        </w:tc>
        <w:tc>
          <w:tcPr>
            <w:tcW w:w="0" w:type="auto"/>
            <w:tcBorders>
              <w:top w:val="nil"/>
              <w:left w:val="single" w:sz="4" w:space="0" w:color="auto"/>
              <w:bottom w:val="single" w:sz="4" w:space="0" w:color="auto"/>
              <w:right w:val="single" w:sz="4" w:space="0" w:color="auto"/>
            </w:tcBorders>
            <w:vAlign w:val="bottom"/>
          </w:tcPr>
          <w:p w14:paraId="38B71C6C" w14:textId="77777777" w:rsidR="00876D2B" w:rsidRPr="001517FD" w:rsidRDefault="00876D2B" w:rsidP="00D02DC9">
            <w:pPr>
              <w:bidi w:val="0"/>
              <w:spacing w:line="240" w:lineRule="auto"/>
              <w:jc w:val="both"/>
              <w:rPr>
                <w:rFonts w:cstheme="minorHAnsi"/>
                <w:i/>
                <w:iCs/>
                <w:sz w:val="14"/>
                <w:szCs w:val="14"/>
              </w:rPr>
            </w:pPr>
          </w:p>
        </w:tc>
        <w:tc>
          <w:tcPr>
            <w:tcW w:w="0" w:type="auto"/>
            <w:tcBorders>
              <w:top w:val="nil"/>
              <w:left w:val="single" w:sz="4" w:space="0" w:color="auto"/>
              <w:bottom w:val="single" w:sz="4" w:space="0" w:color="auto"/>
              <w:right w:val="single" w:sz="4" w:space="0" w:color="auto"/>
            </w:tcBorders>
            <w:vAlign w:val="bottom"/>
          </w:tcPr>
          <w:p w14:paraId="63CA202B" w14:textId="77777777" w:rsidR="00876D2B" w:rsidRPr="001517FD" w:rsidRDefault="00876D2B" w:rsidP="00D02DC9">
            <w:pPr>
              <w:bidi w:val="0"/>
              <w:spacing w:line="240" w:lineRule="auto"/>
              <w:jc w:val="both"/>
              <w:rPr>
                <w:rFonts w:cstheme="minorHAnsi"/>
                <w:i/>
                <w:iCs/>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40EFA8" w14:textId="77777777" w:rsidR="00876D2B" w:rsidRPr="001517FD" w:rsidRDefault="00876D2B" w:rsidP="00D02DC9">
            <w:pPr>
              <w:bidi w:val="0"/>
              <w:spacing w:line="240" w:lineRule="auto"/>
              <w:jc w:val="both"/>
              <w:rPr>
                <w:rFonts w:cstheme="minorHAnsi"/>
                <w:b/>
                <w:bCs/>
                <w:sz w:val="14"/>
                <w:szCs w:val="14"/>
                <w:u w:val="single"/>
              </w:rPr>
            </w:pPr>
          </w:p>
        </w:tc>
      </w:tr>
      <w:tr w:rsidR="003A38C5" w:rsidRPr="001517FD" w14:paraId="28840FE0"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4D14B466"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599043"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020B3" w14:textId="77777777" w:rsidR="00B725A8" w:rsidRPr="001517FD" w:rsidRDefault="00B725A8"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8F33C02"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607" w:type="dxa"/>
            <w:tcBorders>
              <w:top w:val="single" w:sz="4" w:space="0" w:color="auto"/>
              <w:left w:val="single" w:sz="4" w:space="0" w:color="auto"/>
              <w:bottom w:val="nil"/>
              <w:right w:val="single" w:sz="4" w:space="0" w:color="auto"/>
            </w:tcBorders>
            <w:vAlign w:val="center"/>
            <w:hideMark/>
          </w:tcPr>
          <w:p w14:paraId="3651EF6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22</w:t>
            </w:r>
          </w:p>
        </w:tc>
        <w:tc>
          <w:tcPr>
            <w:tcW w:w="536" w:type="dxa"/>
            <w:tcBorders>
              <w:top w:val="single" w:sz="4" w:space="0" w:color="auto"/>
              <w:left w:val="single" w:sz="4" w:space="0" w:color="auto"/>
              <w:bottom w:val="nil"/>
              <w:right w:val="single" w:sz="4" w:space="0" w:color="auto"/>
            </w:tcBorders>
            <w:vAlign w:val="center"/>
            <w:hideMark/>
          </w:tcPr>
          <w:p w14:paraId="005ABBC9"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7</w:t>
            </w:r>
          </w:p>
        </w:tc>
        <w:tc>
          <w:tcPr>
            <w:tcW w:w="536" w:type="dxa"/>
            <w:tcBorders>
              <w:top w:val="single" w:sz="4" w:space="0" w:color="auto"/>
              <w:left w:val="single" w:sz="4" w:space="0" w:color="auto"/>
              <w:bottom w:val="nil"/>
              <w:right w:val="single" w:sz="4" w:space="0" w:color="auto"/>
            </w:tcBorders>
            <w:vAlign w:val="center"/>
            <w:hideMark/>
          </w:tcPr>
          <w:p w14:paraId="33E2AE5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hideMark/>
          </w:tcPr>
          <w:p w14:paraId="1A4617EC"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8" w:type="dxa"/>
            <w:tcBorders>
              <w:top w:val="single" w:sz="4" w:space="0" w:color="auto"/>
              <w:left w:val="single" w:sz="4" w:space="0" w:color="auto"/>
              <w:bottom w:val="nil"/>
              <w:right w:val="single" w:sz="4" w:space="0" w:color="auto"/>
            </w:tcBorders>
            <w:vAlign w:val="center"/>
          </w:tcPr>
          <w:p w14:paraId="0E1066F8"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264AEE58" w14:textId="77777777" w:rsidR="00B725A8" w:rsidRPr="001517FD" w:rsidRDefault="00B725A8"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23A66CE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6</w:t>
            </w:r>
          </w:p>
        </w:tc>
        <w:tc>
          <w:tcPr>
            <w:tcW w:w="536" w:type="dxa"/>
            <w:tcBorders>
              <w:top w:val="single" w:sz="4" w:space="0" w:color="auto"/>
              <w:left w:val="single" w:sz="4" w:space="0" w:color="auto"/>
              <w:bottom w:val="nil"/>
              <w:right w:val="single" w:sz="4" w:space="0" w:color="auto"/>
            </w:tcBorders>
            <w:vAlign w:val="center"/>
            <w:hideMark/>
          </w:tcPr>
          <w:p w14:paraId="42AD9A7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11</w:t>
            </w:r>
          </w:p>
        </w:tc>
        <w:tc>
          <w:tcPr>
            <w:tcW w:w="489" w:type="dxa"/>
            <w:tcBorders>
              <w:top w:val="single" w:sz="4" w:space="0" w:color="auto"/>
              <w:left w:val="single" w:sz="4" w:space="0" w:color="auto"/>
              <w:bottom w:val="nil"/>
              <w:right w:val="single" w:sz="4" w:space="0" w:color="auto"/>
            </w:tcBorders>
            <w:vAlign w:val="center"/>
            <w:hideMark/>
          </w:tcPr>
          <w:p w14:paraId="190B7CF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hideMark/>
          </w:tcPr>
          <w:p w14:paraId="68C57F8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7BBAEEB4" w14:textId="77777777" w:rsidR="00B725A8" w:rsidRPr="001517FD" w:rsidRDefault="00B725A8"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4D646F38" w14:textId="77777777" w:rsidR="00B725A8" w:rsidRPr="001517FD" w:rsidRDefault="00B725A8" w:rsidP="00D02DC9">
            <w:pPr>
              <w:bidi w:val="0"/>
              <w:spacing w:line="240" w:lineRule="auto"/>
              <w:jc w:val="both"/>
              <w:rPr>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10B8CB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321118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6A96C5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CADFD5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59DD44EE" w14:textId="77777777" w:rsidR="00B725A8" w:rsidRPr="001517FD" w:rsidRDefault="00B725A8"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18AA3322"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785C91" w14:textId="77777777" w:rsidR="00B725A8" w:rsidRPr="001517FD" w:rsidRDefault="00B725A8" w:rsidP="00D02DC9">
            <w:pPr>
              <w:bidi w:val="0"/>
              <w:spacing w:line="240" w:lineRule="auto"/>
              <w:jc w:val="both"/>
              <w:rPr>
                <w:rFonts w:cstheme="minorHAnsi"/>
                <w:b/>
                <w:bCs/>
                <w:sz w:val="14"/>
                <w:szCs w:val="14"/>
                <w:u w:val="single"/>
              </w:rPr>
            </w:pPr>
          </w:p>
        </w:tc>
      </w:tr>
      <w:tr w:rsidR="003A38C5" w:rsidRPr="001517FD" w14:paraId="4644725F"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6D61DF1C"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B93419"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1097E6"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A00CD9"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tcPr>
          <w:p w14:paraId="0419C6D1" w14:textId="4AF4377B"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21.77</w:t>
            </w:r>
          </w:p>
        </w:tc>
        <w:tc>
          <w:tcPr>
            <w:tcW w:w="536" w:type="dxa"/>
            <w:tcBorders>
              <w:top w:val="nil"/>
              <w:left w:val="single" w:sz="4" w:space="0" w:color="auto"/>
              <w:bottom w:val="single" w:sz="4" w:space="0" w:color="auto"/>
              <w:right w:val="single" w:sz="4" w:space="0" w:color="auto"/>
            </w:tcBorders>
            <w:vAlign w:val="bottom"/>
          </w:tcPr>
          <w:p w14:paraId="6BECEC35" w14:textId="16014613"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7.67</w:t>
            </w:r>
          </w:p>
        </w:tc>
        <w:tc>
          <w:tcPr>
            <w:tcW w:w="536" w:type="dxa"/>
            <w:tcBorders>
              <w:top w:val="nil"/>
              <w:left w:val="single" w:sz="4" w:space="0" w:color="auto"/>
              <w:bottom w:val="single" w:sz="4" w:space="0" w:color="auto"/>
              <w:right w:val="single" w:sz="4" w:space="0" w:color="auto"/>
            </w:tcBorders>
            <w:vAlign w:val="bottom"/>
          </w:tcPr>
          <w:p w14:paraId="7B2E9480" w14:textId="49E9F8F4"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1.43</w:t>
            </w:r>
          </w:p>
        </w:tc>
        <w:tc>
          <w:tcPr>
            <w:tcW w:w="488" w:type="dxa"/>
            <w:tcBorders>
              <w:top w:val="nil"/>
              <w:left w:val="single" w:sz="4" w:space="0" w:color="auto"/>
              <w:bottom w:val="single" w:sz="4" w:space="0" w:color="auto"/>
              <w:right w:val="single" w:sz="4" w:space="0" w:color="auto"/>
            </w:tcBorders>
            <w:vAlign w:val="bottom"/>
          </w:tcPr>
          <w:p w14:paraId="4503FE64" w14:textId="30008F5E"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0.13</w:t>
            </w:r>
          </w:p>
        </w:tc>
        <w:tc>
          <w:tcPr>
            <w:tcW w:w="488" w:type="dxa"/>
            <w:tcBorders>
              <w:top w:val="nil"/>
              <w:left w:val="single" w:sz="4" w:space="0" w:color="auto"/>
              <w:bottom w:val="single" w:sz="4" w:space="0" w:color="auto"/>
              <w:right w:val="single" w:sz="4" w:space="0" w:color="auto"/>
            </w:tcBorders>
            <w:vAlign w:val="bottom"/>
          </w:tcPr>
          <w:p w14:paraId="454320F6" w14:textId="77777777" w:rsidR="00876D2B" w:rsidRPr="001517FD" w:rsidRDefault="00876D2B"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3B546704" w14:textId="77777777" w:rsidR="00876D2B" w:rsidRPr="001517FD" w:rsidRDefault="00876D2B"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tcPr>
          <w:p w14:paraId="3000E2A4" w14:textId="2088E41D"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10.58</w:t>
            </w:r>
          </w:p>
        </w:tc>
        <w:tc>
          <w:tcPr>
            <w:tcW w:w="536" w:type="dxa"/>
            <w:tcBorders>
              <w:top w:val="nil"/>
              <w:left w:val="single" w:sz="4" w:space="0" w:color="auto"/>
              <w:bottom w:val="single" w:sz="4" w:space="0" w:color="auto"/>
              <w:right w:val="single" w:sz="4" w:space="0" w:color="auto"/>
            </w:tcBorders>
            <w:vAlign w:val="bottom"/>
          </w:tcPr>
          <w:p w14:paraId="2D036D6B" w14:textId="3EA3F3A4"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7.10</w:t>
            </w:r>
          </w:p>
        </w:tc>
        <w:tc>
          <w:tcPr>
            <w:tcW w:w="489" w:type="dxa"/>
            <w:tcBorders>
              <w:top w:val="nil"/>
              <w:left w:val="single" w:sz="4" w:space="0" w:color="auto"/>
              <w:bottom w:val="single" w:sz="4" w:space="0" w:color="auto"/>
              <w:right w:val="single" w:sz="4" w:space="0" w:color="auto"/>
            </w:tcBorders>
            <w:vAlign w:val="bottom"/>
          </w:tcPr>
          <w:p w14:paraId="7789726A" w14:textId="32C6C2E1"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2.07</w:t>
            </w:r>
          </w:p>
        </w:tc>
        <w:tc>
          <w:tcPr>
            <w:tcW w:w="489" w:type="dxa"/>
            <w:tcBorders>
              <w:top w:val="nil"/>
              <w:left w:val="single" w:sz="4" w:space="0" w:color="auto"/>
              <w:bottom w:val="single" w:sz="4" w:space="0" w:color="auto"/>
              <w:right w:val="single" w:sz="4" w:space="0" w:color="auto"/>
            </w:tcBorders>
            <w:vAlign w:val="bottom"/>
          </w:tcPr>
          <w:p w14:paraId="6EF756D3" w14:textId="0E2F0596"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0.25</w:t>
            </w:r>
          </w:p>
        </w:tc>
        <w:tc>
          <w:tcPr>
            <w:tcW w:w="489" w:type="dxa"/>
            <w:tcBorders>
              <w:top w:val="nil"/>
              <w:left w:val="single" w:sz="4" w:space="0" w:color="auto"/>
              <w:bottom w:val="single" w:sz="4" w:space="0" w:color="auto"/>
              <w:right w:val="single" w:sz="4" w:space="0" w:color="auto"/>
            </w:tcBorders>
            <w:vAlign w:val="center"/>
          </w:tcPr>
          <w:p w14:paraId="21CAC27B" w14:textId="77777777" w:rsidR="00876D2B" w:rsidRPr="001517FD" w:rsidRDefault="00876D2B" w:rsidP="00D02DC9">
            <w:pPr>
              <w:bidi w:val="0"/>
              <w:spacing w:line="240" w:lineRule="auto"/>
              <w:jc w:val="both"/>
              <w:rPr>
                <w:rFonts w:cstheme="minorHAnsi"/>
                <w:b/>
                <w:b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7A93BCD3"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0BFEA2F"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D87C68C"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CD8A88C"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C6EBD6" w14:textId="77777777" w:rsidR="00876D2B" w:rsidRPr="001517FD" w:rsidRDefault="00876D2B"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20523694" w14:textId="77777777" w:rsidR="00876D2B" w:rsidRPr="001517FD" w:rsidRDefault="00876D2B" w:rsidP="00D02DC9">
            <w:pPr>
              <w:bidi w:val="0"/>
              <w:spacing w:line="240" w:lineRule="auto"/>
              <w:jc w:val="both"/>
              <w:rPr>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bottom"/>
          </w:tcPr>
          <w:p w14:paraId="0D048A56"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3BAC0F" w14:textId="77777777" w:rsidR="00876D2B" w:rsidRPr="001517FD" w:rsidRDefault="00876D2B" w:rsidP="00D02DC9">
            <w:pPr>
              <w:bidi w:val="0"/>
              <w:spacing w:line="240" w:lineRule="auto"/>
              <w:jc w:val="both"/>
              <w:rPr>
                <w:rFonts w:cstheme="minorHAnsi"/>
                <w:b/>
                <w:bCs/>
                <w:sz w:val="14"/>
                <w:szCs w:val="14"/>
                <w:u w:val="single"/>
              </w:rPr>
            </w:pPr>
          </w:p>
        </w:tc>
      </w:tr>
      <w:tr w:rsidR="003A38C5" w:rsidRPr="001517FD" w14:paraId="7DF70854"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4AE485D3"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EEBBEE"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AC6FDA" w14:textId="77777777" w:rsidR="00B725A8" w:rsidRPr="001517FD" w:rsidRDefault="00B725A8"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024BE899"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607" w:type="dxa"/>
            <w:tcBorders>
              <w:top w:val="single" w:sz="4" w:space="0" w:color="auto"/>
              <w:left w:val="single" w:sz="4" w:space="0" w:color="auto"/>
              <w:bottom w:val="nil"/>
              <w:right w:val="single" w:sz="4" w:space="0" w:color="auto"/>
            </w:tcBorders>
            <w:vAlign w:val="center"/>
            <w:hideMark/>
          </w:tcPr>
          <w:p w14:paraId="3526E65D"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10</w:t>
            </w:r>
          </w:p>
        </w:tc>
        <w:tc>
          <w:tcPr>
            <w:tcW w:w="536" w:type="dxa"/>
            <w:tcBorders>
              <w:top w:val="single" w:sz="4" w:space="0" w:color="auto"/>
              <w:left w:val="single" w:sz="4" w:space="0" w:color="auto"/>
              <w:bottom w:val="nil"/>
              <w:right w:val="single" w:sz="4" w:space="0" w:color="auto"/>
            </w:tcBorders>
            <w:vAlign w:val="center"/>
            <w:hideMark/>
          </w:tcPr>
          <w:p w14:paraId="30603AC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536" w:type="dxa"/>
            <w:tcBorders>
              <w:top w:val="single" w:sz="4" w:space="0" w:color="auto"/>
              <w:left w:val="single" w:sz="4" w:space="0" w:color="auto"/>
              <w:bottom w:val="nil"/>
              <w:right w:val="single" w:sz="4" w:space="0" w:color="auto"/>
            </w:tcBorders>
            <w:vAlign w:val="center"/>
            <w:hideMark/>
          </w:tcPr>
          <w:p w14:paraId="76BBCF9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hideMark/>
          </w:tcPr>
          <w:p w14:paraId="1E17B1E5"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hideMark/>
          </w:tcPr>
          <w:p w14:paraId="0E10502C"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tcPr>
          <w:p w14:paraId="22E06162" w14:textId="77777777" w:rsidR="00B725A8" w:rsidRPr="001517FD" w:rsidRDefault="00B725A8"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1504A553"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536" w:type="dxa"/>
            <w:tcBorders>
              <w:top w:val="single" w:sz="4" w:space="0" w:color="auto"/>
              <w:left w:val="single" w:sz="4" w:space="0" w:color="auto"/>
              <w:bottom w:val="nil"/>
              <w:right w:val="single" w:sz="4" w:space="0" w:color="auto"/>
            </w:tcBorders>
            <w:vAlign w:val="center"/>
            <w:hideMark/>
          </w:tcPr>
          <w:p w14:paraId="6E4727E2"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3AD1F4ED"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3ADEA43"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6200CEB9"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tcPr>
          <w:p w14:paraId="54078CDC" w14:textId="77777777" w:rsidR="00B725A8" w:rsidRPr="001517FD" w:rsidRDefault="00B725A8"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40B3C537"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4BA19B0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1C569C3"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5D7707E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hideMark/>
          </w:tcPr>
          <w:p w14:paraId="3A75F265"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59E0D43F"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3B60A3" w14:textId="77777777" w:rsidR="00B725A8" w:rsidRPr="001517FD" w:rsidRDefault="00B725A8" w:rsidP="00D02DC9">
            <w:pPr>
              <w:bidi w:val="0"/>
              <w:spacing w:line="240" w:lineRule="auto"/>
              <w:jc w:val="both"/>
              <w:rPr>
                <w:rFonts w:cstheme="minorHAnsi"/>
                <w:b/>
                <w:bCs/>
                <w:sz w:val="14"/>
                <w:szCs w:val="14"/>
                <w:u w:val="single"/>
              </w:rPr>
            </w:pPr>
          </w:p>
        </w:tc>
      </w:tr>
      <w:tr w:rsidR="003A38C5" w:rsidRPr="001517FD" w14:paraId="6393B450"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09078AC9"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3F5B3"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57BBD"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8E5D8"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tcPr>
          <w:p w14:paraId="219648F1" w14:textId="5F02E1D2"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9.48</w:t>
            </w:r>
          </w:p>
        </w:tc>
        <w:tc>
          <w:tcPr>
            <w:tcW w:w="536" w:type="dxa"/>
            <w:tcBorders>
              <w:top w:val="nil"/>
              <w:left w:val="single" w:sz="4" w:space="0" w:color="auto"/>
              <w:bottom w:val="single" w:sz="4" w:space="0" w:color="auto"/>
              <w:right w:val="single" w:sz="4" w:space="0" w:color="auto"/>
            </w:tcBorders>
            <w:vAlign w:val="bottom"/>
          </w:tcPr>
          <w:p w14:paraId="1D79053F" w14:textId="0C9E1247"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4.21</w:t>
            </w:r>
          </w:p>
        </w:tc>
        <w:tc>
          <w:tcPr>
            <w:tcW w:w="536" w:type="dxa"/>
            <w:tcBorders>
              <w:top w:val="nil"/>
              <w:left w:val="single" w:sz="4" w:space="0" w:color="auto"/>
              <w:bottom w:val="single" w:sz="4" w:space="0" w:color="auto"/>
              <w:right w:val="single" w:sz="4" w:space="0" w:color="auto"/>
            </w:tcBorders>
            <w:vAlign w:val="bottom"/>
          </w:tcPr>
          <w:p w14:paraId="46CAF523" w14:textId="272FF13B"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1.10</w:t>
            </w:r>
          </w:p>
        </w:tc>
        <w:tc>
          <w:tcPr>
            <w:tcW w:w="488" w:type="dxa"/>
            <w:tcBorders>
              <w:top w:val="nil"/>
              <w:left w:val="single" w:sz="4" w:space="0" w:color="auto"/>
              <w:bottom w:val="single" w:sz="4" w:space="0" w:color="auto"/>
              <w:right w:val="single" w:sz="4" w:space="0" w:color="auto"/>
            </w:tcBorders>
            <w:vAlign w:val="bottom"/>
          </w:tcPr>
          <w:p w14:paraId="732B22D8" w14:textId="75462A30"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0.19</w:t>
            </w:r>
          </w:p>
        </w:tc>
        <w:tc>
          <w:tcPr>
            <w:tcW w:w="488" w:type="dxa"/>
            <w:tcBorders>
              <w:top w:val="nil"/>
              <w:left w:val="single" w:sz="4" w:space="0" w:color="auto"/>
              <w:bottom w:val="single" w:sz="4" w:space="0" w:color="auto"/>
              <w:right w:val="single" w:sz="4" w:space="0" w:color="auto"/>
            </w:tcBorders>
            <w:vAlign w:val="bottom"/>
          </w:tcPr>
          <w:p w14:paraId="58E49E38" w14:textId="1FCD77C3"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0.02</w:t>
            </w:r>
          </w:p>
        </w:tc>
        <w:tc>
          <w:tcPr>
            <w:tcW w:w="465" w:type="dxa"/>
            <w:tcBorders>
              <w:top w:val="nil"/>
              <w:left w:val="single" w:sz="4" w:space="0" w:color="auto"/>
              <w:bottom w:val="single" w:sz="4" w:space="0" w:color="auto"/>
              <w:right w:val="single" w:sz="4" w:space="0" w:color="auto"/>
            </w:tcBorders>
            <w:vAlign w:val="bottom"/>
          </w:tcPr>
          <w:p w14:paraId="5596BDF5" w14:textId="77777777" w:rsidR="00876D2B" w:rsidRPr="001517FD" w:rsidRDefault="00876D2B"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tcPr>
          <w:p w14:paraId="13024443" w14:textId="2878454A"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1.74</w:t>
            </w:r>
          </w:p>
        </w:tc>
        <w:tc>
          <w:tcPr>
            <w:tcW w:w="536" w:type="dxa"/>
            <w:tcBorders>
              <w:top w:val="nil"/>
              <w:left w:val="single" w:sz="4" w:space="0" w:color="auto"/>
              <w:bottom w:val="single" w:sz="4" w:space="0" w:color="auto"/>
              <w:right w:val="single" w:sz="4" w:space="0" w:color="auto"/>
            </w:tcBorders>
            <w:vAlign w:val="bottom"/>
          </w:tcPr>
          <w:p w14:paraId="5901732A" w14:textId="2906EC5E"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1.48</w:t>
            </w:r>
          </w:p>
        </w:tc>
        <w:tc>
          <w:tcPr>
            <w:tcW w:w="489" w:type="dxa"/>
            <w:tcBorders>
              <w:top w:val="nil"/>
              <w:left w:val="single" w:sz="4" w:space="0" w:color="auto"/>
              <w:bottom w:val="single" w:sz="4" w:space="0" w:color="auto"/>
              <w:right w:val="single" w:sz="4" w:space="0" w:color="auto"/>
            </w:tcBorders>
            <w:vAlign w:val="bottom"/>
          </w:tcPr>
          <w:p w14:paraId="27ABEE46" w14:textId="09A6ACBE"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0.62</w:t>
            </w:r>
          </w:p>
        </w:tc>
        <w:tc>
          <w:tcPr>
            <w:tcW w:w="489" w:type="dxa"/>
            <w:tcBorders>
              <w:top w:val="nil"/>
              <w:left w:val="single" w:sz="4" w:space="0" w:color="auto"/>
              <w:bottom w:val="single" w:sz="4" w:space="0" w:color="auto"/>
              <w:right w:val="single" w:sz="4" w:space="0" w:color="auto"/>
            </w:tcBorders>
            <w:vAlign w:val="bottom"/>
          </w:tcPr>
          <w:p w14:paraId="09E0A902" w14:textId="5A3D994A"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0.14</w:t>
            </w:r>
          </w:p>
        </w:tc>
        <w:tc>
          <w:tcPr>
            <w:tcW w:w="489" w:type="dxa"/>
            <w:tcBorders>
              <w:top w:val="nil"/>
              <w:left w:val="single" w:sz="4" w:space="0" w:color="auto"/>
              <w:bottom w:val="single" w:sz="4" w:space="0" w:color="auto"/>
              <w:right w:val="single" w:sz="4" w:space="0" w:color="auto"/>
            </w:tcBorders>
            <w:vAlign w:val="bottom"/>
          </w:tcPr>
          <w:p w14:paraId="0AC06056" w14:textId="082E826E"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0.01</w:t>
            </w:r>
          </w:p>
        </w:tc>
        <w:tc>
          <w:tcPr>
            <w:tcW w:w="465" w:type="dxa"/>
            <w:tcBorders>
              <w:top w:val="nil"/>
              <w:left w:val="single" w:sz="4" w:space="0" w:color="auto"/>
              <w:bottom w:val="single" w:sz="4" w:space="0" w:color="auto"/>
              <w:right w:val="single" w:sz="4" w:space="0" w:color="auto"/>
            </w:tcBorders>
            <w:vAlign w:val="bottom"/>
          </w:tcPr>
          <w:p w14:paraId="113C75F9" w14:textId="77777777" w:rsidR="00876D2B" w:rsidRPr="001517FD" w:rsidRDefault="00876D2B"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578683CF" w14:textId="7B4E6191"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0.29</w:t>
            </w:r>
          </w:p>
        </w:tc>
        <w:tc>
          <w:tcPr>
            <w:tcW w:w="489" w:type="dxa"/>
            <w:tcBorders>
              <w:top w:val="nil"/>
              <w:left w:val="single" w:sz="4" w:space="0" w:color="auto"/>
              <w:bottom w:val="single" w:sz="4" w:space="0" w:color="auto"/>
              <w:right w:val="single" w:sz="4" w:space="0" w:color="auto"/>
            </w:tcBorders>
            <w:vAlign w:val="bottom"/>
          </w:tcPr>
          <w:p w14:paraId="5E7B786F" w14:textId="0901ECF1"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0.39</w:t>
            </w:r>
          </w:p>
        </w:tc>
        <w:tc>
          <w:tcPr>
            <w:tcW w:w="489" w:type="dxa"/>
            <w:tcBorders>
              <w:top w:val="nil"/>
              <w:left w:val="single" w:sz="4" w:space="0" w:color="auto"/>
              <w:bottom w:val="single" w:sz="4" w:space="0" w:color="auto"/>
              <w:right w:val="single" w:sz="4" w:space="0" w:color="auto"/>
            </w:tcBorders>
            <w:vAlign w:val="bottom"/>
          </w:tcPr>
          <w:p w14:paraId="41C82B2B" w14:textId="29EB975E"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0.24</w:t>
            </w:r>
          </w:p>
        </w:tc>
        <w:tc>
          <w:tcPr>
            <w:tcW w:w="489" w:type="dxa"/>
            <w:tcBorders>
              <w:top w:val="nil"/>
              <w:left w:val="single" w:sz="4" w:space="0" w:color="auto"/>
              <w:bottom w:val="single" w:sz="4" w:space="0" w:color="auto"/>
              <w:right w:val="single" w:sz="4" w:space="0" w:color="auto"/>
            </w:tcBorders>
            <w:vAlign w:val="bottom"/>
          </w:tcPr>
          <w:p w14:paraId="372CD93A" w14:textId="4E1AC55E"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0.08</w:t>
            </w:r>
          </w:p>
        </w:tc>
        <w:tc>
          <w:tcPr>
            <w:tcW w:w="489" w:type="dxa"/>
            <w:tcBorders>
              <w:top w:val="nil"/>
              <w:left w:val="single" w:sz="4" w:space="0" w:color="auto"/>
              <w:bottom w:val="single" w:sz="4" w:space="0" w:color="auto"/>
              <w:right w:val="single" w:sz="4" w:space="0" w:color="auto"/>
            </w:tcBorders>
            <w:vAlign w:val="bottom"/>
          </w:tcPr>
          <w:p w14:paraId="4E966049" w14:textId="74128747" w:rsidR="00876D2B" w:rsidRPr="001517FD" w:rsidRDefault="00876D2B"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0.01</w:t>
            </w:r>
          </w:p>
        </w:tc>
        <w:tc>
          <w:tcPr>
            <w:tcW w:w="462" w:type="dxa"/>
            <w:tcBorders>
              <w:top w:val="nil"/>
              <w:left w:val="single" w:sz="4" w:space="0" w:color="auto"/>
              <w:bottom w:val="single" w:sz="4" w:space="0" w:color="auto"/>
              <w:right w:val="single" w:sz="4" w:space="0" w:color="auto"/>
            </w:tcBorders>
            <w:vAlign w:val="bottom"/>
          </w:tcPr>
          <w:p w14:paraId="79F89EAB"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EBF145" w14:textId="77777777" w:rsidR="00876D2B" w:rsidRPr="001517FD" w:rsidRDefault="00876D2B" w:rsidP="00D02DC9">
            <w:pPr>
              <w:bidi w:val="0"/>
              <w:spacing w:line="240" w:lineRule="auto"/>
              <w:jc w:val="both"/>
              <w:rPr>
                <w:rFonts w:cstheme="minorHAnsi"/>
                <w:b/>
                <w:bCs/>
                <w:sz w:val="14"/>
                <w:szCs w:val="14"/>
                <w:u w:val="single"/>
              </w:rPr>
            </w:pPr>
          </w:p>
        </w:tc>
      </w:tr>
      <w:tr w:rsidR="003A38C5" w:rsidRPr="001517FD" w14:paraId="7A55E060"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34794F82" w14:textId="77777777" w:rsidR="00B725A8" w:rsidRPr="001517FD" w:rsidRDefault="00B725A8"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BFE07" w14:textId="77777777" w:rsidR="00B725A8" w:rsidRPr="001517FD" w:rsidRDefault="00B725A8"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D172D" w14:textId="77777777" w:rsidR="00B725A8" w:rsidRPr="001517FD" w:rsidRDefault="00B725A8"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DEF01DF"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607" w:type="dxa"/>
            <w:tcBorders>
              <w:top w:val="single" w:sz="4" w:space="0" w:color="auto"/>
              <w:left w:val="single" w:sz="4" w:space="0" w:color="auto"/>
              <w:bottom w:val="nil"/>
              <w:right w:val="single" w:sz="4" w:space="0" w:color="auto"/>
            </w:tcBorders>
            <w:vAlign w:val="center"/>
            <w:hideMark/>
          </w:tcPr>
          <w:p w14:paraId="5527B0D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536" w:type="dxa"/>
            <w:tcBorders>
              <w:top w:val="single" w:sz="4" w:space="0" w:color="auto"/>
              <w:left w:val="single" w:sz="4" w:space="0" w:color="auto"/>
              <w:bottom w:val="nil"/>
              <w:right w:val="single" w:sz="4" w:space="0" w:color="auto"/>
            </w:tcBorders>
            <w:vAlign w:val="center"/>
            <w:hideMark/>
          </w:tcPr>
          <w:p w14:paraId="6EB7E013"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tcBorders>
              <w:top w:val="single" w:sz="4" w:space="0" w:color="auto"/>
              <w:left w:val="single" w:sz="4" w:space="0" w:color="auto"/>
              <w:bottom w:val="nil"/>
              <w:right w:val="single" w:sz="4" w:space="0" w:color="auto"/>
            </w:tcBorders>
            <w:vAlign w:val="center"/>
            <w:hideMark/>
          </w:tcPr>
          <w:p w14:paraId="1F1C2D0B"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hideMark/>
          </w:tcPr>
          <w:p w14:paraId="16F8C774"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hideMark/>
          </w:tcPr>
          <w:p w14:paraId="6108796A"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hideMark/>
          </w:tcPr>
          <w:p w14:paraId="1D26D444"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vMerge w:val="restart"/>
            <w:tcBorders>
              <w:top w:val="single" w:sz="4" w:space="0" w:color="auto"/>
              <w:left w:val="single" w:sz="4" w:space="0" w:color="auto"/>
              <w:bottom w:val="single" w:sz="4" w:space="0" w:color="auto"/>
              <w:right w:val="single" w:sz="4" w:space="0" w:color="auto"/>
            </w:tcBorders>
            <w:vAlign w:val="center"/>
            <w:hideMark/>
          </w:tcPr>
          <w:p w14:paraId="75A9F8BC"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vMerge w:val="restart"/>
            <w:tcBorders>
              <w:top w:val="single" w:sz="4" w:space="0" w:color="auto"/>
              <w:left w:val="single" w:sz="4" w:space="0" w:color="auto"/>
              <w:bottom w:val="single" w:sz="4" w:space="0" w:color="auto"/>
              <w:right w:val="single" w:sz="4" w:space="0" w:color="auto"/>
            </w:tcBorders>
            <w:vAlign w:val="center"/>
            <w:hideMark/>
          </w:tcPr>
          <w:p w14:paraId="14B841C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BC138E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EB0D12E"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055B4D8"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vMerge w:val="restart"/>
            <w:tcBorders>
              <w:top w:val="single" w:sz="4" w:space="0" w:color="auto"/>
              <w:left w:val="single" w:sz="4" w:space="0" w:color="auto"/>
              <w:bottom w:val="single" w:sz="4" w:space="0" w:color="auto"/>
              <w:right w:val="single" w:sz="4" w:space="0" w:color="auto"/>
            </w:tcBorders>
            <w:vAlign w:val="center"/>
            <w:hideMark/>
          </w:tcPr>
          <w:p w14:paraId="130781DC"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20DA206"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00D9680"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4536992"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F05BAF1" w14:textId="77777777" w:rsidR="00B725A8" w:rsidRPr="001517FD" w:rsidRDefault="00B725A8"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E179CF"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A0AADE7" w14:textId="77777777"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E3721" w14:textId="77777777" w:rsidR="00B725A8" w:rsidRPr="001517FD" w:rsidRDefault="00B725A8" w:rsidP="00D02DC9">
            <w:pPr>
              <w:bidi w:val="0"/>
              <w:spacing w:line="240" w:lineRule="auto"/>
              <w:jc w:val="both"/>
              <w:rPr>
                <w:rFonts w:cstheme="minorHAnsi"/>
                <w:b/>
                <w:bCs/>
                <w:sz w:val="14"/>
                <w:szCs w:val="14"/>
                <w:u w:val="single"/>
              </w:rPr>
            </w:pPr>
          </w:p>
        </w:tc>
      </w:tr>
      <w:tr w:rsidR="003A38C5" w:rsidRPr="001517FD" w14:paraId="2927C5F6" w14:textId="77777777" w:rsidTr="00686F7F">
        <w:trPr>
          <w:trHeight w:val="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8DB896"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F3A1F"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572C1"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60387E" w14:textId="77777777" w:rsidR="00876D2B" w:rsidRPr="001517FD" w:rsidRDefault="00876D2B"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086426A6" w14:textId="327624D3"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2.29</w:t>
            </w:r>
          </w:p>
        </w:tc>
        <w:tc>
          <w:tcPr>
            <w:tcW w:w="536" w:type="dxa"/>
            <w:tcBorders>
              <w:top w:val="nil"/>
              <w:left w:val="single" w:sz="4" w:space="0" w:color="auto"/>
              <w:bottom w:val="single" w:sz="4" w:space="0" w:color="auto"/>
              <w:right w:val="single" w:sz="4" w:space="0" w:color="auto"/>
            </w:tcBorders>
            <w:vAlign w:val="bottom"/>
            <w:hideMark/>
          </w:tcPr>
          <w:p w14:paraId="052B5EDD" w14:textId="452BC971"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1.21</w:t>
            </w:r>
          </w:p>
        </w:tc>
        <w:tc>
          <w:tcPr>
            <w:tcW w:w="536" w:type="dxa"/>
            <w:tcBorders>
              <w:top w:val="nil"/>
              <w:left w:val="single" w:sz="4" w:space="0" w:color="auto"/>
              <w:bottom w:val="single" w:sz="4" w:space="0" w:color="auto"/>
              <w:right w:val="single" w:sz="4" w:space="0" w:color="auto"/>
            </w:tcBorders>
            <w:vAlign w:val="bottom"/>
            <w:hideMark/>
          </w:tcPr>
          <w:p w14:paraId="6BE2EC5F" w14:textId="780F512C"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0.40</w:t>
            </w:r>
          </w:p>
        </w:tc>
        <w:tc>
          <w:tcPr>
            <w:tcW w:w="488" w:type="dxa"/>
            <w:tcBorders>
              <w:top w:val="nil"/>
              <w:left w:val="single" w:sz="4" w:space="0" w:color="auto"/>
              <w:bottom w:val="single" w:sz="4" w:space="0" w:color="auto"/>
              <w:right w:val="single" w:sz="4" w:space="0" w:color="auto"/>
            </w:tcBorders>
            <w:vAlign w:val="bottom"/>
            <w:hideMark/>
          </w:tcPr>
          <w:p w14:paraId="7B92D92A" w14:textId="5B7355BC"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0.09</w:t>
            </w:r>
          </w:p>
        </w:tc>
        <w:tc>
          <w:tcPr>
            <w:tcW w:w="488" w:type="dxa"/>
            <w:tcBorders>
              <w:top w:val="nil"/>
              <w:left w:val="single" w:sz="4" w:space="0" w:color="auto"/>
              <w:bottom w:val="single" w:sz="4" w:space="0" w:color="auto"/>
              <w:right w:val="single" w:sz="4" w:space="0" w:color="auto"/>
            </w:tcBorders>
            <w:vAlign w:val="bottom"/>
            <w:hideMark/>
          </w:tcPr>
          <w:p w14:paraId="4BA22CBF" w14:textId="70D25CDD"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0.01</w:t>
            </w:r>
          </w:p>
        </w:tc>
        <w:tc>
          <w:tcPr>
            <w:tcW w:w="465" w:type="dxa"/>
            <w:tcBorders>
              <w:top w:val="nil"/>
              <w:left w:val="single" w:sz="4" w:space="0" w:color="auto"/>
              <w:bottom w:val="single" w:sz="4" w:space="0" w:color="auto"/>
              <w:right w:val="single" w:sz="4" w:space="0" w:color="auto"/>
            </w:tcBorders>
            <w:vAlign w:val="bottom"/>
            <w:hideMark/>
          </w:tcPr>
          <w:p w14:paraId="279B8B68" w14:textId="311A5CA0" w:rsidR="00876D2B" w:rsidRPr="001517FD" w:rsidRDefault="00876D2B" w:rsidP="00D02DC9">
            <w:pPr>
              <w:bidi w:val="0"/>
              <w:spacing w:line="240" w:lineRule="auto"/>
              <w:jc w:val="both"/>
              <w:rPr>
                <w:rFonts w:cstheme="minorHAnsi"/>
                <w:i/>
                <w:iCs/>
                <w:sz w:val="14"/>
                <w:szCs w:val="14"/>
              </w:rPr>
            </w:pPr>
            <w:r w:rsidRPr="001517FD">
              <w:rPr>
                <w:rFonts w:cstheme="minorHAnsi"/>
                <w:i/>
                <w:iCs/>
                <w:color w:val="000000"/>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3FDD77"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1FD90C"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691C1"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A25E45"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077001"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60C8A1"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DA267"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4C220E"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C36EB8"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7B5799" w14:textId="77777777" w:rsidR="00876D2B" w:rsidRPr="001517FD" w:rsidRDefault="00876D2B"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DC3864"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0375" w14:textId="77777777" w:rsidR="00876D2B" w:rsidRPr="001517FD" w:rsidRDefault="00876D2B"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CD8303" w14:textId="77777777" w:rsidR="00876D2B" w:rsidRPr="001517FD" w:rsidRDefault="00876D2B" w:rsidP="00D02DC9">
            <w:pPr>
              <w:bidi w:val="0"/>
              <w:spacing w:line="240" w:lineRule="auto"/>
              <w:jc w:val="both"/>
              <w:rPr>
                <w:rFonts w:cstheme="minorHAnsi"/>
                <w:b/>
                <w:bCs/>
                <w:sz w:val="14"/>
                <w:szCs w:val="14"/>
                <w:u w:val="single"/>
              </w:rPr>
            </w:pPr>
          </w:p>
        </w:tc>
      </w:tr>
      <w:tr w:rsidR="00686F7F" w:rsidRPr="001517FD" w14:paraId="0B0BBFBF" w14:textId="77777777" w:rsidTr="00686F7F">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75E226DC" w14:textId="1BB43428"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ICM2 maternal</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7FF9C479"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0.0893</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2BF34E38"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0.0609</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300C825A"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607" w:type="dxa"/>
            <w:tcBorders>
              <w:top w:val="single" w:sz="4" w:space="0" w:color="auto"/>
              <w:left w:val="single" w:sz="4" w:space="0" w:color="auto"/>
              <w:bottom w:val="nil"/>
              <w:right w:val="single" w:sz="4" w:space="0" w:color="auto"/>
            </w:tcBorders>
            <w:vAlign w:val="center"/>
            <w:hideMark/>
          </w:tcPr>
          <w:p w14:paraId="6AF17F86"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74</w:t>
            </w:r>
          </w:p>
        </w:tc>
        <w:tc>
          <w:tcPr>
            <w:tcW w:w="536" w:type="dxa"/>
            <w:tcBorders>
              <w:top w:val="single" w:sz="4" w:space="0" w:color="auto"/>
              <w:left w:val="single" w:sz="4" w:space="0" w:color="auto"/>
              <w:bottom w:val="nil"/>
              <w:right w:val="single" w:sz="4" w:space="0" w:color="auto"/>
            </w:tcBorders>
            <w:vAlign w:val="center"/>
            <w:hideMark/>
          </w:tcPr>
          <w:p w14:paraId="4DB626C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536" w:type="dxa"/>
            <w:tcBorders>
              <w:top w:val="single" w:sz="4" w:space="0" w:color="auto"/>
              <w:left w:val="single" w:sz="4" w:space="0" w:color="auto"/>
              <w:bottom w:val="nil"/>
              <w:right w:val="single" w:sz="4" w:space="0" w:color="auto"/>
            </w:tcBorders>
            <w:vAlign w:val="center"/>
          </w:tcPr>
          <w:p w14:paraId="5FFB4855" w14:textId="77777777" w:rsidR="00686F7F" w:rsidRPr="001517FD" w:rsidRDefault="00686F7F"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4612D81E" w14:textId="77777777" w:rsidR="00686F7F" w:rsidRPr="001517FD" w:rsidRDefault="00686F7F"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5BF9DEAC"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1BE05C48" w14:textId="77777777" w:rsidR="00686F7F" w:rsidRPr="001517FD" w:rsidRDefault="00686F7F"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0940E9EF"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6</w:t>
            </w:r>
          </w:p>
        </w:tc>
        <w:tc>
          <w:tcPr>
            <w:tcW w:w="536" w:type="dxa"/>
            <w:tcBorders>
              <w:top w:val="single" w:sz="4" w:space="0" w:color="auto"/>
              <w:left w:val="single" w:sz="4" w:space="0" w:color="auto"/>
              <w:bottom w:val="nil"/>
              <w:right w:val="single" w:sz="4" w:space="0" w:color="auto"/>
            </w:tcBorders>
            <w:vAlign w:val="center"/>
            <w:hideMark/>
          </w:tcPr>
          <w:p w14:paraId="1A5B3D0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tcPr>
          <w:p w14:paraId="39403EA2"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70AF9C93"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1C16976F"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29BC43AF" w14:textId="77777777" w:rsidR="00686F7F" w:rsidRPr="001517FD" w:rsidRDefault="00686F7F" w:rsidP="00D02DC9">
            <w:pPr>
              <w:bidi w:val="0"/>
              <w:spacing w:line="240" w:lineRule="auto"/>
              <w:jc w:val="both"/>
              <w:rPr>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67D598E"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1E17348"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41104AB4"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90EA20D"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316BA238"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093AFB7D" w14:textId="77777777" w:rsidR="00686F7F" w:rsidRPr="001517FD" w:rsidRDefault="00686F7F" w:rsidP="00D02DC9">
            <w:pPr>
              <w:bidi w:val="0"/>
              <w:spacing w:line="240" w:lineRule="auto"/>
              <w:jc w:val="both"/>
              <w:rPr>
                <w:rFonts w:cstheme="minorHAnsi"/>
                <w:b/>
                <w:bCs/>
                <w:sz w:val="14"/>
                <w:szCs w:val="14"/>
                <w:u w:val="single"/>
              </w:rPr>
            </w:pPr>
          </w:p>
        </w:tc>
        <w:tc>
          <w:tcPr>
            <w:tcW w:w="949" w:type="dxa"/>
            <w:vMerge w:val="restart"/>
            <w:tcBorders>
              <w:top w:val="single" w:sz="4" w:space="0" w:color="auto"/>
              <w:left w:val="single" w:sz="4" w:space="0" w:color="auto"/>
              <w:right w:val="single" w:sz="4" w:space="0" w:color="auto"/>
            </w:tcBorders>
            <w:vAlign w:val="center"/>
          </w:tcPr>
          <w:p w14:paraId="30CDD0A7" w14:textId="5EE5EDE5" w:rsidR="00686F7F" w:rsidRPr="001517FD" w:rsidRDefault="00686F7F" w:rsidP="00686F7F">
            <w:pPr>
              <w:bidi w:val="0"/>
              <w:spacing w:line="240" w:lineRule="auto"/>
              <w:jc w:val="both"/>
              <w:rPr>
                <w:rFonts w:cstheme="minorHAnsi"/>
                <w:sz w:val="14"/>
                <w:szCs w:val="14"/>
              </w:rPr>
            </w:pPr>
            <w:r w:rsidRPr="001517FD">
              <w:rPr>
                <w:rFonts w:cstheme="minorHAnsi"/>
                <w:sz w:val="14"/>
                <w:szCs w:val="14"/>
              </w:rPr>
              <w:t>47.5</w:t>
            </w:r>
            <w:r>
              <w:rPr>
                <w:rFonts w:cstheme="minorHAnsi"/>
                <w:sz w:val="14"/>
                <w:szCs w:val="14"/>
              </w:rPr>
              <w:t>79</w:t>
            </w:r>
            <w:r w:rsidRPr="001517FD">
              <w:rPr>
                <w:rFonts w:cstheme="minorHAnsi"/>
                <w:sz w:val="14"/>
                <w:szCs w:val="14"/>
              </w:rPr>
              <w:t>*</w:t>
            </w:r>
          </w:p>
          <w:p w14:paraId="62CA6EDB" w14:textId="77777777" w:rsidR="00686F7F" w:rsidRPr="001517FD" w:rsidRDefault="00686F7F" w:rsidP="00D02DC9">
            <w:pPr>
              <w:bidi w:val="0"/>
              <w:spacing w:line="240" w:lineRule="auto"/>
              <w:jc w:val="both"/>
              <w:rPr>
                <w:rFonts w:cstheme="minorHAnsi"/>
                <w:sz w:val="14"/>
                <w:szCs w:val="14"/>
              </w:rPr>
            </w:pPr>
            <w:proofErr w:type="spellStart"/>
            <w:r w:rsidRPr="001517FD">
              <w:rPr>
                <w:rFonts w:cstheme="minorHAnsi"/>
                <w:sz w:val="14"/>
                <w:szCs w:val="14"/>
              </w:rPr>
              <w:t>df</w:t>
            </w:r>
            <w:proofErr w:type="spellEnd"/>
            <w:r w:rsidRPr="001517FD">
              <w:rPr>
                <w:rFonts w:cstheme="minorHAnsi"/>
                <w:sz w:val="14"/>
                <w:szCs w:val="14"/>
              </w:rPr>
              <w:t xml:space="preserve"> = 28</w:t>
            </w:r>
          </w:p>
        </w:tc>
      </w:tr>
      <w:tr w:rsidR="00686F7F" w:rsidRPr="001517FD" w14:paraId="6BFC63BE"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5CC7C359"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E19AD"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4BF4B7"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F7D57D"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44C6016A" w14:textId="233EFC50"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72.09</w:t>
            </w:r>
          </w:p>
        </w:tc>
        <w:tc>
          <w:tcPr>
            <w:tcW w:w="536" w:type="dxa"/>
            <w:tcBorders>
              <w:top w:val="nil"/>
              <w:left w:val="single" w:sz="4" w:space="0" w:color="auto"/>
              <w:bottom w:val="single" w:sz="4" w:space="0" w:color="auto"/>
              <w:right w:val="single" w:sz="4" w:space="0" w:color="auto"/>
            </w:tcBorders>
            <w:vAlign w:val="bottom"/>
            <w:hideMark/>
          </w:tcPr>
          <w:p w14:paraId="7B3113A6" w14:textId="531A2DDB"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5.91</w:t>
            </w:r>
          </w:p>
        </w:tc>
        <w:tc>
          <w:tcPr>
            <w:tcW w:w="536" w:type="dxa"/>
            <w:tcBorders>
              <w:top w:val="nil"/>
              <w:left w:val="single" w:sz="4" w:space="0" w:color="auto"/>
              <w:bottom w:val="single" w:sz="4" w:space="0" w:color="auto"/>
              <w:right w:val="single" w:sz="4" w:space="0" w:color="auto"/>
            </w:tcBorders>
            <w:vAlign w:val="bottom"/>
          </w:tcPr>
          <w:p w14:paraId="24CBC6D6" w14:textId="77777777" w:rsidR="00686F7F" w:rsidRPr="001517FD" w:rsidRDefault="00686F7F"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3897B937" w14:textId="77777777" w:rsidR="00686F7F" w:rsidRPr="001517FD" w:rsidRDefault="00686F7F"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2FA932AC"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0909B319" w14:textId="77777777" w:rsidR="00686F7F" w:rsidRPr="001517FD" w:rsidRDefault="00686F7F"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54288BEA" w14:textId="6AEC4B6B"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6.51</w:t>
            </w:r>
          </w:p>
        </w:tc>
        <w:tc>
          <w:tcPr>
            <w:tcW w:w="536" w:type="dxa"/>
            <w:tcBorders>
              <w:top w:val="nil"/>
              <w:left w:val="single" w:sz="4" w:space="0" w:color="auto"/>
              <w:bottom w:val="single" w:sz="4" w:space="0" w:color="auto"/>
              <w:right w:val="single" w:sz="4" w:space="0" w:color="auto"/>
            </w:tcBorders>
            <w:vAlign w:val="bottom"/>
            <w:hideMark/>
          </w:tcPr>
          <w:p w14:paraId="328C74F0" w14:textId="1DE6891A"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1.49</w:t>
            </w:r>
          </w:p>
        </w:tc>
        <w:tc>
          <w:tcPr>
            <w:tcW w:w="489" w:type="dxa"/>
            <w:tcBorders>
              <w:top w:val="nil"/>
              <w:left w:val="single" w:sz="4" w:space="0" w:color="auto"/>
              <w:bottom w:val="single" w:sz="4" w:space="0" w:color="auto"/>
              <w:right w:val="single" w:sz="4" w:space="0" w:color="auto"/>
            </w:tcBorders>
            <w:vAlign w:val="bottom"/>
          </w:tcPr>
          <w:p w14:paraId="516EE85D"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26D51513"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579632D9"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38298A78"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B1FD0E"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45C54C"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66AECBD3"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5ACE47F9"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36AC11FF"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023B24C1"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31FDADAC"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776E8C2C"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4C8B7313"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CA6DE8"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71422" w14:textId="77777777" w:rsidR="00686F7F" w:rsidRPr="001517FD" w:rsidRDefault="00686F7F"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67FC0E5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607" w:type="dxa"/>
            <w:tcBorders>
              <w:top w:val="single" w:sz="4" w:space="0" w:color="auto"/>
              <w:left w:val="single" w:sz="4" w:space="0" w:color="auto"/>
              <w:bottom w:val="nil"/>
              <w:right w:val="single" w:sz="4" w:space="0" w:color="auto"/>
            </w:tcBorders>
            <w:vAlign w:val="center"/>
            <w:hideMark/>
          </w:tcPr>
          <w:p w14:paraId="4BBE8C46"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107</w:t>
            </w:r>
          </w:p>
        </w:tc>
        <w:tc>
          <w:tcPr>
            <w:tcW w:w="536" w:type="dxa"/>
            <w:tcBorders>
              <w:top w:val="single" w:sz="4" w:space="0" w:color="auto"/>
              <w:left w:val="single" w:sz="4" w:space="0" w:color="auto"/>
              <w:bottom w:val="nil"/>
              <w:right w:val="single" w:sz="4" w:space="0" w:color="auto"/>
            </w:tcBorders>
            <w:vAlign w:val="center"/>
            <w:hideMark/>
          </w:tcPr>
          <w:p w14:paraId="68183883"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18</w:t>
            </w:r>
          </w:p>
        </w:tc>
        <w:tc>
          <w:tcPr>
            <w:tcW w:w="536" w:type="dxa"/>
            <w:tcBorders>
              <w:top w:val="single" w:sz="4" w:space="0" w:color="auto"/>
              <w:left w:val="single" w:sz="4" w:space="0" w:color="auto"/>
              <w:bottom w:val="nil"/>
              <w:right w:val="single" w:sz="4" w:space="0" w:color="auto"/>
            </w:tcBorders>
            <w:vAlign w:val="center"/>
            <w:hideMark/>
          </w:tcPr>
          <w:p w14:paraId="043CE6B0"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8" w:type="dxa"/>
            <w:tcBorders>
              <w:top w:val="single" w:sz="4" w:space="0" w:color="auto"/>
              <w:left w:val="single" w:sz="4" w:space="0" w:color="auto"/>
              <w:bottom w:val="nil"/>
              <w:right w:val="single" w:sz="4" w:space="0" w:color="auto"/>
            </w:tcBorders>
            <w:vAlign w:val="center"/>
          </w:tcPr>
          <w:p w14:paraId="2F6AB366" w14:textId="77777777" w:rsidR="00686F7F" w:rsidRPr="001517FD" w:rsidRDefault="00686F7F"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2B711225"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2BD1D0DC" w14:textId="77777777" w:rsidR="00686F7F" w:rsidRPr="001517FD" w:rsidRDefault="00686F7F"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2B466356"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11</w:t>
            </w:r>
          </w:p>
        </w:tc>
        <w:tc>
          <w:tcPr>
            <w:tcW w:w="536" w:type="dxa"/>
            <w:tcBorders>
              <w:top w:val="single" w:sz="4" w:space="0" w:color="auto"/>
              <w:left w:val="single" w:sz="4" w:space="0" w:color="auto"/>
              <w:bottom w:val="nil"/>
              <w:right w:val="single" w:sz="4" w:space="0" w:color="auto"/>
            </w:tcBorders>
            <w:vAlign w:val="center"/>
            <w:hideMark/>
          </w:tcPr>
          <w:p w14:paraId="465DA4C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hideMark/>
          </w:tcPr>
          <w:p w14:paraId="1187F5B0"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27E910AB"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3313EA6"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033D2792"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5C23C788"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63AA8ECA"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134B8D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7EA3172B"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1BCC661" w14:textId="77777777" w:rsidR="00686F7F" w:rsidRPr="001517FD" w:rsidRDefault="00686F7F" w:rsidP="00D02DC9">
            <w:pPr>
              <w:bidi w:val="0"/>
              <w:spacing w:line="240" w:lineRule="auto"/>
              <w:jc w:val="both"/>
              <w:rPr>
                <w:rFonts w:cstheme="minorHAnsi"/>
                <w:b/>
                <w:bCs/>
                <w:sz w:val="14"/>
                <w:szCs w:val="14"/>
                <w:u w:val="single"/>
              </w:rPr>
            </w:pPr>
          </w:p>
        </w:tc>
        <w:tc>
          <w:tcPr>
            <w:tcW w:w="462" w:type="dxa"/>
            <w:tcBorders>
              <w:top w:val="single" w:sz="4" w:space="0" w:color="auto"/>
              <w:left w:val="single" w:sz="4" w:space="0" w:color="auto"/>
              <w:bottom w:val="nil"/>
              <w:right w:val="single" w:sz="4" w:space="0" w:color="auto"/>
            </w:tcBorders>
            <w:vAlign w:val="center"/>
          </w:tcPr>
          <w:p w14:paraId="52135785"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4B1172D1"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53FF4EA2"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6704626D"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40E5E9"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C0EE38"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F9444"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0767B7D8" w14:textId="20C0B1A6"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110.20</w:t>
            </w:r>
          </w:p>
        </w:tc>
        <w:tc>
          <w:tcPr>
            <w:tcW w:w="536" w:type="dxa"/>
            <w:tcBorders>
              <w:top w:val="nil"/>
              <w:left w:val="single" w:sz="4" w:space="0" w:color="auto"/>
              <w:bottom w:val="single" w:sz="4" w:space="0" w:color="auto"/>
              <w:right w:val="single" w:sz="4" w:space="0" w:color="auto"/>
            </w:tcBorders>
            <w:vAlign w:val="bottom"/>
            <w:hideMark/>
          </w:tcPr>
          <w:p w14:paraId="3104835B" w14:textId="146D2C66"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16.21</w:t>
            </w:r>
          </w:p>
        </w:tc>
        <w:tc>
          <w:tcPr>
            <w:tcW w:w="536" w:type="dxa"/>
            <w:tcBorders>
              <w:top w:val="nil"/>
              <w:left w:val="single" w:sz="4" w:space="0" w:color="auto"/>
              <w:bottom w:val="single" w:sz="4" w:space="0" w:color="auto"/>
              <w:right w:val="single" w:sz="4" w:space="0" w:color="auto"/>
            </w:tcBorders>
            <w:vAlign w:val="bottom"/>
            <w:hideMark/>
          </w:tcPr>
          <w:p w14:paraId="15300224" w14:textId="16F7DC44"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1.60</w:t>
            </w:r>
          </w:p>
        </w:tc>
        <w:tc>
          <w:tcPr>
            <w:tcW w:w="488" w:type="dxa"/>
            <w:tcBorders>
              <w:top w:val="nil"/>
              <w:left w:val="single" w:sz="4" w:space="0" w:color="auto"/>
              <w:bottom w:val="single" w:sz="4" w:space="0" w:color="auto"/>
              <w:right w:val="single" w:sz="4" w:space="0" w:color="auto"/>
            </w:tcBorders>
            <w:vAlign w:val="bottom"/>
          </w:tcPr>
          <w:p w14:paraId="6DCEEEE0" w14:textId="77777777" w:rsidR="00686F7F" w:rsidRPr="001517FD" w:rsidRDefault="00686F7F"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36AEF260"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70950F09" w14:textId="77777777" w:rsidR="00686F7F" w:rsidRPr="001517FD" w:rsidRDefault="00686F7F"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216EB506" w14:textId="02D9BFA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9.33</w:t>
            </w:r>
          </w:p>
        </w:tc>
        <w:tc>
          <w:tcPr>
            <w:tcW w:w="536" w:type="dxa"/>
            <w:tcBorders>
              <w:top w:val="nil"/>
              <w:left w:val="single" w:sz="4" w:space="0" w:color="auto"/>
              <w:bottom w:val="single" w:sz="4" w:space="0" w:color="auto"/>
              <w:right w:val="single" w:sz="4" w:space="0" w:color="auto"/>
            </w:tcBorders>
            <w:vAlign w:val="bottom"/>
            <w:hideMark/>
          </w:tcPr>
          <w:p w14:paraId="2F235842" w14:textId="1F2C870C"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4.10</w:t>
            </w:r>
          </w:p>
        </w:tc>
        <w:tc>
          <w:tcPr>
            <w:tcW w:w="489" w:type="dxa"/>
            <w:tcBorders>
              <w:top w:val="nil"/>
              <w:left w:val="single" w:sz="4" w:space="0" w:color="auto"/>
              <w:bottom w:val="single" w:sz="4" w:space="0" w:color="auto"/>
              <w:right w:val="single" w:sz="4" w:space="0" w:color="auto"/>
            </w:tcBorders>
            <w:vAlign w:val="bottom"/>
            <w:hideMark/>
          </w:tcPr>
          <w:p w14:paraId="79FDB4D7" w14:textId="2B9266E5"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0.56</w:t>
            </w:r>
          </w:p>
        </w:tc>
        <w:tc>
          <w:tcPr>
            <w:tcW w:w="489" w:type="dxa"/>
            <w:tcBorders>
              <w:top w:val="nil"/>
              <w:left w:val="single" w:sz="4" w:space="0" w:color="auto"/>
              <w:bottom w:val="single" w:sz="4" w:space="0" w:color="auto"/>
              <w:right w:val="single" w:sz="4" w:space="0" w:color="auto"/>
            </w:tcBorders>
            <w:vAlign w:val="bottom"/>
          </w:tcPr>
          <w:p w14:paraId="150F8648" w14:textId="77777777" w:rsidR="00686F7F" w:rsidRPr="001517FD" w:rsidRDefault="00686F7F"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0F9F3A79"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6A92DDEA" w14:textId="77777777" w:rsidR="00686F7F" w:rsidRPr="001517FD" w:rsidRDefault="00686F7F"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1F584F6C" w14:textId="5EBC11A2"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0.99</w:t>
            </w:r>
          </w:p>
        </w:tc>
        <w:tc>
          <w:tcPr>
            <w:tcW w:w="489" w:type="dxa"/>
            <w:tcBorders>
              <w:top w:val="nil"/>
              <w:left w:val="single" w:sz="4" w:space="0" w:color="auto"/>
              <w:bottom w:val="single" w:sz="4" w:space="0" w:color="auto"/>
              <w:right w:val="single" w:sz="4" w:space="0" w:color="auto"/>
            </w:tcBorders>
            <w:vAlign w:val="bottom"/>
            <w:hideMark/>
          </w:tcPr>
          <w:p w14:paraId="19EBADEA" w14:textId="636C530A"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0.82</w:t>
            </w:r>
          </w:p>
        </w:tc>
        <w:tc>
          <w:tcPr>
            <w:tcW w:w="489" w:type="dxa"/>
            <w:tcBorders>
              <w:top w:val="nil"/>
              <w:left w:val="single" w:sz="4" w:space="0" w:color="auto"/>
              <w:bottom w:val="single" w:sz="4" w:space="0" w:color="auto"/>
              <w:right w:val="single" w:sz="4" w:space="0" w:color="auto"/>
            </w:tcBorders>
            <w:vAlign w:val="bottom"/>
            <w:hideMark/>
          </w:tcPr>
          <w:p w14:paraId="017BAF05" w14:textId="0AF5C48F"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0.19</w:t>
            </w:r>
          </w:p>
        </w:tc>
        <w:tc>
          <w:tcPr>
            <w:tcW w:w="489" w:type="dxa"/>
            <w:tcBorders>
              <w:top w:val="nil"/>
              <w:left w:val="single" w:sz="4" w:space="0" w:color="auto"/>
              <w:bottom w:val="single" w:sz="4" w:space="0" w:color="auto"/>
              <w:right w:val="single" w:sz="4" w:space="0" w:color="auto"/>
            </w:tcBorders>
            <w:vAlign w:val="bottom"/>
          </w:tcPr>
          <w:p w14:paraId="00F61176"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7B0889A5" w14:textId="77777777" w:rsidR="00686F7F" w:rsidRPr="001517FD" w:rsidRDefault="00686F7F" w:rsidP="00D02DC9">
            <w:pPr>
              <w:bidi w:val="0"/>
              <w:spacing w:line="240" w:lineRule="auto"/>
              <w:jc w:val="both"/>
              <w:rPr>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bottom"/>
          </w:tcPr>
          <w:p w14:paraId="119589F9"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30DAC689"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35CF98FD"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04788707"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E0D9C8"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F9703" w14:textId="77777777" w:rsidR="00686F7F" w:rsidRPr="001517FD" w:rsidRDefault="00686F7F"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821214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607" w:type="dxa"/>
            <w:tcBorders>
              <w:top w:val="single" w:sz="4" w:space="0" w:color="auto"/>
              <w:left w:val="single" w:sz="4" w:space="0" w:color="auto"/>
              <w:bottom w:val="nil"/>
              <w:right w:val="single" w:sz="4" w:space="0" w:color="auto"/>
            </w:tcBorders>
            <w:vAlign w:val="center"/>
            <w:hideMark/>
          </w:tcPr>
          <w:p w14:paraId="2A05D2A5"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81</w:t>
            </w:r>
          </w:p>
        </w:tc>
        <w:tc>
          <w:tcPr>
            <w:tcW w:w="536" w:type="dxa"/>
            <w:tcBorders>
              <w:top w:val="single" w:sz="4" w:space="0" w:color="auto"/>
              <w:left w:val="single" w:sz="4" w:space="0" w:color="auto"/>
              <w:bottom w:val="nil"/>
              <w:right w:val="single" w:sz="4" w:space="0" w:color="auto"/>
            </w:tcBorders>
            <w:vAlign w:val="center"/>
            <w:hideMark/>
          </w:tcPr>
          <w:p w14:paraId="3C6ECC8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16</w:t>
            </w:r>
          </w:p>
        </w:tc>
        <w:tc>
          <w:tcPr>
            <w:tcW w:w="536" w:type="dxa"/>
            <w:tcBorders>
              <w:top w:val="single" w:sz="4" w:space="0" w:color="auto"/>
              <w:left w:val="single" w:sz="4" w:space="0" w:color="auto"/>
              <w:bottom w:val="nil"/>
              <w:right w:val="single" w:sz="4" w:space="0" w:color="auto"/>
            </w:tcBorders>
            <w:vAlign w:val="center"/>
            <w:hideMark/>
          </w:tcPr>
          <w:p w14:paraId="01A9F11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488" w:type="dxa"/>
            <w:tcBorders>
              <w:top w:val="single" w:sz="4" w:space="0" w:color="auto"/>
              <w:left w:val="single" w:sz="4" w:space="0" w:color="auto"/>
              <w:bottom w:val="nil"/>
              <w:right w:val="single" w:sz="4" w:space="0" w:color="auto"/>
            </w:tcBorders>
            <w:vAlign w:val="center"/>
            <w:hideMark/>
          </w:tcPr>
          <w:p w14:paraId="6F92340D"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tcPr>
          <w:p w14:paraId="56E3C1DF"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7A9163A5" w14:textId="77777777" w:rsidR="00686F7F" w:rsidRPr="001517FD" w:rsidRDefault="00686F7F"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36A8B6C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16</w:t>
            </w:r>
          </w:p>
        </w:tc>
        <w:tc>
          <w:tcPr>
            <w:tcW w:w="536" w:type="dxa"/>
            <w:tcBorders>
              <w:top w:val="single" w:sz="4" w:space="0" w:color="auto"/>
              <w:left w:val="single" w:sz="4" w:space="0" w:color="auto"/>
              <w:bottom w:val="nil"/>
              <w:right w:val="single" w:sz="4" w:space="0" w:color="auto"/>
            </w:tcBorders>
            <w:vAlign w:val="center"/>
            <w:hideMark/>
          </w:tcPr>
          <w:p w14:paraId="01784091"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7D51B976"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4344EC50"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tcPr>
          <w:p w14:paraId="462A9599"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6AB9F4EF" w14:textId="77777777" w:rsidR="00686F7F" w:rsidRPr="001517FD" w:rsidRDefault="00686F7F" w:rsidP="00D02DC9">
            <w:pPr>
              <w:bidi w:val="0"/>
              <w:spacing w:line="240" w:lineRule="auto"/>
              <w:jc w:val="both"/>
              <w:rPr>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AF6534E"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6E6D969"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12F779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50B017E"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52451684" w14:textId="77777777" w:rsidR="00686F7F" w:rsidRPr="001517FD" w:rsidRDefault="00686F7F" w:rsidP="00D02DC9">
            <w:pPr>
              <w:bidi w:val="0"/>
              <w:spacing w:line="240" w:lineRule="auto"/>
              <w:jc w:val="both"/>
              <w:rPr>
                <w:rFonts w:cstheme="minorHAnsi"/>
                <w:b/>
                <w:bCs/>
                <w:sz w:val="14"/>
                <w:szCs w:val="14"/>
                <w:u w:val="single"/>
              </w:rPr>
            </w:pPr>
          </w:p>
        </w:tc>
        <w:tc>
          <w:tcPr>
            <w:tcW w:w="462" w:type="dxa"/>
            <w:tcBorders>
              <w:top w:val="single" w:sz="4" w:space="0" w:color="auto"/>
              <w:left w:val="single" w:sz="4" w:space="0" w:color="auto"/>
              <w:bottom w:val="nil"/>
              <w:right w:val="single" w:sz="4" w:space="0" w:color="auto"/>
            </w:tcBorders>
            <w:vAlign w:val="center"/>
          </w:tcPr>
          <w:p w14:paraId="3F7D9454"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4FB03434"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3391931C"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782D038A"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DB8F8"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DDFB67"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27B41"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3C3F487A" w14:textId="755D81F4"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81.56</w:t>
            </w:r>
          </w:p>
        </w:tc>
        <w:tc>
          <w:tcPr>
            <w:tcW w:w="536" w:type="dxa"/>
            <w:tcBorders>
              <w:top w:val="nil"/>
              <w:left w:val="single" w:sz="4" w:space="0" w:color="auto"/>
              <w:bottom w:val="single" w:sz="4" w:space="0" w:color="auto"/>
              <w:right w:val="single" w:sz="4" w:space="0" w:color="auto"/>
            </w:tcBorders>
            <w:vAlign w:val="bottom"/>
            <w:hideMark/>
          </w:tcPr>
          <w:p w14:paraId="62CC3E52" w14:textId="415BD580"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16.18</w:t>
            </w:r>
          </w:p>
        </w:tc>
        <w:tc>
          <w:tcPr>
            <w:tcW w:w="536" w:type="dxa"/>
            <w:tcBorders>
              <w:top w:val="nil"/>
              <w:left w:val="single" w:sz="4" w:space="0" w:color="auto"/>
              <w:bottom w:val="single" w:sz="4" w:space="0" w:color="auto"/>
              <w:right w:val="single" w:sz="4" w:space="0" w:color="auto"/>
            </w:tcBorders>
            <w:vAlign w:val="bottom"/>
            <w:hideMark/>
          </w:tcPr>
          <w:p w14:paraId="507FAD00" w14:textId="3E53AB45"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3.00</w:t>
            </w:r>
          </w:p>
        </w:tc>
        <w:tc>
          <w:tcPr>
            <w:tcW w:w="488" w:type="dxa"/>
            <w:tcBorders>
              <w:top w:val="nil"/>
              <w:left w:val="single" w:sz="4" w:space="0" w:color="auto"/>
              <w:bottom w:val="single" w:sz="4" w:space="0" w:color="auto"/>
              <w:right w:val="single" w:sz="4" w:space="0" w:color="auto"/>
            </w:tcBorders>
            <w:vAlign w:val="bottom"/>
            <w:hideMark/>
          </w:tcPr>
          <w:p w14:paraId="4D1CB157" w14:textId="2E5E80F0"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0.26</w:t>
            </w:r>
          </w:p>
        </w:tc>
        <w:tc>
          <w:tcPr>
            <w:tcW w:w="488" w:type="dxa"/>
            <w:tcBorders>
              <w:top w:val="nil"/>
              <w:left w:val="single" w:sz="4" w:space="0" w:color="auto"/>
              <w:bottom w:val="single" w:sz="4" w:space="0" w:color="auto"/>
              <w:right w:val="single" w:sz="4" w:space="0" w:color="auto"/>
            </w:tcBorders>
            <w:vAlign w:val="bottom"/>
          </w:tcPr>
          <w:p w14:paraId="60CC365D"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154E6CDF" w14:textId="77777777" w:rsidR="00686F7F" w:rsidRPr="001517FD" w:rsidRDefault="00686F7F"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7CB36DBE" w14:textId="63A577B3"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10.46</w:t>
            </w:r>
          </w:p>
        </w:tc>
        <w:tc>
          <w:tcPr>
            <w:tcW w:w="536" w:type="dxa"/>
            <w:tcBorders>
              <w:top w:val="nil"/>
              <w:left w:val="single" w:sz="4" w:space="0" w:color="auto"/>
              <w:bottom w:val="single" w:sz="4" w:space="0" w:color="auto"/>
              <w:right w:val="single" w:sz="4" w:space="0" w:color="auto"/>
            </w:tcBorders>
            <w:vAlign w:val="bottom"/>
            <w:hideMark/>
          </w:tcPr>
          <w:p w14:paraId="0A85FDD9" w14:textId="105442BB"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6.63</w:t>
            </w:r>
          </w:p>
        </w:tc>
        <w:tc>
          <w:tcPr>
            <w:tcW w:w="489" w:type="dxa"/>
            <w:tcBorders>
              <w:top w:val="nil"/>
              <w:left w:val="single" w:sz="4" w:space="0" w:color="auto"/>
              <w:bottom w:val="single" w:sz="4" w:space="0" w:color="auto"/>
              <w:right w:val="single" w:sz="4" w:space="0" w:color="auto"/>
            </w:tcBorders>
            <w:vAlign w:val="bottom"/>
            <w:hideMark/>
          </w:tcPr>
          <w:p w14:paraId="51682FFE" w14:textId="4939D513"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1.72</w:t>
            </w:r>
          </w:p>
        </w:tc>
        <w:tc>
          <w:tcPr>
            <w:tcW w:w="489" w:type="dxa"/>
            <w:tcBorders>
              <w:top w:val="nil"/>
              <w:left w:val="single" w:sz="4" w:space="0" w:color="auto"/>
              <w:bottom w:val="single" w:sz="4" w:space="0" w:color="auto"/>
              <w:right w:val="single" w:sz="4" w:space="0" w:color="auto"/>
            </w:tcBorders>
            <w:vAlign w:val="bottom"/>
            <w:hideMark/>
          </w:tcPr>
          <w:p w14:paraId="25060C06" w14:textId="611D243E"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0.19</w:t>
            </w:r>
          </w:p>
        </w:tc>
        <w:tc>
          <w:tcPr>
            <w:tcW w:w="489" w:type="dxa"/>
            <w:tcBorders>
              <w:top w:val="nil"/>
              <w:left w:val="single" w:sz="4" w:space="0" w:color="auto"/>
              <w:bottom w:val="single" w:sz="4" w:space="0" w:color="auto"/>
              <w:right w:val="single" w:sz="4" w:space="0" w:color="auto"/>
            </w:tcBorders>
            <w:vAlign w:val="bottom"/>
          </w:tcPr>
          <w:p w14:paraId="74081978"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75C601E2"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32D84"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3608E1"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FF771B"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918B4"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4C859FAF"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3D4BE4CD"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2395595A"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0F781B1F"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72C56299"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648816"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C57B40" w14:textId="77777777" w:rsidR="00686F7F" w:rsidRPr="001517FD" w:rsidRDefault="00686F7F"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316161F"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607" w:type="dxa"/>
            <w:tcBorders>
              <w:top w:val="single" w:sz="4" w:space="0" w:color="auto"/>
              <w:left w:val="single" w:sz="4" w:space="0" w:color="auto"/>
              <w:bottom w:val="nil"/>
              <w:right w:val="single" w:sz="4" w:space="0" w:color="auto"/>
            </w:tcBorders>
            <w:vAlign w:val="center"/>
            <w:hideMark/>
          </w:tcPr>
          <w:p w14:paraId="315B953B"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31</w:t>
            </w:r>
          </w:p>
        </w:tc>
        <w:tc>
          <w:tcPr>
            <w:tcW w:w="536" w:type="dxa"/>
            <w:tcBorders>
              <w:top w:val="single" w:sz="4" w:space="0" w:color="auto"/>
              <w:left w:val="single" w:sz="4" w:space="0" w:color="auto"/>
              <w:bottom w:val="nil"/>
              <w:right w:val="single" w:sz="4" w:space="0" w:color="auto"/>
            </w:tcBorders>
            <w:vAlign w:val="center"/>
            <w:hideMark/>
          </w:tcPr>
          <w:p w14:paraId="2178B68D"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10</w:t>
            </w:r>
          </w:p>
        </w:tc>
        <w:tc>
          <w:tcPr>
            <w:tcW w:w="536" w:type="dxa"/>
            <w:tcBorders>
              <w:top w:val="single" w:sz="4" w:space="0" w:color="auto"/>
              <w:left w:val="single" w:sz="4" w:space="0" w:color="auto"/>
              <w:bottom w:val="nil"/>
              <w:right w:val="single" w:sz="4" w:space="0" w:color="auto"/>
            </w:tcBorders>
            <w:vAlign w:val="center"/>
            <w:hideMark/>
          </w:tcPr>
          <w:p w14:paraId="2F0008F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8" w:type="dxa"/>
            <w:tcBorders>
              <w:top w:val="single" w:sz="4" w:space="0" w:color="auto"/>
              <w:left w:val="single" w:sz="4" w:space="0" w:color="auto"/>
              <w:bottom w:val="nil"/>
              <w:right w:val="single" w:sz="4" w:space="0" w:color="auto"/>
            </w:tcBorders>
            <w:vAlign w:val="center"/>
            <w:hideMark/>
          </w:tcPr>
          <w:p w14:paraId="2F64484A"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hideMark/>
          </w:tcPr>
          <w:p w14:paraId="35361BF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tcPr>
          <w:p w14:paraId="77DADD51" w14:textId="77777777" w:rsidR="00686F7F" w:rsidRPr="001517FD" w:rsidRDefault="00686F7F"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2269546E"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tcBorders>
              <w:top w:val="single" w:sz="4" w:space="0" w:color="auto"/>
              <w:left w:val="single" w:sz="4" w:space="0" w:color="auto"/>
              <w:bottom w:val="nil"/>
              <w:right w:val="single" w:sz="4" w:space="0" w:color="auto"/>
            </w:tcBorders>
            <w:vAlign w:val="center"/>
            <w:hideMark/>
          </w:tcPr>
          <w:p w14:paraId="3DD8B7EF"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E15199A"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4A83F140"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42CB08F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tcPr>
          <w:p w14:paraId="02235747" w14:textId="77777777" w:rsidR="00686F7F" w:rsidRPr="001517FD" w:rsidRDefault="00686F7F" w:rsidP="00D02DC9">
            <w:pPr>
              <w:bidi w:val="0"/>
              <w:spacing w:line="240" w:lineRule="auto"/>
              <w:jc w:val="both"/>
              <w:rPr>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0D80215"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9D49775"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BC313F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5E27207"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6B3D5B52"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w:t>
            </w:r>
          </w:p>
        </w:tc>
        <w:tc>
          <w:tcPr>
            <w:tcW w:w="462" w:type="dxa"/>
            <w:tcBorders>
              <w:top w:val="single" w:sz="4" w:space="0" w:color="auto"/>
              <w:left w:val="single" w:sz="4" w:space="0" w:color="auto"/>
              <w:bottom w:val="nil"/>
              <w:right w:val="single" w:sz="4" w:space="0" w:color="auto"/>
            </w:tcBorders>
            <w:vAlign w:val="center"/>
          </w:tcPr>
          <w:p w14:paraId="2BE53E65" w14:textId="77777777" w:rsidR="00686F7F" w:rsidRPr="001517FD" w:rsidRDefault="00686F7F" w:rsidP="00D02DC9">
            <w:pPr>
              <w:bidi w:val="0"/>
              <w:spacing w:line="240" w:lineRule="auto"/>
              <w:jc w:val="both"/>
              <w:rPr>
                <w:rFonts w:cstheme="minorHAnsi"/>
                <w:sz w:val="14"/>
                <w:szCs w:val="14"/>
              </w:rPr>
            </w:pPr>
          </w:p>
        </w:tc>
        <w:tc>
          <w:tcPr>
            <w:tcW w:w="0" w:type="auto"/>
            <w:vMerge/>
            <w:tcBorders>
              <w:left w:val="single" w:sz="4" w:space="0" w:color="auto"/>
              <w:right w:val="single" w:sz="4" w:space="0" w:color="auto"/>
            </w:tcBorders>
            <w:vAlign w:val="center"/>
            <w:hideMark/>
          </w:tcPr>
          <w:p w14:paraId="149767DC"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50B3B22F"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0DB53095"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158011"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F185F"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B6A24B"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507CF06A" w14:textId="202FDDC1"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32.01</w:t>
            </w:r>
          </w:p>
        </w:tc>
        <w:tc>
          <w:tcPr>
            <w:tcW w:w="536" w:type="dxa"/>
            <w:tcBorders>
              <w:top w:val="nil"/>
              <w:left w:val="single" w:sz="4" w:space="0" w:color="auto"/>
              <w:bottom w:val="single" w:sz="4" w:space="0" w:color="auto"/>
              <w:right w:val="single" w:sz="4" w:space="0" w:color="auto"/>
            </w:tcBorders>
            <w:vAlign w:val="bottom"/>
            <w:hideMark/>
          </w:tcPr>
          <w:p w14:paraId="641FE2D4" w14:textId="28C17630"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7.64</w:t>
            </w:r>
          </w:p>
        </w:tc>
        <w:tc>
          <w:tcPr>
            <w:tcW w:w="536" w:type="dxa"/>
            <w:tcBorders>
              <w:top w:val="nil"/>
              <w:left w:val="single" w:sz="4" w:space="0" w:color="auto"/>
              <w:bottom w:val="single" w:sz="4" w:space="0" w:color="auto"/>
              <w:right w:val="single" w:sz="4" w:space="0" w:color="auto"/>
            </w:tcBorders>
            <w:vAlign w:val="bottom"/>
            <w:hideMark/>
          </w:tcPr>
          <w:p w14:paraId="364DD46E" w14:textId="47E2C787"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2.00</w:t>
            </w:r>
          </w:p>
        </w:tc>
        <w:tc>
          <w:tcPr>
            <w:tcW w:w="488" w:type="dxa"/>
            <w:tcBorders>
              <w:top w:val="nil"/>
              <w:left w:val="single" w:sz="4" w:space="0" w:color="auto"/>
              <w:bottom w:val="single" w:sz="4" w:space="0" w:color="auto"/>
              <w:right w:val="single" w:sz="4" w:space="0" w:color="auto"/>
            </w:tcBorders>
            <w:vAlign w:val="bottom"/>
            <w:hideMark/>
          </w:tcPr>
          <w:p w14:paraId="62DB4BA3" w14:textId="35359D82"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0.33</w:t>
            </w:r>
          </w:p>
        </w:tc>
        <w:tc>
          <w:tcPr>
            <w:tcW w:w="488" w:type="dxa"/>
            <w:tcBorders>
              <w:top w:val="nil"/>
              <w:left w:val="single" w:sz="4" w:space="0" w:color="auto"/>
              <w:bottom w:val="single" w:sz="4" w:space="0" w:color="auto"/>
              <w:right w:val="single" w:sz="4" w:space="0" w:color="auto"/>
            </w:tcBorders>
            <w:vAlign w:val="bottom"/>
            <w:hideMark/>
          </w:tcPr>
          <w:p w14:paraId="11F19797" w14:textId="40E0AA2F"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0.03</w:t>
            </w:r>
          </w:p>
        </w:tc>
        <w:tc>
          <w:tcPr>
            <w:tcW w:w="465" w:type="dxa"/>
            <w:tcBorders>
              <w:top w:val="nil"/>
              <w:left w:val="single" w:sz="4" w:space="0" w:color="auto"/>
              <w:bottom w:val="single" w:sz="4" w:space="0" w:color="auto"/>
              <w:right w:val="single" w:sz="4" w:space="0" w:color="auto"/>
            </w:tcBorders>
            <w:vAlign w:val="bottom"/>
          </w:tcPr>
          <w:p w14:paraId="7C513A7E" w14:textId="77777777" w:rsidR="00686F7F" w:rsidRPr="001517FD" w:rsidRDefault="00686F7F"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533DEE48" w14:textId="0A9C0000"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0.91</w:t>
            </w:r>
          </w:p>
        </w:tc>
        <w:tc>
          <w:tcPr>
            <w:tcW w:w="536" w:type="dxa"/>
            <w:tcBorders>
              <w:top w:val="nil"/>
              <w:left w:val="single" w:sz="4" w:space="0" w:color="auto"/>
              <w:bottom w:val="single" w:sz="4" w:space="0" w:color="auto"/>
              <w:right w:val="single" w:sz="4" w:space="0" w:color="auto"/>
            </w:tcBorders>
            <w:vAlign w:val="bottom"/>
            <w:hideMark/>
          </w:tcPr>
          <w:p w14:paraId="09EB1966" w14:textId="528AB854"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0.75</w:t>
            </w:r>
          </w:p>
        </w:tc>
        <w:tc>
          <w:tcPr>
            <w:tcW w:w="489" w:type="dxa"/>
            <w:tcBorders>
              <w:top w:val="nil"/>
              <w:left w:val="single" w:sz="4" w:space="0" w:color="auto"/>
              <w:bottom w:val="single" w:sz="4" w:space="0" w:color="auto"/>
              <w:right w:val="single" w:sz="4" w:space="0" w:color="auto"/>
            </w:tcBorders>
            <w:vAlign w:val="bottom"/>
            <w:hideMark/>
          </w:tcPr>
          <w:p w14:paraId="1B3A1E59" w14:textId="39870A92"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0.28</w:t>
            </w:r>
          </w:p>
        </w:tc>
        <w:tc>
          <w:tcPr>
            <w:tcW w:w="489" w:type="dxa"/>
            <w:tcBorders>
              <w:top w:val="nil"/>
              <w:left w:val="single" w:sz="4" w:space="0" w:color="auto"/>
              <w:bottom w:val="single" w:sz="4" w:space="0" w:color="auto"/>
              <w:right w:val="single" w:sz="4" w:space="0" w:color="auto"/>
            </w:tcBorders>
            <w:vAlign w:val="bottom"/>
            <w:hideMark/>
          </w:tcPr>
          <w:p w14:paraId="1FAAE9F7" w14:textId="6ED737AE"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0.06</w:t>
            </w:r>
          </w:p>
        </w:tc>
        <w:tc>
          <w:tcPr>
            <w:tcW w:w="489" w:type="dxa"/>
            <w:tcBorders>
              <w:top w:val="nil"/>
              <w:left w:val="single" w:sz="4" w:space="0" w:color="auto"/>
              <w:bottom w:val="single" w:sz="4" w:space="0" w:color="auto"/>
              <w:right w:val="single" w:sz="4" w:space="0" w:color="auto"/>
            </w:tcBorders>
            <w:vAlign w:val="bottom"/>
            <w:hideMark/>
          </w:tcPr>
          <w:p w14:paraId="7ADE73F5" w14:textId="3593CE43"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0.01</w:t>
            </w:r>
          </w:p>
        </w:tc>
        <w:tc>
          <w:tcPr>
            <w:tcW w:w="465" w:type="dxa"/>
            <w:tcBorders>
              <w:top w:val="nil"/>
              <w:left w:val="single" w:sz="4" w:space="0" w:color="auto"/>
              <w:bottom w:val="single" w:sz="4" w:space="0" w:color="auto"/>
              <w:right w:val="single" w:sz="4" w:space="0" w:color="auto"/>
            </w:tcBorders>
            <w:vAlign w:val="center"/>
          </w:tcPr>
          <w:p w14:paraId="431365EE"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3A32E7"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BFA0C9"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8802D5"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E1679E"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50E1C0" w14:textId="77777777" w:rsidR="00686F7F" w:rsidRPr="001517FD" w:rsidRDefault="00686F7F" w:rsidP="00D02DC9">
            <w:pPr>
              <w:bidi w:val="0"/>
              <w:spacing w:line="240" w:lineRule="auto"/>
              <w:jc w:val="both"/>
              <w:rPr>
                <w:rFonts w:cstheme="minorHAnsi"/>
                <w:sz w:val="14"/>
                <w:szCs w:val="14"/>
              </w:rPr>
            </w:pPr>
          </w:p>
        </w:tc>
        <w:tc>
          <w:tcPr>
            <w:tcW w:w="462" w:type="dxa"/>
            <w:tcBorders>
              <w:top w:val="nil"/>
              <w:left w:val="single" w:sz="4" w:space="0" w:color="auto"/>
              <w:bottom w:val="single" w:sz="4" w:space="0" w:color="auto"/>
              <w:right w:val="single" w:sz="4" w:space="0" w:color="auto"/>
            </w:tcBorders>
            <w:vAlign w:val="center"/>
          </w:tcPr>
          <w:p w14:paraId="5EF17C48"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7139C7D2"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121612DC"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18C78853"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C58410"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81E38" w14:textId="77777777" w:rsidR="00686F7F" w:rsidRPr="001517FD" w:rsidRDefault="00686F7F"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A5C4453"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607" w:type="dxa"/>
            <w:tcBorders>
              <w:top w:val="single" w:sz="4" w:space="0" w:color="auto"/>
              <w:left w:val="single" w:sz="4" w:space="0" w:color="auto"/>
              <w:bottom w:val="nil"/>
              <w:right w:val="single" w:sz="4" w:space="0" w:color="auto"/>
            </w:tcBorders>
            <w:vAlign w:val="center"/>
            <w:hideMark/>
          </w:tcPr>
          <w:p w14:paraId="20B6194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19</w:t>
            </w:r>
          </w:p>
        </w:tc>
        <w:tc>
          <w:tcPr>
            <w:tcW w:w="536" w:type="dxa"/>
            <w:tcBorders>
              <w:top w:val="single" w:sz="4" w:space="0" w:color="auto"/>
              <w:left w:val="single" w:sz="4" w:space="0" w:color="auto"/>
              <w:bottom w:val="nil"/>
              <w:right w:val="single" w:sz="4" w:space="0" w:color="auto"/>
            </w:tcBorders>
            <w:vAlign w:val="center"/>
            <w:hideMark/>
          </w:tcPr>
          <w:p w14:paraId="04F41BE0"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7</w:t>
            </w:r>
          </w:p>
        </w:tc>
        <w:tc>
          <w:tcPr>
            <w:tcW w:w="536" w:type="dxa"/>
            <w:tcBorders>
              <w:top w:val="single" w:sz="4" w:space="0" w:color="auto"/>
              <w:left w:val="single" w:sz="4" w:space="0" w:color="auto"/>
              <w:bottom w:val="nil"/>
              <w:right w:val="single" w:sz="4" w:space="0" w:color="auto"/>
            </w:tcBorders>
            <w:vAlign w:val="center"/>
            <w:hideMark/>
          </w:tcPr>
          <w:p w14:paraId="23DE0F8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8" w:type="dxa"/>
            <w:tcBorders>
              <w:top w:val="single" w:sz="4" w:space="0" w:color="auto"/>
              <w:left w:val="single" w:sz="4" w:space="0" w:color="auto"/>
              <w:bottom w:val="nil"/>
              <w:right w:val="single" w:sz="4" w:space="0" w:color="auto"/>
            </w:tcBorders>
            <w:vAlign w:val="center"/>
            <w:hideMark/>
          </w:tcPr>
          <w:p w14:paraId="1905AB5F"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8" w:type="dxa"/>
            <w:tcBorders>
              <w:top w:val="single" w:sz="4" w:space="0" w:color="auto"/>
              <w:left w:val="single" w:sz="4" w:space="0" w:color="auto"/>
              <w:bottom w:val="nil"/>
              <w:right w:val="single" w:sz="4" w:space="0" w:color="auto"/>
            </w:tcBorders>
            <w:vAlign w:val="center"/>
            <w:hideMark/>
          </w:tcPr>
          <w:p w14:paraId="098C176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hideMark/>
          </w:tcPr>
          <w:p w14:paraId="5E69C319"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tcBorders>
              <w:top w:val="single" w:sz="4" w:space="0" w:color="auto"/>
              <w:left w:val="single" w:sz="4" w:space="0" w:color="auto"/>
              <w:bottom w:val="nil"/>
              <w:right w:val="single" w:sz="4" w:space="0" w:color="auto"/>
            </w:tcBorders>
            <w:vAlign w:val="center"/>
            <w:hideMark/>
          </w:tcPr>
          <w:p w14:paraId="1A6E6E46"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536" w:type="dxa"/>
            <w:tcBorders>
              <w:top w:val="single" w:sz="4" w:space="0" w:color="auto"/>
              <w:left w:val="single" w:sz="4" w:space="0" w:color="auto"/>
              <w:bottom w:val="nil"/>
              <w:right w:val="single" w:sz="4" w:space="0" w:color="auto"/>
            </w:tcBorders>
            <w:vAlign w:val="center"/>
            <w:hideMark/>
          </w:tcPr>
          <w:p w14:paraId="19894541"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42328F9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8BAE6C0"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5332041"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hideMark/>
          </w:tcPr>
          <w:p w14:paraId="3569228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D5F32E6"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6830537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0FE884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FBF8873"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1E2907F"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BCE477A"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w:t>
            </w:r>
          </w:p>
        </w:tc>
        <w:tc>
          <w:tcPr>
            <w:tcW w:w="0" w:type="auto"/>
            <w:vMerge/>
            <w:tcBorders>
              <w:left w:val="single" w:sz="4" w:space="0" w:color="auto"/>
              <w:right w:val="single" w:sz="4" w:space="0" w:color="auto"/>
            </w:tcBorders>
            <w:vAlign w:val="center"/>
            <w:hideMark/>
          </w:tcPr>
          <w:p w14:paraId="33991060"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6FB48D31" w14:textId="77777777" w:rsidTr="00686F7F">
        <w:tc>
          <w:tcPr>
            <w:tcW w:w="0" w:type="auto"/>
            <w:vMerge/>
            <w:tcBorders>
              <w:top w:val="single" w:sz="4" w:space="0" w:color="auto"/>
              <w:left w:val="single" w:sz="4" w:space="0" w:color="auto"/>
              <w:bottom w:val="single" w:sz="4" w:space="0" w:color="auto"/>
              <w:right w:val="single" w:sz="4" w:space="0" w:color="auto"/>
            </w:tcBorders>
            <w:vAlign w:val="center"/>
            <w:hideMark/>
          </w:tcPr>
          <w:p w14:paraId="73DE4F8B"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9E8E98"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123E1"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A2D3A"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0785F6A5" w14:textId="7629B27D"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20.24</w:t>
            </w:r>
          </w:p>
        </w:tc>
        <w:tc>
          <w:tcPr>
            <w:tcW w:w="536" w:type="dxa"/>
            <w:tcBorders>
              <w:top w:val="nil"/>
              <w:left w:val="single" w:sz="4" w:space="0" w:color="auto"/>
              <w:bottom w:val="single" w:sz="4" w:space="0" w:color="auto"/>
              <w:right w:val="single" w:sz="4" w:space="0" w:color="auto"/>
            </w:tcBorders>
            <w:vAlign w:val="bottom"/>
            <w:hideMark/>
          </w:tcPr>
          <w:p w14:paraId="3953D310" w14:textId="0507B2A7"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5.46</w:t>
            </w:r>
          </w:p>
        </w:tc>
        <w:tc>
          <w:tcPr>
            <w:tcW w:w="536" w:type="dxa"/>
            <w:tcBorders>
              <w:top w:val="nil"/>
              <w:left w:val="single" w:sz="4" w:space="0" w:color="auto"/>
              <w:bottom w:val="single" w:sz="4" w:space="0" w:color="auto"/>
              <w:right w:val="single" w:sz="4" w:space="0" w:color="auto"/>
            </w:tcBorders>
            <w:vAlign w:val="bottom"/>
            <w:hideMark/>
          </w:tcPr>
          <w:p w14:paraId="5FD4CC5A" w14:textId="0181497D"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1.80</w:t>
            </w:r>
          </w:p>
        </w:tc>
        <w:tc>
          <w:tcPr>
            <w:tcW w:w="488" w:type="dxa"/>
            <w:tcBorders>
              <w:top w:val="nil"/>
              <w:left w:val="single" w:sz="4" w:space="0" w:color="auto"/>
              <w:bottom w:val="single" w:sz="4" w:space="0" w:color="auto"/>
              <w:right w:val="single" w:sz="4" w:space="0" w:color="auto"/>
            </w:tcBorders>
            <w:vAlign w:val="bottom"/>
            <w:hideMark/>
          </w:tcPr>
          <w:p w14:paraId="01B073BD" w14:textId="3652944A"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0.42</w:t>
            </w:r>
          </w:p>
        </w:tc>
        <w:tc>
          <w:tcPr>
            <w:tcW w:w="488" w:type="dxa"/>
            <w:tcBorders>
              <w:top w:val="nil"/>
              <w:left w:val="single" w:sz="4" w:space="0" w:color="auto"/>
              <w:bottom w:val="single" w:sz="4" w:space="0" w:color="auto"/>
              <w:right w:val="single" w:sz="4" w:space="0" w:color="auto"/>
            </w:tcBorders>
            <w:vAlign w:val="bottom"/>
            <w:hideMark/>
          </w:tcPr>
          <w:p w14:paraId="6954C15F" w14:textId="07CC0EF5"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0.06</w:t>
            </w:r>
          </w:p>
        </w:tc>
        <w:tc>
          <w:tcPr>
            <w:tcW w:w="465" w:type="dxa"/>
            <w:tcBorders>
              <w:top w:val="nil"/>
              <w:left w:val="single" w:sz="4" w:space="0" w:color="auto"/>
              <w:bottom w:val="single" w:sz="4" w:space="0" w:color="auto"/>
              <w:right w:val="single" w:sz="4" w:space="0" w:color="auto"/>
            </w:tcBorders>
            <w:vAlign w:val="bottom"/>
            <w:hideMark/>
          </w:tcPr>
          <w:p w14:paraId="738B3DB1" w14:textId="073998EE"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0.00</w:t>
            </w:r>
          </w:p>
        </w:tc>
        <w:tc>
          <w:tcPr>
            <w:tcW w:w="536" w:type="dxa"/>
            <w:tcBorders>
              <w:top w:val="nil"/>
              <w:left w:val="single" w:sz="4" w:space="0" w:color="auto"/>
              <w:bottom w:val="single" w:sz="4" w:space="0" w:color="auto"/>
              <w:right w:val="single" w:sz="4" w:space="0" w:color="auto"/>
            </w:tcBorders>
            <w:vAlign w:val="bottom"/>
            <w:hideMark/>
          </w:tcPr>
          <w:p w14:paraId="3FCA9A86" w14:textId="454B4F7A"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1.91</w:t>
            </w:r>
          </w:p>
        </w:tc>
        <w:tc>
          <w:tcPr>
            <w:tcW w:w="536" w:type="dxa"/>
            <w:tcBorders>
              <w:top w:val="nil"/>
              <w:left w:val="single" w:sz="4" w:space="0" w:color="auto"/>
              <w:bottom w:val="single" w:sz="4" w:space="0" w:color="auto"/>
              <w:right w:val="single" w:sz="4" w:space="0" w:color="auto"/>
            </w:tcBorders>
            <w:vAlign w:val="bottom"/>
            <w:hideMark/>
          </w:tcPr>
          <w:p w14:paraId="5A96DDD2" w14:textId="074F92A8"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1.89</w:t>
            </w:r>
          </w:p>
        </w:tc>
        <w:tc>
          <w:tcPr>
            <w:tcW w:w="489" w:type="dxa"/>
            <w:tcBorders>
              <w:top w:val="nil"/>
              <w:left w:val="single" w:sz="4" w:space="0" w:color="auto"/>
              <w:bottom w:val="single" w:sz="4" w:space="0" w:color="auto"/>
              <w:right w:val="single" w:sz="4" w:space="0" w:color="auto"/>
            </w:tcBorders>
            <w:vAlign w:val="bottom"/>
            <w:hideMark/>
          </w:tcPr>
          <w:p w14:paraId="68C8A4A4" w14:textId="00DC551C"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0.89</w:t>
            </w:r>
          </w:p>
        </w:tc>
        <w:tc>
          <w:tcPr>
            <w:tcW w:w="489" w:type="dxa"/>
            <w:tcBorders>
              <w:top w:val="nil"/>
              <w:left w:val="single" w:sz="4" w:space="0" w:color="auto"/>
              <w:bottom w:val="single" w:sz="4" w:space="0" w:color="auto"/>
              <w:right w:val="single" w:sz="4" w:space="0" w:color="auto"/>
            </w:tcBorders>
            <w:vAlign w:val="bottom"/>
            <w:hideMark/>
          </w:tcPr>
          <w:p w14:paraId="7461223C" w14:textId="35DB566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0.26</w:t>
            </w:r>
          </w:p>
        </w:tc>
        <w:tc>
          <w:tcPr>
            <w:tcW w:w="489" w:type="dxa"/>
            <w:tcBorders>
              <w:top w:val="nil"/>
              <w:left w:val="single" w:sz="4" w:space="0" w:color="auto"/>
              <w:bottom w:val="single" w:sz="4" w:space="0" w:color="auto"/>
              <w:right w:val="single" w:sz="4" w:space="0" w:color="auto"/>
            </w:tcBorders>
            <w:vAlign w:val="bottom"/>
            <w:hideMark/>
          </w:tcPr>
          <w:p w14:paraId="4D6B3EE6" w14:textId="109A380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0.05</w:t>
            </w:r>
          </w:p>
        </w:tc>
        <w:tc>
          <w:tcPr>
            <w:tcW w:w="465" w:type="dxa"/>
            <w:tcBorders>
              <w:top w:val="nil"/>
              <w:left w:val="single" w:sz="4" w:space="0" w:color="auto"/>
              <w:bottom w:val="single" w:sz="4" w:space="0" w:color="auto"/>
              <w:right w:val="single" w:sz="4" w:space="0" w:color="auto"/>
            </w:tcBorders>
            <w:vAlign w:val="bottom"/>
            <w:hideMark/>
          </w:tcPr>
          <w:p w14:paraId="2658D4FF" w14:textId="340367D5"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01381"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28FFAC"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E55215"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8ADF58"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72C81"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31C52" w14:textId="77777777" w:rsidR="00686F7F" w:rsidRPr="001517FD" w:rsidRDefault="00686F7F" w:rsidP="00D02DC9">
            <w:pPr>
              <w:bidi w:val="0"/>
              <w:spacing w:line="240" w:lineRule="auto"/>
              <w:jc w:val="both"/>
              <w:rPr>
                <w:rFonts w:cstheme="minorHAnsi"/>
                <w:sz w:val="14"/>
                <w:szCs w:val="14"/>
              </w:rPr>
            </w:pPr>
          </w:p>
        </w:tc>
        <w:tc>
          <w:tcPr>
            <w:tcW w:w="0" w:type="auto"/>
            <w:vMerge/>
            <w:tcBorders>
              <w:left w:val="single" w:sz="4" w:space="0" w:color="auto"/>
              <w:bottom w:val="single" w:sz="4" w:space="0" w:color="auto"/>
              <w:right w:val="single" w:sz="4" w:space="0" w:color="auto"/>
            </w:tcBorders>
            <w:vAlign w:val="center"/>
            <w:hideMark/>
          </w:tcPr>
          <w:p w14:paraId="674225E4"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6CE26758" w14:textId="77777777" w:rsidTr="00792E16">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7C998A2E" w14:textId="1F741DF2"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ICM2 paternal</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295710CE"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0.091</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0C2C7FB0"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0.047</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22B360A"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607" w:type="dxa"/>
            <w:tcBorders>
              <w:top w:val="single" w:sz="4" w:space="0" w:color="auto"/>
              <w:left w:val="single" w:sz="4" w:space="0" w:color="auto"/>
              <w:bottom w:val="nil"/>
              <w:right w:val="single" w:sz="4" w:space="0" w:color="auto"/>
            </w:tcBorders>
            <w:vAlign w:val="center"/>
            <w:hideMark/>
          </w:tcPr>
          <w:p w14:paraId="6EC4F2D3"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86</w:t>
            </w:r>
          </w:p>
        </w:tc>
        <w:tc>
          <w:tcPr>
            <w:tcW w:w="536" w:type="dxa"/>
            <w:tcBorders>
              <w:top w:val="single" w:sz="4" w:space="0" w:color="auto"/>
              <w:left w:val="single" w:sz="4" w:space="0" w:color="auto"/>
              <w:bottom w:val="nil"/>
              <w:right w:val="single" w:sz="4" w:space="0" w:color="auto"/>
            </w:tcBorders>
            <w:vAlign w:val="center"/>
            <w:hideMark/>
          </w:tcPr>
          <w:p w14:paraId="14A476A6"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536" w:type="dxa"/>
            <w:tcBorders>
              <w:top w:val="single" w:sz="4" w:space="0" w:color="auto"/>
              <w:left w:val="single" w:sz="4" w:space="0" w:color="auto"/>
              <w:bottom w:val="nil"/>
              <w:right w:val="single" w:sz="4" w:space="0" w:color="auto"/>
            </w:tcBorders>
            <w:vAlign w:val="center"/>
          </w:tcPr>
          <w:p w14:paraId="04688AA9" w14:textId="77777777" w:rsidR="00686F7F" w:rsidRPr="001517FD" w:rsidRDefault="00686F7F"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399C2C65" w14:textId="77777777" w:rsidR="00686F7F" w:rsidRPr="001517FD" w:rsidRDefault="00686F7F"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375FDE9B"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73EBB7D2" w14:textId="77777777" w:rsidR="00686F7F" w:rsidRPr="001517FD" w:rsidRDefault="00686F7F"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34F7F97D"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8</w:t>
            </w:r>
          </w:p>
        </w:tc>
        <w:tc>
          <w:tcPr>
            <w:tcW w:w="536" w:type="dxa"/>
            <w:tcBorders>
              <w:top w:val="single" w:sz="4" w:space="0" w:color="auto"/>
              <w:left w:val="single" w:sz="4" w:space="0" w:color="auto"/>
              <w:bottom w:val="nil"/>
              <w:right w:val="single" w:sz="4" w:space="0" w:color="auto"/>
            </w:tcBorders>
            <w:vAlign w:val="center"/>
            <w:hideMark/>
          </w:tcPr>
          <w:p w14:paraId="282AF02D"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tcPr>
          <w:p w14:paraId="124CB7EE"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438E72D"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609684A"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21F2A88A" w14:textId="77777777" w:rsidR="00686F7F" w:rsidRPr="001517FD" w:rsidRDefault="00686F7F" w:rsidP="00D02DC9">
            <w:pPr>
              <w:bidi w:val="0"/>
              <w:spacing w:line="240" w:lineRule="auto"/>
              <w:jc w:val="both"/>
              <w:rPr>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5387ECF"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365D2BF"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4452B37E"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3BCB4E7"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6974CA5F"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40849127"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val="restart"/>
            <w:tcBorders>
              <w:top w:val="single" w:sz="4" w:space="0" w:color="auto"/>
              <w:left w:val="single" w:sz="4" w:space="0" w:color="auto"/>
              <w:right w:val="single" w:sz="4" w:space="0" w:color="auto"/>
            </w:tcBorders>
            <w:vAlign w:val="center"/>
            <w:hideMark/>
          </w:tcPr>
          <w:p w14:paraId="38C15B90" w14:textId="66AFF9F4" w:rsidR="00686F7F" w:rsidRPr="001517FD" w:rsidRDefault="00686F7F" w:rsidP="00792E16">
            <w:pPr>
              <w:bidi w:val="0"/>
              <w:spacing w:line="240" w:lineRule="auto"/>
              <w:jc w:val="both"/>
              <w:rPr>
                <w:rFonts w:cstheme="minorHAnsi"/>
                <w:b/>
                <w:bCs/>
                <w:sz w:val="14"/>
                <w:szCs w:val="14"/>
                <w:u w:val="single"/>
              </w:rPr>
            </w:pPr>
            <w:r w:rsidRPr="001517FD">
              <w:rPr>
                <w:rFonts w:cstheme="minorHAnsi"/>
                <w:sz w:val="14"/>
                <w:szCs w:val="14"/>
              </w:rPr>
              <w:t>28.5</w:t>
            </w:r>
            <w:r>
              <w:rPr>
                <w:rFonts w:cstheme="minorHAnsi"/>
                <w:sz w:val="14"/>
                <w:szCs w:val="14"/>
              </w:rPr>
              <w:t>01</w:t>
            </w:r>
            <w:r w:rsidRPr="001517FD">
              <w:rPr>
                <w:rFonts w:cstheme="minorHAnsi"/>
                <w:sz w:val="14"/>
                <w:szCs w:val="14"/>
              </w:rPr>
              <w:br/>
            </w:r>
            <w:proofErr w:type="spellStart"/>
            <w:r w:rsidRPr="001517FD">
              <w:rPr>
                <w:rFonts w:cstheme="minorHAnsi"/>
                <w:sz w:val="14"/>
                <w:szCs w:val="14"/>
              </w:rPr>
              <w:t>df</w:t>
            </w:r>
            <w:proofErr w:type="spellEnd"/>
            <w:r w:rsidRPr="001517FD">
              <w:rPr>
                <w:rFonts w:cstheme="minorHAnsi"/>
                <w:sz w:val="14"/>
                <w:szCs w:val="14"/>
              </w:rPr>
              <w:t xml:space="preserve"> = 34</w:t>
            </w:r>
          </w:p>
        </w:tc>
      </w:tr>
      <w:tr w:rsidR="00686F7F" w:rsidRPr="001517FD" w14:paraId="1E175B40" w14:textId="77777777" w:rsidTr="00792E16">
        <w:tc>
          <w:tcPr>
            <w:tcW w:w="0" w:type="auto"/>
            <w:vMerge/>
            <w:tcBorders>
              <w:top w:val="single" w:sz="4" w:space="0" w:color="auto"/>
              <w:left w:val="single" w:sz="4" w:space="0" w:color="auto"/>
              <w:bottom w:val="single" w:sz="4" w:space="0" w:color="auto"/>
              <w:right w:val="single" w:sz="4" w:space="0" w:color="auto"/>
            </w:tcBorders>
            <w:vAlign w:val="center"/>
            <w:hideMark/>
          </w:tcPr>
          <w:p w14:paraId="44A39879"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1D3D63"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C8DA3B"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68C60C"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2D82B88A" w14:textId="135A81BD"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82.77</w:t>
            </w:r>
          </w:p>
        </w:tc>
        <w:tc>
          <w:tcPr>
            <w:tcW w:w="536" w:type="dxa"/>
            <w:tcBorders>
              <w:top w:val="nil"/>
              <w:left w:val="single" w:sz="4" w:space="0" w:color="auto"/>
              <w:bottom w:val="single" w:sz="4" w:space="0" w:color="auto"/>
              <w:right w:val="single" w:sz="4" w:space="0" w:color="auto"/>
            </w:tcBorders>
            <w:vAlign w:val="bottom"/>
            <w:hideMark/>
          </w:tcPr>
          <w:p w14:paraId="0AEE5B7B" w14:textId="55C15E00"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7.23</w:t>
            </w:r>
          </w:p>
        </w:tc>
        <w:tc>
          <w:tcPr>
            <w:tcW w:w="536" w:type="dxa"/>
            <w:tcBorders>
              <w:top w:val="nil"/>
              <w:left w:val="single" w:sz="4" w:space="0" w:color="auto"/>
              <w:bottom w:val="single" w:sz="4" w:space="0" w:color="auto"/>
              <w:right w:val="single" w:sz="4" w:space="0" w:color="auto"/>
            </w:tcBorders>
            <w:vAlign w:val="bottom"/>
          </w:tcPr>
          <w:p w14:paraId="75382CE3" w14:textId="77777777" w:rsidR="00686F7F" w:rsidRPr="001517FD" w:rsidRDefault="00686F7F"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071EEAF1" w14:textId="77777777" w:rsidR="00686F7F" w:rsidRPr="001517FD" w:rsidRDefault="00686F7F"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4827D75F"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3B7E3DB7" w14:textId="77777777" w:rsidR="00686F7F" w:rsidRPr="001517FD" w:rsidRDefault="00686F7F"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75126607" w14:textId="13CD442C"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7.29</w:t>
            </w:r>
          </w:p>
        </w:tc>
        <w:tc>
          <w:tcPr>
            <w:tcW w:w="536" w:type="dxa"/>
            <w:tcBorders>
              <w:top w:val="nil"/>
              <w:left w:val="single" w:sz="4" w:space="0" w:color="auto"/>
              <w:bottom w:val="single" w:sz="4" w:space="0" w:color="auto"/>
              <w:right w:val="single" w:sz="4" w:space="0" w:color="auto"/>
            </w:tcBorders>
            <w:vAlign w:val="bottom"/>
            <w:hideMark/>
          </w:tcPr>
          <w:p w14:paraId="5DE0FE7F" w14:textId="231C9278"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1.71</w:t>
            </w:r>
          </w:p>
        </w:tc>
        <w:tc>
          <w:tcPr>
            <w:tcW w:w="489" w:type="dxa"/>
            <w:tcBorders>
              <w:top w:val="nil"/>
              <w:left w:val="single" w:sz="4" w:space="0" w:color="auto"/>
              <w:bottom w:val="single" w:sz="4" w:space="0" w:color="auto"/>
              <w:right w:val="single" w:sz="4" w:space="0" w:color="auto"/>
            </w:tcBorders>
            <w:vAlign w:val="bottom"/>
          </w:tcPr>
          <w:p w14:paraId="1B9033F8"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06265ECE"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090FB0AC"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39F973ED"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122D7"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2607C"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673C285F"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09E5AE9D"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4B68784E" w14:textId="77777777" w:rsidR="00686F7F" w:rsidRPr="001517FD" w:rsidRDefault="00686F7F" w:rsidP="00D02DC9">
            <w:pPr>
              <w:bidi w:val="0"/>
              <w:spacing w:line="240" w:lineRule="auto"/>
              <w:jc w:val="both"/>
              <w:rPr>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01DC15D1"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733D9F5B" w14:textId="66F52C43" w:rsidR="00686F7F" w:rsidRPr="001517FD" w:rsidRDefault="00686F7F" w:rsidP="00792E16">
            <w:pPr>
              <w:bidi w:val="0"/>
              <w:spacing w:line="240" w:lineRule="auto"/>
              <w:jc w:val="both"/>
              <w:rPr>
                <w:rFonts w:cstheme="minorHAnsi"/>
                <w:b/>
                <w:bCs/>
                <w:sz w:val="14"/>
                <w:szCs w:val="14"/>
                <w:u w:val="single"/>
              </w:rPr>
            </w:pPr>
          </w:p>
        </w:tc>
      </w:tr>
      <w:tr w:rsidR="00686F7F" w:rsidRPr="001517FD" w14:paraId="09A5A5C9" w14:textId="77777777" w:rsidTr="00792E16">
        <w:tc>
          <w:tcPr>
            <w:tcW w:w="0" w:type="auto"/>
            <w:vMerge/>
            <w:tcBorders>
              <w:top w:val="single" w:sz="4" w:space="0" w:color="auto"/>
              <w:left w:val="single" w:sz="4" w:space="0" w:color="auto"/>
              <w:bottom w:val="single" w:sz="4" w:space="0" w:color="auto"/>
              <w:right w:val="single" w:sz="4" w:space="0" w:color="auto"/>
            </w:tcBorders>
            <w:vAlign w:val="center"/>
            <w:hideMark/>
          </w:tcPr>
          <w:p w14:paraId="0114741B"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B6D8B9"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A4EB6D" w14:textId="77777777" w:rsidR="00686F7F" w:rsidRPr="001517FD" w:rsidRDefault="00686F7F"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6E89F1B"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607" w:type="dxa"/>
            <w:tcBorders>
              <w:top w:val="single" w:sz="4" w:space="0" w:color="auto"/>
              <w:left w:val="single" w:sz="4" w:space="0" w:color="auto"/>
              <w:bottom w:val="nil"/>
              <w:right w:val="single" w:sz="4" w:space="0" w:color="auto"/>
            </w:tcBorders>
            <w:vAlign w:val="center"/>
            <w:hideMark/>
          </w:tcPr>
          <w:p w14:paraId="552CC38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100</w:t>
            </w:r>
          </w:p>
        </w:tc>
        <w:tc>
          <w:tcPr>
            <w:tcW w:w="536" w:type="dxa"/>
            <w:tcBorders>
              <w:top w:val="single" w:sz="4" w:space="0" w:color="auto"/>
              <w:left w:val="single" w:sz="4" w:space="0" w:color="auto"/>
              <w:bottom w:val="nil"/>
              <w:right w:val="single" w:sz="4" w:space="0" w:color="auto"/>
            </w:tcBorders>
            <w:vAlign w:val="center"/>
            <w:hideMark/>
          </w:tcPr>
          <w:p w14:paraId="3156ABB3"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27</w:t>
            </w:r>
          </w:p>
        </w:tc>
        <w:tc>
          <w:tcPr>
            <w:tcW w:w="536" w:type="dxa"/>
            <w:tcBorders>
              <w:top w:val="single" w:sz="4" w:space="0" w:color="auto"/>
              <w:left w:val="single" w:sz="4" w:space="0" w:color="auto"/>
              <w:bottom w:val="nil"/>
              <w:right w:val="single" w:sz="4" w:space="0" w:color="auto"/>
            </w:tcBorders>
            <w:vAlign w:val="center"/>
            <w:hideMark/>
          </w:tcPr>
          <w:p w14:paraId="6505C3B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tcPr>
          <w:p w14:paraId="2931836B" w14:textId="77777777" w:rsidR="00686F7F" w:rsidRPr="001517FD" w:rsidRDefault="00686F7F" w:rsidP="00D02DC9">
            <w:pPr>
              <w:bidi w:val="0"/>
              <w:spacing w:line="240" w:lineRule="auto"/>
              <w:jc w:val="both"/>
              <w:rPr>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6B8B6E18"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F0B80D5" w14:textId="77777777" w:rsidR="00686F7F" w:rsidRPr="001517FD" w:rsidRDefault="00686F7F"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575A5DCB"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7</w:t>
            </w:r>
          </w:p>
        </w:tc>
        <w:tc>
          <w:tcPr>
            <w:tcW w:w="536" w:type="dxa"/>
            <w:tcBorders>
              <w:top w:val="single" w:sz="4" w:space="0" w:color="auto"/>
              <w:left w:val="single" w:sz="4" w:space="0" w:color="auto"/>
              <w:bottom w:val="nil"/>
              <w:right w:val="single" w:sz="4" w:space="0" w:color="auto"/>
            </w:tcBorders>
            <w:vAlign w:val="center"/>
            <w:hideMark/>
          </w:tcPr>
          <w:p w14:paraId="40CD1C99"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489" w:type="dxa"/>
            <w:tcBorders>
              <w:top w:val="single" w:sz="4" w:space="0" w:color="auto"/>
              <w:left w:val="single" w:sz="4" w:space="0" w:color="auto"/>
              <w:bottom w:val="nil"/>
              <w:right w:val="single" w:sz="4" w:space="0" w:color="auto"/>
            </w:tcBorders>
            <w:vAlign w:val="center"/>
            <w:hideMark/>
          </w:tcPr>
          <w:p w14:paraId="17CEE9F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77F31833"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3F44A72"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0DD8E33D"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54925D3F"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0E101BA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1B024A89"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41F23453"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03CE23BB"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163D6CAA" w14:textId="77777777" w:rsidR="00686F7F" w:rsidRPr="001517FD" w:rsidRDefault="00686F7F" w:rsidP="00D02DC9">
            <w:pPr>
              <w:bidi w:val="0"/>
              <w:spacing w:line="240" w:lineRule="auto"/>
              <w:jc w:val="both"/>
              <w:rPr>
                <w:rFonts w:cstheme="minorHAnsi"/>
                <w:b/>
                <w:bCs/>
                <w:sz w:val="14"/>
                <w:szCs w:val="14"/>
                <w:u w:val="single"/>
              </w:rPr>
            </w:pPr>
          </w:p>
        </w:tc>
        <w:tc>
          <w:tcPr>
            <w:tcW w:w="949" w:type="dxa"/>
            <w:vMerge/>
            <w:tcBorders>
              <w:left w:val="single" w:sz="4" w:space="0" w:color="auto"/>
              <w:right w:val="single" w:sz="4" w:space="0" w:color="auto"/>
            </w:tcBorders>
            <w:vAlign w:val="center"/>
            <w:hideMark/>
          </w:tcPr>
          <w:p w14:paraId="4D7E8448" w14:textId="4920E5F3" w:rsidR="00686F7F" w:rsidRPr="001517FD" w:rsidRDefault="00686F7F" w:rsidP="00D02DC9">
            <w:pPr>
              <w:bidi w:val="0"/>
              <w:spacing w:line="240" w:lineRule="auto"/>
              <w:jc w:val="both"/>
              <w:rPr>
                <w:rFonts w:cstheme="minorHAnsi"/>
                <w:b/>
                <w:bCs/>
                <w:sz w:val="14"/>
                <w:szCs w:val="14"/>
                <w:u w:val="single"/>
              </w:rPr>
            </w:pPr>
          </w:p>
        </w:tc>
      </w:tr>
      <w:tr w:rsidR="00686F7F" w:rsidRPr="001517FD" w14:paraId="518AA777" w14:textId="77777777" w:rsidTr="00792E16">
        <w:tc>
          <w:tcPr>
            <w:tcW w:w="0" w:type="auto"/>
            <w:vMerge/>
            <w:tcBorders>
              <w:top w:val="single" w:sz="4" w:space="0" w:color="auto"/>
              <w:left w:val="single" w:sz="4" w:space="0" w:color="auto"/>
              <w:bottom w:val="single" w:sz="4" w:space="0" w:color="auto"/>
              <w:right w:val="single" w:sz="4" w:space="0" w:color="auto"/>
            </w:tcBorders>
            <w:vAlign w:val="center"/>
            <w:hideMark/>
          </w:tcPr>
          <w:p w14:paraId="32D5CB84"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ED42F8"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2F10E3"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CAC7"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7F1B06EF" w14:textId="5C789DE5"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108.31</w:t>
            </w:r>
          </w:p>
        </w:tc>
        <w:tc>
          <w:tcPr>
            <w:tcW w:w="536" w:type="dxa"/>
            <w:tcBorders>
              <w:top w:val="nil"/>
              <w:left w:val="single" w:sz="4" w:space="0" w:color="auto"/>
              <w:bottom w:val="single" w:sz="4" w:space="0" w:color="auto"/>
              <w:right w:val="single" w:sz="4" w:space="0" w:color="auto"/>
            </w:tcBorders>
            <w:vAlign w:val="bottom"/>
            <w:hideMark/>
          </w:tcPr>
          <w:p w14:paraId="4AE60C70" w14:textId="49C693AF"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16.97</w:t>
            </w:r>
          </w:p>
        </w:tc>
        <w:tc>
          <w:tcPr>
            <w:tcW w:w="536" w:type="dxa"/>
            <w:tcBorders>
              <w:top w:val="nil"/>
              <w:left w:val="single" w:sz="4" w:space="0" w:color="auto"/>
              <w:bottom w:val="single" w:sz="4" w:space="0" w:color="auto"/>
              <w:right w:val="single" w:sz="4" w:space="0" w:color="auto"/>
            </w:tcBorders>
            <w:vAlign w:val="bottom"/>
            <w:hideMark/>
          </w:tcPr>
          <w:p w14:paraId="76780A36" w14:textId="79DEA2AF"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1.71</w:t>
            </w:r>
          </w:p>
        </w:tc>
        <w:tc>
          <w:tcPr>
            <w:tcW w:w="488" w:type="dxa"/>
            <w:tcBorders>
              <w:top w:val="nil"/>
              <w:left w:val="single" w:sz="4" w:space="0" w:color="auto"/>
              <w:bottom w:val="single" w:sz="4" w:space="0" w:color="auto"/>
              <w:right w:val="single" w:sz="4" w:space="0" w:color="auto"/>
            </w:tcBorders>
            <w:vAlign w:val="bottom"/>
          </w:tcPr>
          <w:p w14:paraId="762CBE89" w14:textId="77777777" w:rsidR="00686F7F" w:rsidRPr="001517FD" w:rsidRDefault="00686F7F" w:rsidP="00D02DC9">
            <w:pPr>
              <w:bidi w:val="0"/>
              <w:spacing w:line="240" w:lineRule="auto"/>
              <w:jc w:val="both"/>
              <w:rPr>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bottom"/>
          </w:tcPr>
          <w:p w14:paraId="2D9696F7"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052A4BB0" w14:textId="77777777" w:rsidR="00686F7F" w:rsidRPr="001517FD" w:rsidRDefault="00686F7F"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42A65D21" w14:textId="36C8E525"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7.95</w:t>
            </w:r>
          </w:p>
        </w:tc>
        <w:tc>
          <w:tcPr>
            <w:tcW w:w="536" w:type="dxa"/>
            <w:tcBorders>
              <w:top w:val="nil"/>
              <w:left w:val="single" w:sz="4" w:space="0" w:color="auto"/>
              <w:bottom w:val="single" w:sz="4" w:space="0" w:color="auto"/>
              <w:right w:val="single" w:sz="4" w:space="0" w:color="auto"/>
            </w:tcBorders>
            <w:vAlign w:val="bottom"/>
            <w:hideMark/>
          </w:tcPr>
          <w:p w14:paraId="034F8BB1" w14:textId="5C770F7B"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3.55</w:t>
            </w:r>
          </w:p>
        </w:tc>
        <w:tc>
          <w:tcPr>
            <w:tcW w:w="489" w:type="dxa"/>
            <w:tcBorders>
              <w:top w:val="nil"/>
              <w:left w:val="single" w:sz="4" w:space="0" w:color="auto"/>
              <w:bottom w:val="single" w:sz="4" w:space="0" w:color="auto"/>
              <w:right w:val="single" w:sz="4" w:space="0" w:color="auto"/>
            </w:tcBorders>
            <w:vAlign w:val="bottom"/>
            <w:hideMark/>
          </w:tcPr>
          <w:p w14:paraId="1DAEAA78" w14:textId="4D007B3A"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0.50</w:t>
            </w:r>
          </w:p>
        </w:tc>
        <w:tc>
          <w:tcPr>
            <w:tcW w:w="489" w:type="dxa"/>
            <w:tcBorders>
              <w:top w:val="nil"/>
              <w:left w:val="single" w:sz="4" w:space="0" w:color="auto"/>
              <w:bottom w:val="single" w:sz="4" w:space="0" w:color="auto"/>
              <w:right w:val="single" w:sz="4" w:space="0" w:color="auto"/>
            </w:tcBorders>
            <w:vAlign w:val="bottom"/>
          </w:tcPr>
          <w:p w14:paraId="50CE74AB" w14:textId="77777777" w:rsidR="00686F7F" w:rsidRPr="001517FD" w:rsidRDefault="00686F7F"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1B5EA202"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1879F10F" w14:textId="77777777" w:rsidR="00686F7F" w:rsidRPr="001517FD" w:rsidRDefault="00686F7F"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1921871F" w14:textId="3B57DE2D"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0.50</w:t>
            </w:r>
          </w:p>
        </w:tc>
        <w:tc>
          <w:tcPr>
            <w:tcW w:w="489" w:type="dxa"/>
            <w:tcBorders>
              <w:top w:val="nil"/>
              <w:left w:val="single" w:sz="4" w:space="0" w:color="auto"/>
              <w:bottom w:val="single" w:sz="4" w:space="0" w:color="auto"/>
              <w:right w:val="single" w:sz="4" w:space="0" w:color="auto"/>
            </w:tcBorders>
            <w:vAlign w:val="bottom"/>
            <w:hideMark/>
          </w:tcPr>
          <w:p w14:paraId="36496C5B" w14:textId="7329C328"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0.41</w:t>
            </w:r>
          </w:p>
        </w:tc>
        <w:tc>
          <w:tcPr>
            <w:tcW w:w="489" w:type="dxa"/>
            <w:tcBorders>
              <w:top w:val="nil"/>
              <w:left w:val="single" w:sz="4" w:space="0" w:color="auto"/>
              <w:bottom w:val="single" w:sz="4" w:space="0" w:color="auto"/>
              <w:right w:val="single" w:sz="4" w:space="0" w:color="auto"/>
            </w:tcBorders>
            <w:vAlign w:val="bottom"/>
            <w:hideMark/>
          </w:tcPr>
          <w:p w14:paraId="39CEAC76" w14:textId="00C95BF2"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0.09</w:t>
            </w:r>
          </w:p>
        </w:tc>
        <w:tc>
          <w:tcPr>
            <w:tcW w:w="489" w:type="dxa"/>
            <w:tcBorders>
              <w:top w:val="nil"/>
              <w:left w:val="single" w:sz="4" w:space="0" w:color="auto"/>
              <w:bottom w:val="single" w:sz="4" w:space="0" w:color="auto"/>
              <w:right w:val="single" w:sz="4" w:space="0" w:color="auto"/>
            </w:tcBorders>
            <w:vAlign w:val="bottom"/>
          </w:tcPr>
          <w:p w14:paraId="48BAF6B2" w14:textId="77777777" w:rsidR="00686F7F" w:rsidRPr="001517FD" w:rsidRDefault="00686F7F"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4796DD9C" w14:textId="77777777" w:rsidR="00686F7F" w:rsidRPr="001517FD" w:rsidRDefault="00686F7F" w:rsidP="00D02DC9">
            <w:pPr>
              <w:bidi w:val="0"/>
              <w:spacing w:line="240" w:lineRule="auto"/>
              <w:jc w:val="both"/>
              <w:rPr>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bottom"/>
          </w:tcPr>
          <w:p w14:paraId="01C08670"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51F22538"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789F41D4" w14:textId="77777777" w:rsidTr="00792E16">
        <w:tc>
          <w:tcPr>
            <w:tcW w:w="0" w:type="auto"/>
            <w:vMerge/>
            <w:tcBorders>
              <w:top w:val="single" w:sz="4" w:space="0" w:color="auto"/>
              <w:left w:val="single" w:sz="4" w:space="0" w:color="auto"/>
              <w:bottom w:val="single" w:sz="4" w:space="0" w:color="auto"/>
              <w:right w:val="single" w:sz="4" w:space="0" w:color="auto"/>
            </w:tcBorders>
            <w:vAlign w:val="center"/>
            <w:hideMark/>
          </w:tcPr>
          <w:p w14:paraId="4F477412"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CA957"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391711" w14:textId="77777777" w:rsidR="00686F7F" w:rsidRPr="001517FD" w:rsidRDefault="00686F7F"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E36C451"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607" w:type="dxa"/>
            <w:tcBorders>
              <w:top w:val="single" w:sz="4" w:space="0" w:color="auto"/>
              <w:left w:val="single" w:sz="4" w:space="0" w:color="auto"/>
              <w:bottom w:val="nil"/>
              <w:right w:val="single" w:sz="4" w:space="0" w:color="auto"/>
            </w:tcBorders>
            <w:vAlign w:val="center"/>
            <w:hideMark/>
          </w:tcPr>
          <w:p w14:paraId="06161971"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65</w:t>
            </w:r>
          </w:p>
        </w:tc>
        <w:tc>
          <w:tcPr>
            <w:tcW w:w="536" w:type="dxa"/>
            <w:tcBorders>
              <w:top w:val="single" w:sz="4" w:space="0" w:color="auto"/>
              <w:left w:val="single" w:sz="4" w:space="0" w:color="auto"/>
              <w:bottom w:val="nil"/>
              <w:right w:val="single" w:sz="4" w:space="0" w:color="auto"/>
            </w:tcBorders>
            <w:vAlign w:val="center"/>
            <w:hideMark/>
          </w:tcPr>
          <w:p w14:paraId="18DAB881"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11</w:t>
            </w:r>
          </w:p>
        </w:tc>
        <w:tc>
          <w:tcPr>
            <w:tcW w:w="536" w:type="dxa"/>
            <w:tcBorders>
              <w:top w:val="single" w:sz="4" w:space="0" w:color="auto"/>
              <w:left w:val="single" w:sz="4" w:space="0" w:color="auto"/>
              <w:bottom w:val="nil"/>
              <w:right w:val="single" w:sz="4" w:space="0" w:color="auto"/>
            </w:tcBorders>
            <w:vAlign w:val="center"/>
            <w:hideMark/>
          </w:tcPr>
          <w:p w14:paraId="19E4E609"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8" w:type="dxa"/>
            <w:tcBorders>
              <w:top w:val="single" w:sz="4" w:space="0" w:color="auto"/>
              <w:left w:val="single" w:sz="4" w:space="0" w:color="auto"/>
              <w:bottom w:val="nil"/>
              <w:right w:val="single" w:sz="4" w:space="0" w:color="auto"/>
            </w:tcBorders>
            <w:vAlign w:val="center"/>
            <w:hideMark/>
          </w:tcPr>
          <w:p w14:paraId="7D59B17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tcPr>
          <w:p w14:paraId="74F95BDF"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1D4664C9" w14:textId="77777777" w:rsidR="00686F7F" w:rsidRPr="001517FD" w:rsidRDefault="00686F7F"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309546B7"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536" w:type="dxa"/>
            <w:tcBorders>
              <w:top w:val="single" w:sz="4" w:space="0" w:color="auto"/>
              <w:left w:val="single" w:sz="4" w:space="0" w:color="auto"/>
              <w:bottom w:val="nil"/>
              <w:right w:val="single" w:sz="4" w:space="0" w:color="auto"/>
            </w:tcBorders>
            <w:vAlign w:val="center"/>
            <w:hideMark/>
          </w:tcPr>
          <w:p w14:paraId="69C6B03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hideMark/>
          </w:tcPr>
          <w:p w14:paraId="0662669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0805EB46"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661F960C" w14:textId="77777777" w:rsidR="00686F7F" w:rsidRPr="001517FD" w:rsidRDefault="00686F7F" w:rsidP="00D02DC9">
            <w:pPr>
              <w:bidi w:val="0"/>
              <w:spacing w:line="240" w:lineRule="auto"/>
              <w:jc w:val="both"/>
              <w:rPr>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64CC3E59" w14:textId="77777777" w:rsidR="00686F7F" w:rsidRPr="001517FD" w:rsidRDefault="00686F7F" w:rsidP="00D02DC9">
            <w:pPr>
              <w:bidi w:val="0"/>
              <w:spacing w:line="240" w:lineRule="auto"/>
              <w:jc w:val="both"/>
              <w:rPr>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0A80BD11"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07E1FBC3"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03841F5E"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7EB3FD1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5A022291" w14:textId="77777777" w:rsidR="00686F7F" w:rsidRPr="001517FD" w:rsidRDefault="00686F7F" w:rsidP="00D02DC9">
            <w:pPr>
              <w:bidi w:val="0"/>
              <w:spacing w:line="240" w:lineRule="auto"/>
              <w:jc w:val="both"/>
              <w:rPr>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1EF4F735"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36BC80A0"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1490E8C4" w14:textId="77777777" w:rsidTr="00792E16">
        <w:tc>
          <w:tcPr>
            <w:tcW w:w="0" w:type="auto"/>
            <w:vMerge/>
            <w:tcBorders>
              <w:top w:val="single" w:sz="4" w:space="0" w:color="auto"/>
              <w:left w:val="single" w:sz="4" w:space="0" w:color="auto"/>
              <w:bottom w:val="single" w:sz="4" w:space="0" w:color="auto"/>
              <w:right w:val="single" w:sz="4" w:space="0" w:color="auto"/>
            </w:tcBorders>
            <w:vAlign w:val="center"/>
            <w:hideMark/>
          </w:tcPr>
          <w:p w14:paraId="10AD5BB4"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A3BB44"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54065B"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4A50E"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62BCD550" w14:textId="4E7986CC"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62.14</w:t>
            </w:r>
          </w:p>
        </w:tc>
        <w:tc>
          <w:tcPr>
            <w:tcW w:w="536" w:type="dxa"/>
            <w:tcBorders>
              <w:top w:val="nil"/>
              <w:left w:val="single" w:sz="4" w:space="0" w:color="auto"/>
              <w:bottom w:val="single" w:sz="4" w:space="0" w:color="auto"/>
              <w:right w:val="single" w:sz="4" w:space="0" w:color="auto"/>
            </w:tcBorders>
            <w:vAlign w:val="bottom"/>
            <w:hideMark/>
          </w:tcPr>
          <w:p w14:paraId="015045FE" w14:textId="3BC9AA18"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13.15</w:t>
            </w:r>
          </w:p>
        </w:tc>
        <w:tc>
          <w:tcPr>
            <w:tcW w:w="536" w:type="dxa"/>
            <w:tcBorders>
              <w:top w:val="nil"/>
              <w:left w:val="single" w:sz="4" w:space="0" w:color="auto"/>
              <w:bottom w:val="single" w:sz="4" w:space="0" w:color="auto"/>
              <w:right w:val="single" w:sz="4" w:space="0" w:color="auto"/>
            </w:tcBorders>
            <w:vAlign w:val="bottom"/>
            <w:hideMark/>
          </w:tcPr>
          <w:p w14:paraId="7F99D246" w14:textId="0C92301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2.49</w:t>
            </w:r>
          </w:p>
        </w:tc>
        <w:tc>
          <w:tcPr>
            <w:tcW w:w="488" w:type="dxa"/>
            <w:tcBorders>
              <w:top w:val="nil"/>
              <w:left w:val="single" w:sz="4" w:space="0" w:color="auto"/>
              <w:bottom w:val="single" w:sz="4" w:space="0" w:color="auto"/>
              <w:right w:val="single" w:sz="4" w:space="0" w:color="auto"/>
            </w:tcBorders>
            <w:vAlign w:val="bottom"/>
            <w:hideMark/>
          </w:tcPr>
          <w:p w14:paraId="4B24BFB1" w14:textId="7BE94902"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0.22</w:t>
            </w:r>
          </w:p>
        </w:tc>
        <w:tc>
          <w:tcPr>
            <w:tcW w:w="488" w:type="dxa"/>
            <w:tcBorders>
              <w:top w:val="nil"/>
              <w:left w:val="single" w:sz="4" w:space="0" w:color="auto"/>
              <w:bottom w:val="single" w:sz="4" w:space="0" w:color="auto"/>
              <w:right w:val="single" w:sz="4" w:space="0" w:color="auto"/>
            </w:tcBorders>
            <w:vAlign w:val="bottom"/>
          </w:tcPr>
          <w:p w14:paraId="5BDABCD8"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718B989C" w14:textId="77777777" w:rsidR="00686F7F" w:rsidRPr="001517FD" w:rsidRDefault="00686F7F"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136A9954" w14:textId="630C186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4.91</w:t>
            </w:r>
          </w:p>
        </w:tc>
        <w:tc>
          <w:tcPr>
            <w:tcW w:w="536" w:type="dxa"/>
            <w:tcBorders>
              <w:top w:val="nil"/>
              <w:left w:val="single" w:sz="4" w:space="0" w:color="auto"/>
              <w:bottom w:val="single" w:sz="4" w:space="0" w:color="auto"/>
              <w:right w:val="single" w:sz="4" w:space="0" w:color="auto"/>
            </w:tcBorders>
            <w:vAlign w:val="bottom"/>
            <w:hideMark/>
          </w:tcPr>
          <w:p w14:paraId="7B88DA58" w14:textId="5233714E"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3.16</w:t>
            </w:r>
          </w:p>
        </w:tc>
        <w:tc>
          <w:tcPr>
            <w:tcW w:w="489" w:type="dxa"/>
            <w:tcBorders>
              <w:top w:val="nil"/>
              <w:left w:val="single" w:sz="4" w:space="0" w:color="auto"/>
              <w:bottom w:val="single" w:sz="4" w:space="0" w:color="auto"/>
              <w:right w:val="single" w:sz="4" w:space="0" w:color="auto"/>
            </w:tcBorders>
            <w:vAlign w:val="bottom"/>
            <w:hideMark/>
          </w:tcPr>
          <w:p w14:paraId="4C2D4FF7" w14:textId="6D8C3106"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0.84</w:t>
            </w:r>
          </w:p>
        </w:tc>
        <w:tc>
          <w:tcPr>
            <w:tcW w:w="489" w:type="dxa"/>
            <w:tcBorders>
              <w:top w:val="nil"/>
              <w:left w:val="single" w:sz="4" w:space="0" w:color="auto"/>
              <w:bottom w:val="single" w:sz="4" w:space="0" w:color="auto"/>
              <w:right w:val="single" w:sz="4" w:space="0" w:color="auto"/>
            </w:tcBorders>
            <w:vAlign w:val="bottom"/>
            <w:hideMark/>
          </w:tcPr>
          <w:p w14:paraId="01618316" w14:textId="0E135063"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0.09</w:t>
            </w:r>
          </w:p>
        </w:tc>
        <w:tc>
          <w:tcPr>
            <w:tcW w:w="489" w:type="dxa"/>
            <w:tcBorders>
              <w:top w:val="nil"/>
              <w:left w:val="single" w:sz="4" w:space="0" w:color="auto"/>
              <w:bottom w:val="single" w:sz="4" w:space="0" w:color="auto"/>
              <w:right w:val="single" w:sz="4" w:space="0" w:color="auto"/>
            </w:tcBorders>
            <w:vAlign w:val="bottom"/>
          </w:tcPr>
          <w:p w14:paraId="14EE99FE" w14:textId="77777777" w:rsidR="00686F7F" w:rsidRPr="001517FD" w:rsidRDefault="00686F7F" w:rsidP="00D02DC9">
            <w:pPr>
              <w:bidi w:val="0"/>
              <w:spacing w:line="240" w:lineRule="auto"/>
              <w:jc w:val="both"/>
              <w:rPr>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bottom"/>
          </w:tcPr>
          <w:p w14:paraId="20966531" w14:textId="77777777" w:rsidR="00686F7F" w:rsidRPr="001517FD" w:rsidRDefault="00686F7F" w:rsidP="00D02DC9">
            <w:pPr>
              <w:bidi w:val="0"/>
              <w:spacing w:line="240" w:lineRule="auto"/>
              <w:jc w:val="both"/>
              <w:rPr>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44B4C575" w14:textId="0CD051A5"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0.35</w:t>
            </w:r>
          </w:p>
        </w:tc>
        <w:tc>
          <w:tcPr>
            <w:tcW w:w="489" w:type="dxa"/>
            <w:tcBorders>
              <w:top w:val="nil"/>
              <w:left w:val="single" w:sz="4" w:space="0" w:color="auto"/>
              <w:bottom w:val="single" w:sz="4" w:space="0" w:color="auto"/>
              <w:right w:val="single" w:sz="4" w:space="0" w:color="auto"/>
            </w:tcBorders>
            <w:vAlign w:val="bottom"/>
            <w:hideMark/>
          </w:tcPr>
          <w:p w14:paraId="6607E19F" w14:textId="5059EB61"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0.43</w:t>
            </w:r>
          </w:p>
        </w:tc>
        <w:tc>
          <w:tcPr>
            <w:tcW w:w="489" w:type="dxa"/>
            <w:tcBorders>
              <w:top w:val="nil"/>
              <w:left w:val="single" w:sz="4" w:space="0" w:color="auto"/>
              <w:bottom w:val="single" w:sz="4" w:space="0" w:color="auto"/>
              <w:right w:val="single" w:sz="4" w:space="0" w:color="auto"/>
            </w:tcBorders>
            <w:vAlign w:val="bottom"/>
            <w:hideMark/>
          </w:tcPr>
          <w:p w14:paraId="57677743" w14:textId="52ECE984"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0.19</w:t>
            </w:r>
          </w:p>
        </w:tc>
        <w:tc>
          <w:tcPr>
            <w:tcW w:w="489" w:type="dxa"/>
            <w:tcBorders>
              <w:top w:val="nil"/>
              <w:left w:val="single" w:sz="4" w:space="0" w:color="auto"/>
              <w:bottom w:val="single" w:sz="4" w:space="0" w:color="auto"/>
              <w:right w:val="single" w:sz="4" w:space="0" w:color="auto"/>
            </w:tcBorders>
            <w:vAlign w:val="bottom"/>
            <w:hideMark/>
          </w:tcPr>
          <w:p w14:paraId="375731C3" w14:textId="27D7183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0.03</w:t>
            </w:r>
          </w:p>
        </w:tc>
        <w:tc>
          <w:tcPr>
            <w:tcW w:w="489" w:type="dxa"/>
            <w:tcBorders>
              <w:top w:val="nil"/>
              <w:left w:val="single" w:sz="4" w:space="0" w:color="auto"/>
              <w:bottom w:val="single" w:sz="4" w:space="0" w:color="auto"/>
              <w:right w:val="single" w:sz="4" w:space="0" w:color="auto"/>
            </w:tcBorders>
            <w:vAlign w:val="bottom"/>
          </w:tcPr>
          <w:p w14:paraId="271CD950" w14:textId="77777777" w:rsidR="00686F7F" w:rsidRPr="001517FD" w:rsidRDefault="00686F7F" w:rsidP="00D02DC9">
            <w:pPr>
              <w:bidi w:val="0"/>
              <w:spacing w:line="240" w:lineRule="auto"/>
              <w:jc w:val="both"/>
              <w:rPr>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bottom"/>
          </w:tcPr>
          <w:p w14:paraId="18C992E1"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081479CA"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1C6DC7CE" w14:textId="77777777" w:rsidTr="00792E16">
        <w:tc>
          <w:tcPr>
            <w:tcW w:w="0" w:type="auto"/>
            <w:vMerge/>
            <w:tcBorders>
              <w:top w:val="single" w:sz="4" w:space="0" w:color="auto"/>
              <w:left w:val="single" w:sz="4" w:space="0" w:color="auto"/>
              <w:bottom w:val="single" w:sz="4" w:space="0" w:color="auto"/>
              <w:right w:val="single" w:sz="4" w:space="0" w:color="auto"/>
            </w:tcBorders>
            <w:vAlign w:val="center"/>
            <w:hideMark/>
          </w:tcPr>
          <w:p w14:paraId="163E6B64"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AA9A0A"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4731B" w14:textId="77777777" w:rsidR="00686F7F" w:rsidRPr="001517FD" w:rsidRDefault="00686F7F"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120CE37"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4</w:t>
            </w:r>
          </w:p>
        </w:tc>
        <w:tc>
          <w:tcPr>
            <w:tcW w:w="607" w:type="dxa"/>
            <w:tcBorders>
              <w:top w:val="single" w:sz="4" w:space="0" w:color="auto"/>
              <w:left w:val="single" w:sz="4" w:space="0" w:color="auto"/>
              <w:bottom w:val="nil"/>
              <w:right w:val="single" w:sz="4" w:space="0" w:color="auto"/>
            </w:tcBorders>
            <w:vAlign w:val="center"/>
            <w:hideMark/>
          </w:tcPr>
          <w:p w14:paraId="2293F41E"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39</w:t>
            </w:r>
          </w:p>
        </w:tc>
        <w:tc>
          <w:tcPr>
            <w:tcW w:w="536" w:type="dxa"/>
            <w:tcBorders>
              <w:top w:val="single" w:sz="4" w:space="0" w:color="auto"/>
              <w:left w:val="single" w:sz="4" w:space="0" w:color="auto"/>
              <w:bottom w:val="nil"/>
              <w:right w:val="single" w:sz="4" w:space="0" w:color="auto"/>
            </w:tcBorders>
            <w:vAlign w:val="center"/>
            <w:hideMark/>
          </w:tcPr>
          <w:p w14:paraId="2108D81A"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11</w:t>
            </w:r>
          </w:p>
        </w:tc>
        <w:tc>
          <w:tcPr>
            <w:tcW w:w="536" w:type="dxa"/>
            <w:tcBorders>
              <w:top w:val="single" w:sz="4" w:space="0" w:color="auto"/>
              <w:left w:val="single" w:sz="4" w:space="0" w:color="auto"/>
              <w:bottom w:val="nil"/>
              <w:right w:val="single" w:sz="4" w:space="0" w:color="auto"/>
            </w:tcBorders>
            <w:vAlign w:val="center"/>
            <w:hideMark/>
          </w:tcPr>
          <w:p w14:paraId="6B570F9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488" w:type="dxa"/>
            <w:tcBorders>
              <w:top w:val="single" w:sz="4" w:space="0" w:color="auto"/>
              <w:left w:val="single" w:sz="4" w:space="0" w:color="auto"/>
              <w:bottom w:val="nil"/>
              <w:right w:val="single" w:sz="4" w:space="0" w:color="auto"/>
            </w:tcBorders>
            <w:vAlign w:val="center"/>
            <w:hideMark/>
          </w:tcPr>
          <w:p w14:paraId="05FD41BD"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hideMark/>
          </w:tcPr>
          <w:p w14:paraId="5FCFA023"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tcPr>
          <w:p w14:paraId="3B3F4C8F" w14:textId="77777777" w:rsidR="00686F7F" w:rsidRPr="001517FD" w:rsidRDefault="00686F7F" w:rsidP="00D02DC9">
            <w:pPr>
              <w:bidi w:val="0"/>
              <w:spacing w:line="240" w:lineRule="auto"/>
              <w:jc w:val="both"/>
              <w:rPr>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0668EEBB"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2</w:t>
            </w:r>
          </w:p>
        </w:tc>
        <w:tc>
          <w:tcPr>
            <w:tcW w:w="536" w:type="dxa"/>
            <w:tcBorders>
              <w:top w:val="single" w:sz="4" w:space="0" w:color="auto"/>
              <w:left w:val="single" w:sz="4" w:space="0" w:color="auto"/>
              <w:bottom w:val="nil"/>
              <w:right w:val="single" w:sz="4" w:space="0" w:color="auto"/>
            </w:tcBorders>
            <w:vAlign w:val="center"/>
            <w:hideMark/>
          </w:tcPr>
          <w:p w14:paraId="029B3B2D"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1839EC84"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01333C28"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597777D"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tcPr>
          <w:p w14:paraId="3ECFCFA7" w14:textId="77777777" w:rsidR="00686F7F" w:rsidRPr="001517FD" w:rsidRDefault="00686F7F" w:rsidP="00D02DC9">
            <w:pPr>
              <w:bidi w:val="0"/>
              <w:spacing w:line="240" w:lineRule="auto"/>
              <w:jc w:val="both"/>
              <w:rPr>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55E0575"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3043C1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482D983"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ADF3A2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0C7A40A"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65ED0FC9" w14:textId="77777777" w:rsidR="00686F7F" w:rsidRPr="001517FD" w:rsidRDefault="00686F7F" w:rsidP="00D02DC9">
            <w:pPr>
              <w:bidi w:val="0"/>
              <w:spacing w:line="240" w:lineRule="auto"/>
              <w:jc w:val="both"/>
              <w:rPr>
                <w:rFonts w:cstheme="minorHAnsi"/>
                <w:sz w:val="14"/>
                <w:szCs w:val="14"/>
              </w:rPr>
            </w:pPr>
          </w:p>
        </w:tc>
        <w:tc>
          <w:tcPr>
            <w:tcW w:w="0" w:type="auto"/>
            <w:vMerge/>
            <w:tcBorders>
              <w:left w:val="single" w:sz="4" w:space="0" w:color="auto"/>
              <w:right w:val="single" w:sz="4" w:space="0" w:color="auto"/>
            </w:tcBorders>
            <w:vAlign w:val="center"/>
            <w:hideMark/>
          </w:tcPr>
          <w:p w14:paraId="52839166"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26082664" w14:textId="77777777" w:rsidTr="00792E16">
        <w:tc>
          <w:tcPr>
            <w:tcW w:w="0" w:type="auto"/>
            <w:vMerge/>
            <w:tcBorders>
              <w:top w:val="single" w:sz="4" w:space="0" w:color="auto"/>
              <w:left w:val="single" w:sz="4" w:space="0" w:color="auto"/>
              <w:bottom w:val="single" w:sz="4" w:space="0" w:color="auto"/>
              <w:right w:val="single" w:sz="4" w:space="0" w:color="auto"/>
            </w:tcBorders>
            <w:vAlign w:val="center"/>
            <w:hideMark/>
          </w:tcPr>
          <w:p w14:paraId="3A96E3D5"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AF2C7C"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4A5D2C"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E54FCE"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hideMark/>
          </w:tcPr>
          <w:p w14:paraId="3B335E1D" w14:textId="727F0A3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38.95</w:t>
            </w:r>
          </w:p>
        </w:tc>
        <w:tc>
          <w:tcPr>
            <w:tcW w:w="536" w:type="dxa"/>
            <w:tcBorders>
              <w:top w:val="nil"/>
              <w:left w:val="single" w:sz="4" w:space="0" w:color="auto"/>
              <w:bottom w:val="single" w:sz="4" w:space="0" w:color="auto"/>
              <w:right w:val="single" w:sz="4" w:space="0" w:color="auto"/>
            </w:tcBorders>
            <w:vAlign w:val="bottom"/>
            <w:hideMark/>
          </w:tcPr>
          <w:p w14:paraId="3CAE54EE" w14:textId="48BCCE1E"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9.92</w:t>
            </w:r>
          </w:p>
        </w:tc>
        <w:tc>
          <w:tcPr>
            <w:tcW w:w="536" w:type="dxa"/>
            <w:tcBorders>
              <w:top w:val="nil"/>
              <w:left w:val="single" w:sz="4" w:space="0" w:color="auto"/>
              <w:bottom w:val="single" w:sz="4" w:space="0" w:color="auto"/>
              <w:right w:val="single" w:sz="4" w:space="0" w:color="auto"/>
            </w:tcBorders>
            <w:vAlign w:val="bottom"/>
            <w:hideMark/>
          </w:tcPr>
          <w:p w14:paraId="06FCF280" w14:textId="3718EBFA"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2.65</w:t>
            </w:r>
          </w:p>
        </w:tc>
        <w:tc>
          <w:tcPr>
            <w:tcW w:w="488" w:type="dxa"/>
            <w:tcBorders>
              <w:top w:val="nil"/>
              <w:left w:val="single" w:sz="4" w:space="0" w:color="auto"/>
              <w:bottom w:val="single" w:sz="4" w:space="0" w:color="auto"/>
              <w:right w:val="single" w:sz="4" w:space="0" w:color="auto"/>
            </w:tcBorders>
            <w:vAlign w:val="bottom"/>
            <w:hideMark/>
          </w:tcPr>
          <w:p w14:paraId="30EFC948" w14:textId="71BB93CC"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0.45</w:t>
            </w:r>
          </w:p>
        </w:tc>
        <w:tc>
          <w:tcPr>
            <w:tcW w:w="488" w:type="dxa"/>
            <w:tcBorders>
              <w:top w:val="nil"/>
              <w:left w:val="single" w:sz="4" w:space="0" w:color="auto"/>
              <w:bottom w:val="single" w:sz="4" w:space="0" w:color="auto"/>
              <w:right w:val="single" w:sz="4" w:space="0" w:color="auto"/>
            </w:tcBorders>
            <w:vAlign w:val="bottom"/>
            <w:hideMark/>
          </w:tcPr>
          <w:p w14:paraId="7A098C25" w14:textId="633308BE"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0.04</w:t>
            </w:r>
          </w:p>
        </w:tc>
        <w:tc>
          <w:tcPr>
            <w:tcW w:w="465" w:type="dxa"/>
            <w:tcBorders>
              <w:top w:val="nil"/>
              <w:left w:val="single" w:sz="4" w:space="0" w:color="auto"/>
              <w:bottom w:val="single" w:sz="4" w:space="0" w:color="auto"/>
              <w:right w:val="single" w:sz="4" w:space="0" w:color="auto"/>
            </w:tcBorders>
            <w:vAlign w:val="bottom"/>
          </w:tcPr>
          <w:p w14:paraId="5B526219" w14:textId="77777777" w:rsidR="00686F7F" w:rsidRPr="001517FD" w:rsidRDefault="00686F7F" w:rsidP="00D02DC9">
            <w:pPr>
              <w:bidi w:val="0"/>
              <w:spacing w:line="240" w:lineRule="auto"/>
              <w:jc w:val="both"/>
              <w:rPr>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bottom"/>
            <w:hideMark/>
          </w:tcPr>
          <w:p w14:paraId="028A4043" w14:textId="23252428"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1.35</w:t>
            </w:r>
          </w:p>
        </w:tc>
        <w:tc>
          <w:tcPr>
            <w:tcW w:w="536" w:type="dxa"/>
            <w:tcBorders>
              <w:top w:val="nil"/>
              <w:left w:val="single" w:sz="4" w:space="0" w:color="auto"/>
              <w:bottom w:val="single" w:sz="4" w:space="0" w:color="auto"/>
              <w:right w:val="single" w:sz="4" w:space="0" w:color="auto"/>
            </w:tcBorders>
            <w:vAlign w:val="bottom"/>
            <w:hideMark/>
          </w:tcPr>
          <w:p w14:paraId="0CD00264" w14:textId="1BAFB67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1.12</w:t>
            </w:r>
          </w:p>
        </w:tc>
        <w:tc>
          <w:tcPr>
            <w:tcW w:w="489" w:type="dxa"/>
            <w:tcBorders>
              <w:top w:val="nil"/>
              <w:left w:val="single" w:sz="4" w:space="0" w:color="auto"/>
              <w:bottom w:val="single" w:sz="4" w:space="0" w:color="auto"/>
              <w:right w:val="single" w:sz="4" w:space="0" w:color="auto"/>
            </w:tcBorders>
            <w:vAlign w:val="bottom"/>
            <w:hideMark/>
          </w:tcPr>
          <w:p w14:paraId="22F864B7" w14:textId="4A5F4E31"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0.42</w:t>
            </w:r>
          </w:p>
        </w:tc>
        <w:tc>
          <w:tcPr>
            <w:tcW w:w="489" w:type="dxa"/>
            <w:tcBorders>
              <w:top w:val="nil"/>
              <w:left w:val="single" w:sz="4" w:space="0" w:color="auto"/>
              <w:bottom w:val="single" w:sz="4" w:space="0" w:color="auto"/>
              <w:right w:val="single" w:sz="4" w:space="0" w:color="auto"/>
            </w:tcBorders>
            <w:vAlign w:val="bottom"/>
            <w:hideMark/>
          </w:tcPr>
          <w:p w14:paraId="2E3C754C" w14:textId="6633B8D7"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0.09</w:t>
            </w:r>
          </w:p>
        </w:tc>
        <w:tc>
          <w:tcPr>
            <w:tcW w:w="489" w:type="dxa"/>
            <w:tcBorders>
              <w:top w:val="nil"/>
              <w:left w:val="single" w:sz="4" w:space="0" w:color="auto"/>
              <w:bottom w:val="single" w:sz="4" w:space="0" w:color="auto"/>
              <w:right w:val="single" w:sz="4" w:space="0" w:color="auto"/>
            </w:tcBorders>
            <w:vAlign w:val="bottom"/>
            <w:hideMark/>
          </w:tcPr>
          <w:p w14:paraId="606CB15F" w14:textId="63ABB681"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0.01</w:t>
            </w:r>
          </w:p>
        </w:tc>
        <w:tc>
          <w:tcPr>
            <w:tcW w:w="465" w:type="dxa"/>
            <w:tcBorders>
              <w:top w:val="nil"/>
              <w:left w:val="single" w:sz="4" w:space="0" w:color="auto"/>
              <w:bottom w:val="single" w:sz="4" w:space="0" w:color="auto"/>
              <w:right w:val="single" w:sz="4" w:space="0" w:color="auto"/>
            </w:tcBorders>
            <w:vAlign w:val="bottom"/>
          </w:tcPr>
          <w:p w14:paraId="44DD7A04"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ECE34"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59B088"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60CD3"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B6D612"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F14BC"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0B1981" w14:textId="77777777" w:rsidR="00686F7F" w:rsidRPr="001517FD" w:rsidRDefault="00686F7F" w:rsidP="00D02DC9">
            <w:pPr>
              <w:bidi w:val="0"/>
              <w:spacing w:line="240" w:lineRule="auto"/>
              <w:jc w:val="both"/>
              <w:rPr>
                <w:rFonts w:cstheme="minorHAnsi"/>
                <w:sz w:val="14"/>
                <w:szCs w:val="14"/>
              </w:rPr>
            </w:pPr>
          </w:p>
        </w:tc>
        <w:tc>
          <w:tcPr>
            <w:tcW w:w="0" w:type="auto"/>
            <w:vMerge/>
            <w:tcBorders>
              <w:left w:val="single" w:sz="4" w:space="0" w:color="auto"/>
              <w:right w:val="single" w:sz="4" w:space="0" w:color="auto"/>
            </w:tcBorders>
            <w:vAlign w:val="center"/>
            <w:hideMark/>
          </w:tcPr>
          <w:p w14:paraId="23DE6652"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58351201" w14:textId="77777777" w:rsidTr="00792E16">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B59290"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C455AF"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17FD55" w14:textId="77777777" w:rsidR="00686F7F" w:rsidRPr="001517FD" w:rsidRDefault="00686F7F" w:rsidP="00D02DC9">
            <w:pPr>
              <w:bidi w:val="0"/>
              <w:spacing w:line="240" w:lineRule="auto"/>
              <w:jc w:val="both"/>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335E68CA"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5</w:t>
            </w:r>
          </w:p>
        </w:tc>
        <w:tc>
          <w:tcPr>
            <w:tcW w:w="607" w:type="dxa"/>
            <w:tcBorders>
              <w:top w:val="single" w:sz="4" w:space="0" w:color="auto"/>
              <w:left w:val="single" w:sz="4" w:space="0" w:color="auto"/>
              <w:bottom w:val="nil"/>
              <w:right w:val="single" w:sz="4" w:space="0" w:color="auto"/>
            </w:tcBorders>
            <w:vAlign w:val="center"/>
            <w:hideMark/>
          </w:tcPr>
          <w:p w14:paraId="47E6EF17"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13</w:t>
            </w:r>
          </w:p>
        </w:tc>
        <w:tc>
          <w:tcPr>
            <w:tcW w:w="536" w:type="dxa"/>
            <w:tcBorders>
              <w:top w:val="single" w:sz="4" w:space="0" w:color="auto"/>
              <w:left w:val="single" w:sz="4" w:space="0" w:color="auto"/>
              <w:bottom w:val="nil"/>
              <w:right w:val="single" w:sz="4" w:space="0" w:color="auto"/>
            </w:tcBorders>
            <w:vAlign w:val="center"/>
            <w:hideMark/>
          </w:tcPr>
          <w:p w14:paraId="016F2771"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9</w:t>
            </w:r>
          </w:p>
        </w:tc>
        <w:tc>
          <w:tcPr>
            <w:tcW w:w="536" w:type="dxa"/>
            <w:tcBorders>
              <w:top w:val="single" w:sz="4" w:space="0" w:color="auto"/>
              <w:left w:val="single" w:sz="4" w:space="0" w:color="auto"/>
              <w:bottom w:val="nil"/>
              <w:right w:val="single" w:sz="4" w:space="0" w:color="auto"/>
            </w:tcBorders>
            <w:vAlign w:val="center"/>
            <w:hideMark/>
          </w:tcPr>
          <w:p w14:paraId="2048C49D"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8" w:type="dxa"/>
            <w:tcBorders>
              <w:top w:val="single" w:sz="4" w:space="0" w:color="auto"/>
              <w:left w:val="single" w:sz="4" w:space="0" w:color="auto"/>
              <w:bottom w:val="nil"/>
              <w:right w:val="single" w:sz="4" w:space="0" w:color="auto"/>
            </w:tcBorders>
            <w:vAlign w:val="center"/>
            <w:hideMark/>
          </w:tcPr>
          <w:p w14:paraId="22AB751C"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8" w:type="dxa"/>
            <w:tcBorders>
              <w:top w:val="single" w:sz="4" w:space="0" w:color="auto"/>
              <w:left w:val="single" w:sz="4" w:space="0" w:color="auto"/>
              <w:bottom w:val="nil"/>
              <w:right w:val="single" w:sz="4" w:space="0" w:color="auto"/>
            </w:tcBorders>
            <w:vAlign w:val="center"/>
            <w:hideMark/>
          </w:tcPr>
          <w:p w14:paraId="26B8696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hideMark/>
          </w:tcPr>
          <w:p w14:paraId="0BAFAB4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tcBorders>
              <w:top w:val="single" w:sz="4" w:space="0" w:color="auto"/>
              <w:left w:val="single" w:sz="4" w:space="0" w:color="auto"/>
              <w:bottom w:val="nil"/>
              <w:right w:val="single" w:sz="4" w:space="0" w:color="auto"/>
            </w:tcBorders>
            <w:vAlign w:val="center"/>
            <w:hideMark/>
          </w:tcPr>
          <w:p w14:paraId="6D49CC37"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536" w:type="dxa"/>
            <w:tcBorders>
              <w:top w:val="single" w:sz="4" w:space="0" w:color="auto"/>
              <w:left w:val="single" w:sz="4" w:space="0" w:color="auto"/>
              <w:bottom w:val="nil"/>
              <w:right w:val="single" w:sz="4" w:space="0" w:color="auto"/>
            </w:tcBorders>
            <w:vAlign w:val="center"/>
            <w:hideMark/>
          </w:tcPr>
          <w:p w14:paraId="432C5C3E"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17DB9B4E"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5EE1BE93"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558F2EF"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65" w:type="dxa"/>
            <w:tcBorders>
              <w:top w:val="single" w:sz="4" w:space="0" w:color="auto"/>
              <w:left w:val="single" w:sz="4" w:space="0" w:color="auto"/>
              <w:bottom w:val="nil"/>
              <w:right w:val="single" w:sz="4" w:space="0" w:color="auto"/>
            </w:tcBorders>
            <w:vAlign w:val="center"/>
            <w:hideMark/>
          </w:tcPr>
          <w:p w14:paraId="106C7306"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B856980"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82D0F72"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3B647E1"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2F056CE" w14:textId="77777777" w:rsidR="00686F7F" w:rsidRPr="001517FD" w:rsidRDefault="00686F7F" w:rsidP="00D02DC9">
            <w:pPr>
              <w:bidi w:val="0"/>
              <w:spacing w:line="240" w:lineRule="auto"/>
              <w:jc w:val="both"/>
              <w:rPr>
                <w:rFonts w:cstheme="minorHAnsi"/>
                <w:b/>
                <w:bCs/>
                <w:sz w:val="14"/>
                <w:szCs w:val="14"/>
                <w:u w:val="single"/>
              </w:rPr>
            </w:pPr>
            <w:r w:rsidRPr="001517FD">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3F1566"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424A792" w14:textId="77777777" w:rsidR="00686F7F" w:rsidRPr="001517FD" w:rsidRDefault="00686F7F" w:rsidP="00D02DC9">
            <w:pPr>
              <w:bidi w:val="0"/>
              <w:spacing w:line="240" w:lineRule="auto"/>
              <w:jc w:val="both"/>
              <w:rPr>
                <w:rFonts w:cstheme="minorHAnsi"/>
                <w:sz w:val="14"/>
                <w:szCs w:val="14"/>
              </w:rPr>
            </w:pPr>
            <w:r w:rsidRPr="001517FD">
              <w:rPr>
                <w:rFonts w:cstheme="minorHAnsi"/>
                <w:sz w:val="14"/>
                <w:szCs w:val="14"/>
              </w:rPr>
              <w:t>0</w:t>
            </w:r>
          </w:p>
        </w:tc>
        <w:tc>
          <w:tcPr>
            <w:tcW w:w="0" w:type="auto"/>
            <w:vMerge/>
            <w:tcBorders>
              <w:left w:val="single" w:sz="4" w:space="0" w:color="auto"/>
              <w:right w:val="single" w:sz="4" w:space="0" w:color="auto"/>
            </w:tcBorders>
            <w:vAlign w:val="center"/>
            <w:hideMark/>
          </w:tcPr>
          <w:p w14:paraId="1D3D6AC0" w14:textId="77777777" w:rsidR="00686F7F" w:rsidRPr="001517FD" w:rsidRDefault="00686F7F" w:rsidP="00D02DC9">
            <w:pPr>
              <w:bidi w:val="0"/>
              <w:spacing w:line="240" w:lineRule="auto"/>
              <w:jc w:val="both"/>
              <w:rPr>
                <w:rFonts w:cstheme="minorHAnsi"/>
                <w:b/>
                <w:bCs/>
                <w:sz w:val="14"/>
                <w:szCs w:val="14"/>
                <w:u w:val="single"/>
              </w:rPr>
            </w:pPr>
          </w:p>
        </w:tc>
      </w:tr>
      <w:tr w:rsidR="00686F7F" w:rsidRPr="001517FD" w14:paraId="489D1423" w14:textId="77777777" w:rsidTr="00792E16">
        <w:tc>
          <w:tcPr>
            <w:tcW w:w="0" w:type="auto"/>
            <w:vMerge/>
            <w:tcBorders>
              <w:top w:val="single" w:sz="4" w:space="0" w:color="auto"/>
              <w:left w:val="single" w:sz="4" w:space="0" w:color="auto"/>
              <w:bottom w:val="single" w:sz="4" w:space="0" w:color="auto"/>
              <w:right w:val="single" w:sz="4" w:space="0" w:color="auto"/>
            </w:tcBorders>
            <w:vAlign w:val="center"/>
            <w:hideMark/>
          </w:tcPr>
          <w:p w14:paraId="07008A6E"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CB5E2D"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E8B160"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E97F39" w14:textId="77777777" w:rsidR="00686F7F" w:rsidRPr="001517FD" w:rsidRDefault="00686F7F" w:rsidP="00D02DC9">
            <w:pPr>
              <w:bidi w:val="0"/>
              <w:spacing w:line="240" w:lineRule="auto"/>
              <w:jc w:val="both"/>
              <w:rPr>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tcPr>
          <w:p w14:paraId="63C29542" w14:textId="6C3D27E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16.29</w:t>
            </w:r>
          </w:p>
        </w:tc>
        <w:tc>
          <w:tcPr>
            <w:tcW w:w="536" w:type="dxa"/>
            <w:tcBorders>
              <w:top w:val="nil"/>
              <w:left w:val="single" w:sz="4" w:space="0" w:color="auto"/>
              <w:bottom w:val="single" w:sz="4" w:space="0" w:color="auto"/>
              <w:right w:val="single" w:sz="4" w:space="0" w:color="auto"/>
            </w:tcBorders>
            <w:vAlign w:val="bottom"/>
          </w:tcPr>
          <w:p w14:paraId="3AE4DFDD" w14:textId="013101C5"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4.70</w:t>
            </w:r>
          </w:p>
        </w:tc>
        <w:tc>
          <w:tcPr>
            <w:tcW w:w="536" w:type="dxa"/>
            <w:tcBorders>
              <w:top w:val="nil"/>
              <w:left w:val="single" w:sz="4" w:space="0" w:color="auto"/>
              <w:bottom w:val="single" w:sz="4" w:space="0" w:color="auto"/>
              <w:right w:val="single" w:sz="4" w:space="0" w:color="auto"/>
            </w:tcBorders>
            <w:vAlign w:val="bottom"/>
          </w:tcPr>
          <w:p w14:paraId="796D07C9" w14:textId="501D9A3D"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1.58</w:t>
            </w:r>
          </w:p>
        </w:tc>
        <w:tc>
          <w:tcPr>
            <w:tcW w:w="488" w:type="dxa"/>
            <w:tcBorders>
              <w:top w:val="nil"/>
              <w:left w:val="single" w:sz="4" w:space="0" w:color="auto"/>
              <w:bottom w:val="single" w:sz="4" w:space="0" w:color="auto"/>
              <w:right w:val="single" w:sz="4" w:space="0" w:color="auto"/>
            </w:tcBorders>
            <w:vAlign w:val="bottom"/>
          </w:tcPr>
          <w:p w14:paraId="66D09670" w14:textId="1AB2EE6E"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0.38</w:t>
            </w:r>
          </w:p>
        </w:tc>
        <w:tc>
          <w:tcPr>
            <w:tcW w:w="488" w:type="dxa"/>
            <w:tcBorders>
              <w:top w:val="nil"/>
              <w:left w:val="single" w:sz="4" w:space="0" w:color="auto"/>
              <w:bottom w:val="single" w:sz="4" w:space="0" w:color="auto"/>
              <w:right w:val="single" w:sz="4" w:space="0" w:color="auto"/>
            </w:tcBorders>
            <w:vAlign w:val="bottom"/>
          </w:tcPr>
          <w:p w14:paraId="6B284098" w14:textId="5D71AFDA"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0.06</w:t>
            </w:r>
          </w:p>
        </w:tc>
        <w:tc>
          <w:tcPr>
            <w:tcW w:w="465" w:type="dxa"/>
            <w:tcBorders>
              <w:top w:val="nil"/>
              <w:left w:val="single" w:sz="4" w:space="0" w:color="auto"/>
              <w:bottom w:val="single" w:sz="4" w:space="0" w:color="auto"/>
              <w:right w:val="single" w:sz="4" w:space="0" w:color="auto"/>
            </w:tcBorders>
            <w:vAlign w:val="bottom"/>
          </w:tcPr>
          <w:p w14:paraId="0242F55E" w14:textId="6D741961"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0.00</w:t>
            </w:r>
          </w:p>
        </w:tc>
        <w:tc>
          <w:tcPr>
            <w:tcW w:w="536" w:type="dxa"/>
            <w:tcBorders>
              <w:top w:val="nil"/>
              <w:left w:val="single" w:sz="4" w:space="0" w:color="auto"/>
              <w:bottom w:val="single" w:sz="4" w:space="0" w:color="auto"/>
              <w:right w:val="single" w:sz="4" w:space="0" w:color="auto"/>
            </w:tcBorders>
            <w:vAlign w:val="bottom"/>
          </w:tcPr>
          <w:p w14:paraId="5DCBCB39" w14:textId="19FEA09E"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0.38</w:t>
            </w:r>
          </w:p>
        </w:tc>
        <w:tc>
          <w:tcPr>
            <w:tcW w:w="536" w:type="dxa"/>
            <w:tcBorders>
              <w:top w:val="nil"/>
              <w:left w:val="single" w:sz="4" w:space="0" w:color="auto"/>
              <w:bottom w:val="single" w:sz="4" w:space="0" w:color="auto"/>
              <w:right w:val="single" w:sz="4" w:space="0" w:color="auto"/>
            </w:tcBorders>
            <w:vAlign w:val="bottom"/>
          </w:tcPr>
          <w:p w14:paraId="6E402CC3" w14:textId="586482F9"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0.38</w:t>
            </w:r>
          </w:p>
        </w:tc>
        <w:tc>
          <w:tcPr>
            <w:tcW w:w="489" w:type="dxa"/>
            <w:tcBorders>
              <w:top w:val="nil"/>
              <w:left w:val="single" w:sz="4" w:space="0" w:color="auto"/>
              <w:bottom w:val="single" w:sz="4" w:space="0" w:color="auto"/>
              <w:right w:val="single" w:sz="4" w:space="0" w:color="auto"/>
            </w:tcBorders>
            <w:vAlign w:val="bottom"/>
          </w:tcPr>
          <w:p w14:paraId="2F022AA1" w14:textId="23015F6E"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0.18</w:t>
            </w:r>
          </w:p>
        </w:tc>
        <w:tc>
          <w:tcPr>
            <w:tcW w:w="489" w:type="dxa"/>
            <w:tcBorders>
              <w:top w:val="nil"/>
              <w:left w:val="single" w:sz="4" w:space="0" w:color="auto"/>
              <w:bottom w:val="single" w:sz="4" w:space="0" w:color="auto"/>
              <w:right w:val="single" w:sz="4" w:space="0" w:color="auto"/>
            </w:tcBorders>
            <w:vAlign w:val="bottom"/>
          </w:tcPr>
          <w:p w14:paraId="012A2AA6" w14:textId="06B6B1B1"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0.05</w:t>
            </w:r>
          </w:p>
        </w:tc>
        <w:tc>
          <w:tcPr>
            <w:tcW w:w="489" w:type="dxa"/>
            <w:tcBorders>
              <w:top w:val="nil"/>
              <w:left w:val="single" w:sz="4" w:space="0" w:color="auto"/>
              <w:bottom w:val="single" w:sz="4" w:space="0" w:color="auto"/>
              <w:right w:val="single" w:sz="4" w:space="0" w:color="auto"/>
            </w:tcBorders>
            <w:vAlign w:val="bottom"/>
          </w:tcPr>
          <w:p w14:paraId="49B2D2B5" w14:textId="29CB85A7" w:rsidR="00686F7F" w:rsidRPr="001517FD" w:rsidRDefault="00686F7F" w:rsidP="00D02DC9">
            <w:pPr>
              <w:bidi w:val="0"/>
              <w:spacing w:line="240" w:lineRule="auto"/>
              <w:jc w:val="both"/>
              <w:rPr>
                <w:rFonts w:cstheme="minorHAnsi"/>
                <w:b/>
                <w:bCs/>
                <w:i/>
                <w:iCs/>
                <w:sz w:val="14"/>
                <w:szCs w:val="14"/>
                <w:u w:val="single"/>
              </w:rPr>
            </w:pPr>
            <w:r w:rsidRPr="001517FD">
              <w:rPr>
                <w:rFonts w:cstheme="minorHAnsi"/>
                <w:i/>
                <w:iCs/>
                <w:color w:val="000000"/>
                <w:sz w:val="14"/>
                <w:szCs w:val="14"/>
              </w:rPr>
              <w:t>0.01</w:t>
            </w:r>
          </w:p>
        </w:tc>
        <w:tc>
          <w:tcPr>
            <w:tcW w:w="465" w:type="dxa"/>
            <w:tcBorders>
              <w:top w:val="nil"/>
              <w:left w:val="single" w:sz="4" w:space="0" w:color="auto"/>
              <w:bottom w:val="single" w:sz="4" w:space="0" w:color="auto"/>
              <w:right w:val="single" w:sz="4" w:space="0" w:color="auto"/>
            </w:tcBorders>
            <w:vAlign w:val="bottom"/>
          </w:tcPr>
          <w:p w14:paraId="6C4A50A1" w14:textId="60FEA298" w:rsidR="00686F7F" w:rsidRPr="001517FD" w:rsidRDefault="00686F7F" w:rsidP="00D02DC9">
            <w:pPr>
              <w:bidi w:val="0"/>
              <w:spacing w:line="240" w:lineRule="auto"/>
              <w:jc w:val="both"/>
              <w:rPr>
                <w:rFonts w:cstheme="minorHAnsi"/>
                <w:i/>
                <w:iCs/>
                <w:color w:val="000000"/>
                <w:sz w:val="14"/>
                <w:szCs w:val="14"/>
              </w:rPr>
            </w:pPr>
            <w:r w:rsidRPr="001517FD">
              <w:rPr>
                <w:rFonts w:cstheme="minorHAnsi"/>
                <w:i/>
                <w:iCs/>
                <w:color w:val="000000"/>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424D9"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069C7C"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ADFA10"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5F40C8" w14:textId="77777777" w:rsidR="00686F7F" w:rsidRPr="001517FD" w:rsidRDefault="00686F7F" w:rsidP="00D02DC9">
            <w:pPr>
              <w:bidi w:val="0"/>
              <w:spacing w:line="240" w:lineRule="auto"/>
              <w:jc w:val="both"/>
              <w:rPr>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513FE" w14:textId="77777777" w:rsidR="00686F7F" w:rsidRPr="001517FD" w:rsidRDefault="00686F7F" w:rsidP="00D02DC9">
            <w:pPr>
              <w:bidi w:val="0"/>
              <w:spacing w:line="240" w:lineRule="auto"/>
              <w:jc w:val="both"/>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1CE139" w14:textId="77777777" w:rsidR="00686F7F" w:rsidRPr="001517FD" w:rsidRDefault="00686F7F" w:rsidP="00D02DC9">
            <w:pPr>
              <w:bidi w:val="0"/>
              <w:spacing w:line="240" w:lineRule="auto"/>
              <w:jc w:val="both"/>
              <w:rPr>
                <w:rFonts w:cstheme="minorHAnsi"/>
                <w:sz w:val="14"/>
                <w:szCs w:val="14"/>
              </w:rPr>
            </w:pPr>
          </w:p>
        </w:tc>
        <w:tc>
          <w:tcPr>
            <w:tcW w:w="0" w:type="auto"/>
            <w:vMerge/>
            <w:tcBorders>
              <w:left w:val="single" w:sz="4" w:space="0" w:color="auto"/>
              <w:bottom w:val="single" w:sz="4" w:space="0" w:color="auto"/>
              <w:right w:val="single" w:sz="4" w:space="0" w:color="auto"/>
            </w:tcBorders>
            <w:vAlign w:val="center"/>
            <w:hideMark/>
          </w:tcPr>
          <w:p w14:paraId="2DF91B67" w14:textId="77777777" w:rsidR="00686F7F" w:rsidRPr="001517FD" w:rsidRDefault="00686F7F" w:rsidP="00D02DC9">
            <w:pPr>
              <w:bidi w:val="0"/>
              <w:spacing w:line="240" w:lineRule="auto"/>
              <w:jc w:val="both"/>
              <w:rPr>
                <w:rFonts w:cstheme="minorHAnsi"/>
                <w:b/>
                <w:bCs/>
                <w:sz w:val="14"/>
                <w:szCs w:val="14"/>
                <w:u w:val="single"/>
              </w:rPr>
            </w:pPr>
          </w:p>
        </w:tc>
      </w:tr>
      <w:tr w:rsidR="00B725A8" w:rsidRPr="001517FD" w14:paraId="257F8241" w14:textId="77777777" w:rsidTr="00B725A8">
        <w:tc>
          <w:tcPr>
            <w:tcW w:w="12895" w:type="dxa"/>
            <w:gridSpan w:val="23"/>
            <w:tcBorders>
              <w:top w:val="single" w:sz="4" w:space="0" w:color="auto"/>
              <w:left w:val="nil"/>
              <w:bottom w:val="nil"/>
              <w:right w:val="nil"/>
            </w:tcBorders>
            <w:vAlign w:val="center"/>
          </w:tcPr>
          <w:p w14:paraId="4D1A54C3" w14:textId="5200F820" w:rsidR="00B725A8" w:rsidRPr="001517FD" w:rsidRDefault="00B725A8" w:rsidP="00D02DC9">
            <w:pPr>
              <w:bidi w:val="0"/>
              <w:spacing w:line="240" w:lineRule="auto"/>
              <w:jc w:val="both"/>
              <w:rPr>
                <w:rFonts w:cstheme="minorHAnsi"/>
                <w:sz w:val="14"/>
                <w:szCs w:val="14"/>
              </w:rPr>
            </w:pPr>
            <w:r w:rsidRPr="001517FD">
              <w:rPr>
                <w:rFonts w:cstheme="minorHAnsi"/>
                <w:sz w:val="14"/>
                <w:szCs w:val="14"/>
              </w:rPr>
              <w:t>The numbers in italic are</w:t>
            </w:r>
            <w:ins w:id="70" w:author="Tomer Oron" w:date="2023-12-18T09:24:00Z">
              <w:r w:rsidR="00D20D2E" w:rsidRPr="001517FD">
                <w:rPr>
                  <w:rFonts w:cstheme="minorHAnsi"/>
                  <w:color w:val="000000" w:themeColor="text1"/>
                  <w:sz w:val="14"/>
                  <w:szCs w:val="14"/>
                </w:rPr>
                <w:t xml:space="preserve"> expected values for model with </w:t>
              </w:r>
            </w:ins>
            <m:oMath>
              <m:r>
                <w:ins w:id="71" w:author="Tomer Oron" w:date="2023-12-18T09:24:00Z">
                  <w:rPr>
                    <w:rFonts w:ascii="Cambria Math" w:hAnsi="Cambria Math" w:cstheme="minorHAnsi"/>
                    <w:color w:val="000000" w:themeColor="text1"/>
                    <w:sz w:val="14"/>
                    <w:szCs w:val="14"/>
                  </w:rPr>
                  <m:t>p</m:t>
                </w:ins>
              </m:r>
              <m:d>
                <m:dPr>
                  <m:ctrlPr>
                    <w:ins w:id="72" w:author="Tomer Oron" w:date="2023-12-18T09:24:00Z">
                      <w:rPr>
                        <w:rFonts w:ascii="Cambria Math" w:hAnsi="Cambria Math" w:cstheme="minorHAnsi"/>
                        <w:i/>
                        <w:color w:val="000000" w:themeColor="text1"/>
                        <w:sz w:val="14"/>
                        <w:szCs w:val="14"/>
                      </w:rPr>
                    </w:ins>
                  </m:ctrlPr>
                </m:dPr>
                <m:e>
                  <m:sSub>
                    <m:sSubPr>
                      <m:ctrlPr>
                        <w:ins w:id="73" w:author="Tomer Oron" w:date="2023-12-18T09:24:00Z">
                          <w:rPr>
                            <w:rFonts w:ascii="Cambria Math" w:hAnsi="Cambria Math" w:cstheme="minorHAnsi"/>
                            <w:i/>
                            <w:color w:val="000000" w:themeColor="text1"/>
                            <w:sz w:val="14"/>
                            <w:szCs w:val="14"/>
                          </w:rPr>
                        </w:ins>
                      </m:ctrlPr>
                    </m:sSubPr>
                    <m:e>
                      <m:r>
                        <w:ins w:id="74" w:author="Tomer Oron" w:date="2023-12-18T09:24:00Z">
                          <w:rPr>
                            <w:rFonts w:ascii="Cambria Math" w:hAnsi="Cambria Math" w:cstheme="minorHAnsi"/>
                            <w:color w:val="000000" w:themeColor="text1"/>
                            <w:sz w:val="14"/>
                            <w:szCs w:val="14"/>
                          </w:rPr>
                          <m:t>L</m:t>
                        </w:ins>
                      </m:r>
                    </m:e>
                    <m:sub>
                      <m:r>
                        <w:ins w:id="75" w:author="Tomer Oron" w:date="2023-12-18T09:24:00Z">
                          <w:rPr>
                            <w:rFonts w:ascii="Cambria Math" w:hAnsi="Cambria Math" w:cstheme="minorHAnsi"/>
                            <w:color w:val="000000" w:themeColor="text1"/>
                            <w:sz w:val="14"/>
                            <w:szCs w:val="14"/>
                          </w:rPr>
                          <m:t>t</m:t>
                        </w:ins>
                      </m:r>
                    </m:sub>
                  </m:sSub>
                </m:e>
              </m:d>
              <m:r>
                <w:ins w:id="76" w:author="Tomer Oron" w:date="2023-12-18T09:24:00Z">
                  <w:rPr>
                    <w:rFonts w:ascii="Cambria Math" w:hAnsi="Cambria Math" w:cstheme="minorHAnsi"/>
                    <w:color w:val="000000" w:themeColor="text1"/>
                    <w:sz w:val="14"/>
                    <w:szCs w:val="14"/>
                  </w:rPr>
                  <m:t>=0.075, p</m:t>
                </w:ins>
              </m:r>
              <m:d>
                <m:dPr>
                  <m:ctrlPr>
                    <w:ins w:id="77" w:author="Tomer Oron" w:date="2023-12-18T09:24:00Z">
                      <w:rPr>
                        <w:rFonts w:ascii="Cambria Math" w:hAnsi="Cambria Math" w:cstheme="minorHAnsi"/>
                        <w:i/>
                        <w:color w:val="000000" w:themeColor="text1"/>
                        <w:sz w:val="14"/>
                        <w:szCs w:val="14"/>
                      </w:rPr>
                    </w:ins>
                  </m:ctrlPr>
                </m:dPr>
                <m:e>
                  <m:r>
                    <w:ins w:id="78" w:author="Tomer Oron" w:date="2023-12-18T09:24:00Z">
                      <w:rPr>
                        <w:rFonts w:ascii="Cambria Math" w:hAnsi="Cambria Math" w:cstheme="minorHAnsi"/>
                        <w:color w:val="000000" w:themeColor="text1"/>
                        <w:sz w:val="14"/>
                        <w:szCs w:val="14"/>
                      </w:rPr>
                      <m:t>L</m:t>
                    </w:ins>
                  </m:r>
                </m:e>
                <m:e>
                  <m:r>
                    <w:ins w:id="79" w:author="Tomer Oron" w:date="2023-12-18T09:24:00Z">
                      <w:rPr>
                        <w:rFonts w:ascii="Cambria Math" w:hAnsi="Cambria Math" w:cstheme="minorHAnsi"/>
                        <w:color w:val="000000" w:themeColor="text1"/>
                        <w:sz w:val="14"/>
                        <w:szCs w:val="14"/>
                      </w:rPr>
                      <m:t>DC</m:t>
                    </w:ins>
                  </m:r>
                </m:e>
              </m:d>
              <m:r>
                <w:ins w:id="80" w:author="Tomer Oron" w:date="2023-12-18T09:24:00Z">
                  <w:rPr>
                    <w:rFonts w:ascii="Cambria Math" w:hAnsi="Cambria Math" w:cstheme="minorHAnsi"/>
                    <w:color w:val="000000" w:themeColor="text1"/>
                    <w:sz w:val="14"/>
                    <w:szCs w:val="14"/>
                  </w:rPr>
                  <m:t>=0.25</m:t>
                </w:ins>
              </m:r>
            </m:oMath>
            <w:ins w:id="81" w:author="Tomer Oron" w:date="2023-12-18T09:24:00Z">
              <w:r w:rsidR="00D20D2E" w:rsidRPr="001517FD">
                <w:rPr>
                  <w:rFonts w:cstheme="minorHAnsi"/>
                  <w:color w:val="000000" w:themeColor="text1"/>
                  <w:sz w:val="14"/>
                  <w:szCs w:val="14"/>
                </w:rPr>
                <w:t>.</w:t>
              </w:r>
            </w:ins>
            <w:del w:id="82" w:author="Tomer Oron" w:date="2023-12-18T09:24:00Z">
              <w:r w:rsidRPr="001517FD" w:rsidDel="00D20D2E">
                <w:rPr>
                  <w:rFonts w:cstheme="minorHAnsi"/>
                  <w:sz w:val="14"/>
                  <w:szCs w:val="14"/>
                </w:rPr>
                <w:delText xml:space="preserve"> </w:delText>
              </w:r>
              <w:r w:rsidRPr="001517FD" w:rsidDel="00D20D2E">
                <w:rPr>
                  <w:rFonts w:cstheme="minorHAnsi"/>
                  <w:sz w:val="14"/>
                  <w:szCs w:val="14"/>
                  <w:highlight w:val="yellow"/>
                  <w:rPrChange w:id="83" w:author="Yoav Ram" w:date="2023-12-17T15:40:00Z">
                    <w:rPr>
                      <w:sz w:val="14"/>
                      <w:szCs w:val="14"/>
                    </w:rPr>
                  </w:rPrChange>
                </w:rPr>
                <w:delText>fitted</w:delText>
              </w:r>
              <w:r w:rsidRPr="001517FD" w:rsidDel="00D20D2E">
                <w:rPr>
                  <w:rFonts w:cstheme="minorHAnsi"/>
                  <w:sz w:val="14"/>
                  <w:szCs w:val="14"/>
                </w:rPr>
                <w:delText xml:space="preserve"> values.</w:delText>
              </w:r>
            </w:del>
          </w:p>
          <w:p w14:paraId="063292B6" w14:textId="30B49CF8" w:rsidR="00B725A8" w:rsidRPr="001517FD" w:rsidRDefault="00B725A8" w:rsidP="00D02DC9">
            <w:pPr>
              <w:bidi w:val="0"/>
              <w:spacing w:line="240" w:lineRule="auto"/>
              <w:jc w:val="both"/>
              <w:rPr>
                <w:rFonts w:eastAsiaTheme="minorEastAsia" w:cstheme="minorHAnsi"/>
                <w:sz w:val="14"/>
                <w:szCs w:val="14"/>
              </w:rPr>
            </w:pPr>
            <m:oMathPara>
              <m:oMathParaPr>
                <m:jc m:val="left"/>
              </m:oMathParaPr>
              <m:oMath>
                <m:r>
                  <w:rPr>
                    <w:rFonts w:ascii="Cambria Math" w:hAnsi="Cambria Math" w:cstheme="minorHAnsi"/>
                    <w:sz w:val="14"/>
                    <w:szCs w:val="14"/>
                  </w:rPr>
                  <m:t>†p</m:t>
                </m:r>
                <m:d>
                  <m:dPr>
                    <m:ctrlPr>
                      <w:rPr>
                        <w:rFonts w:ascii="Cambria Math" w:hAnsi="Cambria Math" w:cstheme="minorHAnsi"/>
                        <w:i/>
                        <w:sz w:val="14"/>
                        <w:szCs w:val="14"/>
                      </w:rPr>
                    </m:ctrlPr>
                  </m:dPr>
                  <m:e>
                    <m:sSub>
                      <m:sSubPr>
                        <m:ctrlPr>
                          <w:rPr>
                            <w:rFonts w:ascii="Cambria Math" w:hAnsi="Cambria Math" w:cstheme="minorHAnsi"/>
                            <w:i/>
                            <w:sz w:val="14"/>
                            <w:szCs w:val="14"/>
                          </w:rPr>
                        </m:ctrlPr>
                      </m:sSubPr>
                      <m:e>
                        <m:r>
                          <w:rPr>
                            <w:rFonts w:ascii="Cambria Math" w:hAnsi="Cambria Math" w:cstheme="minorHAnsi"/>
                            <w:sz w:val="14"/>
                            <w:szCs w:val="14"/>
                          </w:rPr>
                          <m:t>L</m:t>
                        </m:r>
                      </m:e>
                      <m:sub>
                        <m:r>
                          <w:rPr>
                            <w:rFonts w:ascii="Cambria Math" w:hAnsi="Cambria Math" w:cstheme="minorHAnsi"/>
                            <w:sz w:val="14"/>
                            <w:szCs w:val="14"/>
                          </w:rPr>
                          <m:t>t</m:t>
                        </m:r>
                      </m:sub>
                    </m:sSub>
                  </m:e>
                </m:d>
                <m:r>
                  <w:rPr>
                    <w:rFonts w:ascii="Cambria Math" w:hAnsi="Cambria Math" w:cstheme="minorHAnsi"/>
                    <w:sz w:val="14"/>
                    <w:szCs w:val="14"/>
                  </w:rPr>
                  <m:t>=0.0775;p</m:t>
                </m:r>
                <m:d>
                  <m:dPr>
                    <m:ctrlPr>
                      <w:rPr>
                        <w:rFonts w:ascii="Cambria Math" w:hAnsi="Cambria Math" w:cstheme="minorHAnsi"/>
                        <w:i/>
                        <w:sz w:val="14"/>
                        <w:szCs w:val="14"/>
                      </w:rPr>
                    </m:ctrlPr>
                  </m:dPr>
                  <m:e>
                    <m:r>
                      <w:rPr>
                        <w:rFonts w:ascii="Cambria Math" w:hAnsi="Cambria Math" w:cstheme="minorHAnsi"/>
                        <w:sz w:val="14"/>
                        <w:szCs w:val="14"/>
                      </w:rPr>
                      <m:t>L</m:t>
                    </m:r>
                  </m:e>
                  <m:e>
                    <m:r>
                      <w:rPr>
                        <w:rFonts w:ascii="Cambria Math" w:hAnsi="Cambria Math" w:cstheme="minorHAnsi"/>
                        <w:sz w:val="14"/>
                        <w:szCs w:val="14"/>
                      </w:rPr>
                      <m:t>DC</m:t>
                    </m:r>
                  </m:e>
                </m:d>
                <m:r>
                  <w:rPr>
                    <w:rFonts w:ascii="Cambria Math" w:hAnsi="Cambria Math" w:cstheme="minorHAnsi"/>
                    <w:sz w:val="14"/>
                    <w:szCs w:val="14"/>
                  </w:rPr>
                  <m:t>=0.25</m:t>
                </m:r>
              </m:oMath>
            </m:oMathPara>
          </w:p>
          <w:p w14:paraId="5D3309BC" w14:textId="77777777" w:rsidR="00B725A8" w:rsidRPr="001517FD" w:rsidRDefault="00B725A8" w:rsidP="00D02DC9">
            <w:pPr>
              <w:bidi w:val="0"/>
              <w:spacing w:line="240" w:lineRule="auto"/>
              <w:jc w:val="both"/>
              <w:rPr>
                <w:rFonts w:cstheme="minorHAnsi"/>
                <w:sz w:val="14"/>
                <w:szCs w:val="14"/>
              </w:rPr>
            </w:pPr>
            <m:oMathPara>
              <m:oMathParaPr>
                <m:jc m:val="left"/>
              </m:oMathParaPr>
              <m:oMath>
                <m:r>
                  <w:rPr>
                    <w:rFonts w:ascii="Cambria Math" w:hAnsi="Cambria Math" w:cstheme="minorHAnsi"/>
                    <w:sz w:val="14"/>
                    <w:szCs w:val="14"/>
                  </w:rPr>
                  <m:t>*p&lt;0.05</m:t>
                </m:r>
              </m:oMath>
            </m:oMathPara>
          </w:p>
          <w:p w14:paraId="0A09654A" w14:textId="77777777" w:rsidR="00B725A8" w:rsidRPr="001517FD" w:rsidRDefault="00B725A8" w:rsidP="00D02DC9">
            <w:pPr>
              <w:bidi w:val="0"/>
              <w:spacing w:line="240" w:lineRule="auto"/>
              <w:jc w:val="both"/>
              <w:rPr>
                <w:rFonts w:cstheme="minorHAnsi"/>
                <w:b/>
                <w:bCs/>
                <w:sz w:val="14"/>
                <w:szCs w:val="14"/>
                <w:u w:val="single"/>
              </w:rPr>
            </w:pPr>
          </w:p>
        </w:tc>
      </w:tr>
    </w:tbl>
    <w:p w14:paraId="27B4BE33" w14:textId="7D118D02" w:rsidR="00B725A8" w:rsidRPr="001517FD" w:rsidRDefault="00B725A8" w:rsidP="00D02DC9">
      <w:pPr>
        <w:pStyle w:val="Caption"/>
        <w:keepNext/>
        <w:bidi w:val="0"/>
        <w:jc w:val="both"/>
        <w:rPr>
          <w:rFonts w:cstheme="minorHAnsi"/>
        </w:rPr>
      </w:pPr>
      <w:bookmarkStart w:id="84" w:name="_Toc153726529"/>
      <w:r w:rsidRPr="001517FD">
        <w:rPr>
          <w:rFonts w:cstheme="minorHAnsi"/>
        </w:rPr>
        <w:t xml:space="preserve">Table </w:t>
      </w:r>
      <w:r w:rsidRPr="001517FD">
        <w:rPr>
          <w:rFonts w:cstheme="minorHAnsi"/>
        </w:rPr>
        <w:fldChar w:fldCharType="begin"/>
      </w:r>
      <w:r w:rsidRPr="001517FD">
        <w:rPr>
          <w:rFonts w:cstheme="minorHAnsi"/>
        </w:rPr>
        <w:instrText>SEQ Table \* ARABIC</w:instrText>
      </w:r>
      <w:r w:rsidRPr="001517FD">
        <w:rPr>
          <w:rFonts w:cstheme="minorHAnsi"/>
        </w:rPr>
        <w:fldChar w:fldCharType="separate"/>
      </w:r>
      <w:r w:rsidR="007B0160">
        <w:rPr>
          <w:rFonts w:cstheme="minorHAnsi"/>
          <w:noProof/>
        </w:rPr>
        <w:t>3</w:t>
      </w:r>
      <w:r w:rsidRPr="001517FD">
        <w:rPr>
          <w:rFonts w:cstheme="minorHAnsi"/>
        </w:rPr>
        <w:fldChar w:fldCharType="end"/>
      </w:r>
      <w:r w:rsidRPr="001517FD">
        <w:rPr>
          <w:rFonts w:cstheme="minorHAnsi"/>
          <w:noProof/>
        </w:rPr>
        <w:t xml:space="preserve">. The numbers of families with particular </w:t>
      </w:r>
      <w:r w:rsidR="00D042C3" w:rsidRPr="001517FD">
        <w:rPr>
          <w:rFonts w:cstheme="minorHAnsi"/>
          <w:noProof/>
        </w:rPr>
        <w:t xml:space="preserve">incidence </w:t>
      </w:r>
      <w:r w:rsidRPr="001517FD">
        <w:rPr>
          <w:rFonts w:cstheme="minorHAnsi"/>
          <w:noProof/>
        </w:rPr>
        <w:t xml:space="preserve">of left-handed </w:t>
      </w:r>
      <w:r w:rsidR="00D042C3" w:rsidRPr="001517FD">
        <w:rPr>
          <w:rFonts w:cstheme="minorHAnsi"/>
          <w:noProof/>
        </w:rPr>
        <w:t xml:space="preserve">offspring </w:t>
      </w:r>
      <w:r w:rsidRPr="001517FD">
        <w:rPr>
          <w:rFonts w:cstheme="minorHAnsi"/>
          <w:noProof/>
        </w:rPr>
        <w:t xml:space="preserve">by family size and parental handedness </w:t>
      </w:r>
      <w:r w:rsidR="00AE7498">
        <w:rPr>
          <w:rFonts w:cstheme="minorHAnsi"/>
          <w:noProof/>
        </w:rPr>
        <w:t>divided to 4</w:t>
      </w:r>
      <w:commentRangeStart w:id="85"/>
      <w:commentRangeStart w:id="86"/>
      <w:r w:rsidRPr="001517FD">
        <w:rPr>
          <w:rFonts w:cstheme="minorHAnsi"/>
          <w:noProof/>
        </w:rPr>
        <w:t xml:space="preserve"> </w:t>
      </w:r>
      <w:commentRangeEnd w:id="85"/>
      <w:r w:rsidR="007B21F2" w:rsidRPr="001517FD">
        <w:rPr>
          <w:rStyle w:val="CommentReference"/>
          <w:rFonts w:cstheme="minorHAnsi"/>
          <w:i w:val="0"/>
          <w:iCs w:val="0"/>
          <w:color w:val="auto"/>
        </w:rPr>
        <w:commentReference w:id="85"/>
      </w:r>
      <w:commentRangeEnd w:id="86"/>
      <w:r w:rsidR="00E6002B" w:rsidRPr="001517FD">
        <w:rPr>
          <w:rStyle w:val="CommentReference"/>
          <w:rFonts w:cstheme="minorHAnsi"/>
          <w:i w:val="0"/>
          <w:iCs w:val="0"/>
          <w:color w:val="auto"/>
        </w:rPr>
        <w:commentReference w:id="86"/>
      </w:r>
      <w:r w:rsidRPr="001517FD">
        <w:rPr>
          <w:rFonts w:cstheme="minorHAnsi"/>
          <w:noProof/>
        </w:rPr>
        <w:t>data sets</w:t>
      </w:r>
      <w:r w:rsidR="00D042C3" w:rsidRPr="001517FD">
        <w:rPr>
          <w:rFonts w:cstheme="minorHAnsi"/>
          <w:noProof/>
        </w:rPr>
        <w:t>. M</w:t>
      </w:r>
      <w:r w:rsidRPr="001517FD">
        <w:rPr>
          <w:rFonts w:cstheme="minorHAnsi"/>
          <w:noProof/>
        </w:rPr>
        <w:t xml:space="preserve">ating data from </w:t>
      </w:r>
      <w:r w:rsidR="00D042C3" w:rsidRPr="001517FD">
        <w:rPr>
          <w:rFonts w:cstheme="minorHAnsi"/>
          <w:noProof/>
        </w:rPr>
        <w:t xml:space="preserve">Table </w:t>
      </w:r>
      <w:r w:rsidRPr="001517FD">
        <w:rPr>
          <w:rFonts w:cstheme="minorHAnsi"/>
          <w:noProof/>
        </w:rPr>
        <w:t>3 in McManus</w:t>
      </w:r>
      <w:del w:id="87" w:author="Tomer Oron" w:date="2023-12-18T10:19:00Z">
        <w:r w:rsidRPr="001517FD" w:rsidDel="00BB7B88">
          <w:rPr>
            <w:rFonts w:cstheme="minorHAnsi"/>
            <w:noProof/>
          </w:rPr>
          <w:delText xml:space="preserve"> </w:delText>
        </w:r>
      </w:del>
      <w:r w:rsidR="00D042C3" w:rsidRPr="001517FD">
        <w:rPr>
          <w:rFonts w:cstheme="minorHAnsi"/>
          <w:noProof/>
        </w:rPr>
        <w:t>(</w:t>
      </w:r>
      <w:r w:rsidRPr="001517FD">
        <w:rPr>
          <w:rFonts w:cstheme="minorHAnsi"/>
          <w:noProof/>
        </w:rPr>
        <w:t>1985)</w:t>
      </w:r>
      <w:r w:rsidR="00D042C3" w:rsidRPr="001517FD">
        <w:rPr>
          <w:rFonts w:cstheme="minorHAnsi"/>
          <w:noProof/>
        </w:rPr>
        <w:t>.</w:t>
      </w:r>
      <w:bookmarkEnd w:id="84"/>
    </w:p>
    <w:p w14:paraId="5BF1620C" w14:textId="77777777" w:rsidR="00B725A8" w:rsidRPr="001517FD" w:rsidRDefault="00B725A8" w:rsidP="00D02DC9">
      <w:pPr>
        <w:bidi w:val="0"/>
        <w:spacing w:line="360" w:lineRule="auto"/>
        <w:jc w:val="both"/>
        <w:rPr>
          <w:rFonts w:cstheme="minorHAnsi"/>
        </w:rPr>
      </w:pPr>
      <w:r w:rsidRPr="001517FD">
        <w:rPr>
          <w:rFonts w:cstheme="minorHAnsi"/>
          <w:kern w:val="0"/>
          <w:rtl/>
          <w14:ligatures w14:val="none"/>
        </w:rPr>
        <w:br w:type="page"/>
      </w:r>
    </w:p>
    <w:p w14:paraId="564B570D" w14:textId="77777777" w:rsidR="00B725A8" w:rsidRPr="001517FD" w:rsidRDefault="00B725A8" w:rsidP="00D02DC9">
      <w:pPr>
        <w:bidi w:val="0"/>
        <w:spacing w:after="0" w:line="360" w:lineRule="auto"/>
        <w:jc w:val="both"/>
        <w:rPr>
          <w:rFonts w:cstheme="minorHAnsi"/>
          <w:kern w:val="0"/>
          <w14:ligatures w14:val="none"/>
        </w:rPr>
        <w:sectPr w:rsidR="00B725A8" w:rsidRPr="001517FD" w:rsidSect="00087421">
          <w:headerReference w:type="default" r:id="rId26"/>
          <w:footerReference w:type="default" r:id="rId27"/>
          <w:pgSz w:w="16838" w:h="11906" w:orient="landscape"/>
          <w:pgMar w:top="1440" w:right="1440" w:bottom="1440" w:left="1440" w:header="709" w:footer="709" w:gutter="0"/>
          <w:cols w:space="720"/>
          <w:bidi/>
          <w:rtlGutter/>
        </w:sectPr>
      </w:pPr>
    </w:p>
    <w:p w14:paraId="0BC1E272" w14:textId="5BF0EDDF" w:rsidR="00B725A8" w:rsidRPr="001517FD" w:rsidRDefault="00B725A8" w:rsidP="00D02DC9">
      <w:pPr>
        <w:pStyle w:val="Heading3"/>
        <w:bidi w:val="0"/>
        <w:spacing w:line="360" w:lineRule="auto"/>
        <w:jc w:val="both"/>
        <w:rPr>
          <w:rFonts w:asciiTheme="minorHAnsi" w:hAnsiTheme="minorHAnsi" w:cstheme="minorHAnsi"/>
          <w:color w:val="auto"/>
          <w:sz w:val="22"/>
          <w:szCs w:val="22"/>
          <w:u w:val="single"/>
        </w:rPr>
      </w:pPr>
      <w:bookmarkStart w:id="88" w:name="_Toc153989603"/>
      <w:r w:rsidRPr="001517FD">
        <w:rPr>
          <w:rFonts w:asciiTheme="minorHAnsi" w:hAnsiTheme="minorHAnsi" w:cstheme="minorHAnsi"/>
          <w:color w:val="auto"/>
          <w:sz w:val="22"/>
          <w:szCs w:val="22"/>
          <w:u w:val="single"/>
        </w:rPr>
        <w:lastRenderedPageBreak/>
        <w:t>Twin data</w:t>
      </w:r>
      <w:bookmarkEnd w:id="88"/>
    </w:p>
    <w:p w14:paraId="2818D4F4" w14:textId="5668CD89" w:rsidR="00B725A8" w:rsidRPr="001517FD" w:rsidRDefault="00B725A8" w:rsidP="00D02DC9">
      <w:pPr>
        <w:bidi w:val="0"/>
        <w:spacing w:line="360" w:lineRule="auto"/>
        <w:jc w:val="both"/>
        <w:rPr>
          <w:rFonts w:cstheme="minorHAnsi"/>
        </w:rPr>
      </w:pPr>
      <w:r w:rsidRPr="001517FD">
        <w:rPr>
          <w:rFonts w:cstheme="minorHAnsi"/>
        </w:rPr>
        <w:t xml:space="preserve">The data </w:t>
      </w:r>
      <w:r w:rsidR="00D042C3" w:rsidRPr="001517FD">
        <w:rPr>
          <w:rFonts w:cstheme="minorHAnsi"/>
        </w:rPr>
        <w:t xml:space="preserve">on </w:t>
      </w:r>
      <w:r w:rsidRPr="001517FD">
        <w:rPr>
          <w:rFonts w:cstheme="minorHAnsi"/>
        </w:rPr>
        <w:t>twin phenotypes in McManus</w:t>
      </w:r>
      <w:r w:rsidR="00D042C3" w:rsidRPr="001517FD">
        <w:rPr>
          <w:rFonts w:cstheme="minorHAnsi"/>
        </w:rPr>
        <w:t xml:space="preserve"> (1985)</w:t>
      </w:r>
      <w:r w:rsidRPr="001517FD">
        <w:rPr>
          <w:rFonts w:cstheme="minorHAnsi"/>
        </w:rPr>
        <w:t xml:space="preserve"> paper </w:t>
      </w:r>
      <w:r w:rsidR="00D042C3" w:rsidRPr="001517FD">
        <w:rPr>
          <w:rFonts w:cstheme="minorHAnsi"/>
        </w:rPr>
        <w:t xml:space="preserve">was </w:t>
      </w:r>
      <w:r w:rsidR="0044745A" w:rsidRPr="001517FD">
        <w:rPr>
          <w:rFonts w:cstheme="minorHAnsi"/>
        </w:rPr>
        <w:t xml:space="preserve">presented </w:t>
      </w:r>
      <w:r w:rsidRPr="001517FD">
        <w:rPr>
          <w:rFonts w:cstheme="minorHAnsi"/>
        </w:rPr>
        <w:t>in a single table, distinguishing between MZ and DZ twins and showing the observed number of twins matching each phenotype, without considering parental phenotypes. Th</w:t>
      </w:r>
      <w:r w:rsidR="00D042C3" w:rsidRPr="001517FD">
        <w:rPr>
          <w:rFonts w:cstheme="minorHAnsi"/>
        </w:rPr>
        <w:t>ese</w:t>
      </w:r>
      <w:r w:rsidRPr="001517FD">
        <w:rPr>
          <w:rFonts w:cstheme="minorHAnsi"/>
        </w:rPr>
        <w:t xml:space="preserve"> data </w:t>
      </w:r>
      <w:r w:rsidR="00D042C3" w:rsidRPr="001517FD">
        <w:rPr>
          <w:rFonts w:cstheme="minorHAnsi"/>
        </w:rPr>
        <w:t xml:space="preserve">were </w:t>
      </w:r>
      <w:r w:rsidRPr="001517FD">
        <w:rPr>
          <w:rFonts w:cstheme="minorHAnsi"/>
        </w:rPr>
        <w:t xml:space="preserve">collected from </w:t>
      </w:r>
      <w:r w:rsidR="008769BD" w:rsidRPr="001517FD">
        <w:rPr>
          <w:rFonts w:cstheme="minorHAnsi"/>
        </w:rPr>
        <w:t>thirteen</w:t>
      </w:r>
      <w:r w:rsidRPr="001517FD">
        <w:rPr>
          <w:rFonts w:cstheme="minorHAnsi"/>
        </w:rPr>
        <w:t xml:space="preserve"> different twin studies, </w:t>
      </w:r>
      <w:r w:rsidR="00183CB5" w:rsidRPr="001517FD">
        <w:rPr>
          <w:rFonts w:cstheme="minorHAnsi"/>
        </w:rPr>
        <w:t xml:space="preserve">containing </w:t>
      </w:r>
      <w:r w:rsidRPr="001517FD">
        <w:rPr>
          <w:rFonts w:cstheme="minorHAnsi"/>
        </w:rPr>
        <w:t xml:space="preserve">a total of </w:t>
      </w:r>
      <m:oMath>
        <m:r>
          <w:rPr>
            <w:rFonts w:ascii="Cambria Math" w:hAnsi="Cambria Math" w:cstheme="minorHAnsi"/>
          </w:rPr>
          <m:t>1,908</m:t>
        </m:r>
      </m:oMath>
      <w:r w:rsidRPr="001517FD">
        <w:rPr>
          <w:rFonts w:cstheme="minorHAnsi"/>
        </w:rPr>
        <w:t xml:space="preserve"> </w:t>
      </w:r>
      <w:r w:rsidR="00D042C3" w:rsidRPr="001517FD">
        <w:rPr>
          <w:rFonts w:cstheme="minorHAnsi"/>
        </w:rPr>
        <w:t xml:space="preserve">pairs </w:t>
      </w:r>
      <w:r w:rsidRPr="001517FD">
        <w:rPr>
          <w:rFonts w:cstheme="minorHAnsi"/>
        </w:rPr>
        <w:t xml:space="preserve">of MZ twins with a </w:t>
      </w:r>
      <w:r w:rsidR="003C7191">
        <w:rPr>
          <w:rFonts w:cstheme="minorHAnsi"/>
        </w:rPr>
        <w:t>left-handedness</w:t>
      </w:r>
      <w:r w:rsidRPr="001517FD">
        <w:rPr>
          <w:rFonts w:cstheme="minorHAnsi"/>
        </w:rPr>
        <w:t xml:space="preserve"> rate of </w:t>
      </w:r>
      <m:oMath>
        <m:r>
          <w:rPr>
            <w:rFonts w:ascii="Cambria Math" w:hAnsi="Cambria Math" w:cstheme="minorHAnsi"/>
          </w:rPr>
          <m:t>10.4%</m:t>
        </m:r>
      </m:oMath>
      <w:r w:rsidRPr="001517FD">
        <w:rPr>
          <w:rFonts w:cstheme="minorHAnsi"/>
        </w:rPr>
        <w:t xml:space="preserve"> and a discordance rate of </w:t>
      </w:r>
      <m:oMath>
        <m:r>
          <w:rPr>
            <w:rFonts w:ascii="Cambria Math" w:hAnsi="Cambria Math" w:cstheme="minorHAnsi"/>
          </w:rPr>
          <m:t>18.92%</m:t>
        </m:r>
      </m:oMath>
      <w:r w:rsidRPr="001517FD">
        <w:rPr>
          <w:rFonts w:cstheme="minorHAnsi"/>
        </w:rPr>
        <w:t>. Additionally, the data include</w:t>
      </w:r>
      <w:r w:rsidR="00D042C3" w:rsidRPr="001517FD">
        <w:rPr>
          <w:rFonts w:cstheme="minorHAnsi"/>
        </w:rPr>
        <w:t xml:space="preserve"> </w:t>
      </w:r>
      <m:oMath>
        <m:r>
          <w:rPr>
            <w:rFonts w:ascii="Cambria Math" w:hAnsi="Cambria Math" w:cstheme="minorHAnsi"/>
          </w:rPr>
          <m:t>1,757</m:t>
        </m:r>
      </m:oMath>
      <w:r w:rsidRPr="001517FD">
        <w:rPr>
          <w:rFonts w:cstheme="minorHAnsi"/>
        </w:rPr>
        <w:t xml:space="preserve"> </w:t>
      </w:r>
      <w:r w:rsidR="00D042C3" w:rsidRPr="001517FD">
        <w:rPr>
          <w:rFonts w:cstheme="minorHAnsi"/>
        </w:rPr>
        <w:t xml:space="preserve">pairs </w:t>
      </w:r>
      <w:r w:rsidRPr="001517FD">
        <w:rPr>
          <w:rFonts w:cstheme="minorHAnsi"/>
        </w:rPr>
        <w:t xml:space="preserve">of DZ twins with a </w:t>
      </w:r>
      <w:r w:rsidR="003C7191">
        <w:rPr>
          <w:rFonts w:cstheme="minorHAnsi"/>
        </w:rPr>
        <w:t>left-handedness</w:t>
      </w:r>
      <w:r w:rsidRPr="001517FD">
        <w:rPr>
          <w:rFonts w:cstheme="minorHAnsi"/>
        </w:rPr>
        <w:t xml:space="preserve"> rate of </w:t>
      </w:r>
      <m:oMath>
        <m:r>
          <w:rPr>
            <w:rFonts w:ascii="Cambria Math" w:hAnsi="Cambria Math" w:cstheme="minorHAnsi"/>
          </w:rPr>
          <m:t>13.14%</m:t>
        </m:r>
      </m:oMath>
      <w:r w:rsidRPr="001517FD">
        <w:rPr>
          <w:rFonts w:cstheme="minorHAnsi"/>
        </w:rPr>
        <w:t xml:space="preserve"> and a discordance rate of </w:t>
      </w:r>
      <m:oMath>
        <m:r>
          <w:rPr>
            <w:rFonts w:ascii="Cambria Math" w:hAnsi="Cambria Math" w:cstheme="minorHAnsi"/>
          </w:rPr>
          <m:t>22.88%</m:t>
        </m:r>
      </m:oMath>
      <w:r w:rsidRPr="001517FD">
        <w:rPr>
          <w:rFonts w:cstheme="minorHAnsi"/>
        </w:rPr>
        <w:t xml:space="preserve">. </w:t>
      </w:r>
      <w:commentRangeStart w:id="89"/>
      <w:r w:rsidRPr="001517FD">
        <w:rPr>
          <w:rFonts w:cstheme="minorHAnsi"/>
        </w:rPr>
        <w:t>Th</w:t>
      </w:r>
      <w:r w:rsidR="00D042C3" w:rsidRPr="001517FD">
        <w:rPr>
          <w:rFonts w:cstheme="minorHAnsi"/>
        </w:rPr>
        <w:t>ese</w:t>
      </w:r>
      <w:r w:rsidRPr="001517FD">
        <w:rPr>
          <w:rFonts w:cstheme="minorHAnsi"/>
        </w:rPr>
        <w:t xml:space="preserve"> data </w:t>
      </w:r>
      <w:r w:rsidR="00D042C3" w:rsidRPr="001517FD">
        <w:rPr>
          <w:rFonts w:cstheme="minorHAnsi"/>
        </w:rPr>
        <w:t xml:space="preserve">are </w:t>
      </w:r>
      <w:r w:rsidRPr="001517FD">
        <w:rPr>
          <w:rFonts w:cstheme="minorHAnsi"/>
        </w:rPr>
        <w:t xml:space="preserve">consistent with the </w:t>
      </w:r>
      <w:r w:rsidR="00AE7498">
        <w:rPr>
          <w:rFonts w:cstheme="minorHAnsi"/>
        </w:rPr>
        <w:t>previous knowledge about handedness as described in the third</w:t>
      </w:r>
      <w:r w:rsidRPr="001517FD">
        <w:rPr>
          <w:rFonts w:cstheme="minorHAnsi"/>
        </w:rPr>
        <w:t xml:space="preserve"> requirement of the model</w:t>
      </w:r>
      <w:r w:rsidR="008769BD" w:rsidRPr="001517FD">
        <w:rPr>
          <w:rFonts w:cstheme="minorHAnsi"/>
        </w:rPr>
        <w:t>.</w:t>
      </w:r>
      <w:commentRangeEnd w:id="89"/>
      <w:r w:rsidR="00265C97">
        <w:rPr>
          <w:rFonts w:cstheme="minorHAnsi"/>
        </w:rPr>
        <w:t xml:space="preserve"> </w:t>
      </w:r>
      <w:r w:rsidR="00665824" w:rsidRPr="001517FD">
        <w:rPr>
          <w:rStyle w:val="CommentReference"/>
          <w:rFonts w:cstheme="minorHAnsi"/>
        </w:rPr>
        <w:commentReference w:id="89"/>
      </w:r>
      <w:r w:rsidR="00D042C3" w:rsidRPr="001517FD">
        <w:rPr>
          <w:rFonts w:cstheme="minorHAnsi"/>
        </w:rPr>
        <w:t>O</w:t>
      </w:r>
      <w:r w:rsidR="00183CB5" w:rsidRPr="001517FD">
        <w:rPr>
          <w:rFonts w:cstheme="minorHAnsi"/>
        </w:rPr>
        <w:t xml:space="preserve">bserved data from </w:t>
      </w:r>
      <w:r w:rsidRPr="001517FD">
        <w:rPr>
          <w:rFonts w:cstheme="minorHAnsi"/>
        </w:rPr>
        <w:t xml:space="preserve">these studies </w:t>
      </w:r>
      <w:r w:rsidR="00D042C3" w:rsidRPr="001517FD">
        <w:rPr>
          <w:rFonts w:cstheme="minorHAnsi"/>
        </w:rPr>
        <w:t xml:space="preserve">are </w:t>
      </w:r>
      <w:r w:rsidRPr="001517FD">
        <w:rPr>
          <w:rFonts w:cstheme="minorHAnsi"/>
        </w:rPr>
        <w:t xml:space="preserve">presented in Table </w:t>
      </w:r>
      <w:r w:rsidR="00F701A3" w:rsidRPr="001517FD">
        <w:rPr>
          <w:rFonts w:cstheme="minorHAnsi"/>
        </w:rPr>
        <w:t>4</w:t>
      </w:r>
      <w:r w:rsidRPr="001517FD">
        <w:rPr>
          <w:rFonts w:cstheme="minorHAnsi"/>
        </w:rPr>
        <w:t>.</w:t>
      </w:r>
    </w:p>
    <w:p w14:paraId="5BAE6E8E" w14:textId="7C67DF20" w:rsidR="00B725A8" w:rsidRPr="001517FD" w:rsidRDefault="00B725A8" w:rsidP="00D02DC9">
      <w:pPr>
        <w:pStyle w:val="Caption"/>
        <w:keepNext/>
        <w:bidi w:val="0"/>
        <w:jc w:val="both"/>
        <w:rPr>
          <w:rFonts w:cstheme="minorHAnsi"/>
        </w:rPr>
      </w:pPr>
      <w:bookmarkStart w:id="90" w:name="_Toc153726530"/>
      <w:r w:rsidRPr="001517FD">
        <w:rPr>
          <w:rFonts w:cstheme="minorHAnsi"/>
        </w:rPr>
        <w:t xml:space="preserve">Table </w:t>
      </w:r>
      <w:r w:rsidRPr="001517FD">
        <w:rPr>
          <w:rFonts w:cstheme="minorHAnsi"/>
        </w:rPr>
        <w:fldChar w:fldCharType="begin"/>
      </w:r>
      <w:r w:rsidRPr="001517FD">
        <w:rPr>
          <w:rFonts w:cstheme="minorHAnsi"/>
        </w:rPr>
        <w:instrText>SEQ Table \* ARABIC</w:instrText>
      </w:r>
      <w:r w:rsidRPr="001517FD">
        <w:rPr>
          <w:rFonts w:cstheme="minorHAnsi"/>
        </w:rPr>
        <w:fldChar w:fldCharType="separate"/>
      </w:r>
      <w:r w:rsidR="007B0160">
        <w:rPr>
          <w:rFonts w:cstheme="minorHAnsi"/>
          <w:noProof/>
        </w:rPr>
        <w:t>4</w:t>
      </w:r>
      <w:r w:rsidRPr="001517FD">
        <w:rPr>
          <w:rFonts w:cstheme="minorHAnsi"/>
        </w:rPr>
        <w:fldChar w:fldCharType="end"/>
      </w:r>
      <w:r w:rsidRPr="001517FD">
        <w:rPr>
          <w:rFonts w:cstheme="minorHAnsi"/>
          <w:noProof/>
        </w:rPr>
        <w:t>. The observed numbers of R-R, R-L</w:t>
      </w:r>
      <w:r w:rsidR="00D042C3" w:rsidRPr="001517FD">
        <w:rPr>
          <w:rFonts w:cstheme="minorHAnsi"/>
          <w:noProof/>
        </w:rPr>
        <w:t>,</w:t>
      </w:r>
      <w:r w:rsidRPr="001517FD">
        <w:rPr>
          <w:rFonts w:cstheme="minorHAnsi"/>
          <w:noProof/>
        </w:rPr>
        <w:t xml:space="preserve"> and L-L pairs of MZ and DZ twins from 13 differant studies</w:t>
      </w:r>
      <w:r w:rsidR="00D042C3" w:rsidRPr="001517FD">
        <w:rPr>
          <w:rFonts w:cstheme="minorHAnsi"/>
          <w:noProof/>
        </w:rPr>
        <w:t xml:space="preserve">. Observations </w:t>
      </w:r>
      <w:r w:rsidRPr="001517FD">
        <w:rPr>
          <w:rFonts w:cstheme="minorHAnsi"/>
          <w:noProof/>
        </w:rPr>
        <w:t xml:space="preserve">taken from </w:t>
      </w:r>
      <w:r w:rsidR="00D042C3" w:rsidRPr="001517FD">
        <w:rPr>
          <w:rFonts w:cstheme="minorHAnsi"/>
          <w:noProof/>
        </w:rPr>
        <w:t>T</w:t>
      </w:r>
      <w:r w:rsidRPr="001517FD">
        <w:rPr>
          <w:rFonts w:cstheme="minorHAnsi"/>
          <w:noProof/>
        </w:rPr>
        <w:t xml:space="preserve">able 5 in McManus </w:t>
      </w:r>
      <w:r w:rsidR="00D042C3" w:rsidRPr="001517FD">
        <w:rPr>
          <w:rFonts w:cstheme="minorHAnsi"/>
          <w:noProof/>
        </w:rPr>
        <w:t>(</w:t>
      </w:r>
      <w:r w:rsidRPr="001517FD">
        <w:rPr>
          <w:rFonts w:cstheme="minorHAnsi"/>
          <w:noProof/>
        </w:rPr>
        <w:t>1985)</w:t>
      </w:r>
      <w:r w:rsidR="00D042C3" w:rsidRPr="001517FD">
        <w:rPr>
          <w:rFonts w:cstheme="minorHAnsi"/>
          <w:noProof/>
        </w:rPr>
        <w:t>.</w:t>
      </w:r>
      <w:bookmarkEnd w:id="90"/>
    </w:p>
    <w:tbl>
      <w:tblPr>
        <w:tblStyle w:val="TableGrid"/>
        <w:tblW w:w="0" w:type="auto"/>
        <w:jc w:val="center"/>
        <w:tblLook w:val="04A0" w:firstRow="1" w:lastRow="0" w:firstColumn="1" w:lastColumn="0" w:noHBand="0" w:noVBand="1"/>
      </w:tblPr>
      <w:tblGrid>
        <w:gridCol w:w="1699"/>
        <w:gridCol w:w="662"/>
        <w:gridCol w:w="798"/>
        <w:gridCol w:w="798"/>
        <w:gridCol w:w="693"/>
        <w:gridCol w:w="662"/>
        <w:gridCol w:w="662"/>
        <w:gridCol w:w="889"/>
        <w:gridCol w:w="767"/>
        <w:gridCol w:w="645"/>
        <w:gridCol w:w="741"/>
      </w:tblGrid>
      <w:tr w:rsidR="00B725A8" w:rsidRPr="001517FD" w14:paraId="43B0D57C"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4DD4163A"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study</w:t>
            </w:r>
          </w:p>
        </w:tc>
        <w:tc>
          <w:tcPr>
            <w:tcW w:w="3613" w:type="dxa"/>
            <w:gridSpan w:val="5"/>
            <w:tcBorders>
              <w:top w:val="single" w:sz="4" w:space="0" w:color="auto"/>
              <w:left w:val="single" w:sz="4" w:space="0" w:color="auto"/>
              <w:bottom w:val="single" w:sz="4" w:space="0" w:color="auto"/>
              <w:right w:val="single" w:sz="18" w:space="0" w:color="auto"/>
            </w:tcBorders>
            <w:vAlign w:val="center"/>
            <w:hideMark/>
          </w:tcPr>
          <w:p w14:paraId="5C658456"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MZ twins</w:t>
            </w:r>
          </w:p>
        </w:tc>
        <w:tc>
          <w:tcPr>
            <w:tcW w:w="3704" w:type="dxa"/>
            <w:gridSpan w:val="5"/>
            <w:tcBorders>
              <w:top w:val="single" w:sz="4" w:space="0" w:color="auto"/>
              <w:left w:val="single" w:sz="18" w:space="0" w:color="auto"/>
              <w:bottom w:val="single" w:sz="4" w:space="0" w:color="auto"/>
              <w:right w:val="single" w:sz="4" w:space="0" w:color="auto"/>
            </w:tcBorders>
            <w:vAlign w:val="center"/>
            <w:hideMark/>
          </w:tcPr>
          <w:p w14:paraId="3D92CC35"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DZ twins</w:t>
            </w:r>
          </w:p>
        </w:tc>
      </w:tr>
      <w:tr w:rsidR="00B725A8" w:rsidRPr="001517FD" w14:paraId="196B4157"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AD3C8" w14:textId="77777777" w:rsidR="00B725A8" w:rsidRPr="001517FD" w:rsidRDefault="00B725A8" w:rsidP="00D02DC9">
            <w:pPr>
              <w:bidi w:val="0"/>
              <w:spacing w:line="240" w:lineRule="auto"/>
              <w:jc w:val="both"/>
              <w:rPr>
                <w:rFonts w:cstheme="minorHAnsi"/>
                <w:b/>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14:paraId="3E9B826A" w14:textId="77777777" w:rsidR="00B725A8" w:rsidRPr="001517FD" w:rsidRDefault="00B725A8" w:rsidP="00D02DC9">
            <w:pPr>
              <w:bidi w:val="0"/>
              <w:spacing w:line="240" w:lineRule="auto"/>
              <w:jc w:val="both"/>
              <w:rPr>
                <w:rFonts w:cstheme="minorHAnsi"/>
                <w:b/>
                <w:bCs/>
              </w:rPr>
            </w:pPr>
            <m:oMathPara>
              <m:oMath>
                <m:r>
                  <w:rPr>
                    <w:rFonts w:ascii="Cambria Math" w:hAnsi="Cambria Math" w:cstheme="minorHAnsi"/>
                    <w:sz w:val="16"/>
                    <w:szCs w:val="16"/>
                  </w:rPr>
                  <m:t>p</m:t>
                </m:r>
                <m:d>
                  <m:dPr>
                    <m:ctrlPr>
                      <w:rPr>
                        <w:rFonts w:ascii="Cambria Math" w:hAnsi="Cambria Math" w:cstheme="minorHAnsi"/>
                        <w:sz w:val="16"/>
                        <w:szCs w:val="16"/>
                      </w:rPr>
                    </m:ctrlPr>
                  </m:dPr>
                  <m:e>
                    <m:sSub>
                      <m:sSubPr>
                        <m:ctrlPr>
                          <w:rPr>
                            <w:rFonts w:ascii="Cambria Math" w:hAnsi="Cambria Math" w:cstheme="minorHAnsi"/>
                            <w:sz w:val="16"/>
                            <w:szCs w:val="16"/>
                          </w:rPr>
                        </m:ctrlPr>
                      </m:sSubPr>
                      <m:e>
                        <m:r>
                          <w:rPr>
                            <w:rFonts w:ascii="Cambria Math" w:hAnsi="Cambria Math" w:cstheme="minorHAnsi"/>
                            <w:sz w:val="16"/>
                            <w:szCs w:val="16"/>
                          </w:rPr>
                          <m:t>L</m:t>
                        </m:r>
                      </m:e>
                      <m:sub>
                        <m:r>
                          <w:rPr>
                            <w:rFonts w:ascii="Cambria Math" w:hAnsi="Cambria Math" w:cstheme="minorHAnsi"/>
                            <w:sz w:val="16"/>
                            <w:szCs w:val="16"/>
                          </w:rPr>
                          <m:t>m</m:t>
                        </m:r>
                      </m:sub>
                    </m:sSub>
                  </m:e>
                </m:d>
              </m:oMath>
            </m:oMathPara>
          </w:p>
        </w:tc>
        <w:tc>
          <w:tcPr>
            <w:tcW w:w="798" w:type="dxa"/>
            <w:tcBorders>
              <w:top w:val="single" w:sz="4" w:space="0" w:color="auto"/>
              <w:left w:val="single" w:sz="4" w:space="0" w:color="auto"/>
              <w:bottom w:val="single" w:sz="4" w:space="0" w:color="auto"/>
              <w:right w:val="single" w:sz="4" w:space="0" w:color="auto"/>
            </w:tcBorders>
            <w:vAlign w:val="center"/>
            <w:hideMark/>
          </w:tcPr>
          <w:p w14:paraId="6EE6DF91" w14:textId="77777777" w:rsidR="00B725A8" w:rsidRPr="001517FD" w:rsidRDefault="00B725A8" w:rsidP="00D02DC9">
            <w:pPr>
              <w:bidi w:val="0"/>
              <w:spacing w:line="240" w:lineRule="auto"/>
              <w:jc w:val="both"/>
              <w:rPr>
                <w:rFonts w:cstheme="minorHAnsi"/>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R</m:t>
                </m:r>
              </m:oMath>
            </m:oMathPara>
          </w:p>
        </w:tc>
        <w:tc>
          <w:tcPr>
            <w:tcW w:w="798" w:type="dxa"/>
            <w:tcBorders>
              <w:top w:val="single" w:sz="4" w:space="0" w:color="auto"/>
              <w:left w:val="single" w:sz="4" w:space="0" w:color="auto"/>
              <w:bottom w:val="single" w:sz="4" w:space="0" w:color="auto"/>
              <w:right w:val="single" w:sz="4" w:space="0" w:color="auto"/>
            </w:tcBorders>
            <w:vAlign w:val="center"/>
            <w:hideMark/>
          </w:tcPr>
          <w:p w14:paraId="2A1BAD52" w14:textId="77777777" w:rsidR="00B725A8" w:rsidRPr="001517FD" w:rsidRDefault="00B725A8" w:rsidP="00D02DC9">
            <w:pPr>
              <w:bidi w:val="0"/>
              <w:spacing w:line="240" w:lineRule="auto"/>
              <w:jc w:val="both"/>
              <w:rPr>
                <w:rFonts w:cstheme="minorHAnsi"/>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693" w:type="dxa"/>
            <w:tcBorders>
              <w:top w:val="single" w:sz="4" w:space="0" w:color="auto"/>
              <w:left w:val="single" w:sz="4" w:space="0" w:color="auto"/>
              <w:bottom w:val="single" w:sz="4" w:space="0" w:color="auto"/>
              <w:right w:val="single" w:sz="4" w:space="0" w:color="auto"/>
            </w:tcBorders>
            <w:vAlign w:val="center"/>
            <w:hideMark/>
          </w:tcPr>
          <w:p w14:paraId="02D4EF25" w14:textId="77777777" w:rsidR="00B725A8" w:rsidRPr="001517FD" w:rsidRDefault="00B725A8" w:rsidP="00D02DC9">
            <w:pPr>
              <w:bidi w:val="0"/>
              <w:spacing w:line="240" w:lineRule="auto"/>
              <w:jc w:val="both"/>
              <w:rPr>
                <w:rFonts w:cstheme="minorHAnsi"/>
                <w:b/>
                <w:bCs/>
              </w:rPr>
            </w:pPr>
            <m:oMathPara>
              <m:oMath>
                <m:r>
                  <w:rPr>
                    <w:rFonts w:ascii="Cambria Math" w:hAnsi="Cambria Math" w:cstheme="minorHAnsi"/>
                    <w:sz w:val="16"/>
                    <w:szCs w:val="16"/>
                  </w:rPr>
                  <m:t>L</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662" w:type="dxa"/>
            <w:tcBorders>
              <w:top w:val="single" w:sz="4" w:space="0" w:color="auto"/>
              <w:left w:val="single" w:sz="4" w:space="0" w:color="auto"/>
              <w:bottom w:val="single" w:sz="4" w:space="0" w:color="auto"/>
              <w:right w:val="single" w:sz="18" w:space="0" w:color="auto"/>
            </w:tcBorders>
            <w:vAlign w:val="center"/>
            <w:hideMark/>
          </w:tcPr>
          <w:p w14:paraId="3DE71570" w14:textId="77777777" w:rsidR="00B725A8" w:rsidRPr="001517FD" w:rsidRDefault="00000000" w:rsidP="00D02DC9">
            <w:pPr>
              <w:bidi w:val="0"/>
              <w:spacing w:line="240" w:lineRule="auto"/>
              <w:jc w:val="both"/>
              <w:rPr>
                <w:rFonts w:eastAsia="Calibri" w:cstheme="minorHAnsi"/>
                <w:sz w:val="16"/>
                <w:szCs w:val="16"/>
              </w:rPr>
            </w:pPr>
            <m:oMathPara>
              <m:oMath>
                <m:sSup>
                  <m:sSupPr>
                    <m:ctrlPr>
                      <w:rPr>
                        <w:rFonts w:ascii="Cambria Math" w:hAnsi="Cambria Math" w:cstheme="minorHAnsi"/>
                        <w:sz w:val="16"/>
                        <w:szCs w:val="16"/>
                      </w:rPr>
                    </m:ctrlPr>
                  </m:sSupPr>
                  <m:e>
                    <m:r>
                      <w:rPr>
                        <w:rFonts w:ascii="Cambria Math" w:hAnsi="Cambria Math" w:cstheme="minorHAnsi"/>
                        <w:sz w:val="16"/>
                        <w:szCs w:val="16"/>
                      </w:rPr>
                      <m:t>χ</m:t>
                    </m:r>
                  </m:e>
                  <m:sup>
                    <m:r>
                      <m:rPr>
                        <m:sty m:val="p"/>
                      </m:rPr>
                      <w:rPr>
                        <w:rFonts w:ascii="Cambria Math" w:hAnsi="Cambria Math" w:cstheme="minorHAnsi"/>
                        <w:sz w:val="16"/>
                        <w:szCs w:val="16"/>
                      </w:rPr>
                      <m:t>2</m:t>
                    </m:r>
                  </m:sup>
                </m:sSup>
              </m:oMath>
            </m:oMathPara>
          </w:p>
          <w:p w14:paraId="652E4FF7" w14:textId="77777777" w:rsidR="00B725A8" w:rsidRPr="001517FD" w:rsidRDefault="00B725A8" w:rsidP="00D02DC9">
            <w:pPr>
              <w:bidi w:val="0"/>
              <w:spacing w:line="240" w:lineRule="auto"/>
              <w:jc w:val="both"/>
              <w:rPr>
                <w:rFonts w:cstheme="minorHAnsi"/>
                <w:b/>
                <w:bCs/>
              </w:rPr>
            </w:pPr>
            <w:proofErr w:type="spellStart"/>
            <w:r w:rsidRPr="001517FD">
              <w:rPr>
                <w:rFonts w:eastAsia="Calibri" w:cstheme="minorHAnsi"/>
                <w:sz w:val="16"/>
                <w:szCs w:val="16"/>
              </w:rPr>
              <w:t>df</w:t>
            </w:r>
            <w:proofErr w:type="spellEnd"/>
            <w:r w:rsidRPr="001517FD">
              <w:rPr>
                <w:rFonts w:eastAsia="Calibri" w:cstheme="minorHAnsi"/>
                <w:sz w:val="16"/>
                <w:szCs w:val="16"/>
              </w:rPr>
              <w:t>=1</w:t>
            </w:r>
          </w:p>
        </w:tc>
        <w:tc>
          <w:tcPr>
            <w:tcW w:w="662" w:type="dxa"/>
            <w:tcBorders>
              <w:top w:val="single" w:sz="4" w:space="0" w:color="auto"/>
              <w:left w:val="single" w:sz="18" w:space="0" w:color="auto"/>
              <w:bottom w:val="single" w:sz="4" w:space="0" w:color="auto"/>
              <w:right w:val="single" w:sz="4" w:space="0" w:color="auto"/>
            </w:tcBorders>
            <w:vAlign w:val="center"/>
            <w:hideMark/>
          </w:tcPr>
          <w:p w14:paraId="3CBEA540" w14:textId="77777777" w:rsidR="00B725A8" w:rsidRPr="001517FD" w:rsidRDefault="00B725A8" w:rsidP="00D02DC9">
            <w:pPr>
              <w:bidi w:val="0"/>
              <w:spacing w:line="240" w:lineRule="auto"/>
              <w:jc w:val="both"/>
              <w:rPr>
                <w:rFonts w:cstheme="minorHAnsi"/>
                <w:b/>
                <w:bCs/>
              </w:rPr>
            </w:pPr>
            <m:oMathPara>
              <m:oMath>
                <m:r>
                  <w:rPr>
                    <w:rFonts w:ascii="Cambria Math" w:hAnsi="Cambria Math" w:cstheme="minorHAnsi"/>
                    <w:sz w:val="16"/>
                    <w:szCs w:val="16"/>
                  </w:rPr>
                  <m:t>p</m:t>
                </m:r>
                <m:d>
                  <m:dPr>
                    <m:ctrlPr>
                      <w:rPr>
                        <w:rFonts w:ascii="Cambria Math" w:hAnsi="Cambria Math" w:cstheme="minorHAnsi"/>
                        <w:sz w:val="16"/>
                        <w:szCs w:val="16"/>
                      </w:rPr>
                    </m:ctrlPr>
                  </m:dPr>
                  <m:e>
                    <m:sSub>
                      <m:sSubPr>
                        <m:ctrlPr>
                          <w:rPr>
                            <w:rFonts w:ascii="Cambria Math" w:hAnsi="Cambria Math" w:cstheme="minorHAnsi"/>
                            <w:sz w:val="16"/>
                            <w:szCs w:val="16"/>
                          </w:rPr>
                        </m:ctrlPr>
                      </m:sSubPr>
                      <m:e>
                        <m:r>
                          <w:rPr>
                            <w:rFonts w:ascii="Cambria Math" w:hAnsi="Cambria Math" w:cstheme="minorHAnsi"/>
                            <w:sz w:val="16"/>
                            <w:szCs w:val="16"/>
                          </w:rPr>
                          <m:t>L</m:t>
                        </m:r>
                      </m:e>
                      <m:sub>
                        <m:r>
                          <w:rPr>
                            <w:rFonts w:ascii="Cambria Math" w:hAnsi="Cambria Math" w:cstheme="minorHAnsi"/>
                            <w:sz w:val="16"/>
                            <w:szCs w:val="16"/>
                          </w:rPr>
                          <m:t>m</m:t>
                        </m:r>
                      </m:sub>
                    </m:sSub>
                  </m:e>
                </m:d>
              </m:oMath>
            </m:oMathPara>
          </w:p>
        </w:tc>
        <w:tc>
          <w:tcPr>
            <w:tcW w:w="889" w:type="dxa"/>
            <w:tcBorders>
              <w:top w:val="single" w:sz="4" w:space="0" w:color="auto"/>
              <w:left w:val="single" w:sz="4" w:space="0" w:color="auto"/>
              <w:bottom w:val="single" w:sz="4" w:space="0" w:color="auto"/>
              <w:right w:val="single" w:sz="4" w:space="0" w:color="auto"/>
            </w:tcBorders>
            <w:vAlign w:val="center"/>
            <w:hideMark/>
          </w:tcPr>
          <w:p w14:paraId="78D65F04" w14:textId="77777777" w:rsidR="00B725A8" w:rsidRPr="001517FD" w:rsidRDefault="00B725A8" w:rsidP="00D02DC9">
            <w:pPr>
              <w:bidi w:val="0"/>
              <w:spacing w:line="240" w:lineRule="auto"/>
              <w:jc w:val="both"/>
              <w:rPr>
                <w:rFonts w:cstheme="minorHAnsi"/>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R</m:t>
                </m:r>
              </m:oMath>
            </m:oMathPara>
          </w:p>
        </w:tc>
        <w:tc>
          <w:tcPr>
            <w:tcW w:w="767" w:type="dxa"/>
            <w:tcBorders>
              <w:top w:val="single" w:sz="4" w:space="0" w:color="auto"/>
              <w:left w:val="single" w:sz="4" w:space="0" w:color="auto"/>
              <w:bottom w:val="single" w:sz="4" w:space="0" w:color="auto"/>
              <w:right w:val="single" w:sz="4" w:space="0" w:color="auto"/>
            </w:tcBorders>
            <w:vAlign w:val="center"/>
            <w:hideMark/>
          </w:tcPr>
          <w:p w14:paraId="53080354" w14:textId="77777777" w:rsidR="00B725A8" w:rsidRPr="001517FD" w:rsidRDefault="00B725A8" w:rsidP="00D02DC9">
            <w:pPr>
              <w:bidi w:val="0"/>
              <w:spacing w:line="240" w:lineRule="auto"/>
              <w:jc w:val="both"/>
              <w:rPr>
                <w:rFonts w:cstheme="minorHAnsi"/>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645" w:type="dxa"/>
            <w:tcBorders>
              <w:top w:val="single" w:sz="4" w:space="0" w:color="auto"/>
              <w:left w:val="single" w:sz="4" w:space="0" w:color="auto"/>
              <w:bottom w:val="single" w:sz="4" w:space="0" w:color="auto"/>
              <w:right w:val="single" w:sz="4" w:space="0" w:color="auto"/>
            </w:tcBorders>
            <w:vAlign w:val="center"/>
            <w:hideMark/>
          </w:tcPr>
          <w:p w14:paraId="7574967D" w14:textId="77777777" w:rsidR="00B725A8" w:rsidRPr="001517FD" w:rsidRDefault="00B725A8" w:rsidP="00D02DC9">
            <w:pPr>
              <w:bidi w:val="0"/>
              <w:spacing w:line="240" w:lineRule="auto"/>
              <w:jc w:val="both"/>
              <w:rPr>
                <w:rFonts w:cstheme="minorHAnsi"/>
                <w:b/>
                <w:bCs/>
              </w:rPr>
            </w:pPr>
            <m:oMathPara>
              <m:oMath>
                <m:r>
                  <w:rPr>
                    <w:rFonts w:ascii="Cambria Math" w:hAnsi="Cambria Math" w:cstheme="minorHAnsi"/>
                    <w:sz w:val="16"/>
                    <w:szCs w:val="16"/>
                  </w:rPr>
                  <m:t>L</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741" w:type="dxa"/>
            <w:tcBorders>
              <w:top w:val="single" w:sz="4" w:space="0" w:color="auto"/>
              <w:left w:val="single" w:sz="4" w:space="0" w:color="auto"/>
              <w:bottom w:val="single" w:sz="4" w:space="0" w:color="auto"/>
              <w:right w:val="single" w:sz="4" w:space="0" w:color="auto"/>
            </w:tcBorders>
            <w:vAlign w:val="center"/>
            <w:hideMark/>
          </w:tcPr>
          <w:p w14:paraId="14BE259C" w14:textId="77777777" w:rsidR="00B725A8" w:rsidRPr="001517FD" w:rsidRDefault="00000000" w:rsidP="00D02DC9">
            <w:pPr>
              <w:bidi w:val="0"/>
              <w:spacing w:line="240" w:lineRule="auto"/>
              <w:jc w:val="both"/>
              <w:rPr>
                <w:rFonts w:eastAsia="Calibri" w:cstheme="minorHAnsi"/>
                <w:sz w:val="16"/>
                <w:szCs w:val="16"/>
              </w:rPr>
            </w:pPr>
            <m:oMathPara>
              <m:oMath>
                <m:sSup>
                  <m:sSupPr>
                    <m:ctrlPr>
                      <w:rPr>
                        <w:rFonts w:ascii="Cambria Math" w:hAnsi="Cambria Math" w:cstheme="minorHAnsi"/>
                        <w:sz w:val="16"/>
                        <w:szCs w:val="16"/>
                      </w:rPr>
                    </m:ctrlPr>
                  </m:sSupPr>
                  <m:e>
                    <m:r>
                      <w:rPr>
                        <w:rFonts w:ascii="Cambria Math" w:hAnsi="Cambria Math" w:cstheme="minorHAnsi"/>
                        <w:sz w:val="16"/>
                        <w:szCs w:val="16"/>
                      </w:rPr>
                      <m:t>χ</m:t>
                    </m:r>
                  </m:e>
                  <m:sup>
                    <m:r>
                      <m:rPr>
                        <m:sty m:val="p"/>
                      </m:rPr>
                      <w:rPr>
                        <w:rFonts w:ascii="Cambria Math" w:hAnsi="Cambria Math" w:cstheme="minorHAnsi"/>
                        <w:sz w:val="16"/>
                        <w:szCs w:val="16"/>
                      </w:rPr>
                      <m:t>2</m:t>
                    </m:r>
                  </m:sup>
                </m:sSup>
              </m:oMath>
            </m:oMathPara>
          </w:p>
          <w:p w14:paraId="5DB5903C" w14:textId="77777777" w:rsidR="00B725A8" w:rsidRPr="001517FD" w:rsidRDefault="00B725A8" w:rsidP="00D02DC9">
            <w:pPr>
              <w:bidi w:val="0"/>
              <w:spacing w:line="240" w:lineRule="auto"/>
              <w:jc w:val="both"/>
              <w:rPr>
                <w:rFonts w:cstheme="minorHAnsi"/>
                <w:b/>
                <w:bCs/>
              </w:rPr>
            </w:pPr>
            <w:proofErr w:type="spellStart"/>
            <w:r w:rsidRPr="001517FD">
              <w:rPr>
                <w:rFonts w:eastAsia="Calibri" w:cstheme="minorHAnsi"/>
                <w:sz w:val="16"/>
                <w:szCs w:val="16"/>
              </w:rPr>
              <w:t>df</w:t>
            </w:r>
            <w:proofErr w:type="spellEnd"/>
            <w:r w:rsidRPr="001517FD">
              <w:rPr>
                <w:rFonts w:eastAsia="Calibri" w:cstheme="minorHAnsi"/>
                <w:sz w:val="16"/>
                <w:szCs w:val="16"/>
              </w:rPr>
              <w:t>=1</w:t>
            </w:r>
          </w:p>
        </w:tc>
      </w:tr>
      <w:tr w:rsidR="00B725A8" w:rsidRPr="001517FD" w14:paraId="291280CE"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42B65D87"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Wilson &amp; Jones (1932)</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92EE359"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0.1071</w:t>
            </w:r>
          </w:p>
        </w:tc>
        <w:tc>
          <w:tcPr>
            <w:tcW w:w="798" w:type="dxa"/>
            <w:tcBorders>
              <w:top w:val="single" w:sz="4" w:space="0" w:color="auto"/>
              <w:left w:val="single" w:sz="4" w:space="0" w:color="auto"/>
              <w:bottom w:val="nil"/>
              <w:right w:val="single" w:sz="4" w:space="0" w:color="auto"/>
            </w:tcBorders>
            <w:vAlign w:val="center"/>
            <w:hideMark/>
          </w:tcPr>
          <w:p w14:paraId="46D4CF55"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56</w:t>
            </w:r>
          </w:p>
        </w:tc>
        <w:tc>
          <w:tcPr>
            <w:tcW w:w="798" w:type="dxa"/>
            <w:tcBorders>
              <w:top w:val="single" w:sz="4" w:space="0" w:color="auto"/>
              <w:left w:val="single" w:sz="4" w:space="0" w:color="auto"/>
              <w:bottom w:val="nil"/>
              <w:right w:val="single" w:sz="4" w:space="0" w:color="auto"/>
            </w:tcBorders>
            <w:vAlign w:val="center"/>
            <w:hideMark/>
          </w:tcPr>
          <w:p w14:paraId="6D22CF56"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13</w:t>
            </w:r>
          </w:p>
        </w:tc>
        <w:tc>
          <w:tcPr>
            <w:tcW w:w="693" w:type="dxa"/>
            <w:tcBorders>
              <w:top w:val="single" w:sz="4" w:space="0" w:color="auto"/>
              <w:left w:val="single" w:sz="4" w:space="0" w:color="auto"/>
              <w:bottom w:val="nil"/>
              <w:right w:val="single" w:sz="4" w:space="0" w:color="auto"/>
            </w:tcBorders>
            <w:vAlign w:val="center"/>
            <w:hideMark/>
          </w:tcPr>
          <w:p w14:paraId="6B78FFD0"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1BFACC38" w14:textId="5501E08A"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0.</w:t>
            </w:r>
            <w:r w:rsidR="00E454D9" w:rsidRPr="001517FD">
              <w:rPr>
                <w:rFonts w:cstheme="minorHAnsi"/>
                <w:sz w:val="16"/>
                <w:szCs w:val="16"/>
              </w:rPr>
              <w:t>769</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7F794B58"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0.1138</w:t>
            </w:r>
          </w:p>
        </w:tc>
        <w:tc>
          <w:tcPr>
            <w:tcW w:w="889" w:type="dxa"/>
            <w:tcBorders>
              <w:top w:val="single" w:sz="4" w:space="0" w:color="auto"/>
              <w:left w:val="single" w:sz="4" w:space="0" w:color="auto"/>
              <w:bottom w:val="nil"/>
              <w:right w:val="single" w:sz="4" w:space="0" w:color="auto"/>
            </w:tcBorders>
            <w:vAlign w:val="center"/>
            <w:hideMark/>
          </w:tcPr>
          <w:p w14:paraId="6B4C685A"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97</w:t>
            </w:r>
          </w:p>
        </w:tc>
        <w:tc>
          <w:tcPr>
            <w:tcW w:w="767" w:type="dxa"/>
            <w:tcBorders>
              <w:top w:val="single" w:sz="4" w:space="0" w:color="auto"/>
              <w:left w:val="single" w:sz="4" w:space="0" w:color="auto"/>
              <w:bottom w:val="nil"/>
              <w:right w:val="single" w:sz="4" w:space="0" w:color="auto"/>
            </w:tcBorders>
            <w:vAlign w:val="center"/>
            <w:hideMark/>
          </w:tcPr>
          <w:p w14:paraId="6D4C286C"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24</w:t>
            </w:r>
          </w:p>
        </w:tc>
        <w:tc>
          <w:tcPr>
            <w:tcW w:w="645" w:type="dxa"/>
            <w:tcBorders>
              <w:top w:val="single" w:sz="4" w:space="0" w:color="auto"/>
              <w:left w:val="single" w:sz="4" w:space="0" w:color="auto"/>
              <w:bottom w:val="nil"/>
              <w:right w:val="single" w:sz="4" w:space="0" w:color="auto"/>
            </w:tcBorders>
            <w:vAlign w:val="center"/>
            <w:hideMark/>
          </w:tcPr>
          <w:p w14:paraId="1DB7AE73"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2AAC24F4" w14:textId="58C90BB8" w:rsidR="00B725A8" w:rsidRPr="001517FD" w:rsidRDefault="00E04A1E" w:rsidP="00D02DC9">
            <w:pPr>
              <w:bidi w:val="0"/>
              <w:spacing w:line="240" w:lineRule="auto"/>
              <w:jc w:val="both"/>
              <w:rPr>
                <w:rFonts w:cstheme="minorHAnsi"/>
                <w:sz w:val="16"/>
                <w:szCs w:val="16"/>
              </w:rPr>
            </w:pPr>
            <w:r w:rsidRPr="001517FD">
              <w:rPr>
                <w:rFonts w:cstheme="minorHAnsi"/>
                <w:sz w:val="16"/>
                <w:szCs w:val="16"/>
              </w:rPr>
              <w:t>0.166</w:t>
            </w:r>
          </w:p>
        </w:tc>
      </w:tr>
      <w:tr w:rsidR="00E04A1E" w:rsidRPr="001517FD" w14:paraId="5C1A3FB7"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E42259"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67D0F"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hideMark/>
          </w:tcPr>
          <w:p w14:paraId="7FF88249" w14:textId="2199463E" w:rsidR="00E04A1E" w:rsidRPr="001517FD" w:rsidRDefault="00E454D9" w:rsidP="00D02DC9">
            <w:pPr>
              <w:bidi w:val="0"/>
              <w:spacing w:line="240" w:lineRule="auto"/>
              <w:ind w:left="1440" w:hanging="1440"/>
              <w:jc w:val="both"/>
              <w:rPr>
                <w:rFonts w:cstheme="minorHAnsi"/>
                <w:i/>
                <w:iCs/>
                <w:sz w:val="14"/>
                <w:szCs w:val="14"/>
              </w:rPr>
            </w:pPr>
            <w:r w:rsidRPr="001517FD">
              <w:rPr>
                <w:rFonts w:cstheme="minorHAnsi"/>
                <w:i/>
                <w:iCs/>
                <w:sz w:val="14"/>
                <w:szCs w:val="14"/>
              </w:rPr>
              <w:t>56.88</w:t>
            </w:r>
          </w:p>
        </w:tc>
        <w:tc>
          <w:tcPr>
            <w:tcW w:w="798" w:type="dxa"/>
            <w:tcBorders>
              <w:top w:val="nil"/>
              <w:left w:val="single" w:sz="4" w:space="0" w:color="auto"/>
              <w:bottom w:val="single" w:sz="4" w:space="0" w:color="auto"/>
              <w:right w:val="single" w:sz="4" w:space="0" w:color="auto"/>
            </w:tcBorders>
            <w:hideMark/>
          </w:tcPr>
          <w:p w14:paraId="7BAB228D" w14:textId="38FC920F" w:rsidR="00E04A1E" w:rsidRPr="001517FD" w:rsidRDefault="00E454D9" w:rsidP="00D02DC9">
            <w:pPr>
              <w:bidi w:val="0"/>
              <w:spacing w:line="240" w:lineRule="auto"/>
              <w:ind w:left="1440" w:hanging="1440"/>
              <w:jc w:val="both"/>
              <w:rPr>
                <w:rFonts w:cstheme="minorHAnsi"/>
                <w:i/>
                <w:iCs/>
                <w:sz w:val="14"/>
                <w:szCs w:val="14"/>
              </w:rPr>
            </w:pPr>
            <w:r w:rsidRPr="001517FD">
              <w:rPr>
                <w:rFonts w:cstheme="minorHAnsi"/>
                <w:i/>
                <w:iCs/>
                <w:sz w:val="14"/>
                <w:szCs w:val="14"/>
              </w:rPr>
              <w:t>11.24</w:t>
            </w:r>
          </w:p>
        </w:tc>
        <w:tc>
          <w:tcPr>
            <w:tcW w:w="693" w:type="dxa"/>
            <w:tcBorders>
              <w:top w:val="nil"/>
              <w:left w:val="single" w:sz="4" w:space="0" w:color="auto"/>
              <w:bottom w:val="single" w:sz="4" w:space="0" w:color="auto"/>
              <w:right w:val="single" w:sz="4" w:space="0" w:color="auto"/>
            </w:tcBorders>
            <w:hideMark/>
          </w:tcPr>
          <w:p w14:paraId="6F597B1F" w14:textId="71199938" w:rsidR="00E04A1E" w:rsidRPr="001517FD" w:rsidRDefault="00E454D9" w:rsidP="00D02DC9">
            <w:pPr>
              <w:bidi w:val="0"/>
              <w:spacing w:line="240" w:lineRule="auto"/>
              <w:ind w:left="1440" w:hanging="1440"/>
              <w:jc w:val="both"/>
              <w:rPr>
                <w:rFonts w:cstheme="minorHAnsi"/>
                <w:i/>
                <w:iCs/>
                <w:sz w:val="14"/>
                <w:szCs w:val="14"/>
              </w:rPr>
            </w:pPr>
            <w:r w:rsidRPr="001517FD">
              <w:rPr>
                <w:rFonts w:cstheme="minorHAnsi"/>
                <w:i/>
                <w:iCs/>
                <w:sz w:val="14"/>
                <w:szCs w:val="14"/>
              </w:rPr>
              <w:t>1.88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6D556DC" w14:textId="77777777" w:rsidR="00E04A1E" w:rsidRPr="001517FD" w:rsidRDefault="00E04A1E" w:rsidP="00D02DC9">
            <w:pPr>
              <w:bidi w:val="0"/>
              <w:spacing w:line="240" w:lineRule="auto"/>
              <w:jc w:val="both"/>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517226D7"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tcPr>
          <w:p w14:paraId="2348D5AE" w14:textId="0B07714F"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97.52</w:t>
            </w:r>
          </w:p>
        </w:tc>
        <w:tc>
          <w:tcPr>
            <w:tcW w:w="767" w:type="dxa"/>
            <w:tcBorders>
              <w:top w:val="nil"/>
              <w:left w:val="single" w:sz="4" w:space="0" w:color="auto"/>
              <w:bottom w:val="single" w:sz="4" w:space="0" w:color="auto"/>
              <w:right w:val="single" w:sz="4" w:space="0" w:color="auto"/>
            </w:tcBorders>
          </w:tcPr>
          <w:p w14:paraId="3C3A4A4E" w14:textId="3792A5DD"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22.95</w:t>
            </w:r>
          </w:p>
        </w:tc>
        <w:tc>
          <w:tcPr>
            <w:tcW w:w="645" w:type="dxa"/>
            <w:tcBorders>
              <w:top w:val="nil"/>
              <w:left w:val="single" w:sz="4" w:space="0" w:color="auto"/>
              <w:bottom w:val="single" w:sz="4" w:space="0" w:color="auto"/>
              <w:right w:val="single" w:sz="4" w:space="0" w:color="auto"/>
            </w:tcBorders>
          </w:tcPr>
          <w:p w14:paraId="234160DD" w14:textId="0FF1D1AD"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2.52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2DBF8D" w14:textId="77777777" w:rsidR="00E04A1E" w:rsidRPr="001517FD" w:rsidRDefault="00E04A1E" w:rsidP="00D02DC9">
            <w:pPr>
              <w:bidi w:val="0"/>
              <w:spacing w:line="240" w:lineRule="auto"/>
              <w:jc w:val="both"/>
              <w:rPr>
                <w:rFonts w:cstheme="minorHAnsi"/>
                <w:sz w:val="16"/>
                <w:szCs w:val="16"/>
              </w:rPr>
            </w:pPr>
          </w:p>
        </w:tc>
      </w:tr>
      <w:tr w:rsidR="00B725A8" w:rsidRPr="001517FD" w14:paraId="78E34FBD"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760B31DC"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Stocks (1933)</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2684B1B8"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0.0952</w:t>
            </w:r>
          </w:p>
        </w:tc>
        <w:tc>
          <w:tcPr>
            <w:tcW w:w="798" w:type="dxa"/>
            <w:tcBorders>
              <w:top w:val="single" w:sz="4" w:space="0" w:color="auto"/>
              <w:left w:val="single" w:sz="4" w:space="0" w:color="auto"/>
              <w:bottom w:val="nil"/>
              <w:right w:val="single" w:sz="4" w:space="0" w:color="auto"/>
            </w:tcBorders>
            <w:vAlign w:val="center"/>
            <w:hideMark/>
          </w:tcPr>
          <w:p w14:paraId="4BA2AFCB"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35</w:t>
            </w:r>
          </w:p>
        </w:tc>
        <w:tc>
          <w:tcPr>
            <w:tcW w:w="798" w:type="dxa"/>
            <w:tcBorders>
              <w:top w:val="single" w:sz="4" w:space="0" w:color="auto"/>
              <w:left w:val="single" w:sz="4" w:space="0" w:color="auto"/>
              <w:bottom w:val="nil"/>
              <w:right w:val="single" w:sz="4" w:space="0" w:color="auto"/>
            </w:tcBorders>
            <w:vAlign w:val="center"/>
            <w:hideMark/>
          </w:tcPr>
          <w:p w14:paraId="3B3ED151"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6</w:t>
            </w:r>
          </w:p>
        </w:tc>
        <w:tc>
          <w:tcPr>
            <w:tcW w:w="693" w:type="dxa"/>
            <w:tcBorders>
              <w:top w:val="single" w:sz="4" w:space="0" w:color="auto"/>
              <w:left w:val="single" w:sz="4" w:space="0" w:color="auto"/>
              <w:bottom w:val="nil"/>
              <w:right w:val="single" w:sz="4" w:space="0" w:color="auto"/>
            </w:tcBorders>
            <w:vAlign w:val="center"/>
            <w:hideMark/>
          </w:tcPr>
          <w:p w14:paraId="73F0F0B5"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7D4F3940" w14:textId="69B5EBA3"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0.</w:t>
            </w:r>
            <w:r w:rsidR="003A38C5" w:rsidRPr="001517FD">
              <w:rPr>
                <w:rFonts w:cstheme="minorHAnsi"/>
                <w:sz w:val="16"/>
                <w:szCs w:val="16"/>
              </w:rPr>
              <w:t>003</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635442DC"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0.1064</w:t>
            </w:r>
          </w:p>
        </w:tc>
        <w:tc>
          <w:tcPr>
            <w:tcW w:w="889" w:type="dxa"/>
            <w:tcBorders>
              <w:top w:val="single" w:sz="4" w:space="0" w:color="auto"/>
              <w:left w:val="single" w:sz="4" w:space="0" w:color="auto"/>
              <w:bottom w:val="nil"/>
              <w:right w:val="single" w:sz="4" w:space="0" w:color="auto"/>
            </w:tcBorders>
            <w:vAlign w:val="center"/>
            <w:hideMark/>
          </w:tcPr>
          <w:p w14:paraId="3295E071"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76</w:t>
            </w:r>
          </w:p>
        </w:tc>
        <w:tc>
          <w:tcPr>
            <w:tcW w:w="767" w:type="dxa"/>
            <w:tcBorders>
              <w:top w:val="single" w:sz="4" w:space="0" w:color="auto"/>
              <w:left w:val="single" w:sz="4" w:space="0" w:color="auto"/>
              <w:bottom w:val="nil"/>
              <w:right w:val="single" w:sz="4" w:space="0" w:color="auto"/>
            </w:tcBorders>
            <w:vAlign w:val="center"/>
            <w:hideMark/>
          </w:tcPr>
          <w:p w14:paraId="3AD025D2"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16</w:t>
            </w:r>
          </w:p>
        </w:tc>
        <w:tc>
          <w:tcPr>
            <w:tcW w:w="645" w:type="dxa"/>
            <w:tcBorders>
              <w:top w:val="single" w:sz="4" w:space="0" w:color="auto"/>
              <w:left w:val="single" w:sz="4" w:space="0" w:color="auto"/>
              <w:bottom w:val="nil"/>
              <w:right w:val="single" w:sz="4" w:space="0" w:color="auto"/>
            </w:tcBorders>
            <w:vAlign w:val="center"/>
            <w:hideMark/>
          </w:tcPr>
          <w:p w14:paraId="5E47A9CD"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7E4A065E" w14:textId="43C1A56B" w:rsidR="00B725A8" w:rsidRPr="001517FD" w:rsidRDefault="00E04A1E" w:rsidP="00D02DC9">
            <w:pPr>
              <w:bidi w:val="0"/>
              <w:spacing w:line="240" w:lineRule="auto"/>
              <w:jc w:val="both"/>
              <w:rPr>
                <w:rFonts w:cstheme="minorHAnsi"/>
                <w:sz w:val="16"/>
                <w:szCs w:val="16"/>
              </w:rPr>
            </w:pPr>
            <w:r w:rsidRPr="001517FD">
              <w:rPr>
                <w:rFonts w:cstheme="minorHAnsi"/>
                <w:sz w:val="16"/>
                <w:szCs w:val="16"/>
              </w:rPr>
              <w:t>0.037</w:t>
            </w:r>
          </w:p>
        </w:tc>
      </w:tr>
      <w:tr w:rsidR="00E04A1E" w:rsidRPr="001517FD" w14:paraId="330AC695"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6EEC9"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368DD"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31CAC9F1" w14:textId="755659D9"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35.04</w:t>
            </w:r>
          </w:p>
        </w:tc>
        <w:tc>
          <w:tcPr>
            <w:tcW w:w="798" w:type="dxa"/>
            <w:tcBorders>
              <w:top w:val="nil"/>
              <w:left w:val="single" w:sz="4" w:space="0" w:color="auto"/>
              <w:bottom w:val="single" w:sz="4" w:space="0" w:color="auto"/>
              <w:right w:val="single" w:sz="4" w:space="0" w:color="auto"/>
            </w:tcBorders>
            <w:vAlign w:val="bottom"/>
            <w:hideMark/>
          </w:tcPr>
          <w:p w14:paraId="4BB1EC5B" w14:textId="05298DC2"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5.92</w:t>
            </w:r>
          </w:p>
        </w:tc>
        <w:tc>
          <w:tcPr>
            <w:tcW w:w="693" w:type="dxa"/>
            <w:tcBorders>
              <w:top w:val="nil"/>
              <w:left w:val="single" w:sz="4" w:space="0" w:color="auto"/>
              <w:bottom w:val="single" w:sz="4" w:space="0" w:color="auto"/>
              <w:right w:val="single" w:sz="4" w:space="0" w:color="auto"/>
            </w:tcBorders>
            <w:vAlign w:val="bottom"/>
            <w:hideMark/>
          </w:tcPr>
          <w:p w14:paraId="03C535AE" w14:textId="1D2BE798"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1.04</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3FA906CA" w14:textId="77777777" w:rsidR="00E04A1E" w:rsidRPr="001517FD" w:rsidRDefault="00E04A1E" w:rsidP="00D02DC9">
            <w:pPr>
              <w:bidi w:val="0"/>
              <w:spacing w:line="240" w:lineRule="auto"/>
              <w:jc w:val="both"/>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52763E29"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tcPr>
          <w:p w14:paraId="1D3B8F60" w14:textId="46847CAC"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75.79</w:t>
            </w:r>
          </w:p>
        </w:tc>
        <w:tc>
          <w:tcPr>
            <w:tcW w:w="767" w:type="dxa"/>
            <w:tcBorders>
              <w:top w:val="nil"/>
              <w:left w:val="single" w:sz="4" w:space="0" w:color="auto"/>
              <w:bottom w:val="single" w:sz="4" w:space="0" w:color="auto"/>
              <w:right w:val="single" w:sz="4" w:space="0" w:color="auto"/>
            </w:tcBorders>
            <w:vAlign w:val="bottom"/>
          </w:tcPr>
          <w:p w14:paraId="10F81F9C" w14:textId="63AFADF8"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16.43</w:t>
            </w:r>
          </w:p>
        </w:tc>
        <w:tc>
          <w:tcPr>
            <w:tcW w:w="645" w:type="dxa"/>
            <w:tcBorders>
              <w:top w:val="nil"/>
              <w:left w:val="single" w:sz="4" w:space="0" w:color="auto"/>
              <w:bottom w:val="single" w:sz="4" w:space="0" w:color="auto"/>
              <w:right w:val="single" w:sz="4" w:space="0" w:color="auto"/>
            </w:tcBorders>
            <w:vAlign w:val="bottom"/>
          </w:tcPr>
          <w:p w14:paraId="19E14CF6" w14:textId="65B1FAFA"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1.79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23010" w14:textId="77777777" w:rsidR="00E04A1E" w:rsidRPr="001517FD" w:rsidRDefault="00E04A1E" w:rsidP="00D02DC9">
            <w:pPr>
              <w:bidi w:val="0"/>
              <w:spacing w:line="240" w:lineRule="auto"/>
              <w:jc w:val="both"/>
              <w:rPr>
                <w:rFonts w:cstheme="minorHAnsi"/>
                <w:sz w:val="16"/>
                <w:szCs w:val="16"/>
              </w:rPr>
            </w:pPr>
          </w:p>
        </w:tc>
      </w:tr>
      <w:tr w:rsidR="00B725A8" w:rsidRPr="001517FD" w14:paraId="74F19263"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3F7103D7"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Newman et al. (1937)</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DAD3468"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0.19</w:t>
            </w:r>
          </w:p>
        </w:tc>
        <w:tc>
          <w:tcPr>
            <w:tcW w:w="798" w:type="dxa"/>
            <w:tcBorders>
              <w:top w:val="single" w:sz="4" w:space="0" w:color="auto"/>
              <w:left w:val="single" w:sz="4" w:space="0" w:color="auto"/>
              <w:bottom w:val="nil"/>
              <w:right w:val="single" w:sz="4" w:space="0" w:color="auto"/>
            </w:tcBorders>
            <w:vAlign w:val="center"/>
            <w:hideMark/>
          </w:tcPr>
          <w:p w14:paraId="28C069CD"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34</w:t>
            </w:r>
          </w:p>
        </w:tc>
        <w:tc>
          <w:tcPr>
            <w:tcW w:w="798" w:type="dxa"/>
            <w:tcBorders>
              <w:top w:val="single" w:sz="4" w:space="0" w:color="auto"/>
              <w:left w:val="single" w:sz="4" w:space="0" w:color="auto"/>
              <w:bottom w:val="nil"/>
              <w:right w:val="single" w:sz="4" w:space="0" w:color="auto"/>
            </w:tcBorders>
            <w:vAlign w:val="center"/>
            <w:hideMark/>
          </w:tcPr>
          <w:p w14:paraId="78A7A63A"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13</w:t>
            </w:r>
          </w:p>
        </w:tc>
        <w:tc>
          <w:tcPr>
            <w:tcW w:w="693" w:type="dxa"/>
            <w:tcBorders>
              <w:top w:val="single" w:sz="4" w:space="0" w:color="auto"/>
              <w:left w:val="single" w:sz="4" w:space="0" w:color="auto"/>
              <w:bottom w:val="nil"/>
              <w:right w:val="single" w:sz="4" w:space="0" w:color="auto"/>
            </w:tcBorders>
            <w:vAlign w:val="center"/>
            <w:hideMark/>
          </w:tcPr>
          <w:p w14:paraId="52A0E738"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3</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1D33BC5" w14:textId="14B65D69"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0.</w:t>
            </w:r>
            <w:r w:rsidR="003A38C5" w:rsidRPr="001517FD">
              <w:rPr>
                <w:rFonts w:cstheme="minorHAnsi"/>
                <w:sz w:val="16"/>
                <w:szCs w:val="16"/>
              </w:rPr>
              <w:t>223</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1FA8A1AD"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0.1100</w:t>
            </w:r>
          </w:p>
        </w:tc>
        <w:tc>
          <w:tcPr>
            <w:tcW w:w="889" w:type="dxa"/>
            <w:tcBorders>
              <w:top w:val="single" w:sz="4" w:space="0" w:color="auto"/>
              <w:left w:val="single" w:sz="4" w:space="0" w:color="auto"/>
              <w:bottom w:val="nil"/>
              <w:right w:val="single" w:sz="4" w:space="0" w:color="auto"/>
            </w:tcBorders>
            <w:vAlign w:val="center"/>
            <w:hideMark/>
          </w:tcPr>
          <w:p w14:paraId="234F2AAA"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39</w:t>
            </w:r>
          </w:p>
        </w:tc>
        <w:tc>
          <w:tcPr>
            <w:tcW w:w="767" w:type="dxa"/>
            <w:tcBorders>
              <w:top w:val="single" w:sz="4" w:space="0" w:color="auto"/>
              <w:left w:val="single" w:sz="4" w:space="0" w:color="auto"/>
              <w:bottom w:val="nil"/>
              <w:right w:val="single" w:sz="4" w:space="0" w:color="auto"/>
            </w:tcBorders>
            <w:vAlign w:val="center"/>
            <w:hideMark/>
          </w:tcPr>
          <w:p w14:paraId="2F248ACF"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11</w:t>
            </w:r>
          </w:p>
        </w:tc>
        <w:tc>
          <w:tcPr>
            <w:tcW w:w="645" w:type="dxa"/>
            <w:tcBorders>
              <w:top w:val="single" w:sz="4" w:space="0" w:color="auto"/>
              <w:left w:val="single" w:sz="4" w:space="0" w:color="auto"/>
              <w:bottom w:val="nil"/>
              <w:right w:val="single" w:sz="4" w:space="0" w:color="auto"/>
            </w:tcBorders>
            <w:vAlign w:val="center"/>
            <w:hideMark/>
          </w:tcPr>
          <w:p w14:paraId="27EDF2E1"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0</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6E8B66BF" w14:textId="2AE6FED7" w:rsidR="00B725A8" w:rsidRPr="001517FD" w:rsidRDefault="00E04A1E" w:rsidP="00D02DC9">
            <w:pPr>
              <w:bidi w:val="0"/>
              <w:spacing w:line="240" w:lineRule="auto"/>
              <w:jc w:val="both"/>
              <w:rPr>
                <w:rFonts w:cstheme="minorHAnsi"/>
                <w:sz w:val="16"/>
                <w:szCs w:val="16"/>
              </w:rPr>
            </w:pPr>
            <w:r w:rsidRPr="001517FD">
              <w:rPr>
                <w:rFonts w:cstheme="minorHAnsi"/>
                <w:sz w:val="16"/>
                <w:szCs w:val="16"/>
              </w:rPr>
              <w:t>2.399</w:t>
            </w:r>
          </w:p>
        </w:tc>
      </w:tr>
      <w:tr w:rsidR="00E04A1E" w:rsidRPr="001517FD" w14:paraId="6ADA733F"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89DA78"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8F2D33"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68C5BDE3" w14:textId="6CD4EABE"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33.44</w:t>
            </w:r>
          </w:p>
        </w:tc>
        <w:tc>
          <w:tcPr>
            <w:tcW w:w="798" w:type="dxa"/>
            <w:tcBorders>
              <w:top w:val="nil"/>
              <w:left w:val="single" w:sz="4" w:space="0" w:color="auto"/>
              <w:bottom w:val="single" w:sz="4" w:space="0" w:color="auto"/>
              <w:right w:val="single" w:sz="4" w:space="0" w:color="auto"/>
            </w:tcBorders>
            <w:vAlign w:val="bottom"/>
            <w:hideMark/>
          </w:tcPr>
          <w:p w14:paraId="0512AECC" w14:textId="59B42121"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14.13</w:t>
            </w:r>
          </w:p>
        </w:tc>
        <w:tc>
          <w:tcPr>
            <w:tcW w:w="693" w:type="dxa"/>
            <w:tcBorders>
              <w:top w:val="nil"/>
              <w:left w:val="single" w:sz="4" w:space="0" w:color="auto"/>
              <w:bottom w:val="single" w:sz="4" w:space="0" w:color="auto"/>
              <w:right w:val="single" w:sz="4" w:space="0" w:color="auto"/>
            </w:tcBorders>
            <w:vAlign w:val="bottom"/>
            <w:hideMark/>
          </w:tcPr>
          <w:p w14:paraId="38C868DB" w14:textId="22FFAB9B"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2.44</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7B6B5B7E" w14:textId="77777777" w:rsidR="00E04A1E" w:rsidRPr="001517FD" w:rsidRDefault="00E04A1E" w:rsidP="00D02DC9">
            <w:pPr>
              <w:bidi w:val="0"/>
              <w:spacing w:line="240" w:lineRule="auto"/>
              <w:jc w:val="both"/>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60A1EAFB"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3EC082EA" w14:textId="056D8733"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39.99</w:t>
            </w:r>
          </w:p>
        </w:tc>
        <w:tc>
          <w:tcPr>
            <w:tcW w:w="767" w:type="dxa"/>
            <w:tcBorders>
              <w:top w:val="nil"/>
              <w:left w:val="single" w:sz="4" w:space="0" w:color="auto"/>
              <w:bottom w:val="single" w:sz="4" w:space="0" w:color="auto"/>
              <w:right w:val="single" w:sz="4" w:space="0" w:color="auto"/>
            </w:tcBorders>
            <w:vAlign w:val="bottom"/>
            <w:hideMark/>
          </w:tcPr>
          <w:p w14:paraId="7A6B1BC7" w14:textId="4F532D39"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9.03</w:t>
            </w:r>
          </w:p>
        </w:tc>
        <w:tc>
          <w:tcPr>
            <w:tcW w:w="645" w:type="dxa"/>
            <w:tcBorders>
              <w:top w:val="nil"/>
              <w:left w:val="single" w:sz="4" w:space="0" w:color="auto"/>
              <w:bottom w:val="single" w:sz="4" w:space="0" w:color="auto"/>
              <w:right w:val="single" w:sz="4" w:space="0" w:color="auto"/>
            </w:tcBorders>
            <w:vAlign w:val="bottom"/>
            <w:hideMark/>
          </w:tcPr>
          <w:p w14:paraId="7A159A26" w14:textId="650F5575"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0.99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C7A38F" w14:textId="77777777" w:rsidR="00E04A1E" w:rsidRPr="001517FD" w:rsidRDefault="00E04A1E" w:rsidP="00D02DC9">
            <w:pPr>
              <w:bidi w:val="0"/>
              <w:spacing w:line="240" w:lineRule="auto"/>
              <w:jc w:val="both"/>
              <w:rPr>
                <w:rFonts w:cstheme="minorHAnsi"/>
                <w:sz w:val="16"/>
                <w:szCs w:val="16"/>
              </w:rPr>
            </w:pPr>
          </w:p>
        </w:tc>
      </w:tr>
      <w:tr w:rsidR="00B725A8" w:rsidRPr="001517FD" w14:paraId="3D45F546"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598430F8" w14:textId="77777777" w:rsidR="00B725A8" w:rsidRPr="001517FD" w:rsidRDefault="00B725A8" w:rsidP="00D02DC9">
            <w:pPr>
              <w:bidi w:val="0"/>
              <w:spacing w:line="240" w:lineRule="auto"/>
              <w:jc w:val="both"/>
              <w:rPr>
                <w:rFonts w:cstheme="minorHAnsi"/>
                <w:b/>
                <w:bCs/>
              </w:rPr>
            </w:pPr>
            <w:proofErr w:type="spellStart"/>
            <w:r w:rsidRPr="001517FD">
              <w:rPr>
                <w:rFonts w:cstheme="minorHAnsi"/>
                <w:sz w:val="16"/>
                <w:szCs w:val="16"/>
              </w:rPr>
              <w:t>Bouterwek</w:t>
            </w:r>
            <w:proofErr w:type="spellEnd"/>
            <w:r w:rsidRPr="001517FD">
              <w:rPr>
                <w:rFonts w:cstheme="minorHAnsi"/>
                <w:sz w:val="16"/>
                <w:szCs w:val="16"/>
              </w:rPr>
              <w:t xml:space="preserve"> (1938)</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3F578850"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0.1885</w:t>
            </w:r>
          </w:p>
        </w:tc>
        <w:tc>
          <w:tcPr>
            <w:tcW w:w="798" w:type="dxa"/>
            <w:tcBorders>
              <w:top w:val="single" w:sz="4" w:space="0" w:color="auto"/>
              <w:left w:val="single" w:sz="4" w:space="0" w:color="auto"/>
              <w:bottom w:val="nil"/>
              <w:right w:val="single" w:sz="4" w:space="0" w:color="auto"/>
            </w:tcBorders>
            <w:vAlign w:val="center"/>
            <w:hideMark/>
          </w:tcPr>
          <w:p w14:paraId="1C154652"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80</w:t>
            </w:r>
          </w:p>
        </w:tc>
        <w:tc>
          <w:tcPr>
            <w:tcW w:w="798" w:type="dxa"/>
            <w:tcBorders>
              <w:top w:val="single" w:sz="4" w:space="0" w:color="auto"/>
              <w:left w:val="single" w:sz="4" w:space="0" w:color="auto"/>
              <w:bottom w:val="nil"/>
              <w:right w:val="single" w:sz="4" w:space="0" w:color="auto"/>
            </w:tcBorders>
            <w:vAlign w:val="center"/>
            <w:hideMark/>
          </w:tcPr>
          <w:p w14:paraId="773788C9"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38</w:t>
            </w:r>
          </w:p>
        </w:tc>
        <w:tc>
          <w:tcPr>
            <w:tcW w:w="693" w:type="dxa"/>
            <w:tcBorders>
              <w:top w:val="single" w:sz="4" w:space="0" w:color="auto"/>
              <w:left w:val="single" w:sz="4" w:space="0" w:color="auto"/>
              <w:bottom w:val="nil"/>
              <w:right w:val="single" w:sz="4" w:space="0" w:color="auto"/>
            </w:tcBorders>
            <w:vAlign w:val="center"/>
            <w:hideMark/>
          </w:tcPr>
          <w:p w14:paraId="28876E6C"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4</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EA3F22F" w14:textId="5F046B6F" w:rsidR="00B725A8" w:rsidRPr="001517FD" w:rsidRDefault="003A38C5" w:rsidP="00D02DC9">
            <w:pPr>
              <w:bidi w:val="0"/>
              <w:spacing w:line="240" w:lineRule="auto"/>
              <w:jc w:val="both"/>
              <w:rPr>
                <w:rFonts w:cstheme="minorHAnsi"/>
                <w:sz w:val="16"/>
                <w:szCs w:val="16"/>
              </w:rPr>
            </w:pPr>
            <w:r w:rsidRPr="001517FD">
              <w:rPr>
                <w:rFonts w:cstheme="minorHAnsi"/>
                <w:sz w:val="16"/>
                <w:szCs w:val="16"/>
              </w:rPr>
              <w:t>1.122</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228EE3D2"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0.1714</w:t>
            </w:r>
          </w:p>
        </w:tc>
        <w:tc>
          <w:tcPr>
            <w:tcW w:w="889" w:type="dxa"/>
            <w:tcBorders>
              <w:top w:val="single" w:sz="4" w:space="0" w:color="auto"/>
              <w:left w:val="single" w:sz="4" w:space="0" w:color="auto"/>
              <w:bottom w:val="nil"/>
              <w:right w:val="single" w:sz="4" w:space="0" w:color="auto"/>
            </w:tcBorders>
            <w:vAlign w:val="center"/>
            <w:hideMark/>
          </w:tcPr>
          <w:p w14:paraId="5EC6B4BF"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23</w:t>
            </w:r>
          </w:p>
        </w:tc>
        <w:tc>
          <w:tcPr>
            <w:tcW w:w="767" w:type="dxa"/>
            <w:tcBorders>
              <w:top w:val="single" w:sz="4" w:space="0" w:color="auto"/>
              <w:left w:val="single" w:sz="4" w:space="0" w:color="auto"/>
              <w:bottom w:val="nil"/>
              <w:right w:val="single" w:sz="4" w:space="0" w:color="auto"/>
            </w:tcBorders>
            <w:vAlign w:val="center"/>
            <w:hideMark/>
          </w:tcPr>
          <w:p w14:paraId="0810EBD7"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12</w:t>
            </w:r>
          </w:p>
        </w:tc>
        <w:tc>
          <w:tcPr>
            <w:tcW w:w="645" w:type="dxa"/>
            <w:tcBorders>
              <w:top w:val="single" w:sz="4" w:space="0" w:color="auto"/>
              <w:left w:val="single" w:sz="4" w:space="0" w:color="auto"/>
              <w:bottom w:val="nil"/>
              <w:right w:val="single" w:sz="4" w:space="0" w:color="auto"/>
            </w:tcBorders>
            <w:vAlign w:val="center"/>
            <w:hideMark/>
          </w:tcPr>
          <w:p w14:paraId="0C345287"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0</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4E4EBA17" w14:textId="3DA77266" w:rsidR="00B725A8" w:rsidRPr="001517FD" w:rsidRDefault="00E04A1E" w:rsidP="00D02DC9">
            <w:pPr>
              <w:bidi w:val="0"/>
              <w:spacing w:line="240" w:lineRule="auto"/>
              <w:jc w:val="both"/>
              <w:rPr>
                <w:rFonts w:cstheme="minorHAnsi"/>
                <w:sz w:val="16"/>
                <w:szCs w:val="16"/>
              </w:rPr>
            </w:pPr>
            <w:r w:rsidRPr="001517FD">
              <w:rPr>
                <w:rFonts w:cstheme="minorHAnsi"/>
                <w:sz w:val="16"/>
                <w:szCs w:val="16"/>
              </w:rPr>
              <w:t>3.203</w:t>
            </w:r>
          </w:p>
        </w:tc>
      </w:tr>
      <w:tr w:rsidR="00E04A1E" w:rsidRPr="001517FD" w14:paraId="04329FDD"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DF4E01"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C05274"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11282108" w14:textId="03545C79"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81.88</w:t>
            </w:r>
          </w:p>
        </w:tc>
        <w:tc>
          <w:tcPr>
            <w:tcW w:w="798" w:type="dxa"/>
            <w:tcBorders>
              <w:top w:val="nil"/>
              <w:left w:val="single" w:sz="4" w:space="0" w:color="auto"/>
              <w:bottom w:val="single" w:sz="4" w:space="0" w:color="auto"/>
              <w:right w:val="single" w:sz="4" w:space="0" w:color="auto"/>
            </w:tcBorders>
            <w:vAlign w:val="bottom"/>
            <w:hideMark/>
          </w:tcPr>
          <w:p w14:paraId="4B87F12B" w14:textId="12EBC76E"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34.24</w:t>
            </w:r>
          </w:p>
        </w:tc>
        <w:tc>
          <w:tcPr>
            <w:tcW w:w="693" w:type="dxa"/>
            <w:tcBorders>
              <w:top w:val="nil"/>
              <w:left w:val="single" w:sz="4" w:space="0" w:color="auto"/>
              <w:bottom w:val="single" w:sz="4" w:space="0" w:color="auto"/>
              <w:right w:val="single" w:sz="4" w:space="0" w:color="auto"/>
            </w:tcBorders>
            <w:vAlign w:val="bottom"/>
            <w:hideMark/>
          </w:tcPr>
          <w:p w14:paraId="393BE07A" w14:textId="3367E212"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5.88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91F8AB3" w14:textId="77777777" w:rsidR="00E04A1E" w:rsidRPr="001517FD" w:rsidRDefault="00E04A1E" w:rsidP="00D02DC9">
            <w:pPr>
              <w:bidi w:val="0"/>
              <w:spacing w:line="240" w:lineRule="auto"/>
              <w:jc w:val="both"/>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5A18E1D2"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079C2B9B" w14:textId="6CB6BD19"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24.26</w:t>
            </w:r>
          </w:p>
        </w:tc>
        <w:tc>
          <w:tcPr>
            <w:tcW w:w="767" w:type="dxa"/>
            <w:tcBorders>
              <w:top w:val="nil"/>
              <w:left w:val="single" w:sz="4" w:space="0" w:color="auto"/>
              <w:bottom w:val="single" w:sz="4" w:space="0" w:color="auto"/>
              <w:right w:val="single" w:sz="4" w:space="0" w:color="auto"/>
            </w:tcBorders>
            <w:vAlign w:val="bottom"/>
            <w:hideMark/>
          </w:tcPr>
          <w:p w14:paraId="0D418585" w14:textId="30127DBD"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9.48</w:t>
            </w:r>
          </w:p>
        </w:tc>
        <w:tc>
          <w:tcPr>
            <w:tcW w:w="645" w:type="dxa"/>
            <w:tcBorders>
              <w:top w:val="nil"/>
              <w:left w:val="single" w:sz="4" w:space="0" w:color="auto"/>
              <w:bottom w:val="single" w:sz="4" w:space="0" w:color="auto"/>
              <w:right w:val="single" w:sz="4" w:space="0" w:color="auto"/>
            </w:tcBorders>
            <w:vAlign w:val="bottom"/>
            <w:hideMark/>
          </w:tcPr>
          <w:p w14:paraId="25ABF93D" w14:textId="3CFA0637"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1.26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855C4C" w14:textId="77777777" w:rsidR="00E04A1E" w:rsidRPr="001517FD" w:rsidRDefault="00E04A1E" w:rsidP="00D02DC9">
            <w:pPr>
              <w:bidi w:val="0"/>
              <w:spacing w:line="240" w:lineRule="auto"/>
              <w:jc w:val="both"/>
              <w:rPr>
                <w:rFonts w:cstheme="minorHAnsi"/>
                <w:sz w:val="16"/>
                <w:szCs w:val="16"/>
              </w:rPr>
            </w:pPr>
          </w:p>
        </w:tc>
      </w:tr>
      <w:tr w:rsidR="00B725A8" w:rsidRPr="001517FD" w14:paraId="7B8ECE6F"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252B8301"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Rife (1940)</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114D8D2A"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0.1188</w:t>
            </w:r>
          </w:p>
        </w:tc>
        <w:tc>
          <w:tcPr>
            <w:tcW w:w="798" w:type="dxa"/>
            <w:tcBorders>
              <w:top w:val="single" w:sz="4" w:space="0" w:color="auto"/>
              <w:left w:val="single" w:sz="4" w:space="0" w:color="auto"/>
              <w:bottom w:val="nil"/>
              <w:right w:val="single" w:sz="4" w:space="0" w:color="auto"/>
            </w:tcBorders>
            <w:vAlign w:val="center"/>
            <w:hideMark/>
          </w:tcPr>
          <w:p w14:paraId="672D48E4"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176</w:t>
            </w:r>
          </w:p>
        </w:tc>
        <w:tc>
          <w:tcPr>
            <w:tcW w:w="798" w:type="dxa"/>
            <w:tcBorders>
              <w:top w:val="single" w:sz="4" w:space="0" w:color="auto"/>
              <w:left w:val="single" w:sz="4" w:space="0" w:color="auto"/>
              <w:bottom w:val="nil"/>
              <w:right w:val="single" w:sz="4" w:space="0" w:color="auto"/>
            </w:tcBorders>
            <w:vAlign w:val="center"/>
            <w:hideMark/>
          </w:tcPr>
          <w:p w14:paraId="4F523B5A"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41</w:t>
            </w:r>
          </w:p>
        </w:tc>
        <w:tc>
          <w:tcPr>
            <w:tcW w:w="693" w:type="dxa"/>
            <w:tcBorders>
              <w:top w:val="single" w:sz="4" w:space="0" w:color="auto"/>
              <w:left w:val="single" w:sz="4" w:space="0" w:color="auto"/>
              <w:bottom w:val="nil"/>
              <w:right w:val="single" w:sz="4" w:space="0" w:color="auto"/>
            </w:tcBorders>
            <w:vAlign w:val="center"/>
            <w:hideMark/>
          </w:tcPr>
          <w:p w14:paraId="20BBD473"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6</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0D1F0B4" w14:textId="71C12080" w:rsidR="00B725A8" w:rsidRPr="001517FD" w:rsidRDefault="003A38C5" w:rsidP="00D02DC9">
            <w:pPr>
              <w:bidi w:val="0"/>
              <w:spacing w:line="240" w:lineRule="auto"/>
              <w:jc w:val="both"/>
              <w:rPr>
                <w:rFonts w:cstheme="minorHAnsi"/>
                <w:sz w:val="16"/>
                <w:szCs w:val="16"/>
              </w:rPr>
            </w:pPr>
            <w:r w:rsidRPr="001517FD">
              <w:rPr>
                <w:rFonts w:cstheme="minorHAnsi"/>
                <w:sz w:val="16"/>
                <w:szCs w:val="16"/>
              </w:rPr>
              <w:t>0.061</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710C1AAE"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0.1541</w:t>
            </w:r>
          </w:p>
        </w:tc>
        <w:tc>
          <w:tcPr>
            <w:tcW w:w="889" w:type="dxa"/>
            <w:tcBorders>
              <w:top w:val="single" w:sz="4" w:space="0" w:color="auto"/>
              <w:left w:val="single" w:sz="4" w:space="0" w:color="auto"/>
              <w:bottom w:val="nil"/>
              <w:right w:val="single" w:sz="4" w:space="0" w:color="auto"/>
            </w:tcBorders>
            <w:vAlign w:val="center"/>
            <w:hideMark/>
          </w:tcPr>
          <w:p w14:paraId="786877A0"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104</w:t>
            </w:r>
          </w:p>
        </w:tc>
        <w:tc>
          <w:tcPr>
            <w:tcW w:w="767" w:type="dxa"/>
            <w:tcBorders>
              <w:top w:val="single" w:sz="4" w:space="0" w:color="auto"/>
              <w:left w:val="single" w:sz="4" w:space="0" w:color="auto"/>
              <w:bottom w:val="nil"/>
              <w:right w:val="single" w:sz="4" w:space="0" w:color="auto"/>
            </w:tcBorders>
            <w:vAlign w:val="center"/>
            <w:hideMark/>
          </w:tcPr>
          <w:p w14:paraId="5AC21D0D"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39</w:t>
            </w:r>
          </w:p>
        </w:tc>
        <w:tc>
          <w:tcPr>
            <w:tcW w:w="645" w:type="dxa"/>
            <w:tcBorders>
              <w:top w:val="single" w:sz="4" w:space="0" w:color="auto"/>
              <w:left w:val="single" w:sz="4" w:space="0" w:color="auto"/>
              <w:bottom w:val="nil"/>
              <w:right w:val="single" w:sz="4" w:space="0" w:color="auto"/>
            </w:tcBorders>
            <w:vAlign w:val="center"/>
            <w:hideMark/>
          </w:tcPr>
          <w:p w14:paraId="63E15329"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3</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56404B1F" w14:textId="74D49D45" w:rsidR="00B725A8" w:rsidRPr="001517FD" w:rsidRDefault="00E04A1E" w:rsidP="00D02DC9">
            <w:pPr>
              <w:bidi w:val="0"/>
              <w:spacing w:line="240" w:lineRule="auto"/>
              <w:jc w:val="both"/>
              <w:rPr>
                <w:rFonts w:cstheme="minorHAnsi"/>
                <w:sz w:val="16"/>
                <w:szCs w:val="16"/>
              </w:rPr>
            </w:pPr>
            <w:r w:rsidRPr="001517FD">
              <w:rPr>
                <w:rFonts w:cstheme="minorHAnsi"/>
                <w:sz w:val="16"/>
                <w:szCs w:val="16"/>
              </w:rPr>
              <w:t>0.804</w:t>
            </w:r>
          </w:p>
        </w:tc>
      </w:tr>
      <w:tr w:rsidR="00E04A1E" w:rsidRPr="001517FD" w14:paraId="0B1B3D30"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9260ED"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D2D73"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7AE58E4F" w14:textId="5CD8C903"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176.48</w:t>
            </w:r>
          </w:p>
        </w:tc>
        <w:tc>
          <w:tcPr>
            <w:tcW w:w="798" w:type="dxa"/>
            <w:tcBorders>
              <w:top w:val="nil"/>
              <w:left w:val="single" w:sz="4" w:space="0" w:color="auto"/>
              <w:bottom w:val="single" w:sz="4" w:space="0" w:color="auto"/>
              <w:right w:val="single" w:sz="4" w:space="0" w:color="auto"/>
            </w:tcBorders>
            <w:vAlign w:val="bottom"/>
            <w:hideMark/>
          </w:tcPr>
          <w:p w14:paraId="53915E84" w14:textId="537D36E6"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40.04</w:t>
            </w:r>
          </w:p>
        </w:tc>
        <w:tc>
          <w:tcPr>
            <w:tcW w:w="693" w:type="dxa"/>
            <w:tcBorders>
              <w:top w:val="nil"/>
              <w:left w:val="single" w:sz="4" w:space="0" w:color="auto"/>
              <w:bottom w:val="single" w:sz="4" w:space="0" w:color="auto"/>
              <w:right w:val="single" w:sz="4" w:space="0" w:color="auto"/>
            </w:tcBorders>
            <w:vAlign w:val="bottom"/>
            <w:hideMark/>
          </w:tcPr>
          <w:p w14:paraId="0AE3C480" w14:textId="4896F1D7"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6.48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EF60E1B" w14:textId="77777777" w:rsidR="00E04A1E" w:rsidRPr="001517FD" w:rsidRDefault="00E04A1E" w:rsidP="00D02DC9">
            <w:pPr>
              <w:bidi w:val="0"/>
              <w:spacing w:line="240" w:lineRule="auto"/>
              <w:jc w:val="both"/>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20881713"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1FE9F1A5" w14:textId="70A6229B"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105.47</w:t>
            </w:r>
          </w:p>
        </w:tc>
        <w:tc>
          <w:tcPr>
            <w:tcW w:w="767" w:type="dxa"/>
            <w:tcBorders>
              <w:top w:val="nil"/>
              <w:left w:val="single" w:sz="4" w:space="0" w:color="auto"/>
              <w:bottom w:val="single" w:sz="4" w:space="0" w:color="auto"/>
              <w:right w:val="single" w:sz="4" w:space="0" w:color="auto"/>
            </w:tcBorders>
            <w:vAlign w:val="bottom"/>
            <w:hideMark/>
          </w:tcPr>
          <w:p w14:paraId="6CE81431" w14:textId="50648C45"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36.06</w:t>
            </w:r>
          </w:p>
        </w:tc>
        <w:tc>
          <w:tcPr>
            <w:tcW w:w="645" w:type="dxa"/>
            <w:tcBorders>
              <w:top w:val="nil"/>
              <w:left w:val="single" w:sz="4" w:space="0" w:color="auto"/>
              <w:bottom w:val="single" w:sz="4" w:space="0" w:color="auto"/>
              <w:right w:val="single" w:sz="4" w:space="0" w:color="auto"/>
            </w:tcBorders>
            <w:vAlign w:val="bottom"/>
            <w:hideMark/>
          </w:tcPr>
          <w:p w14:paraId="1E5B800F" w14:textId="31381B65"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4.47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4C746D" w14:textId="77777777" w:rsidR="00E04A1E" w:rsidRPr="001517FD" w:rsidRDefault="00E04A1E" w:rsidP="00D02DC9">
            <w:pPr>
              <w:bidi w:val="0"/>
              <w:spacing w:line="240" w:lineRule="auto"/>
              <w:jc w:val="both"/>
              <w:rPr>
                <w:rFonts w:cstheme="minorHAnsi"/>
                <w:sz w:val="16"/>
                <w:szCs w:val="16"/>
              </w:rPr>
            </w:pPr>
          </w:p>
        </w:tc>
      </w:tr>
      <w:tr w:rsidR="00B725A8" w:rsidRPr="001517FD" w14:paraId="0A65083C"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2F0707C5" w14:textId="77777777" w:rsidR="00B725A8" w:rsidRPr="001517FD" w:rsidRDefault="00B725A8" w:rsidP="00D02DC9">
            <w:pPr>
              <w:bidi w:val="0"/>
              <w:spacing w:line="240" w:lineRule="auto"/>
              <w:jc w:val="both"/>
              <w:rPr>
                <w:rFonts w:cstheme="minorHAnsi"/>
                <w:b/>
                <w:bCs/>
              </w:rPr>
            </w:pPr>
            <w:proofErr w:type="spellStart"/>
            <w:r w:rsidRPr="001517FD">
              <w:rPr>
                <w:rFonts w:cstheme="minorHAnsi"/>
                <w:sz w:val="16"/>
                <w:szCs w:val="16"/>
              </w:rPr>
              <w:t>Thyss</w:t>
            </w:r>
            <w:proofErr w:type="spellEnd"/>
            <w:r w:rsidRPr="001517FD">
              <w:rPr>
                <w:rFonts w:cstheme="minorHAnsi"/>
                <w:sz w:val="16"/>
                <w:szCs w:val="16"/>
              </w:rPr>
              <w:t xml:space="preserve"> (1946)</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3BC1E649"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0.1845</w:t>
            </w:r>
          </w:p>
        </w:tc>
        <w:tc>
          <w:tcPr>
            <w:tcW w:w="798" w:type="dxa"/>
            <w:tcBorders>
              <w:top w:val="single" w:sz="4" w:space="0" w:color="auto"/>
              <w:left w:val="single" w:sz="4" w:space="0" w:color="auto"/>
              <w:bottom w:val="nil"/>
              <w:right w:val="single" w:sz="4" w:space="0" w:color="auto"/>
            </w:tcBorders>
            <w:vAlign w:val="center"/>
            <w:hideMark/>
          </w:tcPr>
          <w:p w14:paraId="18AC5092"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72</w:t>
            </w:r>
          </w:p>
        </w:tc>
        <w:tc>
          <w:tcPr>
            <w:tcW w:w="798" w:type="dxa"/>
            <w:tcBorders>
              <w:top w:val="single" w:sz="4" w:space="0" w:color="auto"/>
              <w:left w:val="single" w:sz="4" w:space="0" w:color="auto"/>
              <w:bottom w:val="nil"/>
              <w:right w:val="single" w:sz="4" w:space="0" w:color="auto"/>
            </w:tcBorders>
            <w:vAlign w:val="center"/>
            <w:hideMark/>
          </w:tcPr>
          <w:p w14:paraId="259BA08C"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24</w:t>
            </w:r>
          </w:p>
        </w:tc>
        <w:tc>
          <w:tcPr>
            <w:tcW w:w="693" w:type="dxa"/>
            <w:tcBorders>
              <w:top w:val="single" w:sz="4" w:space="0" w:color="auto"/>
              <w:left w:val="single" w:sz="4" w:space="0" w:color="auto"/>
              <w:bottom w:val="nil"/>
              <w:right w:val="single" w:sz="4" w:space="0" w:color="auto"/>
            </w:tcBorders>
            <w:vAlign w:val="center"/>
            <w:hideMark/>
          </w:tcPr>
          <w:p w14:paraId="5E6AD47A"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7</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4366404F" w14:textId="7300B283" w:rsidR="00B725A8" w:rsidRPr="001517FD" w:rsidRDefault="003A38C5" w:rsidP="00D02DC9">
            <w:pPr>
              <w:bidi w:val="0"/>
              <w:spacing w:line="240" w:lineRule="auto"/>
              <w:jc w:val="both"/>
              <w:rPr>
                <w:rFonts w:cstheme="minorHAnsi"/>
                <w:sz w:val="16"/>
                <w:szCs w:val="16"/>
              </w:rPr>
            </w:pPr>
            <w:r w:rsidRPr="001517FD">
              <w:rPr>
                <w:rFonts w:cstheme="minorHAnsi"/>
                <w:sz w:val="16"/>
                <w:szCs w:val="16"/>
              </w:rPr>
              <w:t>1.634</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44BDF76F"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0.1628</w:t>
            </w:r>
          </w:p>
        </w:tc>
        <w:tc>
          <w:tcPr>
            <w:tcW w:w="889" w:type="dxa"/>
            <w:tcBorders>
              <w:top w:val="single" w:sz="4" w:space="0" w:color="auto"/>
              <w:left w:val="single" w:sz="4" w:space="0" w:color="auto"/>
              <w:bottom w:val="nil"/>
              <w:right w:val="single" w:sz="4" w:space="0" w:color="auto"/>
            </w:tcBorders>
            <w:vAlign w:val="center"/>
            <w:hideMark/>
          </w:tcPr>
          <w:p w14:paraId="46CA23E8"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60</w:t>
            </w:r>
          </w:p>
        </w:tc>
        <w:tc>
          <w:tcPr>
            <w:tcW w:w="767" w:type="dxa"/>
            <w:tcBorders>
              <w:top w:val="single" w:sz="4" w:space="0" w:color="auto"/>
              <w:left w:val="single" w:sz="4" w:space="0" w:color="auto"/>
              <w:bottom w:val="nil"/>
              <w:right w:val="single" w:sz="4" w:space="0" w:color="auto"/>
            </w:tcBorders>
            <w:vAlign w:val="center"/>
            <w:hideMark/>
          </w:tcPr>
          <w:p w14:paraId="53D0592A"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24</w:t>
            </w:r>
          </w:p>
        </w:tc>
        <w:tc>
          <w:tcPr>
            <w:tcW w:w="645" w:type="dxa"/>
            <w:tcBorders>
              <w:top w:val="single" w:sz="4" w:space="0" w:color="auto"/>
              <w:left w:val="single" w:sz="4" w:space="0" w:color="auto"/>
              <w:bottom w:val="nil"/>
              <w:right w:val="single" w:sz="4" w:space="0" w:color="auto"/>
            </w:tcBorders>
            <w:vAlign w:val="center"/>
            <w:hideMark/>
          </w:tcPr>
          <w:p w14:paraId="7AF990F2"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533A9B4F" w14:textId="29BA9807" w:rsidR="00B725A8" w:rsidRPr="001517FD" w:rsidRDefault="00E04A1E" w:rsidP="00D02DC9">
            <w:pPr>
              <w:bidi w:val="0"/>
              <w:spacing w:line="240" w:lineRule="auto"/>
              <w:jc w:val="both"/>
              <w:rPr>
                <w:rFonts w:cstheme="minorHAnsi"/>
                <w:sz w:val="16"/>
                <w:szCs w:val="16"/>
              </w:rPr>
            </w:pPr>
            <w:r w:rsidRPr="001517FD">
              <w:rPr>
                <w:rFonts w:cstheme="minorHAnsi"/>
                <w:sz w:val="16"/>
                <w:szCs w:val="16"/>
              </w:rPr>
              <w:t>0.43</w:t>
            </w:r>
          </w:p>
        </w:tc>
      </w:tr>
      <w:tr w:rsidR="00E04A1E" w:rsidRPr="001517FD" w14:paraId="6BD75C4E"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F993CD"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80D8A"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071C60D2" w14:textId="1D82C3D0"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69.82</w:t>
            </w:r>
          </w:p>
        </w:tc>
        <w:tc>
          <w:tcPr>
            <w:tcW w:w="798" w:type="dxa"/>
            <w:tcBorders>
              <w:top w:val="nil"/>
              <w:left w:val="single" w:sz="4" w:space="0" w:color="auto"/>
              <w:bottom w:val="single" w:sz="4" w:space="0" w:color="auto"/>
              <w:right w:val="single" w:sz="4" w:space="0" w:color="auto"/>
            </w:tcBorders>
            <w:vAlign w:val="bottom"/>
            <w:hideMark/>
          </w:tcPr>
          <w:p w14:paraId="66BB0B2A" w14:textId="306407AD"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28.35</w:t>
            </w:r>
          </w:p>
        </w:tc>
        <w:tc>
          <w:tcPr>
            <w:tcW w:w="693" w:type="dxa"/>
            <w:tcBorders>
              <w:top w:val="nil"/>
              <w:left w:val="single" w:sz="4" w:space="0" w:color="auto"/>
              <w:bottom w:val="single" w:sz="4" w:space="0" w:color="auto"/>
              <w:right w:val="single" w:sz="4" w:space="0" w:color="auto"/>
            </w:tcBorders>
            <w:vAlign w:val="bottom"/>
            <w:hideMark/>
          </w:tcPr>
          <w:p w14:paraId="30A830E9" w14:textId="485315C2"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4.82</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3F692EA4" w14:textId="77777777" w:rsidR="00E04A1E" w:rsidRPr="001517FD" w:rsidRDefault="00E04A1E" w:rsidP="00D02DC9">
            <w:pPr>
              <w:bidi w:val="0"/>
              <w:spacing w:line="240" w:lineRule="auto"/>
              <w:jc w:val="both"/>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412F14CE"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463E0AC3" w14:textId="168FF17A"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60.86</w:t>
            </w:r>
          </w:p>
        </w:tc>
        <w:tc>
          <w:tcPr>
            <w:tcW w:w="767" w:type="dxa"/>
            <w:tcBorders>
              <w:top w:val="nil"/>
              <w:left w:val="single" w:sz="4" w:space="0" w:color="auto"/>
              <w:bottom w:val="single" w:sz="4" w:space="0" w:color="auto"/>
              <w:right w:val="single" w:sz="4" w:space="0" w:color="auto"/>
            </w:tcBorders>
            <w:vAlign w:val="bottom"/>
            <w:hideMark/>
          </w:tcPr>
          <w:p w14:paraId="552FB235" w14:textId="5CB36858"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22.28</w:t>
            </w:r>
          </w:p>
        </w:tc>
        <w:tc>
          <w:tcPr>
            <w:tcW w:w="645" w:type="dxa"/>
            <w:tcBorders>
              <w:top w:val="nil"/>
              <w:left w:val="single" w:sz="4" w:space="0" w:color="auto"/>
              <w:bottom w:val="single" w:sz="4" w:space="0" w:color="auto"/>
              <w:right w:val="single" w:sz="4" w:space="0" w:color="auto"/>
            </w:tcBorders>
            <w:vAlign w:val="bottom"/>
            <w:hideMark/>
          </w:tcPr>
          <w:p w14:paraId="21D46D27" w14:textId="28CC1F25"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2.86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C3919" w14:textId="77777777" w:rsidR="00E04A1E" w:rsidRPr="001517FD" w:rsidRDefault="00E04A1E" w:rsidP="00D02DC9">
            <w:pPr>
              <w:bidi w:val="0"/>
              <w:spacing w:line="240" w:lineRule="auto"/>
              <w:jc w:val="both"/>
              <w:rPr>
                <w:rFonts w:cstheme="minorHAnsi"/>
                <w:sz w:val="16"/>
                <w:szCs w:val="16"/>
              </w:rPr>
            </w:pPr>
          </w:p>
        </w:tc>
      </w:tr>
      <w:tr w:rsidR="00B725A8" w:rsidRPr="001517FD" w14:paraId="4FFB97EF"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3FFD0FA7"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Rife (1950)</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A4E421F"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0.1283</w:t>
            </w:r>
          </w:p>
        </w:tc>
        <w:tc>
          <w:tcPr>
            <w:tcW w:w="798" w:type="dxa"/>
            <w:tcBorders>
              <w:top w:val="single" w:sz="4" w:space="0" w:color="auto"/>
              <w:left w:val="single" w:sz="4" w:space="0" w:color="auto"/>
              <w:bottom w:val="nil"/>
              <w:right w:val="single" w:sz="4" w:space="0" w:color="auto"/>
            </w:tcBorders>
            <w:vAlign w:val="center"/>
            <w:hideMark/>
          </w:tcPr>
          <w:p w14:paraId="574B91E7"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261</w:t>
            </w:r>
          </w:p>
        </w:tc>
        <w:tc>
          <w:tcPr>
            <w:tcW w:w="798" w:type="dxa"/>
            <w:tcBorders>
              <w:top w:val="single" w:sz="4" w:space="0" w:color="auto"/>
              <w:left w:val="single" w:sz="4" w:space="0" w:color="auto"/>
              <w:bottom w:val="nil"/>
              <w:right w:val="single" w:sz="4" w:space="0" w:color="auto"/>
            </w:tcBorders>
            <w:vAlign w:val="center"/>
            <w:hideMark/>
          </w:tcPr>
          <w:p w14:paraId="09292150"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76</w:t>
            </w:r>
          </w:p>
        </w:tc>
        <w:tc>
          <w:tcPr>
            <w:tcW w:w="693" w:type="dxa"/>
            <w:tcBorders>
              <w:top w:val="single" w:sz="4" w:space="0" w:color="auto"/>
              <w:left w:val="single" w:sz="4" w:space="0" w:color="auto"/>
              <w:bottom w:val="nil"/>
              <w:right w:val="single" w:sz="4" w:space="0" w:color="auto"/>
            </w:tcBorders>
            <w:vAlign w:val="center"/>
            <w:hideMark/>
          </w:tcPr>
          <w:p w14:paraId="09EFBE1A"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6</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4D5C9C39" w14:textId="0722594F"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3.</w:t>
            </w:r>
            <w:r w:rsidR="003A38C5" w:rsidRPr="001517FD">
              <w:rPr>
                <w:rFonts w:cstheme="minorHAnsi"/>
                <w:sz w:val="16"/>
                <w:szCs w:val="16"/>
              </w:rPr>
              <w:t>749</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74E21A0F"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0.1161</w:t>
            </w:r>
          </w:p>
        </w:tc>
        <w:tc>
          <w:tcPr>
            <w:tcW w:w="889" w:type="dxa"/>
            <w:tcBorders>
              <w:top w:val="single" w:sz="4" w:space="0" w:color="auto"/>
              <w:left w:val="single" w:sz="4" w:space="0" w:color="auto"/>
              <w:bottom w:val="nil"/>
              <w:right w:val="single" w:sz="4" w:space="0" w:color="auto"/>
            </w:tcBorders>
            <w:vAlign w:val="center"/>
            <w:hideMark/>
          </w:tcPr>
          <w:p w14:paraId="210EAC1C"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164</w:t>
            </w:r>
          </w:p>
        </w:tc>
        <w:tc>
          <w:tcPr>
            <w:tcW w:w="767" w:type="dxa"/>
            <w:tcBorders>
              <w:top w:val="single" w:sz="4" w:space="0" w:color="auto"/>
              <w:left w:val="single" w:sz="4" w:space="0" w:color="auto"/>
              <w:bottom w:val="nil"/>
              <w:right w:val="single" w:sz="4" w:space="0" w:color="auto"/>
            </w:tcBorders>
            <w:vAlign w:val="center"/>
            <w:hideMark/>
          </w:tcPr>
          <w:p w14:paraId="4AED6EFC"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45</w:t>
            </w:r>
          </w:p>
        </w:tc>
        <w:tc>
          <w:tcPr>
            <w:tcW w:w="645" w:type="dxa"/>
            <w:tcBorders>
              <w:top w:val="single" w:sz="4" w:space="0" w:color="auto"/>
              <w:left w:val="single" w:sz="4" w:space="0" w:color="auto"/>
              <w:bottom w:val="nil"/>
              <w:right w:val="single" w:sz="4" w:space="0" w:color="auto"/>
            </w:tcBorders>
            <w:vAlign w:val="center"/>
            <w:hideMark/>
          </w:tcPr>
          <w:p w14:paraId="11C797F6"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11D66C0" w14:textId="77E948D3" w:rsidR="00B725A8" w:rsidRPr="001517FD" w:rsidRDefault="00E04A1E" w:rsidP="00D02DC9">
            <w:pPr>
              <w:bidi w:val="0"/>
              <w:spacing w:line="240" w:lineRule="auto"/>
              <w:jc w:val="both"/>
              <w:rPr>
                <w:rFonts w:cstheme="minorHAnsi"/>
                <w:sz w:val="16"/>
                <w:szCs w:val="16"/>
              </w:rPr>
            </w:pPr>
            <w:r w:rsidRPr="001517FD">
              <w:rPr>
                <w:rFonts w:cstheme="minorHAnsi"/>
                <w:sz w:val="16"/>
                <w:szCs w:val="16"/>
              </w:rPr>
              <w:t>2.281</w:t>
            </w:r>
          </w:p>
        </w:tc>
      </w:tr>
      <w:tr w:rsidR="00E04A1E" w:rsidRPr="001517FD" w14:paraId="639D895E"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0090E8"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C3C907"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74040CF3" w14:textId="7D35E3DB"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265.66</w:t>
            </w:r>
          </w:p>
        </w:tc>
        <w:tc>
          <w:tcPr>
            <w:tcW w:w="798" w:type="dxa"/>
            <w:tcBorders>
              <w:top w:val="nil"/>
              <w:left w:val="single" w:sz="4" w:space="0" w:color="auto"/>
              <w:bottom w:val="single" w:sz="4" w:space="0" w:color="auto"/>
              <w:right w:val="single" w:sz="4" w:space="0" w:color="auto"/>
            </w:tcBorders>
            <w:vAlign w:val="bottom"/>
            <w:hideMark/>
          </w:tcPr>
          <w:p w14:paraId="5A71BD56" w14:textId="3A962B37"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66.68</w:t>
            </w:r>
          </w:p>
        </w:tc>
        <w:tc>
          <w:tcPr>
            <w:tcW w:w="693" w:type="dxa"/>
            <w:tcBorders>
              <w:top w:val="nil"/>
              <w:left w:val="single" w:sz="4" w:space="0" w:color="auto"/>
              <w:bottom w:val="single" w:sz="4" w:space="0" w:color="auto"/>
              <w:right w:val="single" w:sz="4" w:space="0" w:color="auto"/>
            </w:tcBorders>
            <w:vAlign w:val="bottom"/>
            <w:hideMark/>
          </w:tcPr>
          <w:p w14:paraId="58797E35" w14:textId="030F28AF"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10.66</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7EB9BA8" w14:textId="77777777" w:rsidR="00E04A1E" w:rsidRPr="001517FD" w:rsidRDefault="00E04A1E" w:rsidP="00D02DC9">
            <w:pPr>
              <w:bidi w:val="0"/>
              <w:spacing w:line="240" w:lineRule="auto"/>
              <w:jc w:val="both"/>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34BF6528"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2D98834D" w14:textId="18363D26"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166.43</w:t>
            </w:r>
          </w:p>
        </w:tc>
        <w:tc>
          <w:tcPr>
            <w:tcW w:w="767" w:type="dxa"/>
            <w:tcBorders>
              <w:top w:val="nil"/>
              <w:left w:val="single" w:sz="4" w:space="0" w:color="auto"/>
              <w:bottom w:val="single" w:sz="4" w:space="0" w:color="auto"/>
              <w:right w:val="single" w:sz="4" w:space="0" w:color="auto"/>
            </w:tcBorders>
            <w:vAlign w:val="bottom"/>
            <w:hideMark/>
          </w:tcPr>
          <w:p w14:paraId="4EF1FDA9" w14:textId="40AA608E"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40.14</w:t>
            </w:r>
          </w:p>
        </w:tc>
        <w:tc>
          <w:tcPr>
            <w:tcW w:w="645" w:type="dxa"/>
            <w:tcBorders>
              <w:top w:val="nil"/>
              <w:left w:val="single" w:sz="4" w:space="0" w:color="auto"/>
              <w:bottom w:val="single" w:sz="4" w:space="0" w:color="auto"/>
              <w:right w:val="single" w:sz="4" w:space="0" w:color="auto"/>
            </w:tcBorders>
            <w:vAlign w:val="bottom"/>
            <w:hideMark/>
          </w:tcPr>
          <w:p w14:paraId="349D0A52" w14:textId="366A8022"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4.43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A1C209" w14:textId="77777777" w:rsidR="00E04A1E" w:rsidRPr="001517FD" w:rsidRDefault="00E04A1E" w:rsidP="00D02DC9">
            <w:pPr>
              <w:bidi w:val="0"/>
              <w:spacing w:line="240" w:lineRule="auto"/>
              <w:jc w:val="both"/>
              <w:rPr>
                <w:rFonts w:cstheme="minorHAnsi"/>
                <w:sz w:val="16"/>
                <w:szCs w:val="16"/>
              </w:rPr>
            </w:pPr>
          </w:p>
        </w:tc>
      </w:tr>
      <w:tr w:rsidR="00B725A8" w:rsidRPr="001517FD" w14:paraId="2101CBC4"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2DABBA89"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Dechaume (1957)</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301FD603"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0.2424</w:t>
            </w:r>
          </w:p>
        </w:tc>
        <w:tc>
          <w:tcPr>
            <w:tcW w:w="798" w:type="dxa"/>
            <w:tcBorders>
              <w:top w:val="single" w:sz="4" w:space="0" w:color="auto"/>
              <w:left w:val="single" w:sz="4" w:space="0" w:color="auto"/>
              <w:bottom w:val="nil"/>
              <w:right w:val="single" w:sz="4" w:space="0" w:color="auto"/>
            </w:tcBorders>
            <w:vAlign w:val="center"/>
            <w:hideMark/>
          </w:tcPr>
          <w:p w14:paraId="50620C6D"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19</w:t>
            </w:r>
          </w:p>
        </w:tc>
        <w:tc>
          <w:tcPr>
            <w:tcW w:w="798" w:type="dxa"/>
            <w:tcBorders>
              <w:top w:val="single" w:sz="4" w:space="0" w:color="auto"/>
              <w:left w:val="single" w:sz="4" w:space="0" w:color="auto"/>
              <w:bottom w:val="nil"/>
              <w:right w:val="single" w:sz="4" w:space="0" w:color="auto"/>
            </w:tcBorders>
            <w:vAlign w:val="center"/>
            <w:hideMark/>
          </w:tcPr>
          <w:p w14:paraId="5C839B8B"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12</w:t>
            </w:r>
          </w:p>
        </w:tc>
        <w:tc>
          <w:tcPr>
            <w:tcW w:w="693" w:type="dxa"/>
            <w:tcBorders>
              <w:top w:val="single" w:sz="4" w:space="0" w:color="auto"/>
              <w:left w:val="single" w:sz="4" w:space="0" w:color="auto"/>
              <w:bottom w:val="nil"/>
              <w:right w:val="single" w:sz="4" w:space="0" w:color="auto"/>
            </w:tcBorders>
            <w:vAlign w:val="center"/>
            <w:hideMark/>
          </w:tcPr>
          <w:p w14:paraId="3FF31D8E"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CC1A64D" w14:textId="73351DE1"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0.07</w:t>
            </w:r>
            <w:r w:rsidR="003A38C5" w:rsidRPr="001517FD">
              <w:rPr>
                <w:rFonts w:cstheme="minorHAnsi"/>
                <w:sz w:val="16"/>
                <w:szCs w:val="16"/>
              </w:rPr>
              <w:t>9</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5C15D062"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0.1970</w:t>
            </w:r>
          </w:p>
        </w:tc>
        <w:tc>
          <w:tcPr>
            <w:tcW w:w="889" w:type="dxa"/>
            <w:tcBorders>
              <w:top w:val="single" w:sz="4" w:space="0" w:color="auto"/>
              <w:left w:val="single" w:sz="4" w:space="0" w:color="auto"/>
              <w:bottom w:val="nil"/>
              <w:right w:val="single" w:sz="4" w:space="0" w:color="auto"/>
            </w:tcBorders>
            <w:vAlign w:val="center"/>
            <w:hideMark/>
          </w:tcPr>
          <w:p w14:paraId="4BE8158B"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21</w:t>
            </w:r>
          </w:p>
        </w:tc>
        <w:tc>
          <w:tcPr>
            <w:tcW w:w="767" w:type="dxa"/>
            <w:tcBorders>
              <w:top w:val="single" w:sz="4" w:space="0" w:color="auto"/>
              <w:left w:val="single" w:sz="4" w:space="0" w:color="auto"/>
              <w:bottom w:val="nil"/>
              <w:right w:val="single" w:sz="4" w:space="0" w:color="auto"/>
            </w:tcBorders>
            <w:vAlign w:val="center"/>
            <w:hideMark/>
          </w:tcPr>
          <w:p w14:paraId="218F5C73"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11</w:t>
            </w:r>
          </w:p>
        </w:tc>
        <w:tc>
          <w:tcPr>
            <w:tcW w:w="645" w:type="dxa"/>
            <w:tcBorders>
              <w:top w:val="single" w:sz="4" w:space="0" w:color="auto"/>
              <w:left w:val="single" w:sz="4" w:space="0" w:color="auto"/>
              <w:bottom w:val="nil"/>
              <w:right w:val="single" w:sz="4" w:space="0" w:color="auto"/>
            </w:tcBorders>
            <w:vAlign w:val="center"/>
            <w:hideMark/>
          </w:tcPr>
          <w:p w14:paraId="13DA7149"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E38B844" w14:textId="4C1AC859"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0</w:t>
            </w:r>
            <w:r w:rsidR="00E04A1E" w:rsidRPr="001517FD">
              <w:rPr>
                <w:rFonts w:cstheme="minorHAnsi"/>
                <w:sz w:val="16"/>
                <w:szCs w:val="16"/>
              </w:rPr>
              <w:t>.281</w:t>
            </w:r>
          </w:p>
        </w:tc>
      </w:tr>
      <w:tr w:rsidR="00E04A1E" w:rsidRPr="001517FD" w14:paraId="52700E7A"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F2E77B"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74C3F"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462502AD" w14:textId="30E180EF"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19.30</w:t>
            </w:r>
          </w:p>
        </w:tc>
        <w:tc>
          <w:tcPr>
            <w:tcW w:w="798" w:type="dxa"/>
            <w:tcBorders>
              <w:top w:val="nil"/>
              <w:left w:val="single" w:sz="4" w:space="0" w:color="auto"/>
              <w:bottom w:val="single" w:sz="4" w:space="0" w:color="auto"/>
              <w:right w:val="single" w:sz="4" w:space="0" w:color="auto"/>
            </w:tcBorders>
            <w:vAlign w:val="bottom"/>
            <w:hideMark/>
          </w:tcPr>
          <w:p w14:paraId="14E46F02" w14:textId="0FB2038C"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11.39</w:t>
            </w:r>
          </w:p>
        </w:tc>
        <w:tc>
          <w:tcPr>
            <w:tcW w:w="693" w:type="dxa"/>
            <w:tcBorders>
              <w:top w:val="nil"/>
              <w:left w:val="single" w:sz="4" w:space="0" w:color="auto"/>
              <w:bottom w:val="single" w:sz="4" w:space="0" w:color="auto"/>
              <w:right w:val="single" w:sz="4" w:space="0" w:color="auto"/>
            </w:tcBorders>
            <w:vAlign w:val="bottom"/>
            <w:hideMark/>
          </w:tcPr>
          <w:p w14:paraId="1A835022" w14:textId="74334E3F"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2.30</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3AA5E8DE" w14:textId="77777777" w:rsidR="00E04A1E" w:rsidRPr="001517FD" w:rsidRDefault="00E04A1E" w:rsidP="00D02DC9">
            <w:pPr>
              <w:bidi w:val="0"/>
              <w:spacing w:line="240" w:lineRule="auto"/>
              <w:jc w:val="both"/>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9E34F30"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7061A34D" w14:textId="3F4E2005"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21.49</w:t>
            </w:r>
          </w:p>
        </w:tc>
        <w:tc>
          <w:tcPr>
            <w:tcW w:w="767" w:type="dxa"/>
            <w:tcBorders>
              <w:top w:val="nil"/>
              <w:left w:val="single" w:sz="4" w:space="0" w:color="auto"/>
              <w:bottom w:val="single" w:sz="4" w:space="0" w:color="auto"/>
              <w:right w:val="single" w:sz="4" w:space="0" w:color="auto"/>
            </w:tcBorders>
            <w:vAlign w:val="bottom"/>
            <w:hideMark/>
          </w:tcPr>
          <w:p w14:paraId="6CC2AA05" w14:textId="328AB8D2"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10.03</w:t>
            </w:r>
          </w:p>
        </w:tc>
        <w:tc>
          <w:tcPr>
            <w:tcW w:w="645" w:type="dxa"/>
            <w:tcBorders>
              <w:top w:val="nil"/>
              <w:left w:val="single" w:sz="4" w:space="0" w:color="auto"/>
              <w:bottom w:val="single" w:sz="4" w:space="0" w:color="auto"/>
              <w:right w:val="single" w:sz="4" w:space="0" w:color="auto"/>
            </w:tcBorders>
            <w:vAlign w:val="bottom"/>
            <w:hideMark/>
          </w:tcPr>
          <w:p w14:paraId="03017523" w14:textId="6E0EB1AF"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1.49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761CE" w14:textId="77777777" w:rsidR="00E04A1E" w:rsidRPr="001517FD" w:rsidRDefault="00E04A1E" w:rsidP="00D02DC9">
            <w:pPr>
              <w:bidi w:val="0"/>
              <w:spacing w:line="240" w:lineRule="auto"/>
              <w:jc w:val="both"/>
              <w:rPr>
                <w:rFonts w:cstheme="minorHAnsi"/>
                <w:sz w:val="16"/>
                <w:szCs w:val="16"/>
              </w:rPr>
            </w:pPr>
          </w:p>
        </w:tc>
      </w:tr>
      <w:tr w:rsidR="00B725A8" w:rsidRPr="001517FD" w14:paraId="5A588DED"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2FE84BB8"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Zazzo (1960)</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7DAD8CCF"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0.1332</w:t>
            </w:r>
          </w:p>
        </w:tc>
        <w:tc>
          <w:tcPr>
            <w:tcW w:w="798" w:type="dxa"/>
            <w:tcBorders>
              <w:top w:val="single" w:sz="4" w:space="0" w:color="auto"/>
              <w:left w:val="single" w:sz="4" w:space="0" w:color="auto"/>
              <w:bottom w:val="nil"/>
              <w:right w:val="single" w:sz="4" w:space="0" w:color="auto"/>
            </w:tcBorders>
            <w:vAlign w:val="center"/>
            <w:hideMark/>
          </w:tcPr>
          <w:p w14:paraId="05FFDF88"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199</w:t>
            </w:r>
          </w:p>
        </w:tc>
        <w:tc>
          <w:tcPr>
            <w:tcW w:w="798" w:type="dxa"/>
            <w:tcBorders>
              <w:top w:val="single" w:sz="4" w:space="0" w:color="auto"/>
              <w:left w:val="single" w:sz="4" w:space="0" w:color="auto"/>
              <w:bottom w:val="nil"/>
              <w:right w:val="single" w:sz="4" w:space="0" w:color="auto"/>
            </w:tcBorders>
            <w:vAlign w:val="center"/>
            <w:hideMark/>
          </w:tcPr>
          <w:p w14:paraId="442F2179"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51</w:t>
            </w:r>
          </w:p>
        </w:tc>
        <w:tc>
          <w:tcPr>
            <w:tcW w:w="693" w:type="dxa"/>
            <w:tcBorders>
              <w:top w:val="single" w:sz="4" w:space="0" w:color="auto"/>
              <w:left w:val="single" w:sz="4" w:space="0" w:color="auto"/>
              <w:bottom w:val="nil"/>
              <w:right w:val="single" w:sz="4" w:space="0" w:color="auto"/>
            </w:tcBorders>
            <w:vAlign w:val="center"/>
            <w:hideMark/>
          </w:tcPr>
          <w:p w14:paraId="5F23FA38"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9</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2431954" w14:textId="3F4578ED"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0.</w:t>
            </w:r>
            <w:r w:rsidR="003A38C5" w:rsidRPr="001517FD">
              <w:rPr>
                <w:rFonts w:cstheme="minorHAnsi"/>
                <w:sz w:val="16"/>
                <w:szCs w:val="16"/>
              </w:rPr>
              <w:t>087</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632F5CF7"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0.1090</w:t>
            </w:r>
          </w:p>
        </w:tc>
        <w:tc>
          <w:tcPr>
            <w:tcW w:w="889" w:type="dxa"/>
            <w:tcBorders>
              <w:top w:val="single" w:sz="4" w:space="0" w:color="auto"/>
              <w:left w:val="single" w:sz="4" w:space="0" w:color="auto"/>
              <w:bottom w:val="nil"/>
              <w:right w:val="single" w:sz="4" w:space="0" w:color="auto"/>
            </w:tcBorders>
            <w:vAlign w:val="center"/>
            <w:hideMark/>
          </w:tcPr>
          <w:p w14:paraId="2B0E6B71"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264</w:t>
            </w:r>
          </w:p>
        </w:tc>
        <w:tc>
          <w:tcPr>
            <w:tcW w:w="767" w:type="dxa"/>
            <w:tcBorders>
              <w:top w:val="single" w:sz="4" w:space="0" w:color="auto"/>
              <w:left w:val="single" w:sz="4" w:space="0" w:color="auto"/>
              <w:bottom w:val="nil"/>
              <w:right w:val="single" w:sz="4" w:space="0" w:color="auto"/>
            </w:tcBorders>
            <w:vAlign w:val="center"/>
            <w:hideMark/>
          </w:tcPr>
          <w:p w14:paraId="633C9442"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69</w:t>
            </w:r>
          </w:p>
        </w:tc>
        <w:tc>
          <w:tcPr>
            <w:tcW w:w="645" w:type="dxa"/>
            <w:tcBorders>
              <w:top w:val="single" w:sz="4" w:space="0" w:color="auto"/>
              <w:left w:val="single" w:sz="4" w:space="0" w:color="auto"/>
              <w:bottom w:val="nil"/>
              <w:right w:val="single" w:sz="4" w:space="0" w:color="auto"/>
            </w:tcBorders>
            <w:vAlign w:val="center"/>
            <w:hideMark/>
          </w:tcPr>
          <w:p w14:paraId="26108963"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63735389" w14:textId="08F1B850"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5.</w:t>
            </w:r>
            <w:r w:rsidR="00E04A1E" w:rsidRPr="001517FD">
              <w:rPr>
                <w:rFonts w:cstheme="minorHAnsi"/>
                <w:sz w:val="16"/>
                <w:szCs w:val="16"/>
              </w:rPr>
              <w:t>72</w:t>
            </w:r>
            <w:r w:rsidRPr="001517FD">
              <w:rPr>
                <w:rFonts w:cstheme="minorHAnsi"/>
                <w:sz w:val="16"/>
                <w:szCs w:val="16"/>
              </w:rPr>
              <w:t>**</w:t>
            </w:r>
          </w:p>
        </w:tc>
      </w:tr>
      <w:tr w:rsidR="00E04A1E" w:rsidRPr="001517FD" w14:paraId="0AAF2129"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49B12A"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1E5999"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1760050C" w14:textId="10DAE1C6"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198.34</w:t>
            </w:r>
          </w:p>
        </w:tc>
        <w:tc>
          <w:tcPr>
            <w:tcW w:w="798" w:type="dxa"/>
            <w:tcBorders>
              <w:top w:val="nil"/>
              <w:left w:val="single" w:sz="4" w:space="0" w:color="auto"/>
              <w:bottom w:val="single" w:sz="4" w:space="0" w:color="auto"/>
              <w:right w:val="single" w:sz="4" w:space="0" w:color="auto"/>
            </w:tcBorders>
            <w:vAlign w:val="bottom"/>
            <w:hideMark/>
          </w:tcPr>
          <w:p w14:paraId="59AE5541" w14:textId="75817FBC"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52.32</w:t>
            </w:r>
          </w:p>
        </w:tc>
        <w:tc>
          <w:tcPr>
            <w:tcW w:w="693" w:type="dxa"/>
            <w:tcBorders>
              <w:top w:val="nil"/>
              <w:left w:val="single" w:sz="4" w:space="0" w:color="auto"/>
              <w:bottom w:val="single" w:sz="4" w:space="0" w:color="auto"/>
              <w:right w:val="single" w:sz="4" w:space="0" w:color="auto"/>
            </w:tcBorders>
            <w:vAlign w:val="bottom"/>
            <w:hideMark/>
          </w:tcPr>
          <w:p w14:paraId="10098BC9" w14:textId="35294685"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8.34</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9446A72" w14:textId="77777777" w:rsidR="00E04A1E" w:rsidRPr="001517FD" w:rsidRDefault="00E04A1E" w:rsidP="00D02DC9">
            <w:pPr>
              <w:bidi w:val="0"/>
              <w:spacing w:line="240" w:lineRule="auto"/>
              <w:jc w:val="both"/>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30B47BBF"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16FC0A2F" w14:textId="42ED57D7"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268.54</w:t>
            </w:r>
          </w:p>
        </w:tc>
        <w:tc>
          <w:tcPr>
            <w:tcW w:w="767" w:type="dxa"/>
            <w:tcBorders>
              <w:top w:val="nil"/>
              <w:left w:val="single" w:sz="4" w:space="0" w:color="auto"/>
              <w:bottom w:val="single" w:sz="4" w:space="0" w:color="auto"/>
              <w:right w:val="single" w:sz="4" w:space="0" w:color="auto"/>
            </w:tcBorders>
            <w:vAlign w:val="bottom"/>
            <w:hideMark/>
          </w:tcPr>
          <w:p w14:paraId="5E1F5E9A" w14:textId="5B0F018C"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59.93</w:t>
            </w:r>
          </w:p>
        </w:tc>
        <w:tc>
          <w:tcPr>
            <w:tcW w:w="645" w:type="dxa"/>
            <w:tcBorders>
              <w:top w:val="nil"/>
              <w:left w:val="single" w:sz="4" w:space="0" w:color="auto"/>
              <w:bottom w:val="single" w:sz="4" w:space="0" w:color="auto"/>
              <w:right w:val="single" w:sz="4" w:space="0" w:color="auto"/>
            </w:tcBorders>
            <w:vAlign w:val="bottom"/>
            <w:hideMark/>
          </w:tcPr>
          <w:p w14:paraId="747D1641" w14:textId="51458578" w:rsidR="00E04A1E" w:rsidRPr="001517FD" w:rsidRDefault="00E04A1E" w:rsidP="00D02DC9">
            <w:pPr>
              <w:bidi w:val="0"/>
              <w:spacing w:line="240" w:lineRule="auto"/>
              <w:jc w:val="both"/>
              <w:rPr>
                <w:rFonts w:cstheme="minorHAnsi"/>
                <w:i/>
                <w:iCs/>
                <w:sz w:val="14"/>
                <w:szCs w:val="14"/>
              </w:rPr>
            </w:pPr>
            <w:r w:rsidRPr="001517FD">
              <w:rPr>
                <w:rFonts w:cstheme="minorHAnsi"/>
                <w:i/>
                <w:iCs/>
                <w:color w:val="000000"/>
                <w:sz w:val="14"/>
                <w:szCs w:val="14"/>
              </w:rPr>
              <w:t>6.54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BB36C" w14:textId="77777777" w:rsidR="00E04A1E" w:rsidRPr="001517FD" w:rsidRDefault="00E04A1E" w:rsidP="00D02DC9">
            <w:pPr>
              <w:bidi w:val="0"/>
              <w:spacing w:line="240" w:lineRule="auto"/>
              <w:jc w:val="both"/>
              <w:rPr>
                <w:rFonts w:cstheme="minorHAnsi"/>
                <w:sz w:val="16"/>
                <w:szCs w:val="16"/>
              </w:rPr>
            </w:pPr>
          </w:p>
        </w:tc>
      </w:tr>
      <w:tr w:rsidR="00B725A8" w:rsidRPr="001517FD" w14:paraId="5BB56907"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7B97DD29"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Carter-Saltzmann et al. (1976)</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0C0C61BD"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0.1711</w:t>
            </w:r>
          </w:p>
        </w:tc>
        <w:tc>
          <w:tcPr>
            <w:tcW w:w="798" w:type="dxa"/>
            <w:tcBorders>
              <w:top w:val="single" w:sz="4" w:space="0" w:color="auto"/>
              <w:left w:val="single" w:sz="4" w:space="0" w:color="auto"/>
              <w:bottom w:val="nil"/>
              <w:right w:val="single" w:sz="4" w:space="0" w:color="auto"/>
            </w:tcBorders>
            <w:vAlign w:val="center"/>
            <w:hideMark/>
          </w:tcPr>
          <w:p w14:paraId="520E3C3E"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132</w:t>
            </w:r>
          </w:p>
        </w:tc>
        <w:tc>
          <w:tcPr>
            <w:tcW w:w="798" w:type="dxa"/>
            <w:tcBorders>
              <w:top w:val="single" w:sz="4" w:space="0" w:color="auto"/>
              <w:left w:val="single" w:sz="4" w:space="0" w:color="auto"/>
              <w:bottom w:val="nil"/>
              <w:right w:val="single" w:sz="4" w:space="0" w:color="auto"/>
            </w:tcBorders>
            <w:vAlign w:val="center"/>
            <w:hideMark/>
          </w:tcPr>
          <w:p w14:paraId="0729F34A"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46</w:t>
            </w:r>
          </w:p>
        </w:tc>
        <w:tc>
          <w:tcPr>
            <w:tcW w:w="693" w:type="dxa"/>
            <w:tcBorders>
              <w:top w:val="single" w:sz="4" w:space="0" w:color="auto"/>
              <w:left w:val="single" w:sz="4" w:space="0" w:color="auto"/>
              <w:bottom w:val="nil"/>
              <w:right w:val="single" w:sz="4" w:space="0" w:color="auto"/>
            </w:tcBorders>
            <w:vAlign w:val="center"/>
            <w:hideMark/>
          </w:tcPr>
          <w:p w14:paraId="6F670C69"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9</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5F5410A1" w14:textId="440FF529"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0.2</w:t>
            </w:r>
            <w:r w:rsidR="003A38C5" w:rsidRPr="001517FD">
              <w:rPr>
                <w:rFonts w:cstheme="minorHAnsi"/>
                <w:sz w:val="16"/>
                <w:szCs w:val="16"/>
              </w:rPr>
              <w:t>35</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370ECD53" w14:textId="77777777" w:rsidR="00B725A8" w:rsidRPr="001517FD" w:rsidRDefault="00B725A8" w:rsidP="00D02DC9">
            <w:pPr>
              <w:bidi w:val="0"/>
              <w:spacing w:line="240" w:lineRule="auto"/>
              <w:jc w:val="both"/>
              <w:rPr>
                <w:rFonts w:cstheme="minorHAnsi"/>
                <w:b/>
                <w:bCs/>
              </w:rPr>
            </w:pPr>
            <w:r w:rsidRPr="001517FD">
              <w:rPr>
                <w:rFonts w:cstheme="minorHAnsi"/>
                <w:sz w:val="16"/>
                <w:szCs w:val="16"/>
              </w:rPr>
              <w:t>0.1932</w:t>
            </w:r>
          </w:p>
        </w:tc>
        <w:tc>
          <w:tcPr>
            <w:tcW w:w="889" w:type="dxa"/>
            <w:tcBorders>
              <w:top w:val="single" w:sz="4" w:space="0" w:color="auto"/>
              <w:left w:val="single" w:sz="4" w:space="0" w:color="auto"/>
              <w:bottom w:val="nil"/>
              <w:right w:val="single" w:sz="4" w:space="0" w:color="auto"/>
            </w:tcBorders>
            <w:vAlign w:val="center"/>
            <w:hideMark/>
          </w:tcPr>
          <w:p w14:paraId="4DE7C504"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115</w:t>
            </w:r>
          </w:p>
        </w:tc>
        <w:tc>
          <w:tcPr>
            <w:tcW w:w="767" w:type="dxa"/>
            <w:tcBorders>
              <w:top w:val="single" w:sz="4" w:space="0" w:color="auto"/>
              <w:left w:val="single" w:sz="4" w:space="0" w:color="auto"/>
              <w:bottom w:val="nil"/>
              <w:right w:val="single" w:sz="4" w:space="0" w:color="auto"/>
            </w:tcBorders>
            <w:vAlign w:val="center"/>
            <w:hideMark/>
          </w:tcPr>
          <w:p w14:paraId="4F7DF874"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54</w:t>
            </w:r>
          </w:p>
        </w:tc>
        <w:tc>
          <w:tcPr>
            <w:tcW w:w="645" w:type="dxa"/>
            <w:tcBorders>
              <w:top w:val="single" w:sz="4" w:space="0" w:color="auto"/>
              <w:left w:val="single" w:sz="4" w:space="0" w:color="auto"/>
              <w:bottom w:val="nil"/>
              <w:right w:val="single" w:sz="4" w:space="0" w:color="auto"/>
            </w:tcBorders>
            <w:vAlign w:val="center"/>
            <w:hideMark/>
          </w:tcPr>
          <w:p w14:paraId="2EB1575A" w14:textId="77777777" w:rsidR="00B725A8" w:rsidRPr="001517FD" w:rsidRDefault="00B725A8" w:rsidP="00D02DC9">
            <w:pPr>
              <w:bidi w:val="0"/>
              <w:spacing w:line="240" w:lineRule="auto"/>
              <w:jc w:val="both"/>
              <w:rPr>
                <w:rFonts w:cstheme="minorHAnsi"/>
                <w:sz w:val="16"/>
                <w:szCs w:val="16"/>
              </w:rPr>
            </w:pPr>
            <w:r w:rsidRPr="001517FD">
              <w:rPr>
                <w:rFonts w:cstheme="minorHAnsi"/>
                <w:sz w:val="16"/>
                <w:szCs w:val="16"/>
              </w:rPr>
              <w:t>7</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6470F009" w14:textId="0DE24A48" w:rsidR="00B725A8" w:rsidRPr="001517FD" w:rsidRDefault="00453A09" w:rsidP="00D02DC9">
            <w:pPr>
              <w:bidi w:val="0"/>
              <w:spacing w:line="240" w:lineRule="auto"/>
              <w:jc w:val="both"/>
              <w:rPr>
                <w:rFonts w:cstheme="minorHAnsi"/>
                <w:sz w:val="16"/>
                <w:szCs w:val="16"/>
              </w:rPr>
            </w:pPr>
            <w:r w:rsidRPr="001517FD">
              <w:rPr>
                <w:rFonts w:cstheme="minorHAnsi"/>
                <w:sz w:val="16"/>
                <w:szCs w:val="16"/>
              </w:rPr>
              <w:t>0.098</w:t>
            </w:r>
          </w:p>
        </w:tc>
      </w:tr>
      <w:tr w:rsidR="00E04A1E" w:rsidRPr="001517FD" w14:paraId="6C6F5AB9"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8B10A0"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09B738" w14:textId="77777777" w:rsidR="00E04A1E" w:rsidRPr="001517FD" w:rsidRDefault="00E04A1E"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5AC6CB2A" w14:textId="5BF4FDFF"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130.95</w:t>
            </w:r>
          </w:p>
        </w:tc>
        <w:tc>
          <w:tcPr>
            <w:tcW w:w="798" w:type="dxa"/>
            <w:tcBorders>
              <w:top w:val="nil"/>
              <w:left w:val="single" w:sz="4" w:space="0" w:color="auto"/>
              <w:bottom w:val="single" w:sz="4" w:space="0" w:color="auto"/>
              <w:right w:val="single" w:sz="4" w:space="0" w:color="auto"/>
            </w:tcBorders>
            <w:vAlign w:val="bottom"/>
            <w:hideMark/>
          </w:tcPr>
          <w:p w14:paraId="176CF2B6" w14:textId="664C4DB2"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48.10</w:t>
            </w:r>
          </w:p>
        </w:tc>
        <w:tc>
          <w:tcPr>
            <w:tcW w:w="693" w:type="dxa"/>
            <w:tcBorders>
              <w:top w:val="nil"/>
              <w:left w:val="single" w:sz="4" w:space="0" w:color="auto"/>
              <w:bottom w:val="single" w:sz="4" w:space="0" w:color="auto"/>
              <w:right w:val="single" w:sz="4" w:space="0" w:color="auto"/>
            </w:tcBorders>
            <w:vAlign w:val="bottom"/>
            <w:hideMark/>
          </w:tcPr>
          <w:p w14:paraId="49A7EB89" w14:textId="75628D02" w:rsidR="00E04A1E" w:rsidRPr="001517FD" w:rsidRDefault="00E04A1E" w:rsidP="00D02DC9">
            <w:pPr>
              <w:bidi w:val="0"/>
              <w:spacing w:line="240" w:lineRule="auto"/>
              <w:jc w:val="both"/>
              <w:rPr>
                <w:rFonts w:cstheme="minorHAnsi"/>
                <w:i/>
                <w:iCs/>
                <w:sz w:val="14"/>
                <w:szCs w:val="14"/>
              </w:rPr>
            </w:pPr>
            <w:r w:rsidRPr="001517FD">
              <w:rPr>
                <w:rFonts w:cstheme="minorHAnsi"/>
                <w:i/>
                <w:iCs/>
                <w:sz w:val="14"/>
                <w:szCs w:val="14"/>
              </w:rPr>
              <w:t>7.95</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A03C22F" w14:textId="77777777" w:rsidR="00E04A1E" w:rsidRPr="001517FD" w:rsidRDefault="00E04A1E" w:rsidP="00D02DC9">
            <w:pPr>
              <w:bidi w:val="0"/>
              <w:spacing w:line="240" w:lineRule="auto"/>
              <w:jc w:val="both"/>
              <w:rPr>
                <w:rFonts w:cstheme="minorHAnsi"/>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D3D4FA2" w14:textId="77777777" w:rsidR="00E04A1E" w:rsidRPr="001517FD" w:rsidRDefault="00E04A1E"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0424A311" w14:textId="66092730" w:rsidR="00E04A1E" w:rsidRPr="001517FD" w:rsidRDefault="00E04A1E" w:rsidP="00D02DC9">
            <w:pPr>
              <w:bidi w:val="0"/>
              <w:spacing w:line="240" w:lineRule="auto"/>
              <w:ind w:left="720" w:hanging="720"/>
              <w:jc w:val="both"/>
              <w:rPr>
                <w:rFonts w:cstheme="minorHAnsi"/>
                <w:i/>
                <w:iCs/>
                <w:sz w:val="14"/>
                <w:szCs w:val="14"/>
              </w:rPr>
            </w:pPr>
            <w:r w:rsidRPr="001517FD">
              <w:rPr>
                <w:rFonts w:cstheme="minorHAnsi"/>
                <w:i/>
                <w:iCs/>
                <w:color w:val="000000"/>
                <w:sz w:val="14"/>
                <w:szCs w:val="14"/>
              </w:rPr>
              <w:t>115.67</w:t>
            </w:r>
          </w:p>
        </w:tc>
        <w:tc>
          <w:tcPr>
            <w:tcW w:w="767" w:type="dxa"/>
            <w:tcBorders>
              <w:top w:val="nil"/>
              <w:left w:val="single" w:sz="4" w:space="0" w:color="auto"/>
              <w:bottom w:val="single" w:sz="4" w:space="0" w:color="auto"/>
              <w:right w:val="single" w:sz="4" w:space="0" w:color="auto"/>
            </w:tcBorders>
            <w:vAlign w:val="bottom"/>
            <w:hideMark/>
          </w:tcPr>
          <w:p w14:paraId="0C9072E9" w14:textId="630A72D1" w:rsidR="00E04A1E" w:rsidRPr="001517FD" w:rsidRDefault="00E04A1E" w:rsidP="00D02DC9">
            <w:pPr>
              <w:bidi w:val="0"/>
              <w:spacing w:line="240" w:lineRule="auto"/>
              <w:ind w:left="720" w:hanging="720"/>
              <w:jc w:val="both"/>
              <w:rPr>
                <w:rFonts w:cstheme="minorHAnsi"/>
                <w:i/>
                <w:iCs/>
                <w:sz w:val="14"/>
                <w:szCs w:val="14"/>
              </w:rPr>
            </w:pPr>
            <w:r w:rsidRPr="001517FD">
              <w:rPr>
                <w:rFonts w:cstheme="minorHAnsi"/>
                <w:i/>
                <w:iCs/>
                <w:color w:val="000000"/>
                <w:sz w:val="14"/>
                <w:szCs w:val="14"/>
              </w:rPr>
              <w:t>52.66</w:t>
            </w:r>
          </w:p>
        </w:tc>
        <w:tc>
          <w:tcPr>
            <w:tcW w:w="645" w:type="dxa"/>
            <w:tcBorders>
              <w:top w:val="nil"/>
              <w:left w:val="single" w:sz="4" w:space="0" w:color="auto"/>
              <w:bottom w:val="single" w:sz="4" w:space="0" w:color="auto"/>
              <w:right w:val="single" w:sz="4" w:space="0" w:color="auto"/>
            </w:tcBorders>
            <w:vAlign w:val="bottom"/>
            <w:hideMark/>
          </w:tcPr>
          <w:p w14:paraId="1C94FCCF" w14:textId="128D5401" w:rsidR="00E04A1E" w:rsidRPr="001517FD" w:rsidRDefault="00E04A1E" w:rsidP="00D02DC9">
            <w:pPr>
              <w:bidi w:val="0"/>
              <w:spacing w:line="240" w:lineRule="auto"/>
              <w:ind w:left="720" w:hanging="720"/>
              <w:jc w:val="both"/>
              <w:rPr>
                <w:rFonts w:cstheme="minorHAnsi"/>
                <w:i/>
                <w:iCs/>
                <w:sz w:val="14"/>
                <w:szCs w:val="14"/>
              </w:rPr>
            </w:pPr>
            <w:r w:rsidRPr="001517FD">
              <w:rPr>
                <w:rFonts w:cstheme="minorHAnsi"/>
                <w:i/>
                <w:iCs/>
                <w:color w:val="000000"/>
                <w:sz w:val="14"/>
                <w:szCs w:val="14"/>
              </w:rPr>
              <w:t>7.67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35277" w14:textId="77777777" w:rsidR="00E04A1E" w:rsidRPr="001517FD" w:rsidRDefault="00E04A1E" w:rsidP="00D02DC9">
            <w:pPr>
              <w:bidi w:val="0"/>
              <w:spacing w:line="240" w:lineRule="auto"/>
              <w:jc w:val="both"/>
              <w:rPr>
                <w:rFonts w:cstheme="minorHAnsi"/>
                <w:sz w:val="16"/>
                <w:szCs w:val="16"/>
              </w:rPr>
            </w:pPr>
          </w:p>
        </w:tc>
      </w:tr>
      <w:tr w:rsidR="00453A09" w:rsidRPr="001517FD" w14:paraId="123E3400"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06F84D97" w14:textId="77777777" w:rsidR="00453A09" w:rsidRPr="001517FD" w:rsidRDefault="00453A09" w:rsidP="00D02DC9">
            <w:pPr>
              <w:bidi w:val="0"/>
              <w:spacing w:line="240" w:lineRule="auto"/>
              <w:jc w:val="both"/>
              <w:rPr>
                <w:rFonts w:cstheme="minorHAnsi"/>
                <w:b/>
                <w:bCs/>
              </w:rPr>
            </w:pPr>
            <w:r w:rsidRPr="001517FD">
              <w:rPr>
                <w:rFonts w:cstheme="minorHAnsi"/>
                <w:sz w:val="16"/>
                <w:szCs w:val="16"/>
              </w:rPr>
              <w:t>Loehlin &amp; Nichols (1976)</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7EC5605C" w14:textId="77777777" w:rsidR="00453A09" w:rsidRPr="001517FD" w:rsidRDefault="00453A09" w:rsidP="00D02DC9">
            <w:pPr>
              <w:bidi w:val="0"/>
              <w:spacing w:line="240" w:lineRule="auto"/>
              <w:jc w:val="both"/>
              <w:rPr>
                <w:rFonts w:cstheme="minorHAnsi"/>
                <w:b/>
                <w:bCs/>
              </w:rPr>
            </w:pPr>
            <w:r w:rsidRPr="001517FD">
              <w:rPr>
                <w:rFonts w:cstheme="minorHAnsi"/>
                <w:sz w:val="16"/>
                <w:szCs w:val="16"/>
              </w:rPr>
              <w:t>0.1411</w:t>
            </w:r>
          </w:p>
        </w:tc>
        <w:tc>
          <w:tcPr>
            <w:tcW w:w="798" w:type="dxa"/>
            <w:tcBorders>
              <w:top w:val="single" w:sz="4" w:space="0" w:color="auto"/>
              <w:left w:val="single" w:sz="4" w:space="0" w:color="auto"/>
              <w:bottom w:val="nil"/>
              <w:right w:val="single" w:sz="4" w:space="0" w:color="auto"/>
            </w:tcBorders>
            <w:vAlign w:val="center"/>
            <w:hideMark/>
          </w:tcPr>
          <w:p w14:paraId="750EA6B3"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380</w:t>
            </w:r>
          </w:p>
        </w:tc>
        <w:tc>
          <w:tcPr>
            <w:tcW w:w="798" w:type="dxa"/>
            <w:tcBorders>
              <w:top w:val="single" w:sz="4" w:space="0" w:color="auto"/>
              <w:left w:val="single" w:sz="4" w:space="0" w:color="auto"/>
              <w:bottom w:val="nil"/>
              <w:right w:val="single" w:sz="4" w:space="0" w:color="auto"/>
            </w:tcBorders>
            <w:vAlign w:val="center"/>
            <w:hideMark/>
          </w:tcPr>
          <w:p w14:paraId="4E1E15D7"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123</w:t>
            </w:r>
          </w:p>
        </w:tc>
        <w:tc>
          <w:tcPr>
            <w:tcW w:w="693" w:type="dxa"/>
            <w:tcBorders>
              <w:top w:val="single" w:sz="4" w:space="0" w:color="auto"/>
              <w:left w:val="single" w:sz="4" w:space="0" w:color="auto"/>
              <w:bottom w:val="nil"/>
              <w:right w:val="single" w:sz="4" w:space="0" w:color="auto"/>
            </w:tcBorders>
            <w:vAlign w:val="center"/>
            <w:hideMark/>
          </w:tcPr>
          <w:p w14:paraId="7338B9D6"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11</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23E33B0" w14:textId="79110125" w:rsidR="00453A09" w:rsidRPr="001517FD" w:rsidRDefault="00453A09" w:rsidP="00D02DC9">
            <w:pPr>
              <w:bidi w:val="0"/>
              <w:spacing w:line="240" w:lineRule="auto"/>
              <w:jc w:val="both"/>
              <w:rPr>
                <w:rFonts w:cstheme="minorHAnsi"/>
                <w:b/>
                <w:bCs/>
              </w:rPr>
            </w:pPr>
            <w:r w:rsidRPr="001517FD">
              <w:rPr>
                <w:rFonts w:cstheme="minorHAnsi"/>
                <w:sz w:val="16"/>
                <w:szCs w:val="16"/>
              </w:rPr>
              <w:t>4.402*</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0751C4FA" w14:textId="77777777" w:rsidR="00453A09" w:rsidRPr="001517FD" w:rsidRDefault="00453A09" w:rsidP="00D02DC9">
            <w:pPr>
              <w:bidi w:val="0"/>
              <w:spacing w:line="240" w:lineRule="auto"/>
              <w:jc w:val="both"/>
              <w:rPr>
                <w:rFonts w:cstheme="minorHAnsi"/>
                <w:b/>
                <w:bCs/>
              </w:rPr>
            </w:pPr>
            <w:r w:rsidRPr="001517FD">
              <w:rPr>
                <w:rFonts w:cstheme="minorHAnsi"/>
                <w:sz w:val="16"/>
                <w:szCs w:val="16"/>
              </w:rPr>
              <w:t>0.1111</w:t>
            </w:r>
          </w:p>
        </w:tc>
        <w:tc>
          <w:tcPr>
            <w:tcW w:w="889" w:type="dxa"/>
            <w:tcBorders>
              <w:top w:val="single" w:sz="4" w:space="0" w:color="auto"/>
              <w:left w:val="single" w:sz="4" w:space="0" w:color="auto"/>
              <w:bottom w:val="nil"/>
              <w:right w:val="single" w:sz="4" w:space="0" w:color="auto"/>
            </w:tcBorders>
            <w:vAlign w:val="center"/>
            <w:hideMark/>
          </w:tcPr>
          <w:p w14:paraId="66FE5CB8"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261</w:t>
            </w:r>
          </w:p>
        </w:tc>
        <w:tc>
          <w:tcPr>
            <w:tcW w:w="767" w:type="dxa"/>
            <w:tcBorders>
              <w:top w:val="single" w:sz="4" w:space="0" w:color="auto"/>
              <w:left w:val="single" w:sz="4" w:space="0" w:color="auto"/>
              <w:bottom w:val="nil"/>
              <w:right w:val="single" w:sz="4" w:space="0" w:color="auto"/>
            </w:tcBorders>
            <w:vAlign w:val="center"/>
            <w:hideMark/>
          </w:tcPr>
          <w:p w14:paraId="4737FDFF"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70</w:t>
            </w:r>
          </w:p>
        </w:tc>
        <w:tc>
          <w:tcPr>
            <w:tcW w:w="645" w:type="dxa"/>
            <w:tcBorders>
              <w:top w:val="single" w:sz="4" w:space="0" w:color="auto"/>
              <w:left w:val="single" w:sz="4" w:space="0" w:color="auto"/>
              <w:bottom w:val="nil"/>
              <w:right w:val="single" w:sz="4" w:space="0" w:color="auto"/>
            </w:tcBorders>
            <w:vAlign w:val="center"/>
            <w:hideMark/>
          </w:tcPr>
          <w:p w14:paraId="4A1802D7"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1631DED4" w14:textId="46C4A494"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5.917**</w:t>
            </w:r>
          </w:p>
        </w:tc>
      </w:tr>
      <w:tr w:rsidR="00453A09" w:rsidRPr="001517FD" w14:paraId="21676853"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5D9453" w14:textId="77777777" w:rsidR="00453A09" w:rsidRPr="001517FD" w:rsidRDefault="00453A09"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103A6C" w14:textId="77777777" w:rsidR="00453A09" w:rsidRPr="001517FD" w:rsidRDefault="00453A09"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759E2E41" w14:textId="787C8C84" w:rsidR="00453A09" w:rsidRPr="001517FD" w:rsidRDefault="00453A09" w:rsidP="00D02DC9">
            <w:pPr>
              <w:bidi w:val="0"/>
              <w:spacing w:line="240" w:lineRule="auto"/>
              <w:jc w:val="both"/>
              <w:rPr>
                <w:rFonts w:cstheme="minorHAnsi"/>
                <w:i/>
                <w:iCs/>
                <w:sz w:val="14"/>
                <w:szCs w:val="14"/>
              </w:rPr>
            </w:pPr>
            <w:r w:rsidRPr="001517FD">
              <w:rPr>
                <w:rFonts w:cstheme="minorHAnsi"/>
                <w:i/>
                <w:iCs/>
                <w:sz w:val="14"/>
                <w:szCs w:val="14"/>
              </w:rPr>
              <w:t>386.52</w:t>
            </w:r>
          </w:p>
        </w:tc>
        <w:tc>
          <w:tcPr>
            <w:tcW w:w="798" w:type="dxa"/>
            <w:tcBorders>
              <w:top w:val="nil"/>
              <w:left w:val="single" w:sz="4" w:space="0" w:color="auto"/>
              <w:bottom w:val="single" w:sz="4" w:space="0" w:color="auto"/>
              <w:right w:val="single" w:sz="4" w:space="0" w:color="auto"/>
            </w:tcBorders>
            <w:vAlign w:val="bottom"/>
            <w:hideMark/>
          </w:tcPr>
          <w:p w14:paraId="50615877" w14:textId="56471377" w:rsidR="00453A09" w:rsidRPr="001517FD" w:rsidRDefault="00453A09" w:rsidP="00D02DC9">
            <w:pPr>
              <w:bidi w:val="0"/>
              <w:spacing w:line="240" w:lineRule="auto"/>
              <w:jc w:val="both"/>
              <w:rPr>
                <w:rFonts w:cstheme="minorHAnsi"/>
                <w:i/>
                <w:iCs/>
                <w:sz w:val="14"/>
                <w:szCs w:val="14"/>
              </w:rPr>
            </w:pPr>
            <w:r w:rsidRPr="001517FD">
              <w:rPr>
                <w:rFonts w:cstheme="minorHAnsi"/>
                <w:i/>
                <w:iCs/>
                <w:sz w:val="14"/>
                <w:szCs w:val="14"/>
              </w:rPr>
              <w:t>109.96</w:t>
            </w:r>
          </w:p>
        </w:tc>
        <w:tc>
          <w:tcPr>
            <w:tcW w:w="693" w:type="dxa"/>
            <w:tcBorders>
              <w:top w:val="nil"/>
              <w:left w:val="single" w:sz="4" w:space="0" w:color="auto"/>
              <w:bottom w:val="single" w:sz="4" w:space="0" w:color="auto"/>
              <w:right w:val="single" w:sz="4" w:space="0" w:color="auto"/>
            </w:tcBorders>
            <w:vAlign w:val="bottom"/>
            <w:hideMark/>
          </w:tcPr>
          <w:p w14:paraId="418BB9F4" w14:textId="6831D4A1" w:rsidR="00453A09" w:rsidRPr="001517FD" w:rsidRDefault="00453A09" w:rsidP="00D02DC9">
            <w:pPr>
              <w:bidi w:val="0"/>
              <w:spacing w:line="240" w:lineRule="auto"/>
              <w:jc w:val="both"/>
              <w:rPr>
                <w:rFonts w:cstheme="minorHAnsi"/>
                <w:i/>
                <w:iCs/>
                <w:sz w:val="14"/>
                <w:szCs w:val="14"/>
              </w:rPr>
            </w:pPr>
            <w:r w:rsidRPr="001517FD">
              <w:rPr>
                <w:rFonts w:cstheme="minorHAnsi"/>
                <w:i/>
                <w:iCs/>
                <w:sz w:val="14"/>
                <w:szCs w:val="14"/>
              </w:rPr>
              <w:t>17.52</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28698E9F" w14:textId="77777777" w:rsidR="00453A09" w:rsidRPr="001517FD" w:rsidRDefault="00453A09" w:rsidP="00D02DC9">
            <w:pPr>
              <w:bidi w:val="0"/>
              <w:spacing w:line="240" w:lineRule="auto"/>
              <w:jc w:val="both"/>
              <w:rPr>
                <w:rFonts w:cstheme="minorHAnsi"/>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74914073" w14:textId="77777777" w:rsidR="00453A09" w:rsidRPr="001517FD" w:rsidRDefault="00453A09"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0362820E" w14:textId="05377B13" w:rsidR="00453A09" w:rsidRPr="001517FD" w:rsidRDefault="00453A09" w:rsidP="00D02DC9">
            <w:pPr>
              <w:bidi w:val="0"/>
              <w:spacing w:line="240" w:lineRule="auto"/>
              <w:jc w:val="both"/>
              <w:rPr>
                <w:rFonts w:cstheme="minorHAnsi"/>
                <w:i/>
                <w:iCs/>
                <w:sz w:val="14"/>
                <w:szCs w:val="14"/>
              </w:rPr>
            </w:pPr>
            <w:r w:rsidRPr="001517FD">
              <w:rPr>
                <w:rFonts w:cstheme="minorHAnsi"/>
                <w:i/>
                <w:iCs/>
                <w:color w:val="000000"/>
                <w:sz w:val="14"/>
                <w:szCs w:val="14"/>
              </w:rPr>
              <w:t>265.64</w:t>
            </w:r>
          </w:p>
        </w:tc>
        <w:tc>
          <w:tcPr>
            <w:tcW w:w="767" w:type="dxa"/>
            <w:tcBorders>
              <w:top w:val="nil"/>
              <w:left w:val="single" w:sz="4" w:space="0" w:color="auto"/>
              <w:bottom w:val="single" w:sz="4" w:space="0" w:color="auto"/>
              <w:right w:val="single" w:sz="4" w:space="0" w:color="auto"/>
            </w:tcBorders>
            <w:vAlign w:val="bottom"/>
            <w:hideMark/>
          </w:tcPr>
          <w:p w14:paraId="7523F361" w14:textId="11F34965" w:rsidR="00453A09" w:rsidRPr="001517FD" w:rsidRDefault="00453A09" w:rsidP="00D02DC9">
            <w:pPr>
              <w:bidi w:val="0"/>
              <w:spacing w:line="240" w:lineRule="auto"/>
              <w:jc w:val="both"/>
              <w:rPr>
                <w:rFonts w:cstheme="minorHAnsi"/>
                <w:i/>
                <w:iCs/>
                <w:sz w:val="14"/>
                <w:szCs w:val="14"/>
              </w:rPr>
            </w:pPr>
            <w:r w:rsidRPr="001517FD">
              <w:rPr>
                <w:rFonts w:cstheme="minorHAnsi"/>
                <w:i/>
                <w:iCs/>
                <w:color w:val="000000"/>
                <w:sz w:val="14"/>
                <w:szCs w:val="14"/>
              </w:rPr>
              <w:t>60.72</w:t>
            </w:r>
          </w:p>
        </w:tc>
        <w:tc>
          <w:tcPr>
            <w:tcW w:w="645" w:type="dxa"/>
            <w:tcBorders>
              <w:top w:val="nil"/>
              <w:left w:val="single" w:sz="4" w:space="0" w:color="auto"/>
              <w:bottom w:val="single" w:sz="4" w:space="0" w:color="auto"/>
              <w:right w:val="single" w:sz="4" w:space="0" w:color="auto"/>
            </w:tcBorders>
            <w:vAlign w:val="bottom"/>
            <w:hideMark/>
          </w:tcPr>
          <w:p w14:paraId="7F3CB517" w14:textId="45136D4E" w:rsidR="00453A09" w:rsidRPr="001517FD" w:rsidRDefault="00453A09" w:rsidP="00D02DC9">
            <w:pPr>
              <w:bidi w:val="0"/>
              <w:spacing w:line="240" w:lineRule="auto"/>
              <w:jc w:val="both"/>
              <w:rPr>
                <w:rFonts w:cstheme="minorHAnsi"/>
                <w:i/>
                <w:iCs/>
                <w:sz w:val="14"/>
                <w:szCs w:val="14"/>
              </w:rPr>
            </w:pPr>
            <w:r w:rsidRPr="001517FD">
              <w:rPr>
                <w:rFonts w:cstheme="minorHAnsi"/>
                <w:i/>
                <w:iCs/>
                <w:color w:val="000000"/>
                <w:sz w:val="14"/>
                <w:szCs w:val="14"/>
              </w:rPr>
              <w:t>6.64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FC2013" w14:textId="77777777" w:rsidR="00453A09" w:rsidRPr="001517FD" w:rsidRDefault="00453A09" w:rsidP="00D02DC9">
            <w:pPr>
              <w:bidi w:val="0"/>
              <w:spacing w:line="240" w:lineRule="auto"/>
              <w:jc w:val="both"/>
              <w:rPr>
                <w:rFonts w:cstheme="minorHAnsi"/>
                <w:sz w:val="16"/>
                <w:szCs w:val="16"/>
              </w:rPr>
            </w:pPr>
          </w:p>
        </w:tc>
      </w:tr>
      <w:tr w:rsidR="00453A09" w:rsidRPr="001517FD" w14:paraId="163C381D" w14:textId="77777777" w:rsidTr="00453A09">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1719EF74" w14:textId="77777777" w:rsidR="00453A09" w:rsidRPr="001517FD" w:rsidRDefault="00453A09" w:rsidP="00D02DC9">
            <w:pPr>
              <w:bidi w:val="0"/>
              <w:spacing w:line="240" w:lineRule="auto"/>
              <w:jc w:val="both"/>
              <w:rPr>
                <w:rFonts w:cstheme="minorHAnsi"/>
                <w:b/>
                <w:bCs/>
              </w:rPr>
            </w:pPr>
            <w:r w:rsidRPr="001517FD">
              <w:rPr>
                <w:rFonts w:cstheme="minorHAnsi"/>
                <w:sz w:val="16"/>
                <w:szCs w:val="16"/>
              </w:rPr>
              <w:t xml:space="preserve">Springer &amp; </w:t>
            </w:r>
            <w:proofErr w:type="spellStart"/>
            <w:r w:rsidRPr="001517FD">
              <w:rPr>
                <w:rFonts w:cstheme="minorHAnsi"/>
                <w:sz w:val="16"/>
                <w:szCs w:val="16"/>
              </w:rPr>
              <w:t>Searleman</w:t>
            </w:r>
            <w:proofErr w:type="spellEnd"/>
            <w:r w:rsidRPr="001517FD">
              <w:rPr>
                <w:rFonts w:cstheme="minorHAnsi"/>
                <w:sz w:val="16"/>
                <w:szCs w:val="16"/>
              </w:rPr>
              <w:t xml:space="preserve"> (1978)</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903EA90" w14:textId="77777777" w:rsidR="00453A09" w:rsidRPr="001517FD" w:rsidRDefault="00453A09" w:rsidP="00D02DC9">
            <w:pPr>
              <w:bidi w:val="0"/>
              <w:spacing w:line="240" w:lineRule="auto"/>
              <w:jc w:val="both"/>
              <w:rPr>
                <w:rFonts w:cstheme="minorHAnsi"/>
                <w:b/>
                <w:bCs/>
              </w:rPr>
            </w:pPr>
            <w:r w:rsidRPr="001517FD">
              <w:rPr>
                <w:rFonts w:cstheme="minorHAnsi"/>
                <w:sz w:val="16"/>
                <w:szCs w:val="16"/>
              </w:rPr>
              <w:t>0.1667</w:t>
            </w:r>
          </w:p>
        </w:tc>
        <w:tc>
          <w:tcPr>
            <w:tcW w:w="798" w:type="dxa"/>
            <w:tcBorders>
              <w:top w:val="single" w:sz="4" w:space="0" w:color="auto"/>
              <w:left w:val="single" w:sz="4" w:space="0" w:color="auto"/>
              <w:bottom w:val="nil"/>
              <w:right w:val="single" w:sz="4" w:space="0" w:color="auto"/>
            </w:tcBorders>
            <w:vAlign w:val="center"/>
            <w:hideMark/>
          </w:tcPr>
          <w:p w14:paraId="064A83B6"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53</w:t>
            </w:r>
          </w:p>
        </w:tc>
        <w:tc>
          <w:tcPr>
            <w:tcW w:w="798" w:type="dxa"/>
            <w:tcBorders>
              <w:top w:val="single" w:sz="4" w:space="0" w:color="auto"/>
              <w:left w:val="single" w:sz="4" w:space="0" w:color="auto"/>
              <w:bottom w:val="nil"/>
              <w:right w:val="single" w:sz="4" w:space="0" w:color="auto"/>
            </w:tcBorders>
            <w:vAlign w:val="center"/>
            <w:hideMark/>
          </w:tcPr>
          <w:p w14:paraId="73AB9815"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19</w:t>
            </w:r>
          </w:p>
        </w:tc>
        <w:tc>
          <w:tcPr>
            <w:tcW w:w="693" w:type="dxa"/>
            <w:tcBorders>
              <w:top w:val="single" w:sz="4" w:space="0" w:color="auto"/>
              <w:left w:val="single" w:sz="4" w:space="0" w:color="auto"/>
              <w:bottom w:val="nil"/>
              <w:right w:val="single" w:sz="4" w:space="0" w:color="auto"/>
            </w:tcBorders>
            <w:vAlign w:val="center"/>
            <w:hideMark/>
          </w:tcPr>
          <w:p w14:paraId="18F65BF6"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3</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3E32A96F" w14:textId="7F28D079" w:rsidR="00453A09" w:rsidRPr="001517FD" w:rsidRDefault="00453A09" w:rsidP="00D02DC9">
            <w:pPr>
              <w:bidi w:val="0"/>
              <w:spacing w:line="240" w:lineRule="auto"/>
              <w:jc w:val="both"/>
              <w:rPr>
                <w:rFonts w:cstheme="minorHAnsi"/>
                <w:b/>
                <w:bCs/>
              </w:rPr>
            </w:pPr>
            <w:r w:rsidRPr="001517FD">
              <w:rPr>
                <w:rFonts w:cstheme="minorHAnsi"/>
                <w:sz w:val="16"/>
                <w:szCs w:val="16"/>
              </w:rPr>
              <w:t>0.004</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389AE296" w14:textId="77777777" w:rsidR="00453A09" w:rsidRPr="001517FD" w:rsidRDefault="00453A09" w:rsidP="00D02DC9">
            <w:pPr>
              <w:bidi w:val="0"/>
              <w:spacing w:line="240" w:lineRule="auto"/>
              <w:jc w:val="both"/>
              <w:rPr>
                <w:rFonts w:cstheme="minorHAnsi"/>
                <w:b/>
                <w:bCs/>
              </w:rPr>
            </w:pPr>
            <w:r w:rsidRPr="001517FD">
              <w:rPr>
                <w:rFonts w:cstheme="minorHAnsi"/>
                <w:sz w:val="16"/>
                <w:szCs w:val="16"/>
              </w:rPr>
              <w:t>0.1596</w:t>
            </w:r>
          </w:p>
        </w:tc>
        <w:tc>
          <w:tcPr>
            <w:tcW w:w="889" w:type="dxa"/>
            <w:tcBorders>
              <w:top w:val="single" w:sz="4" w:space="0" w:color="auto"/>
              <w:left w:val="single" w:sz="4" w:space="0" w:color="auto"/>
              <w:bottom w:val="nil"/>
              <w:right w:val="single" w:sz="4" w:space="0" w:color="auto"/>
            </w:tcBorders>
            <w:vAlign w:val="center"/>
            <w:hideMark/>
          </w:tcPr>
          <w:p w14:paraId="28F37779"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35</w:t>
            </w:r>
          </w:p>
        </w:tc>
        <w:tc>
          <w:tcPr>
            <w:tcW w:w="767" w:type="dxa"/>
            <w:tcBorders>
              <w:top w:val="single" w:sz="4" w:space="0" w:color="auto"/>
              <w:left w:val="single" w:sz="4" w:space="0" w:color="auto"/>
              <w:bottom w:val="nil"/>
              <w:right w:val="single" w:sz="4" w:space="0" w:color="auto"/>
            </w:tcBorders>
            <w:vAlign w:val="center"/>
            <w:hideMark/>
          </w:tcPr>
          <w:p w14:paraId="1F3B34C6"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9</w:t>
            </w:r>
          </w:p>
        </w:tc>
        <w:tc>
          <w:tcPr>
            <w:tcW w:w="645" w:type="dxa"/>
            <w:tcBorders>
              <w:top w:val="single" w:sz="4" w:space="0" w:color="auto"/>
              <w:left w:val="single" w:sz="4" w:space="0" w:color="auto"/>
              <w:bottom w:val="nil"/>
              <w:right w:val="single" w:sz="4" w:space="0" w:color="auto"/>
            </w:tcBorders>
            <w:vAlign w:val="center"/>
            <w:hideMark/>
          </w:tcPr>
          <w:p w14:paraId="3D646546"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3</w:t>
            </w:r>
          </w:p>
        </w:tc>
        <w:tc>
          <w:tcPr>
            <w:tcW w:w="741" w:type="dxa"/>
            <w:vMerge w:val="restart"/>
            <w:tcBorders>
              <w:top w:val="single" w:sz="4" w:space="0" w:color="auto"/>
              <w:left w:val="single" w:sz="4" w:space="0" w:color="auto"/>
              <w:bottom w:val="single" w:sz="4" w:space="0" w:color="auto"/>
              <w:right w:val="single" w:sz="4" w:space="0" w:color="auto"/>
            </w:tcBorders>
            <w:vAlign w:val="center"/>
          </w:tcPr>
          <w:p w14:paraId="4F8E03FF" w14:textId="1DA49266"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1.997</w:t>
            </w:r>
          </w:p>
        </w:tc>
      </w:tr>
      <w:tr w:rsidR="00453A09" w:rsidRPr="001517FD" w14:paraId="3185ABDF"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416849" w14:textId="77777777" w:rsidR="00453A09" w:rsidRPr="001517FD" w:rsidRDefault="00453A09"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A7164" w14:textId="77777777" w:rsidR="00453A09" w:rsidRPr="001517FD" w:rsidRDefault="00453A09"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61ECDDFF" w14:textId="44F510A5" w:rsidR="00453A09" w:rsidRPr="001517FD" w:rsidRDefault="00453A09" w:rsidP="00D02DC9">
            <w:pPr>
              <w:bidi w:val="0"/>
              <w:spacing w:line="240" w:lineRule="auto"/>
              <w:jc w:val="both"/>
              <w:rPr>
                <w:rFonts w:cstheme="minorHAnsi"/>
                <w:i/>
                <w:iCs/>
                <w:sz w:val="14"/>
                <w:szCs w:val="14"/>
              </w:rPr>
            </w:pPr>
            <w:r w:rsidRPr="001517FD">
              <w:rPr>
                <w:rFonts w:cstheme="minorHAnsi"/>
                <w:i/>
                <w:iCs/>
                <w:sz w:val="14"/>
                <w:szCs w:val="14"/>
              </w:rPr>
              <w:t>53.09</w:t>
            </w:r>
          </w:p>
        </w:tc>
        <w:tc>
          <w:tcPr>
            <w:tcW w:w="798" w:type="dxa"/>
            <w:tcBorders>
              <w:top w:val="nil"/>
              <w:left w:val="single" w:sz="4" w:space="0" w:color="auto"/>
              <w:bottom w:val="single" w:sz="4" w:space="0" w:color="auto"/>
              <w:right w:val="single" w:sz="4" w:space="0" w:color="auto"/>
            </w:tcBorders>
            <w:vAlign w:val="bottom"/>
            <w:hideMark/>
          </w:tcPr>
          <w:p w14:paraId="570D6337" w14:textId="0DBCF73E" w:rsidR="00453A09" w:rsidRPr="001517FD" w:rsidRDefault="00453A09" w:rsidP="00D02DC9">
            <w:pPr>
              <w:bidi w:val="0"/>
              <w:spacing w:line="240" w:lineRule="auto"/>
              <w:jc w:val="both"/>
              <w:rPr>
                <w:rFonts w:cstheme="minorHAnsi"/>
                <w:i/>
                <w:iCs/>
                <w:sz w:val="14"/>
                <w:szCs w:val="14"/>
              </w:rPr>
            </w:pPr>
            <w:r w:rsidRPr="001517FD">
              <w:rPr>
                <w:rFonts w:cstheme="minorHAnsi"/>
                <w:i/>
                <w:iCs/>
                <w:sz w:val="14"/>
                <w:szCs w:val="14"/>
              </w:rPr>
              <w:t>18.83</w:t>
            </w:r>
          </w:p>
        </w:tc>
        <w:tc>
          <w:tcPr>
            <w:tcW w:w="693" w:type="dxa"/>
            <w:tcBorders>
              <w:top w:val="nil"/>
              <w:left w:val="single" w:sz="4" w:space="0" w:color="auto"/>
              <w:bottom w:val="single" w:sz="4" w:space="0" w:color="auto"/>
              <w:right w:val="single" w:sz="4" w:space="0" w:color="auto"/>
            </w:tcBorders>
            <w:vAlign w:val="bottom"/>
            <w:hideMark/>
          </w:tcPr>
          <w:p w14:paraId="37A41E2E" w14:textId="4DF7DE52" w:rsidR="00453A09" w:rsidRPr="001517FD" w:rsidRDefault="00453A09" w:rsidP="00D02DC9">
            <w:pPr>
              <w:bidi w:val="0"/>
              <w:spacing w:line="240" w:lineRule="auto"/>
              <w:jc w:val="both"/>
              <w:rPr>
                <w:rFonts w:cstheme="minorHAnsi"/>
                <w:i/>
                <w:iCs/>
                <w:sz w:val="14"/>
                <w:szCs w:val="14"/>
              </w:rPr>
            </w:pPr>
            <w:r w:rsidRPr="001517FD">
              <w:rPr>
                <w:rFonts w:cstheme="minorHAnsi"/>
                <w:i/>
                <w:iCs/>
                <w:sz w:val="14"/>
                <w:szCs w:val="14"/>
              </w:rPr>
              <w:t>3.09</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2E26A573" w14:textId="77777777" w:rsidR="00453A09" w:rsidRPr="001517FD" w:rsidRDefault="00453A09" w:rsidP="00D02DC9">
            <w:pPr>
              <w:bidi w:val="0"/>
              <w:spacing w:line="240" w:lineRule="auto"/>
              <w:jc w:val="both"/>
              <w:rPr>
                <w:rFonts w:cstheme="minorHAnsi"/>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BA60558" w14:textId="77777777" w:rsidR="00453A09" w:rsidRPr="001517FD" w:rsidRDefault="00453A09"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4B27CF45" w14:textId="4B89EDFB" w:rsidR="00453A09" w:rsidRPr="001517FD" w:rsidRDefault="00453A09" w:rsidP="00D02DC9">
            <w:pPr>
              <w:bidi w:val="0"/>
              <w:spacing w:line="240" w:lineRule="auto"/>
              <w:jc w:val="both"/>
              <w:rPr>
                <w:rFonts w:cstheme="minorHAnsi"/>
                <w:i/>
                <w:iCs/>
                <w:sz w:val="14"/>
                <w:szCs w:val="14"/>
              </w:rPr>
            </w:pPr>
            <w:r w:rsidRPr="001517FD">
              <w:rPr>
                <w:rFonts w:cstheme="minorHAnsi"/>
                <w:i/>
                <w:iCs/>
                <w:color w:val="000000"/>
                <w:sz w:val="14"/>
                <w:szCs w:val="14"/>
              </w:rPr>
              <w:t>33.52</w:t>
            </w:r>
          </w:p>
        </w:tc>
        <w:tc>
          <w:tcPr>
            <w:tcW w:w="767" w:type="dxa"/>
            <w:tcBorders>
              <w:top w:val="nil"/>
              <w:left w:val="single" w:sz="4" w:space="0" w:color="auto"/>
              <w:bottom w:val="single" w:sz="4" w:space="0" w:color="auto"/>
              <w:right w:val="single" w:sz="4" w:space="0" w:color="auto"/>
            </w:tcBorders>
            <w:vAlign w:val="bottom"/>
            <w:hideMark/>
          </w:tcPr>
          <w:p w14:paraId="51475CC9" w14:textId="72A40D14" w:rsidR="00453A09" w:rsidRPr="001517FD" w:rsidRDefault="00453A09" w:rsidP="00D02DC9">
            <w:pPr>
              <w:bidi w:val="0"/>
              <w:spacing w:line="240" w:lineRule="auto"/>
              <w:jc w:val="both"/>
              <w:rPr>
                <w:rFonts w:cstheme="minorHAnsi"/>
                <w:i/>
                <w:iCs/>
                <w:sz w:val="14"/>
                <w:szCs w:val="14"/>
              </w:rPr>
            </w:pPr>
            <w:r w:rsidRPr="001517FD">
              <w:rPr>
                <w:rFonts w:cstheme="minorHAnsi"/>
                <w:i/>
                <w:iCs/>
                <w:color w:val="000000"/>
                <w:sz w:val="14"/>
                <w:szCs w:val="14"/>
              </w:rPr>
              <w:t>11.97</w:t>
            </w:r>
          </w:p>
        </w:tc>
        <w:tc>
          <w:tcPr>
            <w:tcW w:w="645" w:type="dxa"/>
            <w:tcBorders>
              <w:top w:val="nil"/>
              <w:left w:val="single" w:sz="4" w:space="0" w:color="auto"/>
              <w:bottom w:val="single" w:sz="4" w:space="0" w:color="auto"/>
              <w:right w:val="single" w:sz="4" w:space="0" w:color="auto"/>
            </w:tcBorders>
            <w:vAlign w:val="bottom"/>
            <w:hideMark/>
          </w:tcPr>
          <w:p w14:paraId="39BF793D" w14:textId="21C295B1" w:rsidR="00453A09" w:rsidRPr="001517FD" w:rsidRDefault="00453A09" w:rsidP="00D02DC9">
            <w:pPr>
              <w:bidi w:val="0"/>
              <w:spacing w:line="240" w:lineRule="auto"/>
              <w:jc w:val="both"/>
              <w:rPr>
                <w:rFonts w:cstheme="minorHAnsi"/>
                <w:i/>
                <w:iCs/>
                <w:sz w:val="14"/>
                <w:szCs w:val="14"/>
              </w:rPr>
            </w:pPr>
            <w:r w:rsidRPr="001517FD">
              <w:rPr>
                <w:rFonts w:cstheme="minorHAnsi"/>
                <w:i/>
                <w:iCs/>
                <w:color w:val="000000"/>
                <w:sz w:val="14"/>
                <w:szCs w:val="14"/>
              </w:rPr>
              <w:t>1.52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9AFA6C" w14:textId="77777777" w:rsidR="00453A09" w:rsidRPr="001517FD" w:rsidRDefault="00453A09" w:rsidP="00D02DC9">
            <w:pPr>
              <w:bidi w:val="0"/>
              <w:spacing w:line="240" w:lineRule="auto"/>
              <w:jc w:val="both"/>
              <w:rPr>
                <w:rFonts w:cstheme="minorHAnsi"/>
                <w:sz w:val="16"/>
                <w:szCs w:val="16"/>
              </w:rPr>
            </w:pPr>
          </w:p>
        </w:tc>
      </w:tr>
      <w:tr w:rsidR="00453A09" w:rsidRPr="001517FD" w14:paraId="4DE60017"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701F4B0C" w14:textId="77777777" w:rsidR="00453A09" w:rsidRPr="001517FD" w:rsidRDefault="00453A09" w:rsidP="00D02DC9">
            <w:pPr>
              <w:bidi w:val="0"/>
              <w:spacing w:line="240" w:lineRule="auto"/>
              <w:jc w:val="both"/>
              <w:rPr>
                <w:rFonts w:cstheme="minorHAnsi"/>
                <w:b/>
                <w:bCs/>
              </w:rPr>
            </w:pPr>
            <w:r w:rsidRPr="001517FD">
              <w:rPr>
                <w:rFonts w:cstheme="minorHAnsi"/>
                <w:sz w:val="16"/>
                <w:szCs w:val="16"/>
              </w:rPr>
              <w:t>NCDS (unpublished)</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7B8F0A2C" w14:textId="77777777" w:rsidR="00453A09" w:rsidRPr="001517FD" w:rsidRDefault="00453A09" w:rsidP="00D02DC9">
            <w:pPr>
              <w:bidi w:val="0"/>
              <w:spacing w:line="240" w:lineRule="auto"/>
              <w:jc w:val="both"/>
              <w:rPr>
                <w:rFonts w:cstheme="minorHAnsi"/>
                <w:b/>
                <w:bCs/>
              </w:rPr>
            </w:pPr>
            <w:r w:rsidRPr="001517FD">
              <w:rPr>
                <w:rFonts w:cstheme="minorHAnsi"/>
                <w:sz w:val="16"/>
                <w:szCs w:val="16"/>
              </w:rPr>
              <w:t>0.1512</w:t>
            </w:r>
          </w:p>
        </w:tc>
        <w:tc>
          <w:tcPr>
            <w:tcW w:w="798" w:type="dxa"/>
            <w:tcBorders>
              <w:top w:val="single" w:sz="4" w:space="0" w:color="auto"/>
              <w:left w:val="single" w:sz="4" w:space="0" w:color="auto"/>
              <w:bottom w:val="nil"/>
              <w:right w:val="single" w:sz="4" w:space="0" w:color="auto"/>
            </w:tcBorders>
            <w:vAlign w:val="center"/>
            <w:hideMark/>
          </w:tcPr>
          <w:p w14:paraId="3986377D"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32</w:t>
            </w:r>
          </w:p>
        </w:tc>
        <w:tc>
          <w:tcPr>
            <w:tcW w:w="798" w:type="dxa"/>
            <w:tcBorders>
              <w:top w:val="single" w:sz="4" w:space="0" w:color="auto"/>
              <w:left w:val="single" w:sz="4" w:space="0" w:color="auto"/>
              <w:bottom w:val="nil"/>
              <w:right w:val="single" w:sz="4" w:space="0" w:color="auto"/>
            </w:tcBorders>
            <w:vAlign w:val="center"/>
            <w:hideMark/>
          </w:tcPr>
          <w:p w14:paraId="6D0B99D6"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9</w:t>
            </w:r>
          </w:p>
        </w:tc>
        <w:tc>
          <w:tcPr>
            <w:tcW w:w="693" w:type="dxa"/>
            <w:tcBorders>
              <w:top w:val="single" w:sz="4" w:space="0" w:color="auto"/>
              <w:left w:val="single" w:sz="4" w:space="0" w:color="auto"/>
              <w:bottom w:val="nil"/>
              <w:right w:val="single" w:sz="4" w:space="0" w:color="auto"/>
            </w:tcBorders>
            <w:vAlign w:val="center"/>
            <w:hideMark/>
          </w:tcPr>
          <w:p w14:paraId="7119A85E"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2</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05D0148" w14:textId="03A68A54" w:rsidR="00453A09" w:rsidRPr="001517FD" w:rsidRDefault="00453A09" w:rsidP="00D02DC9">
            <w:pPr>
              <w:bidi w:val="0"/>
              <w:spacing w:line="240" w:lineRule="auto"/>
              <w:jc w:val="both"/>
              <w:rPr>
                <w:rFonts w:cstheme="minorHAnsi"/>
                <w:b/>
                <w:bCs/>
              </w:rPr>
            </w:pPr>
            <w:r w:rsidRPr="001517FD">
              <w:rPr>
                <w:rFonts w:cstheme="minorHAnsi"/>
                <w:sz w:val="16"/>
                <w:szCs w:val="16"/>
              </w:rPr>
              <w:t>0.184</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0B06E6A0" w14:textId="77777777" w:rsidR="00453A09" w:rsidRPr="001517FD" w:rsidRDefault="00453A09" w:rsidP="00D02DC9">
            <w:pPr>
              <w:bidi w:val="0"/>
              <w:spacing w:line="240" w:lineRule="auto"/>
              <w:jc w:val="both"/>
              <w:rPr>
                <w:rFonts w:cstheme="minorHAnsi"/>
                <w:b/>
                <w:bCs/>
              </w:rPr>
            </w:pPr>
            <w:r w:rsidRPr="001517FD">
              <w:rPr>
                <w:rFonts w:cstheme="minorHAnsi"/>
                <w:sz w:val="16"/>
                <w:szCs w:val="16"/>
              </w:rPr>
              <w:t>0.1477</w:t>
            </w:r>
          </w:p>
        </w:tc>
        <w:tc>
          <w:tcPr>
            <w:tcW w:w="889" w:type="dxa"/>
            <w:tcBorders>
              <w:top w:val="single" w:sz="4" w:space="0" w:color="auto"/>
              <w:left w:val="single" w:sz="4" w:space="0" w:color="auto"/>
              <w:bottom w:val="nil"/>
              <w:right w:val="single" w:sz="4" w:space="0" w:color="auto"/>
            </w:tcBorders>
            <w:vAlign w:val="center"/>
            <w:hideMark/>
          </w:tcPr>
          <w:p w14:paraId="22CA35D6"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66</w:t>
            </w:r>
          </w:p>
        </w:tc>
        <w:tc>
          <w:tcPr>
            <w:tcW w:w="767" w:type="dxa"/>
            <w:tcBorders>
              <w:top w:val="single" w:sz="4" w:space="0" w:color="auto"/>
              <w:left w:val="single" w:sz="4" w:space="0" w:color="auto"/>
              <w:bottom w:val="nil"/>
              <w:right w:val="single" w:sz="4" w:space="0" w:color="auto"/>
            </w:tcBorders>
            <w:vAlign w:val="center"/>
            <w:hideMark/>
          </w:tcPr>
          <w:p w14:paraId="42800CF4"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18</w:t>
            </w:r>
          </w:p>
        </w:tc>
        <w:tc>
          <w:tcPr>
            <w:tcW w:w="645" w:type="dxa"/>
            <w:tcBorders>
              <w:top w:val="single" w:sz="4" w:space="0" w:color="auto"/>
              <w:left w:val="single" w:sz="4" w:space="0" w:color="auto"/>
              <w:bottom w:val="nil"/>
              <w:right w:val="single" w:sz="4" w:space="0" w:color="auto"/>
            </w:tcBorders>
            <w:vAlign w:val="center"/>
            <w:hideMark/>
          </w:tcPr>
          <w:p w14:paraId="457DBC67" w14:textId="77777777"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4</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03B18FCB" w14:textId="1C2FA3D8" w:rsidR="00453A09" w:rsidRPr="001517FD" w:rsidRDefault="00453A09" w:rsidP="00D02DC9">
            <w:pPr>
              <w:bidi w:val="0"/>
              <w:spacing w:line="240" w:lineRule="auto"/>
              <w:jc w:val="both"/>
              <w:rPr>
                <w:rFonts w:cstheme="minorHAnsi"/>
                <w:sz w:val="16"/>
                <w:szCs w:val="16"/>
              </w:rPr>
            </w:pPr>
            <w:r w:rsidRPr="001517FD">
              <w:rPr>
                <w:rFonts w:cstheme="minorHAnsi"/>
                <w:sz w:val="16"/>
                <w:szCs w:val="16"/>
              </w:rPr>
              <w:t>1.182</w:t>
            </w:r>
          </w:p>
        </w:tc>
      </w:tr>
      <w:tr w:rsidR="00453A09" w:rsidRPr="001517FD" w14:paraId="5FB809F9" w14:textId="77777777" w:rsidTr="000051CB">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9E45AE" w14:textId="77777777" w:rsidR="00453A09" w:rsidRPr="001517FD" w:rsidRDefault="00453A09" w:rsidP="00D02DC9">
            <w:pPr>
              <w:bidi w:val="0"/>
              <w:spacing w:line="240" w:lineRule="auto"/>
              <w:jc w:val="both"/>
              <w:rPr>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E3D716" w14:textId="77777777" w:rsidR="00453A09" w:rsidRPr="001517FD" w:rsidRDefault="00453A09" w:rsidP="00D02DC9">
            <w:pPr>
              <w:bidi w:val="0"/>
              <w:spacing w:line="240" w:lineRule="auto"/>
              <w:jc w:val="both"/>
              <w:rPr>
                <w:rFonts w:cstheme="minorHAnsi"/>
                <w:b/>
                <w:bCs/>
              </w:rPr>
            </w:pPr>
          </w:p>
        </w:tc>
        <w:tc>
          <w:tcPr>
            <w:tcW w:w="798" w:type="dxa"/>
            <w:tcBorders>
              <w:top w:val="nil"/>
              <w:left w:val="single" w:sz="4" w:space="0" w:color="auto"/>
              <w:bottom w:val="single" w:sz="4" w:space="0" w:color="auto"/>
              <w:right w:val="single" w:sz="4" w:space="0" w:color="auto"/>
            </w:tcBorders>
            <w:vAlign w:val="bottom"/>
            <w:hideMark/>
          </w:tcPr>
          <w:p w14:paraId="2CBF4DA5" w14:textId="71E7EE5E" w:rsidR="00453A09" w:rsidRPr="001517FD" w:rsidRDefault="00453A09" w:rsidP="00D02DC9">
            <w:pPr>
              <w:bidi w:val="0"/>
              <w:spacing w:line="240" w:lineRule="auto"/>
              <w:jc w:val="both"/>
              <w:rPr>
                <w:rFonts w:cstheme="minorHAnsi"/>
                <w:i/>
                <w:iCs/>
                <w:sz w:val="14"/>
                <w:szCs w:val="14"/>
              </w:rPr>
            </w:pPr>
            <w:r w:rsidRPr="001517FD">
              <w:rPr>
                <w:rFonts w:cstheme="minorHAnsi"/>
                <w:i/>
                <w:iCs/>
                <w:sz w:val="14"/>
                <w:szCs w:val="14"/>
              </w:rPr>
              <w:t>31.58</w:t>
            </w:r>
          </w:p>
        </w:tc>
        <w:tc>
          <w:tcPr>
            <w:tcW w:w="798" w:type="dxa"/>
            <w:tcBorders>
              <w:top w:val="nil"/>
              <w:left w:val="single" w:sz="4" w:space="0" w:color="auto"/>
              <w:bottom w:val="single" w:sz="4" w:space="0" w:color="auto"/>
              <w:right w:val="single" w:sz="4" w:space="0" w:color="auto"/>
            </w:tcBorders>
            <w:vAlign w:val="bottom"/>
            <w:hideMark/>
          </w:tcPr>
          <w:p w14:paraId="421286F0" w14:textId="326768A7" w:rsidR="00453A09" w:rsidRPr="001517FD" w:rsidRDefault="00453A09" w:rsidP="00D02DC9">
            <w:pPr>
              <w:bidi w:val="0"/>
              <w:spacing w:line="240" w:lineRule="auto"/>
              <w:jc w:val="both"/>
              <w:rPr>
                <w:rFonts w:cstheme="minorHAnsi"/>
                <w:i/>
                <w:iCs/>
                <w:sz w:val="14"/>
                <w:szCs w:val="14"/>
              </w:rPr>
            </w:pPr>
            <w:r w:rsidRPr="001517FD">
              <w:rPr>
                <w:rFonts w:cstheme="minorHAnsi"/>
                <w:i/>
                <w:iCs/>
                <w:sz w:val="14"/>
                <w:szCs w:val="14"/>
              </w:rPr>
              <w:t>9.84</w:t>
            </w:r>
          </w:p>
        </w:tc>
        <w:tc>
          <w:tcPr>
            <w:tcW w:w="693" w:type="dxa"/>
            <w:tcBorders>
              <w:top w:val="nil"/>
              <w:left w:val="single" w:sz="4" w:space="0" w:color="auto"/>
              <w:bottom w:val="single" w:sz="4" w:space="0" w:color="auto"/>
              <w:right w:val="single" w:sz="4" w:space="0" w:color="auto"/>
            </w:tcBorders>
            <w:vAlign w:val="bottom"/>
            <w:hideMark/>
          </w:tcPr>
          <w:p w14:paraId="5BCF706A" w14:textId="168C1DE6" w:rsidR="00453A09" w:rsidRPr="001517FD" w:rsidRDefault="00453A09" w:rsidP="00D02DC9">
            <w:pPr>
              <w:bidi w:val="0"/>
              <w:spacing w:line="240" w:lineRule="auto"/>
              <w:jc w:val="both"/>
              <w:rPr>
                <w:rFonts w:cstheme="minorHAnsi"/>
                <w:i/>
                <w:iCs/>
                <w:sz w:val="14"/>
                <w:szCs w:val="14"/>
              </w:rPr>
            </w:pPr>
            <w:r w:rsidRPr="001517FD">
              <w:rPr>
                <w:rFonts w:cstheme="minorHAnsi"/>
                <w:i/>
                <w:iCs/>
                <w:sz w:val="14"/>
                <w:szCs w:val="14"/>
              </w:rPr>
              <w:t>1.58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0187A6F" w14:textId="77777777" w:rsidR="00453A09" w:rsidRPr="001517FD" w:rsidRDefault="00453A09" w:rsidP="00D02DC9">
            <w:pPr>
              <w:bidi w:val="0"/>
              <w:spacing w:line="240" w:lineRule="auto"/>
              <w:jc w:val="both"/>
              <w:rPr>
                <w:rFonts w:cstheme="minorHAnsi"/>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61DCBB2" w14:textId="77777777" w:rsidR="00453A09" w:rsidRPr="001517FD" w:rsidRDefault="00453A09" w:rsidP="00D02DC9">
            <w:pPr>
              <w:bidi w:val="0"/>
              <w:spacing w:line="240" w:lineRule="auto"/>
              <w:jc w:val="both"/>
              <w:rPr>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401C1733" w14:textId="6D3E3F51" w:rsidR="00453A09" w:rsidRPr="001517FD" w:rsidRDefault="00453A09" w:rsidP="00D02DC9">
            <w:pPr>
              <w:bidi w:val="0"/>
              <w:spacing w:line="240" w:lineRule="auto"/>
              <w:jc w:val="both"/>
              <w:rPr>
                <w:rFonts w:cstheme="minorHAnsi"/>
                <w:i/>
                <w:iCs/>
                <w:sz w:val="14"/>
                <w:szCs w:val="14"/>
              </w:rPr>
            </w:pPr>
            <w:r w:rsidRPr="001517FD">
              <w:rPr>
                <w:rFonts w:cstheme="minorHAnsi"/>
                <w:i/>
                <w:iCs/>
                <w:color w:val="000000"/>
                <w:sz w:val="14"/>
                <w:szCs w:val="14"/>
              </w:rPr>
              <w:t>64.54</w:t>
            </w:r>
          </w:p>
        </w:tc>
        <w:tc>
          <w:tcPr>
            <w:tcW w:w="767" w:type="dxa"/>
            <w:tcBorders>
              <w:top w:val="nil"/>
              <w:left w:val="single" w:sz="4" w:space="0" w:color="auto"/>
              <w:bottom w:val="single" w:sz="4" w:space="0" w:color="auto"/>
              <w:right w:val="single" w:sz="4" w:space="0" w:color="auto"/>
            </w:tcBorders>
            <w:vAlign w:val="bottom"/>
            <w:hideMark/>
          </w:tcPr>
          <w:p w14:paraId="10B2C776" w14:textId="6526B659" w:rsidR="00453A09" w:rsidRPr="001517FD" w:rsidRDefault="00453A09" w:rsidP="00D02DC9">
            <w:pPr>
              <w:bidi w:val="0"/>
              <w:spacing w:line="240" w:lineRule="auto"/>
              <w:jc w:val="both"/>
              <w:rPr>
                <w:rFonts w:cstheme="minorHAnsi"/>
                <w:i/>
                <w:iCs/>
                <w:sz w:val="14"/>
                <w:szCs w:val="14"/>
              </w:rPr>
            </w:pPr>
            <w:r w:rsidRPr="001517FD">
              <w:rPr>
                <w:rFonts w:cstheme="minorHAnsi"/>
                <w:i/>
                <w:iCs/>
                <w:color w:val="000000"/>
                <w:sz w:val="14"/>
                <w:szCs w:val="14"/>
              </w:rPr>
              <w:t>20.93</w:t>
            </w:r>
          </w:p>
        </w:tc>
        <w:tc>
          <w:tcPr>
            <w:tcW w:w="645" w:type="dxa"/>
            <w:tcBorders>
              <w:top w:val="nil"/>
              <w:left w:val="single" w:sz="4" w:space="0" w:color="auto"/>
              <w:bottom w:val="single" w:sz="4" w:space="0" w:color="auto"/>
              <w:right w:val="single" w:sz="4" w:space="0" w:color="auto"/>
            </w:tcBorders>
            <w:vAlign w:val="bottom"/>
            <w:hideMark/>
          </w:tcPr>
          <w:p w14:paraId="359ABBBB" w14:textId="2076DFCA" w:rsidR="00453A09" w:rsidRPr="001517FD" w:rsidRDefault="00453A09" w:rsidP="00D02DC9">
            <w:pPr>
              <w:bidi w:val="0"/>
              <w:spacing w:line="240" w:lineRule="auto"/>
              <w:jc w:val="both"/>
              <w:rPr>
                <w:rFonts w:cstheme="minorHAnsi"/>
                <w:i/>
                <w:iCs/>
                <w:sz w:val="14"/>
                <w:szCs w:val="14"/>
              </w:rPr>
            </w:pPr>
            <w:r w:rsidRPr="001517FD">
              <w:rPr>
                <w:rFonts w:cstheme="minorHAnsi"/>
                <w:i/>
                <w:iCs/>
                <w:color w:val="000000"/>
                <w:sz w:val="14"/>
                <w:szCs w:val="14"/>
              </w:rPr>
              <w:t>2.54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20C1D0" w14:textId="77777777" w:rsidR="00453A09" w:rsidRPr="001517FD" w:rsidRDefault="00453A09" w:rsidP="00D02DC9">
            <w:pPr>
              <w:bidi w:val="0"/>
              <w:spacing w:line="240" w:lineRule="auto"/>
              <w:jc w:val="both"/>
              <w:rPr>
                <w:rFonts w:cstheme="minorHAnsi"/>
                <w:b/>
                <w:bCs/>
              </w:rPr>
            </w:pPr>
          </w:p>
        </w:tc>
      </w:tr>
      <w:tr w:rsidR="00453A09" w:rsidRPr="001517FD" w14:paraId="0AE03EDD" w14:textId="77777777" w:rsidTr="000051CB">
        <w:trPr>
          <w:trHeight w:val="20"/>
          <w:jc w:val="center"/>
        </w:trPr>
        <w:tc>
          <w:tcPr>
            <w:tcW w:w="9016" w:type="dxa"/>
            <w:gridSpan w:val="11"/>
            <w:tcBorders>
              <w:top w:val="single" w:sz="4" w:space="0" w:color="auto"/>
              <w:left w:val="nil"/>
              <w:bottom w:val="nil"/>
              <w:right w:val="nil"/>
            </w:tcBorders>
            <w:vAlign w:val="center"/>
          </w:tcPr>
          <w:p w14:paraId="32638540" w14:textId="03A97F46" w:rsidR="00453A09" w:rsidRPr="001517FD" w:rsidRDefault="00453A09" w:rsidP="00D02DC9">
            <w:pPr>
              <w:bidi w:val="0"/>
              <w:spacing w:line="240" w:lineRule="auto"/>
              <w:jc w:val="both"/>
              <w:rPr>
                <w:rFonts w:cstheme="minorHAnsi"/>
                <w:sz w:val="14"/>
                <w:szCs w:val="14"/>
              </w:rPr>
            </w:pPr>
            <w:r w:rsidRPr="001517FD">
              <w:rPr>
                <w:rFonts w:cstheme="minorHAnsi"/>
                <w:sz w:val="14"/>
                <w:szCs w:val="14"/>
              </w:rPr>
              <w:t xml:space="preserve">The numbers in italic are </w:t>
            </w:r>
            <w:ins w:id="91" w:author="Tomer Oron" w:date="2023-12-18T09:24:00Z">
              <w:r w:rsidR="00D20D2E" w:rsidRPr="001517FD">
                <w:rPr>
                  <w:rFonts w:cstheme="minorHAnsi"/>
                  <w:color w:val="000000" w:themeColor="text1"/>
                  <w:sz w:val="14"/>
                  <w:szCs w:val="14"/>
                </w:rPr>
                <w:t xml:space="preserve">expected values for model with </w:t>
              </w:r>
            </w:ins>
            <m:oMath>
              <m:r>
                <w:ins w:id="92" w:author="Tomer Oron" w:date="2023-12-18T09:24:00Z">
                  <w:rPr>
                    <w:rFonts w:ascii="Cambria Math" w:hAnsi="Cambria Math" w:cstheme="minorHAnsi"/>
                    <w:color w:val="000000" w:themeColor="text1"/>
                    <w:sz w:val="14"/>
                    <w:szCs w:val="14"/>
                  </w:rPr>
                  <m:t>p</m:t>
                </w:ins>
              </m:r>
              <m:d>
                <m:dPr>
                  <m:ctrlPr>
                    <w:ins w:id="93" w:author="Tomer Oron" w:date="2023-12-18T09:24:00Z">
                      <w:rPr>
                        <w:rFonts w:ascii="Cambria Math" w:hAnsi="Cambria Math" w:cstheme="minorHAnsi"/>
                        <w:i/>
                        <w:color w:val="000000" w:themeColor="text1"/>
                        <w:sz w:val="14"/>
                        <w:szCs w:val="14"/>
                      </w:rPr>
                    </w:ins>
                  </m:ctrlPr>
                </m:dPr>
                <m:e>
                  <m:sSub>
                    <m:sSubPr>
                      <m:ctrlPr>
                        <w:ins w:id="94" w:author="Tomer Oron" w:date="2023-12-18T09:24:00Z">
                          <w:rPr>
                            <w:rFonts w:ascii="Cambria Math" w:hAnsi="Cambria Math" w:cstheme="minorHAnsi"/>
                            <w:i/>
                            <w:color w:val="000000" w:themeColor="text1"/>
                            <w:sz w:val="14"/>
                            <w:szCs w:val="14"/>
                          </w:rPr>
                        </w:ins>
                      </m:ctrlPr>
                    </m:sSubPr>
                    <m:e>
                      <m:r>
                        <w:ins w:id="95" w:author="Tomer Oron" w:date="2023-12-18T09:24:00Z">
                          <w:rPr>
                            <w:rFonts w:ascii="Cambria Math" w:hAnsi="Cambria Math" w:cstheme="minorHAnsi"/>
                            <w:color w:val="000000" w:themeColor="text1"/>
                            <w:sz w:val="14"/>
                            <w:szCs w:val="14"/>
                          </w:rPr>
                          <m:t>L</m:t>
                        </w:ins>
                      </m:r>
                    </m:e>
                    <m:sub>
                      <m:r>
                        <w:ins w:id="96" w:author="Tomer Oron" w:date="2023-12-18T09:24:00Z">
                          <w:rPr>
                            <w:rFonts w:ascii="Cambria Math" w:hAnsi="Cambria Math" w:cstheme="minorHAnsi"/>
                            <w:color w:val="000000" w:themeColor="text1"/>
                            <w:sz w:val="14"/>
                            <w:szCs w:val="14"/>
                          </w:rPr>
                          <m:t>t</m:t>
                        </w:ins>
                      </m:r>
                    </m:sub>
                  </m:sSub>
                </m:e>
              </m:d>
              <m:r>
                <w:ins w:id="97" w:author="Tomer Oron" w:date="2023-12-18T09:24:00Z">
                  <w:rPr>
                    <w:rFonts w:ascii="Cambria Math" w:hAnsi="Cambria Math" w:cstheme="minorHAnsi"/>
                    <w:color w:val="000000" w:themeColor="text1"/>
                    <w:sz w:val="14"/>
                    <w:szCs w:val="14"/>
                  </w:rPr>
                  <m:t>=0.075, p</m:t>
                </w:ins>
              </m:r>
              <m:d>
                <m:dPr>
                  <m:ctrlPr>
                    <w:ins w:id="98" w:author="Tomer Oron" w:date="2023-12-18T09:24:00Z">
                      <w:rPr>
                        <w:rFonts w:ascii="Cambria Math" w:hAnsi="Cambria Math" w:cstheme="minorHAnsi"/>
                        <w:i/>
                        <w:color w:val="000000" w:themeColor="text1"/>
                        <w:sz w:val="14"/>
                        <w:szCs w:val="14"/>
                      </w:rPr>
                    </w:ins>
                  </m:ctrlPr>
                </m:dPr>
                <m:e>
                  <m:r>
                    <w:ins w:id="99" w:author="Tomer Oron" w:date="2023-12-18T09:24:00Z">
                      <w:rPr>
                        <w:rFonts w:ascii="Cambria Math" w:hAnsi="Cambria Math" w:cstheme="minorHAnsi"/>
                        <w:color w:val="000000" w:themeColor="text1"/>
                        <w:sz w:val="14"/>
                        <w:szCs w:val="14"/>
                      </w:rPr>
                      <m:t>L</m:t>
                    </w:ins>
                  </m:r>
                </m:e>
                <m:e>
                  <m:r>
                    <w:ins w:id="100" w:author="Tomer Oron" w:date="2023-12-18T09:24:00Z">
                      <w:rPr>
                        <w:rFonts w:ascii="Cambria Math" w:hAnsi="Cambria Math" w:cstheme="minorHAnsi"/>
                        <w:color w:val="000000" w:themeColor="text1"/>
                        <w:sz w:val="14"/>
                        <w:szCs w:val="14"/>
                      </w:rPr>
                      <m:t>DC</m:t>
                    </w:ins>
                  </m:r>
                </m:e>
              </m:d>
              <m:r>
                <w:ins w:id="101" w:author="Tomer Oron" w:date="2023-12-18T09:24:00Z">
                  <w:rPr>
                    <w:rFonts w:ascii="Cambria Math" w:hAnsi="Cambria Math" w:cstheme="minorHAnsi"/>
                    <w:color w:val="000000" w:themeColor="text1"/>
                    <w:sz w:val="14"/>
                    <w:szCs w:val="14"/>
                  </w:rPr>
                  <m:t>=0.25</m:t>
                </w:ins>
              </m:r>
            </m:oMath>
            <w:ins w:id="102" w:author="Tomer Oron" w:date="2023-12-18T09:24:00Z">
              <w:r w:rsidR="00D20D2E" w:rsidRPr="001517FD">
                <w:rPr>
                  <w:rFonts w:cstheme="minorHAnsi"/>
                  <w:color w:val="000000" w:themeColor="text1"/>
                  <w:sz w:val="14"/>
                  <w:szCs w:val="14"/>
                </w:rPr>
                <w:t>.</w:t>
              </w:r>
            </w:ins>
            <w:del w:id="103" w:author="Tomer Oron" w:date="2023-12-18T09:24:00Z">
              <w:r w:rsidRPr="001517FD" w:rsidDel="00D20D2E">
                <w:rPr>
                  <w:rFonts w:cstheme="minorHAnsi"/>
                  <w:sz w:val="14"/>
                  <w:szCs w:val="14"/>
                  <w:highlight w:val="yellow"/>
                </w:rPr>
                <w:delText>fitted</w:delText>
              </w:r>
              <w:r w:rsidRPr="001517FD" w:rsidDel="00D20D2E">
                <w:rPr>
                  <w:rFonts w:cstheme="minorHAnsi"/>
                  <w:sz w:val="14"/>
                  <w:szCs w:val="14"/>
                </w:rPr>
                <w:delText xml:space="preserve"> values.</w:delText>
              </w:r>
            </w:del>
          </w:p>
          <w:p w14:paraId="2EFBC264" w14:textId="008CB2D1" w:rsidR="00453A09" w:rsidRPr="001517FD" w:rsidRDefault="00453A09" w:rsidP="00D02DC9">
            <w:pPr>
              <w:bidi w:val="0"/>
              <w:spacing w:line="240" w:lineRule="auto"/>
              <w:jc w:val="both"/>
              <w:rPr>
                <w:rFonts w:eastAsiaTheme="minorEastAsia" w:cstheme="minorHAnsi"/>
                <w:sz w:val="14"/>
                <w:szCs w:val="14"/>
              </w:rPr>
            </w:pPr>
            <m:oMathPara>
              <m:oMathParaPr>
                <m:jc m:val="left"/>
              </m:oMathParaPr>
              <m:oMath>
                <m:r>
                  <w:rPr>
                    <w:rFonts w:ascii="Cambria Math" w:hAnsi="Cambria Math" w:cstheme="minorHAnsi"/>
                    <w:sz w:val="14"/>
                    <w:szCs w:val="14"/>
                  </w:rPr>
                  <m:t>†p</m:t>
                </m:r>
                <m:d>
                  <m:dPr>
                    <m:ctrlPr>
                      <w:rPr>
                        <w:rFonts w:ascii="Cambria Math" w:hAnsi="Cambria Math" w:cstheme="minorHAnsi"/>
                        <w:i/>
                        <w:sz w:val="14"/>
                        <w:szCs w:val="14"/>
                      </w:rPr>
                    </m:ctrlPr>
                  </m:dPr>
                  <m:e>
                    <m:sSub>
                      <m:sSubPr>
                        <m:ctrlPr>
                          <w:rPr>
                            <w:rFonts w:ascii="Cambria Math" w:hAnsi="Cambria Math" w:cstheme="minorHAnsi"/>
                            <w:i/>
                            <w:sz w:val="14"/>
                            <w:szCs w:val="14"/>
                          </w:rPr>
                        </m:ctrlPr>
                      </m:sSubPr>
                      <m:e>
                        <m:r>
                          <w:rPr>
                            <w:rFonts w:ascii="Cambria Math" w:hAnsi="Cambria Math" w:cstheme="minorHAnsi"/>
                            <w:sz w:val="14"/>
                            <w:szCs w:val="14"/>
                          </w:rPr>
                          <m:t>L</m:t>
                        </m:r>
                      </m:e>
                      <m:sub>
                        <m:r>
                          <w:rPr>
                            <w:rFonts w:ascii="Cambria Math" w:hAnsi="Cambria Math" w:cstheme="minorHAnsi"/>
                            <w:sz w:val="14"/>
                            <w:szCs w:val="14"/>
                          </w:rPr>
                          <m:t>t</m:t>
                        </m:r>
                      </m:sub>
                    </m:sSub>
                  </m:e>
                </m:d>
                <m:r>
                  <w:rPr>
                    <w:rFonts w:ascii="Cambria Math" w:hAnsi="Cambria Math" w:cstheme="minorHAnsi"/>
                    <w:sz w:val="14"/>
                    <w:szCs w:val="14"/>
                  </w:rPr>
                  <m:t>=0.0775;p</m:t>
                </m:r>
                <m:d>
                  <m:dPr>
                    <m:ctrlPr>
                      <w:rPr>
                        <w:rFonts w:ascii="Cambria Math" w:hAnsi="Cambria Math" w:cstheme="minorHAnsi"/>
                        <w:i/>
                        <w:sz w:val="14"/>
                        <w:szCs w:val="14"/>
                      </w:rPr>
                    </m:ctrlPr>
                  </m:dPr>
                  <m:e>
                    <m:r>
                      <w:rPr>
                        <w:rFonts w:ascii="Cambria Math" w:hAnsi="Cambria Math" w:cstheme="minorHAnsi"/>
                        <w:sz w:val="14"/>
                        <w:szCs w:val="14"/>
                      </w:rPr>
                      <m:t>L</m:t>
                    </m:r>
                  </m:e>
                  <m:e>
                    <m:r>
                      <w:rPr>
                        <w:rFonts w:ascii="Cambria Math" w:hAnsi="Cambria Math" w:cstheme="minorHAnsi"/>
                        <w:sz w:val="14"/>
                        <w:szCs w:val="14"/>
                      </w:rPr>
                      <m:t>DC</m:t>
                    </m:r>
                  </m:e>
                </m:d>
                <m:r>
                  <w:rPr>
                    <w:rFonts w:ascii="Cambria Math" w:hAnsi="Cambria Math" w:cstheme="minorHAnsi"/>
                    <w:sz w:val="14"/>
                    <w:szCs w:val="14"/>
                  </w:rPr>
                  <m:t>=0.25</m:t>
                </m:r>
              </m:oMath>
            </m:oMathPara>
          </w:p>
          <w:p w14:paraId="0B5D3D83" w14:textId="77777777" w:rsidR="00453A09" w:rsidRPr="001517FD" w:rsidRDefault="00453A09" w:rsidP="00D02DC9">
            <w:pPr>
              <w:bidi w:val="0"/>
              <w:spacing w:line="240" w:lineRule="auto"/>
              <w:jc w:val="both"/>
              <w:rPr>
                <w:rFonts w:cstheme="minorHAnsi"/>
                <w:sz w:val="14"/>
                <w:szCs w:val="14"/>
              </w:rPr>
            </w:pPr>
            <m:oMathPara>
              <m:oMathParaPr>
                <m:jc m:val="left"/>
              </m:oMathParaPr>
              <m:oMath>
                <m:r>
                  <w:rPr>
                    <w:rFonts w:ascii="Cambria Math" w:hAnsi="Cambria Math" w:cstheme="minorHAnsi"/>
                    <w:sz w:val="14"/>
                    <w:szCs w:val="14"/>
                  </w:rPr>
                  <m:t>*p&lt;0.05, **p&lt;0.01</m:t>
                </m:r>
              </m:oMath>
            </m:oMathPara>
          </w:p>
          <w:p w14:paraId="130D9380" w14:textId="77777777" w:rsidR="00453A09" w:rsidRPr="001517FD" w:rsidRDefault="00453A09" w:rsidP="00D02DC9">
            <w:pPr>
              <w:bidi w:val="0"/>
              <w:spacing w:line="240" w:lineRule="auto"/>
              <w:jc w:val="both"/>
              <w:rPr>
                <w:rFonts w:cstheme="minorHAnsi"/>
                <w:b/>
                <w:bCs/>
              </w:rPr>
            </w:pPr>
          </w:p>
        </w:tc>
      </w:tr>
    </w:tbl>
    <w:p w14:paraId="24B07CC6" w14:textId="77777777" w:rsidR="000051CB" w:rsidRPr="001517FD" w:rsidRDefault="000051CB" w:rsidP="00D02DC9">
      <w:pPr>
        <w:bidi w:val="0"/>
        <w:spacing w:line="360" w:lineRule="auto"/>
        <w:jc w:val="both"/>
        <w:rPr>
          <w:rFonts w:cstheme="minorHAnsi"/>
        </w:rPr>
      </w:pPr>
      <w:r w:rsidRPr="001517FD">
        <w:rPr>
          <w:rFonts w:cstheme="minorHAnsi"/>
        </w:rPr>
        <w:br w:type="page"/>
      </w:r>
    </w:p>
    <w:p w14:paraId="233293ED" w14:textId="3AF2626A" w:rsidR="00B725A8" w:rsidRPr="001517FD" w:rsidRDefault="00B725A8" w:rsidP="00D02DC9">
      <w:pPr>
        <w:pStyle w:val="Heading2"/>
        <w:bidi w:val="0"/>
        <w:spacing w:line="360" w:lineRule="auto"/>
        <w:jc w:val="both"/>
        <w:rPr>
          <w:rFonts w:asciiTheme="minorHAnsi" w:hAnsiTheme="minorHAnsi" w:cstheme="minorHAnsi"/>
          <w:color w:val="auto"/>
          <w:sz w:val="22"/>
          <w:szCs w:val="22"/>
          <w:u w:val="single"/>
        </w:rPr>
      </w:pPr>
      <w:bookmarkStart w:id="104" w:name="_Toc153989604"/>
      <w:r w:rsidRPr="001517FD">
        <w:rPr>
          <w:rFonts w:asciiTheme="minorHAnsi" w:hAnsiTheme="minorHAnsi" w:cstheme="minorHAnsi"/>
          <w:color w:val="auto"/>
          <w:sz w:val="22"/>
          <w:szCs w:val="22"/>
          <w:u w:val="single"/>
        </w:rPr>
        <w:lastRenderedPageBreak/>
        <w:t xml:space="preserve">Correction to the </w:t>
      </w:r>
      <w:r w:rsidR="00D4600B" w:rsidRPr="001517FD">
        <w:rPr>
          <w:rFonts w:asciiTheme="minorHAnsi" w:hAnsiTheme="minorHAnsi" w:cstheme="minorHAnsi"/>
          <w:color w:val="auto"/>
          <w:sz w:val="22"/>
          <w:szCs w:val="22"/>
          <w:u w:val="single"/>
        </w:rPr>
        <w:t xml:space="preserve">prediction given the </w:t>
      </w:r>
      <w:r w:rsidRPr="001517FD">
        <w:rPr>
          <w:rFonts w:asciiTheme="minorHAnsi" w:hAnsiTheme="minorHAnsi" w:cstheme="minorHAnsi"/>
          <w:color w:val="auto"/>
          <w:sz w:val="22"/>
          <w:szCs w:val="22"/>
          <w:u w:val="single"/>
        </w:rPr>
        <w:t>data</w:t>
      </w:r>
      <w:r w:rsidR="00BC753C" w:rsidRPr="001517FD">
        <w:rPr>
          <w:rFonts w:asciiTheme="minorHAnsi" w:hAnsiTheme="minorHAnsi" w:cstheme="minorHAnsi"/>
          <w:color w:val="auto"/>
          <w:sz w:val="22"/>
          <w:szCs w:val="22"/>
          <w:u w:val="single"/>
        </w:rPr>
        <w:t>sets</w:t>
      </w:r>
      <w:bookmarkEnd w:id="104"/>
      <w:r w:rsidR="00E156DD" w:rsidRPr="001517FD">
        <w:rPr>
          <w:rFonts w:asciiTheme="minorHAnsi" w:hAnsiTheme="minorHAnsi" w:cstheme="minorHAnsi"/>
          <w:color w:val="auto"/>
          <w:sz w:val="22"/>
          <w:szCs w:val="22"/>
          <w:u w:val="single"/>
        </w:rPr>
        <w:t xml:space="preserve"> </w:t>
      </w:r>
    </w:p>
    <w:p w14:paraId="6661AD1C" w14:textId="61AC5F04" w:rsidR="00B725A8" w:rsidRPr="001517FD" w:rsidRDefault="00B725A8" w:rsidP="00D02DC9">
      <w:pPr>
        <w:bidi w:val="0"/>
        <w:spacing w:line="360" w:lineRule="auto"/>
        <w:jc w:val="both"/>
        <w:rPr>
          <w:rFonts w:cstheme="minorHAnsi"/>
          <w:rtl/>
        </w:rPr>
      </w:pPr>
      <w:r w:rsidRPr="001517FD">
        <w:rPr>
          <w:rFonts w:cstheme="minorHAnsi"/>
        </w:rPr>
        <w:t xml:space="preserve">Evident from the tables is the variation in </w:t>
      </w:r>
      <w:r w:rsidR="003C7191">
        <w:rPr>
          <w:rFonts w:cstheme="minorHAnsi"/>
        </w:rPr>
        <w:t>left-handedness</w:t>
      </w:r>
      <w:r w:rsidRPr="001517FD">
        <w:rPr>
          <w:rFonts w:cstheme="minorHAnsi"/>
        </w:rPr>
        <w:t xml:space="preserve"> rates across different studies and generations. McManus suggest</w:t>
      </w:r>
      <w:r w:rsidR="005B32C4" w:rsidRPr="001517FD">
        <w:rPr>
          <w:rFonts w:cstheme="minorHAnsi"/>
        </w:rPr>
        <w:t>ed</w:t>
      </w:r>
      <w:r w:rsidRPr="001517FD">
        <w:rPr>
          <w:rFonts w:cstheme="minorHAnsi"/>
        </w:rPr>
        <w:t xml:space="preserve"> that disparities in study outcomes m</w:t>
      </w:r>
      <w:r w:rsidR="005B32C4" w:rsidRPr="001517FD">
        <w:rPr>
          <w:rFonts w:cstheme="minorHAnsi"/>
        </w:rPr>
        <w:t>ight have</w:t>
      </w:r>
      <w:r w:rsidRPr="001517FD">
        <w:rPr>
          <w:rFonts w:cstheme="minorHAnsi"/>
        </w:rPr>
        <w:t xml:space="preserve"> b</w:t>
      </w:r>
      <w:r w:rsidR="005B32C4" w:rsidRPr="001517FD">
        <w:rPr>
          <w:rFonts w:cstheme="minorHAnsi"/>
        </w:rPr>
        <w:t>e</w:t>
      </w:r>
      <w:r w:rsidRPr="001517FD">
        <w:rPr>
          <w:rFonts w:cstheme="minorHAnsi"/>
        </w:rPr>
        <w:t>e</w:t>
      </w:r>
      <w:r w:rsidR="005B32C4" w:rsidRPr="001517FD">
        <w:rPr>
          <w:rFonts w:cstheme="minorHAnsi"/>
        </w:rPr>
        <w:t>n</w:t>
      </w:r>
      <w:r w:rsidRPr="001517FD">
        <w:rPr>
          <w:rFonts w:cstheme="minorHAnsi"/>
        </w:rPr>
        <w:t xml:space="preserve"> due to different criteria used to measure handedness. </w:t>
      </w:r>
      <w:r w:rsidR="000051CB" w:rsidRPr="001517FD">
        <w:rPr>
          <w:rFonts w:cstheme="minorHAnsi"/>
        </w:rPr>
        <w:t xml:space="preserve">Therefore, when making predictions based on model parameters and the frequency of left-handedness in the population, there is a need to adjust the predictions for the criterion shift in each dataset. </w:t>
      </w:r>
      <w:r w:rsidR="00D4600B" w:rsidRPr="001517FD">
        <w:rPr>
          <w:rFonts w:cstheme="minorHAnsi"/>
        </w:rPr>
        <w:t xml:space="preserve"> McManus</w:t>
      </w:r>
      <w:r w:rsidRPr="001517FD">
        <w:rPr>
          <w:rFonts w:cstheme="minorHAnsi"/>
        </w:rPr>
        <w:t xml:space="preserve"> outline</w:t>
      </w:r>
      <w:r w:rsidR="00454963" w:rsidRPr="001517FD">
        <w:rPr>
          <w:rFonts w:cstheme="minorHAnsi"/>
        </w:rPr>
        <w:t>d</w:t>
      </w:r>
      <w:r w:rsidRPr="001517FD">
        <w:rPr>
          <w:rFonts w:cstheme="minorHAnsi"/>
        </w:rPr>
        <w:t xml:space="preserve"> the approach for applying these corrections within datasets featuring triplets using the </w:t>
      </w:r>
      <w:r w:rsidR="00D042C3" w:rsidRPr="001517FD">
        <w:rPr>
          <w:rFonts w:cstheme="minorHAnsi"/>
        </w:rPr>
        <w:t>following approach</w:t>
      </w:r>
      <w:r w:rsidRPr="001517FD">
        <w:rPr>
          <w:rFonts w:cstheme="minorHAnsi"/>
        </w:rPr>
        <w:t>.</w:t>
      </w:r>
    </w:p>
    <w:p w14:paraId="2D5C87AF" w14:textId="77777777" w:rsidR="00D961FE" w:rsidRDefault="4A856216" w:rsidP="00D961FE">
      <w:pPr>
        <w:bidi w:val="0"/>
        <w:spacing w:line="360" w:lineRule="auto"/>
        <w:jc w:val="both"/>
        <w:rPr>
          <w:rFonts w:eastAsiaTheme="minorEastAsia" w:cstheme="minorHAnsi"/>
        </w:rPr>
      </w:pPr>
      <w:r w:rsidRPr="001517FD">
        <w:rPr>
          <w:rFonts w:cstheme="minorHAnsi"/>
        </w:rPr>
        <w:t xml:space="preserve">Matrices P and Q serve as transition matrices, </w:t>
      </w:r>
      <w:bookmarkStart w:id="105" w:name="_Int_hbqMzppK"/>
      <w:r w:rsidR="01DAC30F" w:rsidRPr="001517FD">
        <w:rPr>
          <w:rFonts w:cstheme="minorHAnsi"/>
        </w:rPr>
        <w:t>operating</w:t>
      </w:r>
      <w:bookmarkEnd w:id="105"/>
      <w:r w:rsidR="01DAC30F" w:rsidRPr="001517FD">
        <w:rPr>
          <w:rFonts w:cstheme="minorHAnsi"/>
        </w:rPr>
        <w:t xml:space="preserve"> on the </w:t>
      </w:r>
      <w:r w:rsidR="00D042C3" w:rsidRPr="001517FD">
        <w:rPr>
          <w:rFonts w:cstheme="minorHAnsi"/>
        </w:rPr>
        <w:t xml:space="preserve">offspring </w:t>
      </w:r>
      <w:r w:rsidR="01DAC30F" w:rsidRPr="001517FD">
        <w:rPr>
          <w:rFonts w:cstheme="minorHAnsi"/>
        </w:rPr>
        <w:t xml:space="preserve">and the parents, respectively. </w:t>
      </w:r>
      <w:r w:rsidR="7D42B705" w:rsidRPr="001517FD">
        <w:rPr>
          <w:rFonts w:eastAsiaTheme="minorEastAsia" w:cstheme="minorHAnsi"/>
        </w:rPr>
        <w:t xml:space="preserve">P is a </w:t>
      </w:r>
      <m:oMath>
        <m:r>
          <w:rPr>
            <w:rFonts w:ascii="Cambria Math" w:hAnsi="Cambria Math" w:cstheme="minorHAnsi"/>
          </w:rPr>
          <m:t>2×2</m:t>
        </m:r>
      </m:oMath>
      <w:r w:rsidR="7D42B705" w:rsidRPr="001517FD">
        <w:rPr>
          <w:rFonts w:eastAsiaTheme="minorEastAsia" w:cstheme="minorHAnsi"/>
        </w:rPr>
        <w:t xml:space="preserve"> matrix </w:t>
      </w:r>
      <w:r w:rsidR="00D042C3" w:rsidRPr="001517FD">
        <w:rPr>
          <w:rFonts w:eastAsiaTheme="minorEastAsia" w:cstheme="minorHAnsi"/>
        </w:rPr>
        <w:t xml:space="preserve">of </w:t>
      </w:r>
      <w:r w:rsidR="7D42B705" w:rsidRPr="001517FD">
        <w:rPr>
          <w:rFonts w:eastAsiaTheme="minorEastAsia" w:cstheme="minorHAnsi"/>
        </w:rPr>
        <w:t xml:space="preserve">the probabilities that </w:t>
      </w:r>
      <w:r w:rsidR="00D042C3" w:rsidRPr="001517FD">
        <w:rPr>
          <w:rFonts w:cstheme="minorHAnsi"/>
        </w:rPr>
        <w:t xml:space="preserve">offspring </w:t>
      </w:r>
      <w:r w:rsidR="7D42B705" w:rsidRPr="001517FD">
        <w:rPr>
          <w:rFonts w:eastAsiaTheme="minorEastAsia" w:cstheme="minorHAnsi"/>
        </w:rPr>
        <w:t xml:space="preserve">measured as right- or left-handed </w:t>
      </w:r>
      <w:r w:rsidR="00D042C3" w:rsidRPr="001517FD">
        <w:rPr>
          <w:rFonts w:eastAsiaTheme="minorEastAsia" w:cstheme="minorHAnsi"/>
        </w:rPr>
        <w:t xml:space="preserve">are </w:t>
      </w:r>
      <w:r w:rsidR="7D42B705" w:rsidRPr="001517FD">
        <w:rPr>
          <w:rFonts w:eastAsiaTheme="minorEastAsia" w:cstheme="minorHAnsi"/>
        </w:rPr>
        <w:t xml:space="preserve">truly right- or left-handed. </w:t>
      </w:r>
      <w:r w:rsidRPr="001517FD">
        <w:rPr>
          <w:rFonts w:cstheme="minorHAnsi"/>
        </w:rPr>
        <w:t xml:space="preserve">Q is a </w:t>
      </w:r>
      <m:oMath>
        <m:r>
          <w:rPr>
            <w:rFonts w:ascii="Cambria Math" w:hAnsi="Cambria Math" w:cstheme="minorHAnsi"/>
          </w:rPr>
          <m:t>3×3</m:t>
        </m:r>
      </m:oMath>
      <w:r w:rsidRPr="001517FD">
        <w:rPr>
          <w:rFonts w:eastAsiaTheme="minorEastAsia" w:cstheme="minorHAnsi"/>
        </w:rPr>
        <w:t xml:space="preserve"> matrix </w:t>
      </w:r>
      <w:r w:rsidR="00D042C3" w:rsidRPr="001517FD">
        <w:rPr>
          <w:rFonts w:eastAsiaTheme="minorEastAsia" w:cstheme="minorHAnsi"/>
        </w:rPr>
        <w:t xml:space="preserve">of </w:t>
      </w:r>
      <w:r w:rsidRPr="001517FD">
        <w:rPr>
          <w:rFonts w:eastAsiaTheme="minorEastAsia" w:cstheme="minorHAnsi"/>
        </w:rPr>
        <w:t xml:space="preserve">the probabilities that </w:t>
      </w:r>
      <w:r w:rsidRPr="001517FD">
        <w:rPr>
          <w:rFonts w:cstheme="minorHAnsi"/>
        </w:rPr>
        <w:t xml:space="preserve">specific phenotypes </w:t>
      </w:r>
      <w:bookmarkStart w:id="106" w:name="_Int_sLwK55Vp"/>
      <w:r w:rsidRPr="001517FD">
        <w:rPr>
          <w:rFonts w:cstheme="minorHAnsi"/>
        </w:rPr>
        <w:t>observed</w:t>
      </w:r>
      <w:bookmarkEnd w:id="106"/>
      <w:r w:rsidRPr="001517FD">
        <w:rPr>
          <w:rFonts w:cstheme="minorHAnsi"/>
        </w:rPr>
        <w:t xml:space="preserve"> in mating (</w:t>
      </w:r>
      <m:oMath>
        <m:r>
          <w:rPr>
            <w:rFonts w:ascii="Cambria Math" w:hAnsi="Cambria Math" w:cstheme="minorHAnsi"/>
          </w:rPr>
          <m:t>L×L, R×L, R×R)</m:t>
        </m:r>
      </m:oMath>
      <w:r w:rsidRPr="001517FD">
        <w:rPr>
          <w:rFonts w:cstheme="minorHAnsi"/>
        </w:rPr>
        <w:t xml:space="preserve"> </w:t>
      </w:r>
      <w:r w:rsidR="00D042C3" w:rsidRPr="001517FD">
        <w:rPr>
          <w:rFonts w:cstheme="minorHAnsi"/>
        </w:rPr>
        <w:t xml:space="preserve">are </w:t>
      </w:r>
      <w:r w:rsidRPr="001517FD">
        <w:rPr>
          <w:rFonts w:cstheme="minorHAnsi"/>
        </w:rPr>
        <w:t>tru</w:t>
      </w:r>
      <w:r w:rsidR="00D042C3" w:rsidRPr="001517FD">
        <w:rPr>
          <w:rFonts w:cstheme="minorHAnsi"/>
        </w:rPr>
        <w:t>ly</w:t>
      </w:r>
      <w:r w:rsidRPr="001517FD">
        <w:rPr>
          <w:rFonts w:cstheme="minorHAnsi"/>
        </w:rPr>
        <w:t xml:space="preserve"> phenotypes (</w:t>
      </w:r>
      <m:oMath>
        <m:r>
          <w:rPr>
            <w:rFonts w:ascii="Cambria Math" w:hAnsi="Cambria Math" w:cstheme="minorHAnsi"/>
          </w:rPr>
          <m:t>L×L, R×L, R×R)</m:t>
        </m:r>
      </m:oMath>
      <w:r w:rsidRPr="001517FD">
        <w:rPr>
          <w:rFonts w:eastAsiaTheme="minorEastAsia" w:cstheme="minorHAnsi"/>
        </w:rPr>
        <w:t>.</w:t>
      </w:r>
    </w:p>
    <w:p w14:paraId="4C3AE5FC" w14:textId="4AEFED8D" w:rsidR="00B725A8" w:rsidRPr="00D961FE" w:rsidRDefault="4A856216" w:rsidP="00D961FE">
      <w:pPr>
        <w:bidi w:val="0"/>
        <w:spacing w:line="360" w:lineRule="auto"/>
        <w:jc w:val="both"/>
        <w:rPr>
          <w:rFonts w:eastAsiaTheme="minorEastAsia" w:cstheme="minorHAnsi"/>
        </w:rPr>
      </w:pPr>
      <w:r w:rsidRPr="001517FD">
        <w:rPr>
          <w:rFonts w:cstheme="minorHAnsi"/>
        </w:rPr>
        <w:t xml:space="preserve">Matrix T compiles the </w:t>
      </w:r>
      <w:r w:rsidR="7D42B705" w:rsidRPr="001517FD">
        <w:rPr>
          <w:rFonts w:cstheme="minorHAnsi"/>
        </w:rPr>
        <w:t xml:space="preserve">predicted </w:t>
      </w:r>
      <w:r w:rsidRPr="001517FD">
        <w:rPr>
          <w:rFonts w:cstheme="minorHAnsi"/>
        </w:rPr>
        <w:t>probabilities associated with offspring displaying specific phenotypes</w:t>
      </w:r>
      <w:r w:rsidR="00265C97">
        <w:rPr>
          <w:rFonts w:cstheme="minorHAnsi"/>
        </w:rPr>
        <w:t xml:space="preserve"> given</w:t>
      </w:r>
      <w:r w:rsidR="00265C97">
        <w:rPr>
          <w:rStyle w:val="CommentReference"/>
          <w:rFonts w:cstheme="minorHAnsi"/>
        </w:rPr>
        <w:t xml:space="preserve"> </w:t>
      </w:r>
      <w:r w:rsidR="00265C97">
        <w:rPr>
          <w:rFonts w:cstheme="minorHAnsi"/>
        </w:rPr>
        <w:t>th</w:t>
      </w:r>
      <w:r w:rsidRPr="001517FD">
        <w:rPr>
          <w:rFonts w:cstheme="minorHAnsi"/>
        </w:rPr>
        <w:t>e parental phenotypes</w:t>
      </w:r>
      <w:r w:rsidR="7D42B705" w:rsidRPr="001517FD">
        <w:rPr>
          <w:rFonts w:cstheme="minorHAnsi"/>
        </w:rPr>
        <w:t>. This</w:t>
      </w:r>
      <w:r w:rsidRPr="001517FD">
        <w:rPr>
          <w:rFonts w:cstheme="minorHAnsi"/>
        </w:rPr>
        <w:t xml:space="preserve"> matrix is crafted </w:t>
      </w:r>
      <w:bookmarkStart w:id="107" w:name="_Int_Js96Orfj"/>
      <w:r w:rsidRPr="001517FD">
        <w:rPr>
          <w:rFonts w:cstheme="minorHAnsi"/>
        </w:rPr>
        <w:t>in accordance with</w:t>
      </w:r>
      <w:bookmarkEnd w:id="107"/>
      <w:r w:rsidRPr="001517FD">
        <w:rPr>
          <w:rFonts w:cstheme="minorHAnsi"/>
        </w:rPr>
        <w:t xml:space="preserve"> the Mendelian system</w:t>
      </w:r>
      <w:r w:rsidR="01DAC30F" w:rsidRPr="001517FD">
        <w:rPr>
          <w:rFonts w:cstheme="minorHAnsi"/>
        </w:rPr>
        <w:t xml:space="preserve"> and the model assumptions </w:t>
      </w:r>
      <w:bookmarkStart w:id="108" w:name="_Int_hdCLEy3n"/>
      <w:r w:rsidR="01DAC30F" w:rsidRPr="001517FD">
        <w:rPr>
          <w:rFonts w:cstheme="minorHAnsi"/>
        </w:rPr>
        <w:t>regarding</w:t>
      </w:r>
      <w:bookmarkEnd w:id="108"/>
      <w:r w:rsidR="01DAC30F" w:rsidRPr="001517FD">
        <w:rPr>
          <w:rFonts w:cstheme="minorHAnsi"/>
        </w:rPr>
        <w:t xml:space="preserve"> the phenotype-genotype system.</w:t>
      </w:r>
    </w:p>
    <w:p w14:paraId="0A95D416" w14:textId="705AABBF" w:rsidR="00B725A8" w:rsidRPr="001517FD" w:rsidRDefault="00D042C3" w:rsidP="00D02DC9">
      <w:pPr>
        <w:bidi w:val="0"/>
        <w:spacing w:line="360" w:lineRule="auto"/>
        <w:jc w:val="both"/>
        <w:rPr>
          <w:rFonts w:cstheme="minorHAnsi"/>
        </w:rPr>
      </w:pPr>
      <w:r w:rsidRPr="001517FD">
        <w:rPr>
          <w:rFonts w:cstheme="minorHAnsi"/>
        </w:rPr>
        <w:t>Using</w:t>
      </w:r>
      <w:r w:rsidR="4A856216" w:rsidRPr="001517FD">
        <w:rPr>
          <w:rFonts w:cstheme="minorHAnsi"/>
        </w:rPr>
        <w:t xml:space="preserve"> </w:t>
      </w:r>
      <w:r w:rsidR="1D0E3DD6" w:rsidRPr="001517FD">
        <w:rPr>
          <w:rFonts w:cstheme="minorHAnsi"/>
        </w:rPr>
        <w:t>these three matrices</w:t>
      </w:r>
      <w:r w:rsidR="4A856216" w:rsidRPr="001517FD">
        <w:rPr>
          <w:rFonts w:cstheme="minorHAnsi"/>
        </w:rPr>
        <w:t xml:space="preserve">, we </w:t>
      </w:r>
      <w:r w:rsidRPr="001517FD">
        <w:rPr>
          <w:rFonts w:cstheme="minorHAnsi"/>
        </w:rPr>
        <w:t xml:space="preserve">can </w:t>
      </w:r>
      <w:r w:rsidR="1D0E3DD6" w:rsidRPr="001517FD">
        <w:rPr>
          <w:rFonts w:cstheme="minorHAnsi"/>
        </w:rPr>
        <w:t xml:space="preserve">derive </w:t>
      </w:r>
      <w:r w:rsidR="4A856216" w:rsidRPr="001517FD">
        <w:rPr>
          <w:rFonts w:cstheme="minorHAnsi"/>
        </w:rPr>
        <w:t xml:space="preserve">the corrected matrix M, </w:t>
      </w:r>
      <w:r w:rsidRPr="001517FD">
        <w:rPr>
          <w:rFonts w:cstheme="minorHAnsi"/>
        </w:rPr>
        <w:t xml:space="preserve">with </w:t>
      </w:r>
      <w:r w:rsidR="4A856216" w:rsidRPr="001517FD">
        <w:rPr>
          <w:rFonts w:cstheme="minorHAnsi"/>
        </w:rPr>
        <w:t xml:space="preserve">elements </w:t>
      </w:r>
      <w:bookmarkStart w:id="109" w:name="_Int_vnggMJiH"/>
      <w:r w:rsidR="4A856216" w:rsidRPr="001517FD">
        <w:rPr>
          <w:rFonts w:cstheme="minorHAnsi"/>
        </w:rPr>
        <w:t>represent</w:t>
      </w:r>
      <w:bookmarkEnd w:id="109"/>
      <w:r w:rsidRPr="001517FD">
        <w:rPr>
          <w:rFonts w:cstheme="minorHAnsi"/>
        </w:rPr>
        <w:t>ing</w:t>
      </w:r>
      <w:r w:rsidR="4A856216" w:rsidRPr="001517FD">
        <w:rPr>
          <w:rFonts w:cstheme="minorHAnsi"/>
        </w:rPr>
        <w:t xml:space="preserve"> the predicted probabilities of offspring manifesting as right- or left-handed being born to matings classified as </w:t>
      </w:r>
      <m:oMath>
        <m:r>
          <w:rPr>
            <w:rFonts w:ascii="Cambria Math" w:hAnsi="Cambria Math" w:cstheme="minorHAnsi"/>
          </w:rPr>
          <m:t>L×L, R×L, R×R</m:t>
        </m:r>
      </m:oMath>
      <w:r w:rsidRPr="001517FD">
        <w:rPr>
          <w:rFonts w:cstheme="minorHAnsi"/>
        </w:rPr>
        <w:t>,</w:t>
      </w:r>
    </w:p>
    <w:p w14:paraId="30F5F3CF" w14:textId="77777777" w:rsidR="00B725A8" w:rsidRPr="001517FD" w:rsidRDefault="00B725A8" w:rsidP="00D02DC9">
      <w:pPr>
        <w:bidi w:val="0"/>
        <w:spacing w:line="360" w:lineRule="auto"/>
        <w:jc w:val="both"/>
        <w:rPr>
          <w:rFonts w:cstheme="minorHAnsi"/>
        </w:rPr>
      </w:pPr>
      <m:oMathPara>
        <m:oMath>
          <m:r>
            <w:rPr>
              <w:rFonts w:ascii="Cambria Math" w:hAnsi="Cambria Math" w:cstheme="minorHAnsi"/>
            </w:rPr>
            <m:t>M=P∙T∙Q</m:t>
          </m:r>
        </m:oMath>
      </m:oMathPara>
    </w:p>
    <w:p w14:paraId="44416B94" w14:textId="5A6B66F7" w:rsidR="00E56C87" w:rsidRPr="001517FD" w:rsidRDefault="4A856216" w:rsidP="00D02DC9">
      <w:pPr>
        <w:bidi w:val="0"/>
        <w:spacing w:line="360" w:lineRule="auto"/>
        <w:jc w:val="both"/>
        <w:rPr>
          <w:rFonts w:cstheme="minorHAnsi"/>
        </w:rPr>
      </w:pPr>
      <w:r w:rsidRPr="001517FD">
        <w:rPr>
          <w:rFonts w:cstheme="minorHAnsi"/>
        </w:rPr>
        <w:t xml:space="preserve">In alignment with McManus' matrix construction </w:t>
      </w:r>
      <w:bookmarkStart w:id="110" w:name="_Int_GQntqe5f"/>
      <w:r w:rsidRPr="001517FD">
        <w:rPr>
          <w:rFonts w:cstheme="minorHAnsi"/>
        </w:rPr>
        <w:t>methodology</w:t>
      </w:r>
      <w:bookmarkEnd w:id="110"/>
      <w:r w:rsidRPr="001517FD">
        <w:rPr>
          <w:rFonts w:cstheme="minorHAnsi"/>
        </w:rPr>
        <w:t xml:space="preserve"> for </w:t>
      </w:r>
      <w:r w:rsidR="00D042C3" w:rsidRPr="001517FD">
        <w:rPr>
          <w:rFonts w:cstheme="minorHAnsi"/>
        </w:rPr>
        <w:t xml:space="preserve">the </w:t>
      </w:r>
      <w:r w:rsidRPr="001517FD">
        <w:rPr>
          <w:rFonts w:cstheme="minorHAnsi"/>
        </w:rPr>
        <w:t xml:space="preserve">triplet data, we have </w:t>
      </w:r>
      <w:r w:rsidR="00265C97">
        <w:rPr>
          <w:rFonts w:cstheme="minorHAnsi"/>
        </w:rPr>
        <w:t>extrapolated</w:t>
      </w:r>
      <w:commentRangeStart w:id="111"/>
      <w:commentRangeStart w:id="112"/>
      <w:r w:rsidRPr="001517FD">
        <w:rPr>
          <w:rFonts w:cstheme="minorHAnsi"/>
        </w:rPr>
        <w:t xml:space="preserve"> </w:t>
      </w:r>
      <w:commentRangeEnd w:id="111"/>
      <w:r w:rsidR="00665824" w:rsidRPr="001517FD">
        <w:rPr>
          <w:rStyle w:val="CommentReference"/>
          <w:rFonts w:cstheme="minorHAnsi"/>
        </w:rPr>
        <w:commentReference w:id="111"/>
      </w:r>
      <w:commentRangeEnd w:id="112"/>
      <w:r w:rsidR="00665824" w:rsidRPr="001517FD">
        <w:rPr>
          <w:rStyle w:val="CommentReference"/>
          <w:rFonts w:cstheme="minorHAnsi"/>
        </w:rPr>
        <w:commentReference w:id="112"/>
      </w:r>
      <w:r w:rsidRPr="001517FD">
        <w:rPr>
          <w:rFonts w:cstheme="minorHAnsi"/>
        </w:rPr>
        <w:t xml:space="preserve">a parallel correction approach to datasets </w:t>
      </w:r>
      <w:r w:rsidR="1D0E3DD6" w:rsidRPr="001517FD">
        <w:rPr>
          <w:rFonts w:cstheme="minorHAnsi"/>
        </w:rPr>
        <w:t>involving</w:t>
      </w:r>
      <w:r w:rsidRPr="001517FD">
        <w:rPr>
          <w:rFonts w:cstheme="minorHAnsi"/>
        </w:rPr>
        <w:t xml:space="preserve"> families with multiple children and those involving twins. The comprehensive mathematical derivations </w:t>
      </w:r>
      <w:r w:rsidR="1D0E3DD6" w:rsidRPr="001517FD">
        <w:rPr>
          <w:rFonts w:cstheme="minorHAnsi"/>
        </w:rPr>
        <w:t>underlying</w:t>
      </w:r>
      <w:r w:rsidRPr="001517FD">
        <w:rPr>
          <w:rFonts w:cstheme="minorHAnsi"/>
        </w:rPr>
        <w:t xml:space="preserve"> the matrix construction are </w:t>
      </w:r>
      <w:r w:rsidR="1D0E3DD6" w:rsidRPr="001517FD">
        <w:rPr>
          <w:rFonts w:cstheme="minorHAnsi"/>
        </w:rPr>
        <w:t>explained</w:t>
      </w:r>
      <w:r w:rsidRPr="001517FD">
        <w:rPr>
          <w:rFonts w:cstheme="minorHAnsi"/>
        </w:rPr>
        <w:t xml:space="preserve"> </w:t>
      </w:r>
      <w:r w:rsidR="00D042C3" w:rsidRPr="001517FD">
        <w:rPr>
          <w:rFonts w:cstheme="minorHAnsi"/>
        </w:rPr>
        <w:t>in A</w:t>
      </w:r>
      <w:r w:rsidRPr="001517FD">
        <w:rPr>
          <w:rFonts w:cstheme="minorHAnsi"/>
        </w:rPr>
        <w:t>ppendix 1.</w:t>
      </w:r>
    </w:p>
    <w:p w14:paraId="484B9291" w14:textId="21080A5E" w:rsidR="00B725A8" w:rsidRPr="001517FD" w:rsidRDefault="00AB0347" w:rsidP="00D02DC9">
      <w:pPr>
        <w:pStyle w:val="Heading2"/>
        <w:bidi w:val="0"/>
        <w:spacing w:line="360" w:lineRule="auto"/>
        <w:jc w:val="both"/>
        <w:rPr>
          <w:rFonts w:asciiTheme="minorHAnsi" w:hAnsiTheme="minorHAnsi" w:cstheme="minorHAnsi"/>
        </w:rPr>
      </w:pPr>
      <w:bookmarkStart w:id="113" w:name="_Toc153989605"/>
      <w:commentRangeStart w:id="114"/>
      <w:r w:rsidRPr="001517FD">
        <w:rPr>
          <w:rFonts w:asciiTheme="minorHAnsi" w:hAnsiTheme="minorHAnsi" w:cstheme="minorHAnsi"/>
        </w:rPr>
        <w:t>M</w:t>
      </w:r>
      <w:r w:rsidR="00B725A8" w:rsidRPr="001517FD">
        <w:rPr>
          <w:rFonts w:asciiTheme="minorHAnsi" w:hAnsiTheme="minorHAnsi" w:cstheme="minorHAnsi"/>
        </w:rPr>
        <w:t>ode</w:t>
      </w:r>
      <w:r w:rsidR="00E56C87" w:rsidRPr="001517FD">
        <w:rPr>
          <w:rFonts w:asciiTheme="minorHAnsi" w:hAnsiTheme="minorHAnsi" w:cstheme="minorHAnsi"/>
        </w:rPr>
        <w:t>l</w:t>
      </w:r>
      <w:r w:rsidRPr="001517FD">
        <w:rPr>
          <w:rFonts w:asciiTheme="minorHAnsi" w:hAnsiTheme="minorHAnsi" w:cstheme="minorHAnsi"/>
        </w:rPr>
        <w:t xml:space="preserve"> fitting</w:t>
      </w:r>
      <w:commentRangeEnd w:id="114"/>
      <w:r w:rsidR="00665824" w:rsidRPr="001517FD">
        <w:rPr>
          <w:rStyle w:val="CommentReference"/>
          <w:rFonts w:asciiTheme="minorHAnsi" w:hAnsiTheme="minorHAnsi" w:cstheme="minorHAnsi"/>
          <w:rtl/>
        </w:rPr>
        <w:commentReference w:id="114"/>
      </w:r>
      <w:bookmarkEnd w:id="113"/>
    </w:p>
    <w:p w14:paraId="2E5EDBDE" w14:textId="26937319" w:rsidR="001D33D0" w:rsidRPr="001517FD" w:rsidRDefault="001D33D0" w:rsidP="00D02DC9">
      <w:pPr>
        <w:bidi w:val="0"/>
        <w:spacing w:line="360" w:lineRule="auto"/>
        <w:jc w:val="both"/>
        <w:rPr>
          <w:rFonts w:cstheme="minorHAnsi"/>
        </w:rPr>
      </w:pPr>
    </w:p>
    <w:p w14:paraId="2775BE65" w14:textId="49CD4458" w:rsidR="001D33D0" w:rsidRPr="001517FD" w:rsidRDefault="001D33D0" w:rsidP="00D02DC9">
      <w:pPr>
        <w:bidi w:val="0"/>
        <w:spacing w:line="360" w:lineRule="auto"/>
        <w:jc w:val="both"/>
        <w:rPr>
          <w:rFonts w:cstheme="minorHAnsi"/>
        </w:rPr>
      </w:pPr>
      <w:r w:rsidRPr="001517FD">
        <w:rPr>
          <w:rFonts w:cstheme="minorHAnsi"/>
          <w:highlight w:val="yellow"/>
        </w:rPr>
        <w:t>Given the above model and adjustment…… McManus took the following approach to fit the…..:</w:t>
      </w:r>
      <w:r w:rsidRPr="001517FD">
        <w:rPr>
          <w:rFonts w:cstheme="minorHAnsi"/>
        </w:rPr>
        <w:t xml:space="preserve"> </w:t>
      </w:r>
    </w:p>
    <w:p w14:paraId="23797EB7" w14:textId="1E6244B4" w:rsidR="001D33D0" w:rsidRPr="001517FD" w:rsidRDefault="15FEA8D7" w:rsidP="00D02DC9">
      <w:pPr>
        <w:bidi w:val="0"/>
        <w:spacing w:line="360" w:lineRule="auto"/>
        <w:jc w:val="both"/>
        <w:rPr>
          <w:rFonts w:cstheme="minorHAnsi"/>
          <w:rtl/>
        </w:rPr>
      </w:pPr>
      <w:r w:rsidRPr="001517FD">
        <w:rPr>
          <w:rFonts w:cstheme="minorHAnsi"/>
        </w:rPr>
        <w:t xml:space="preserve">To </w:t>
      </w:r>
      <w:r w:rsidR="00AB0347" w:rsidRPr="001517FD">
        <w:rPr>
          <w:rFonts w:cstheme="minorHAnsi"/>
        </w:rPr>
        <w:t xml:space="preserve">estimate the </w:t>
      </w:r>
      <w:r w:rsidRPr="001517FD">
        <w:rPr>
          <w:rFonts w:cstheme="minorHAnsi"/>
        </w:rPr>
        <w:t xml:space="preserve">parameters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L</m:t>
            </m:r>
          </m:e>
          <m:e>
            <m:r>
              <w:rPr>
                <w:rFonts w:ascii="Cambria Math" w:hAnsi="Cambria Math" w:cstheme="minorHAnsi"/>
              </w:rPr>
              <m:t>DC</m:t>
            </m:r>
          </m:e>
        </m:d>
      </m:oMath>
      <w:r w:rsidR="07073B60" w:rsidRPr="001517FD">
        <w:rPr>
          <w:rFonts w:eastAsiaTheme="minorEastAsia" w:cstheme="minorHAnsi"/>
        </w:rPr>
        <w:t xml:space="preserve"> and </w:t>
      </w: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m:t>
                </m:r>
              </m:sub>
            </m:sSub>
          </m:e>
        </m:d>
      </m:oMath>
      <w:r w:rsidR="00AB0347" w:rsidRPr="001517FD">
        <w:rPr>
          <w:rFonts w:eastAsiaTheme="minorEastAsia" w:cstheme="minorHAnsi"/>
        </w:rPr>
        <w:t xml:space="preserve"> </w:t>
      </w:r>
      <w:r w:rsidR="4117C8E3" w:rsidRPr="001517FD">
        <w:rPr>
          <w:rFonts w:eastAsiaTheme="minorEastAsia" w:cstheme="minorHAnsi"/>
        </w:rPr>
        <w:t>and evaluate the model</w:t>
      </w:r>
      <w:ins w:id="115" w:author="Tomer Oron" w:date="2023-12-18T13:11:00Z">
        <w:r w:rsidR="000835CB" w:rsidRPr="001517FD">
          <w:rPr>
            <w:rFonts w:eastAsiaTheme="minorEastAsia" w:cstheme="minorHAnsi"/>
          </w:rPr>
          <w:t>'s</w:t>
        </w:r>
      </w:ins>
      <w:r w:rsidR="00AB0347" w:rsidRPr="001517FD">
        <w:rPr>
          <w:rFonts w:eastAsiaTheme="minorEastAsia" w:cstheme="minorHAnsi"/>
        </w:rPr>
        <w:t xml:space="preserve"> agreement </w:t>
      </w:r>
      <w:r w:rsidR="4117C8E3" w:rsidRPr="001517FD">
        <w:rPr>
          <w:rFonts w:eastAsiaTheme="minorEastAsia" w:cstheme="minorHAnsi"/>
        </w:rPr>
        <w:t>with observed data,</w:t>
      </w:r>
      <w:r w:rsidRPr="001517FD">
        <w:rPr>
          <w:rFonts w:eastAsiaTheme="minorEastAsia" w:cstheme="minorHAnsi"/>
        </w:rPr>
        <w:t xml:space="preserve"> </w:t>
      </w:r>
      <w:commentRangeStart w:id="116"/>
      <w:commentRangeStart w:id="117"/>
      <w:r w:rsidR="1D0E3DD6" w:rsidRPr="001517FD">
        <w:rPr>
          <w:rFonts w:eastAsiaTheme="minorEastAsia" w:cstheme="minorHAnsi"/>
        </w:rPr>
        <w:t>a</w:t>
      </w:r>
      <w:ins w:id="118" w:author="Tomer Oron" w:date="2023-12-18T13:07:00Z">
        <w:r w:rsidR="000835CB" w:rsidRPr="001517FD">
          <w:rPr>
            <w:rFonts w:eastAsiaTheme="minorEastAsia" w:cstheme="minorHAnsi"/>
          </w:rPr>
          <w:t xml:space="preserve"> multi-step</w:t>
        </w:r>
      </w:ins>
      <w:r w:rsidR="1D0E3DD6" w:rsidRPr="001517FD">
        <w:rPr>
          <w:rFonts w:eastAsiaTheme="minorEastAsia" w:cstheme="minorHAnsi"/>
        </w:rPr>
        <w:t xml:space="preserve"> </w:t>
      </w:r>
      <w:r w:rsidR="00AB0347" w:rsidRPr="001517FD">
        <w:rPr>
          <w:rFonts w:eastAsiaTheme="minorEastAsia" w:cstheme="minorHAnsi"/>
        </w:rPr>
        <w:t>maximum-</w:t>
      </w:r>
      <w:r w:rsidRPr="001517FD">
        <w:rPr>
          <w:rFonts w:eastAsiaTheme="minorEastAsia" w:cstheme="minorHAnsi"/>
        </w:rPr>
        <w:t>likelihood estimation</w:t>
      </w:r>
      <w:r w:rsidR="00310D60" w:rsidRPr="001517FD">
        <w:rPr>
          <w:rFonts w:eastAsiaTheme="minorEastAsia" w:cstheme="minorHAnsi"/>
        </w:rPr>
        <w:t xml:space="preserve"> (MLE)</w:t>
      </w:r>
      <w:r w:rsidR="07073B60" w:rsidRPr="001517FD">
        <w:rPr>
          <w:rFonts w:eastAsiaTheme="minorEastAsia" w:cstheme="minorHAnsi"/>
        </w:rPr>
        <w:t xml:space="preserve"> method</w:t>
      </w:r>
      <w:r w:rsidR="00AB0347" w:rsidRPr="001517FD">
        <w:rPr>
          <w:rFonts w:eastAsiaTheme="minorEastAsia" w:cstheme="minorHAnsi"/>
        </w:rPr>
        <w:t xml:space="preserve"> </w:t>
      </w:r>
      <w:commentRangeEnd w:id="116"/>
      <w:r w:rsidR="00310D60" w:rsidRPr="001517FD">
        <w:rPr>
          <w:rStyle w:val="CommentReference"/>
          <w:rFonts w:cstheme="minorHAnsi"/>
        </w:rPr>
        <w:commentReference w:id="116"/>
      </w:r>
      <w:commentRangeEnd w:id="117"/>
      <w:r w:rsidR="00665824" w:rsidRPr="001517FD">
        <w:rPr>
          <w:rStyle w:val="CommentReference"/>
          <w:rFonts w:cstheme="minorHAnsi"/>
        </w:rPr>
        <w:commentReference w:id="117"/>
      </w:r>
      <w:ins w:id="119" w:author="Tomer Oron" w:date="2023-12-18T12:56:00Z">
        <w:r w:rsidR="008D3790" w:rsidRPr="001517FD">
          <w:rPr>
            <w:rFonts w:eastAsiaTheme="minorEastAsia" w:cstheme="minorHAnsi"/>
          </w:rPr>
          <w:t xml:space="preserve">was </w:t>
        </w:r>
      </w:ins>
      <w:ins w:id="120" w:author="Tomer Oron" w:date="2023-12-18T13:07:00Z">
        <w:r w:rsidR="000835CB" w:rsidRPr="001517FD">
          <w:rPr>
            <w:rFonts w:eastAsiaTheme="minorEastAsia" w:cstheme="minorHAnsi"/>
          </w:rPr>
          <w:t>employed.</w:t>
        </w:r>
      </w:ins>
      <w:del w:id="121" w:author="Tomer Oron" w:date="2023-12-18T13:07:00Z">
        <w:r w:rsidRPr="001517FD" w:rsidDel="000835CB">
          <w:rPr>
            <w:rFonts w:eastAsiaTheme="minorEastAsia" w:cstheme="minorHAnsi"/>
          </w:rPr>
          <w:delText>invol</w:delText>
        </w:r>
        <w:r w:rsidR="00AB0347" w:rsidRPr="001517FD" w:rsidDel="000835CB">
          <w:rPr>
            <w:rFonts w:eastAsiaTheme="minorEastAsia" w:cstheme="minorHAnsi"/>
          </w:rPr>
          <w:delText>ving</w:delText>
        </w:r>
        <w:r w:rsidRPr="001517FD" w:rsidDel="000835CB">
          <w:rPr>
            <w:rFonts w:eastAsiaTheme="minorEastAsia" w:cstheme="minorHAnsi"/>
          </w:rPr>
          <w:delText xml:space="preserve"> multiple steps</w:delText>
        </w:r>
        <w:r w:rsidR="07073B60" w:rsidRPr="001517FD" w:rsidDel="000835CB">
          <w:rPr>
            <w:rFonts w:eastAsiaTheme="minorEastAsia" w:cstheme="minorHAnsi"/>
          </w:rPr>
          <w:delText>:</w:delText>
        </w:r>
      </w:del>
      <w:r w:rsidRPr="001517FD">
        <w:rPr>
          <w:rFonts w:cstheme="minorHAnsi"/>
          <w:kern w:val="0"/>
          <w14:ligatures w14:val="none"/>
        </w:rPr>
        <w:t xml:space="preserve"> </w:t>
      </w:r>
      <w:del w:id="122" w:author="Tomer Oron" w:date="2023-12-18T13:08:00Z">
        <w:r w:rsidR="5BC90A8D" w:rsidRPr="001517FD" w:rsidDel="000835CB">
          <w:rPr>
            <w:rFonts w:cstheme="minorHAnsi"/>
            <w:kern w:val="0"/>
            <w14:ligatures w14:val="none"/>
          </w:rPr>
          <w:delText>initially</w:delText>
        </w:r>
      </w:del>
      <w:ins w:id="123" w:author="Tomer Oron" w:date="2023-12-18T13:08:00Z">
        <w:r w:rsidR="000835CB" w:rsidRPr="001517FD">
          <w:rPr>
            <w:rFonts w:cstheme="minorHAnsi"/>
            <w:kern w:val="0"/>
            <w14:ligatures w14:val="none"/>
          </w:rPr>
          <w:t>Initially</w:t>
        </w:r>
      </w:ins>
      <w:r w:rsidR="5BC90A8D" w:rsidRPr="001517FD">
        <w:rPr>
          <w:rFonts w:cstheme="minorHAnsi"/>
          <w:kern w:val="0"/>
          <w14:ligatures w14:val="none"/>
        </w:rPr>
        <w:t xml:space="preserve">, </w:t>
      </w:r>
      <w:del w:id="124" w:author="Tomer Oron" w:date="2023-12-18T12:56:00Z">
        <w:r w:rsidR="5BC90A8D" w:rsidRPr="001517FD" w:rsidDel="008D3790">
          <w:rPr>
            <w:rFonts w:cstheme="minorHAnsi"/>
            <w:kern w:val="0"/>
            <w14:ligatures w14:val="none"/>
          </w:rPr>
          <w:delText xml:space="preserve">we select </w:delText>
        </w:r>
      </w:del>
      <w:r w:rsidR="5BC90A8D" w:rsidRPr="001517FD">
        <w:rPr>
          <w:rFonts w:cstheme="minorHAnsi"/>
          <w:kern w:val="0"/>
          <w14:ligatures w14:val="none"/>
        </w:rPr>
        <w:t>a pair of parameter values</w:t>
      </w:r>
      <w:ins w:id="125" w:author="Tomer Oron" w:date="2023-12-18T12:56:00Z">
        <w:r w:rsidR="008D3790" w:rsidRPr="001517FD">
          <w:rPr>
            <w:rFonts w:cstheme="minorHAnsi"/>
            <w:kern w:val="0"/>
            <w14:ligatures w14:val="none"/>
          </w:rPr>
          <w:t xml:space="preserve"> (</w:t>
        </w:r>
      </w:ins>
      <m:oMath>
        <m:r>
          <w:ins w:id="126" w:author="Tomer Oron" w:date="2023-12-18T12:56:00Z">
            <w:rPr>
              <w:rFonts w:ascii="Cambria Math" w:hAnsi="Cambria Math" w:cstheme="minorHAnsi"/>
              <w:kern w:val="0"/>
              <w14:ligatures w14:val="none"/>
            </w:rPr>
            <m:t>p</m:t>
          </w:ins>
        </m:r>
        <m:d>
          <m:dPr>
            <m:ctrlPr>
              <w:ins w:id="127" w:author="Tomer Oron" w:date="2023-12-18T12:56:00Z">
                <w:rPr>
                  <w:rFonts w:ascii="Cambria Math" w:hAnsi="Cambria Math" w:cstheme="minorHAnsi"/>
                  <w:i/>
                  <w:kern w:val="0"/>
                  <w14:ligatures w14:val="none"/>
                </w:rPr>
              </w:ins>
            </m:ctrlPr>
          </m:dPr>
          <m:e>
            <m:sSub>
              <m:sSubPr>
                <m:ctrlPr>
                  <w:ins w:id="128" w:author="Tomer Oron" w:date="2023-12-18T12:56:00Z">
                    <w:rPr>
                      <w:rFonts w:ascii="Cambria Math" w:hAnsi="Cambria Math" w:cstheme="minorHAnsi"/>
                      <w:i/>
                      <w:kern w:val="0"/>
                      <w14:ligatures w14:val="none"/>
                    </w:rPr>
                  </w:ins>
                </m:ctrlPr>
              </m:sSubPr>
              <m:e>
                <m:r>
                  <w:ins w:id="129" w:author="Tomer Oron" w:date="2023-12-18T12:56:00Z">
                    <w:rPr>
                      <w:rFonts w:ascii="Cambria Math" w:hAnsi="Cambria Math" w:cstheme="minorHAnsi"/>
                      <w:kern w:val="0"/>
                      <w14:ligatures w14:val="none"/>
                    </w:rPr>
                    <m:t>L</m:t>
                  </w:ins>
                </m:r>
              </m:e>
              <m:sub>
                <m:r>
                  <w:ins w:id="130" w:author="Tomer Oron" w:date="2023-12-18T12:56:00Z">
                    <w:rPr>
                      <w:rFonts w:ascii="Cambria Math" w:hAnsi="Cambria Math" w:cstheme="minorHAnsi"/>
                      <w:kern w:val="0"/>
                      <w14:ligatures w14:val="none"/>
                    </w:rPr>
                    <m:t>t</m:t>
                  </w:ins>
                </m:r>
              </m:sub>
            </m:sSub>
          </m:e>
        </m:d>
        <m:r>
          <w:ins w:id="131" w:author="Tomer Oron" w:date="2023-12-18T12:56:00Z">
            <w:rPr>
              <w:rFonts w:ascii="Cambria Math" w:hAnsi="Cambria Math" w:cstheme="minorHAnsi"/>
              <w:kern w:val="0"/>
              <w14:ligatures w14:val="none"/>
            </w:rPr>
            <m:t>, p</m:t>
          </w:ins>
        </m:r>
        <m:d>
          <m:dPr>
            <m:ctrlPr>
              <w:ins w:id="132" w:author="Tomer Oron" w:date="2023-12-18T12:56:00Z">
                <w:rPr>
                  <w:rFonts w:ascii="Cambria Math" w:hAnsi="Cambria Math" w:cstheme="minorHAnsi"/>
                  <w:i/>
                  <w:kern w:val="0"/>
                  <w14:ligatures w14:val="none"/>
                </w:rPr>
              </w:ins>
            </m:ctrlPr>
          </m:dPr>
          <m:e>
            <m:r>
              <w:ins w:id="133" w:author="Tomer Oron" w:date="2023-12-18T12:56:00Z">
                <w:rPr>
                  <w:rFonts w:ascii="Cambria Math" w:hAnsi="Cambria Math" w:cstheme="minorHAnsi"/>
                  <w:kern w:val="0"/>
                  <w14:ligatures w14:val="none"/>
                </w:rPr>
                <m:t>L</m:t>
              </w:ins>
            </m:r>
          </m:e>
          <m:e>
            <m:r>
              <w:ins w:id="134" w:author="Tomer Oron" w:date="2023-12-18T12:56:00Z">
                <w:rPr>
                  <w:rFonts w:ascii="Cambria Math" w:hAnsi="Cambria Math" w:cstheme="minorHAnsi"/>
                  <w:kern w:val="0"/>
                  <w14:ligatures w14:val="none"/>
                </w:rPr>
                <m:t>DC</m:t>
              </w:ins>
            </m:r>
          </m:e>
        </m:d>
      </m:oMath>
      <w:ins w:id="135" w:author="Tomer Oron" w:date="2023-12-18T12:57:00Z">
        <w:r w:rsidR="008D3790" w:rsidRPr="001517FD">
          <w:rPr>
            <w:rFonts w:eastAsiaTheme="minorEastAsia" w:cstheme="minorHAnsi"/>
            <w:kern w:val="0"/>
            <w14:ligatures w14:val="none"/>
          </w:rPr>
          <w:t xml:space="preserve">) </w:t>
        </w:r>
      </w:ins>
      <w:ins w:id="136" w:author="Tomer Oron" w:date="2023-12-18T13:08:00Z">
        <w:r w:rsidR="000835CB" w:rsidRPr="001517FD">
          <w:rPr>
            <w:rFonts w:cstheme="minorHAnsi"/>
            <w:kern w:val="0"/>
            <w14:ligatures w14:val="none"/>
          </w:rPr>
          <w:t>wa</w:t>
        </w:r>
      </w:ins>
      <w:ins w:id="137" w:author="Tomer Oron" w:date="2023-12-18T12:57:00Z">
        <w:r w:rsidR="008D3790" w:rsidRPr="001517FD">
          <w:rPr>
            <w:rFonts w:cstheme="minorHAnsi"/>
            <w:kern w:val="0"/>
            <w14:ligatures w14:val="none"/>
          </w:rPr>
          <w:t>s</w:t>
        </w:r>
      </w:ins>
      <w:ins w:id="138" w:author="Tomer Oron" w:date="2023-12-18T12:56:00Z">
        <w:r w:rsidR="008D3790" w:rsidRPr="001517FD">
          <w:rPr>
            <w:rFonts w:cstheme="minorHAnsi"/>
            <w:kern w:val="0"/>
            <w14:ligatures w14:val="none"/>
          </w:rPr>
          <w:t xml:space="preserve"> selected</w:t>
        </w:r>
      </w:ins>
      <w:r w:rsidR="5BC90A8D" w:rsidRPr="001517FD">
        <w:rPr>
          <w:rFonts w:cstheme="minorHAnsi"/>
          <w:kern w:val="0"/>
          <w14:ligatures w14:val="none"/>
        </w:rPr>
        <w:t xml:space="preserve">. These values </w:t>
      </w:r>
      <w:del w:id="139" w:author="Tomer Oron" w:date="2023-12-18T13:08:00Z">
        <w:r w:rsidR="00AB0347" w:rsidRPr="001517FD" w:rsidDel="000835CB">
          <w:rPr>
            <w:rFonts w:cstheme="minorHAnsi"/>
            <w:kern w:val="0"/>
            <w14:ligatures w14:val="none"/>
          </w:rPr>
          <w:delText xml:space="preserve">are </w:delText>
        </w:r>
      </w:del>
      <w:ins w:id="140" w:author="Tomer Oron" w:date="2023-12-18T13:08:00Z">
        <w:r w:rsidR="000835CB" w:rsidRPr="001517FD">
          <w:rPr>
            <w:rFonts w:cstheme="minorHAnsi"/>
            <w:kern w:val="0"/>
            <w14:ligatures w14:val="none"/>
          </w:rPr>
          <w:t xml:space="preserve">were </w:t>
        </w:r>
      </w:ins>
      <w:r w:rsidR="5BC90A8D" w:rsidRPr="001517FD">
        <w:rPr>
          <w:rFonts w:cstheme="minorHAnsi"/>
          <w:kern w:val="0"/>
          <w14:ligatures w14:val="none"/>
        </w:rPr>
        <w:t xml:space="preserve">then applied along with the measured rate of left-handedness in each dataset to compute the </w:t>
      </w:r>
      <w:commentRangeStart w:id="141"/>
      <w:del w:id="142" w:author="Tomer Oron" w:date="2023-12-18T12:58:00Z">
        <w:r w:rsidR="5BC90A8D" w:rsidRPr="001517FD" w:rsidDel="008D3790">
          <w:rPr>
            <w:rFonts w:cstheme="minorHAnsi"/>
            <w:kern w:val="0"/>
            <w14:ligatures w14:val="none"/>
          </w:rPr>
          <w:delText xml:space="preserve">corrected </w:delText>
        </w:r>
      </w:del>
      <w:commentRangeEnd w:id="141"/>
      <w:ins w:id="143" w:author="Tomer Oron" w:date="2023-12-18T12:58:00Z">
        <w:r w:rsidR="008D3790" w:rsidRPr="001517FD">
          <w:rPr>
            <w:rFonts w:cstheme="minorHAnsi"/>
            <w:kern w:val="0"/>
            <w14:ligatures w14:val="none"/>
          </w:rPr>
          <w:t xml:space="preserve">adjusted </w:t>
        </w:r>
      </w:ins>
      <w:r w:rsidR="00310D60" w:rsidRPr="001517FD">
        <w:rPr>
          <w:rStyle w:val="CommentReference"/>
          <w:rFonts w:cstheme="minorHAnsi"/>
        </w:rPr>
        <w:commentReference w:id="141"/>
      </w:r>
      <w:r w:rsidR="5BC90A8D" w:rsidRPr="001517FD">
        <w:rPr>
          <w:rFonts w:cstheme="minorHAnsi"/>
          <w:kern w:val="0"/>
          <w14:ligatures w14:val="none"/>
        </w:rPr>
        <w:t>predicted distribution for the dataset</w:t>
      </w:r>
      <w:r w:rsidR="00AB0347" w:rsidRPr="001517FD">
        <w:rPr>
          <w:rFonts w:cstheme="minorHAnsi"/>
          <w:kern w:val="0"/>
          <w14:ligatures w14:val="none"/>
        </w:rPr>
        <w:t>, M</w:t>
      </w:r>
      <w:r w:rsidR="5BC90A8D" w:rsidRPr="001517FD">
        <w:rPr>
          <w:rFonts w:cstheme="minorHAnsi"/>
          <w:kern w:val="0"/>
          <w14:ligatures w14:val="none"/>
        </w:rPr>
        <w:t>.</w:t>
      </w:r>
      <w:r w:rsidRPr="001517FD">
        <w:rPr>
          <w:rFonts w:cstheme="minorHAnsi"/>
        </w:rPr>
        <w:t xml:space="preserve"> </w:t>
      </w:r>
      <w:del w:id="144" w:author="Tomer Oron" w:date="2023-12-18T13:09:00Z">
        <w:r w:rsidR="00AB0347" w:rsidRPr="001517FD" w:rsidDel="000835CB">
          <w:rPr>
            <w:rFonts w:cstheme="minorHAnsi"/>
          </w:rPr>
          <w:delText>Then</w:delText>
        </w:r>
      </w:del>
      <w:ins w:id="145" w:author="Tomer Oron" w:date="2023-12-18T13:09:00Z">
        <w:r w:rsidR="000835CB" w:rsidRPr="001517FD">
          <w:rPr>
            <w:rFonts w:cstheme="minorHAnsi"/>
          </w:rPr>
          <w:t>Subsequently</w:t>
        </w:r>
      </w:ins>
      <w:r w:rsidRPr="001517FD">
        <w:rPr>
          <w:rFonts w:cstheme="minorHAnsi"/>
        </w:rPr>
        <w:t xml:space="preserve">, </w:t>
      </w:r>
      <w:r w:rsidR="00AB0347" w:rsidRPr="001517FD">
        <w:rPr>
          <w:rFonts w:cstheme="minorHAnsi"/>
        </w:rPr>
        <w:t xml:space="preserve">the </w:t>
      </w:r>
      <w:r w:rsidRPr="001517FD">
        <w:rPr>
          <w:rFonts w:cstheme="minorHAnsi"/>
        </w:rPr>
        <w:t>log-</w:t>
      </w:r>
      <w:r w:rsidRPr="001517FD">
        <w:rPr>
          <w:rFonts w:cstheme="minorHAnsi"/>
        </w:rPr>
        <w:lastRenderedPageBreak/>
        <w:t xml:space="preserve">likelihood </w:t>
      </w:r>
      <w:del w:id="146" w:author="Tomer Oron" w:date="2023-12-18T13:10:00Z">
        <w:r w:rsidR="00AB0347" w:rsidRPr="001517FD" w:rsidDel="000835CB">
          <w:rPr>
            <w:rFonts w:cstheme="minorHAnsi"/>
            <w:kern w:val="0"/>
            <w14:ligatures w14:val="none"/>
          </w:rPr>
          <w:delText>function</w:delText>
        </w:r>
        <w:r w:rsidR="00AB0347" w:rsidRPr="001517FD" w:rsidDel="000835CB">
          <w:rPr>
            <w:rFonts w:cstheme="minorHAnsi"/>
          </w:rPr>
          <w:delText xml:space="preserve"> </w:delText>
        </w:r>
      </w:del>
      <w:del w:id="147" w:author="Tomer Oron" w:date="2023-12-18T13:12:00Z">
        <w:r w:rsidR="00AB0347" w:rsidRPr="001517FD" w:rsidDel="000835CB">
          <w:rPr>
            <w:rFonts w:cstheme="minorHAnsi"/>
          </w:rPr>
          <w:delText xml:space="preserve">is </w:delText>
        </w:r>
      </w:del>
      <w:ins w:id="148" w:author="Tomer Oron" w:date="2023-12-18T13:12:00Z">
        <w:r w:rsidR="000835CB" w:rsidRPr="001517FD">
          <w:rPr>
            <w:rFonts w:cstheme="minorHAnsi"/>
          </w:rPr>
          <w:t xml:space="preserve">was </w:t>
        </w:r>
      </w:ins>
      <w:r w:rsidR="00AB0347" w:rsidRPr="001517FD">
        <w:rPr>
          <w:rFonts w:cstheme="minorHAnsi"/>
        </w:rPr>
        <w:t xml:space="preserve">computed </w:t>
      </w:r>
      <w:del w:id="149" w:author="Tomer Oron" w:date="2023-12-18T13:12:00Z">
        <w:r w:rsidR="00AB0347" w:rsidRPr="001517FD" w:rsidDel="000835CB">
          <w:rPr>
            <w:rFonts w:cstheme="minorHAnsi"/>
          </w:rPr>
          <w:delText>from</w:delText>
        </w:r>
        <w:r w:rsidR="2811D55F" w:rsidRPr="001517FD" w:rsidDel="000835CB">
          <w:rPr>
            <w:rFonts w:cstheme="minorHAnsi"/>
          </w:rPr>
          <w:delText xml:space="preserve"> </w:delText>
        </w:r>
      </w:del>
      <w:ins w:id="150" w:author="Tomer Oron" w:date="2023-12-18T13:12:00Z">
        <w:r w:rsidR="000835CB" w:rsidRPr="001517FD">
          <w:rPr>
            <w:rFonts w:cstheme="minorHAnsi"/>
          </w:rPr>
          <w:t>using both the original</w:t>
        </w:r>
      </w:ins>
      <w:del w:id="151" w:author="Tomer Oron" w:date="2023-12-18T13:12:00Z">
        <w:r w:rsidR="2811D55F" w:rsidRPr="001517FD" w:rsidDel="000835CB">
          <w:rPr>
            <w:rFonts w:cstheme="minorHAnsi"/>
          </w:rPr>
          <w:delText>the</w:delText>
        </w:r>
      </w:del>
      <w:r w:rsidR="2811D55F" w:rsidRPr="001517FD">
        <w:rPr>
          <w:rFonts w:cstheme="minorHAnsi"/>
        </w:rPr>
        <w:t xml:space="preserve"> data </w:t>
      </w:r>
      <w:r w:rsidR="00AB0347" w:rsidRPr="001517FD">
        <w:rPr>
          <w:rFonts w:cstheme="minorHAnsi"/>
        </w:rPr>
        <w:t xml:space="preserve">and the </w:t>
      </w:r>
      <w:r w:rsidR="2811D55F" w:rsidRPr="001517FD">
        <w:rPr>
          <w:rFonts w:cstheme="minorHAnsi"/>
        </w:rPr>
        <w:t>corrected predictions for handedness</w:t>
      </w:r>
      <w:r w:rsidR="00AB0347" w:rsidRPr="001517FD">
        <w:rPr>
          <w:rFonts w:cstheme="minorHAnsi"/>
        </w:rPr>
        <w:t xml:space="preserve">, </w:t>
      </w:r>
      <w:commentRangeStart w:id="152"/>
      <w:r w:rsidR="00AB0347" w:rsidRPr="001517FD">
        <w:rPr>
          <w:rFonts w:cstheme="minorHAnsi"/>
        </w:rPr>
        <w:t>M</w:t>
      </w:r>
      <w:commentRangeEnd w:id="152"/>
      <w:r w:rsidR="00AB0347" w:rsidRPr="001517FD">
        <w:rPr>
          <w:rStyle w:val="CommentReference"/>
          <w:rFonts w:cstheme="minorHAnsi"/>
        </w:rPr>
        <w:commentReference w:id="152"/>
      </w:r>
      <w:r w:rsidR="00AB0347" w:rsidRPr="001517FD">
        <w:rPr>
          <w:rFonts w:cstheme="minorHAnsi"/>
        </w:rPr>
        <w:t>.</w:t>
      </w:r>
      <w:ins w:id="153" w:author="Tomer Oron" w:date="2023-12-18T10:22:00Z">
        <w:r w:rsidR="00BB7B88" w:rsidRPr="001517FD">
          <w:rPr>
            <w:rFonts w:cstheme="minorHAnsi"/>
          </w:rPr>
          <w:t xml:space="preserve"> </w:t>
        </w:r>
      </w:ins>
      <w:ins w:id="154" w:author="Tomer Oron" w:date="2023-12-18T13:13:00Z">
        <w:r w:rsidR="000835CB" w:rsidRPr="001517FD">
          <w:rPr>
            <w:rFonts w:cstheme="minorHAnsi"/>
          </w:rPr>
          <w:t>A d</w:t>
        </w:r>
      </w:ins>
      <w:ins w:id="155" w:author="Tomer Oron" w:date="2023-12-18T10:22:00Z">
        <w:r w:rsidR="00BB7B88" w:rsidRPr="001517FD">
          <w:rPr>
            <w:rFonts w:cstheme="minorHAnsi"/>
          </w:rPr>
          <w:t>etailed</w:t>
        </w:r>
      </w:ins>
      <w:ins w:id="156" w:author="Tomer Oron" w:date="2023-12-18T10:30:00Z">
        <w:r w:rsidR="00690B31" w:rsidRPr="001517FD">
          <w:rPr>
            <w:rFonts w:cstheme="minorHAnsi"/>
          </w:rPr>
          <w:t xml:space="preserve"> explanation of the </w:t>
        </w:r>
      </w:ins>
      <w:ins w:id="157" w:author="Tomer Oron" w:date="2023-12-18T10:57:00Z">
        <w:r w:rsidR="00C64F8A" w:rsidRPr="001517FD">
          <w:rPr>
            <w:rFonts w:cstheme="minorHAnsi"/>
          </w:rPr>
          <w:t>likelihood function pr</w:t>
        </w:r>
      </w:ins>
      <w:ins w:id="158" w:author="Tomer Oron" w:date="2023-12-18T13:13:00Z">
        <w:r w:rsidR="000835CB" w:rsidRPr="001517FD">
          <w:rPr>
            <w:rFonts w:cstheme="minorHAnsi"/>
          </w:rPr>
          <w:t>ovide</w:t>
        </w:r>
      </w:ins>
      <w:ins w:id="159" w:author="Tomer Oron" w:date="2023-12-18T10:57:00Z">
        <w:r w:rsidR="00C64F8A" w:rsidRPr="001517FD">
          <w:rPr>
            <w:rFonts w:cstheme="minorHAnsi"/>
          </w:rPr>
          <w:t>d in Appendix 2.</w:t>
        </w:r>
      </w:ins>
    </w:p>
    <w:p w14:paraId="5ED714CC" w14:textId="661643D3" w:rsidR="00557584" w:rsidRPr="001517FD" w:rsidRDefault="4117C8E3" w:rsidP="00D02DC9">
      <w:pPr>
        <w:bidi w:val="0"/>
        <w:spacing w:line="360" w:lineRule="auto"/>
        <w:jc w:val="both"/>
        <w:rPr>
          <w:rFonts w:eastAsiaTheme="minorEastAsia" w:cstheme="minorHAnsi"/>
        </w:rPr>
      </w:pPr>
      <w:r w:rsidRPr="001517FD">
        <w:rPr>
          <w:rFonts w:cstheme="minorHAnsi"/>
        </w:rPr>
        <w:t xml:space="preserve">The method </w:t>
      </w:r>
      <w:r w:rsidR="1D0E3DD6" w:rsidRPr="001517FD">
        <w:rPr>
          <w:rFonts w:cstheme="minorHAnsi"/>
        </w:rPr>
        <w:t>was</w:t>
      </w:r>
      <w:r w:rsidRPr="001517FD">
        <w:rPr>
          <w:rFonts w:cstheme="minorHAnsi"/>
        </w:rPr>
        <w:t xml:space="preserve"> executed in </w:t>
      </w:r>
      <w:r w:rsidR="561D33A9" w:rsidRPr="001517FD">
        <w:rPr>
          <w:rFonts w:cstheme="minorHAnsi"/>
        </w:rPr>
        <w:t>two</w:t>
      </w:r>
      <w:r w:rsidRPr="001517FD">
        <w:rPr>
          <w:rFonts w:cstheme="minorHAnsi"/>
        </w:rPr>
        <w:t xml:space="preserve"> phases. </w:t>
      </w:r>
      <w:r w:rsidR="00EF01BC" w:rsidRPr="001517FD">
        <w:rPr>
          <w:rFonts w:cstheme="minorHAnsi"/>
        </w:rPr>
        <w:t>In</w:t>
      </w:r>
      <w:r w:rsidR="003522D1" w:rsidRPr="001517FD">
        <w:rPr>
          <w:rFonts w:cstheme="minorHAnsi"/>
        </w:rPr>
        <w:t xml:space="preserve"> the first phase</w:t>
      </w:r>
      <w:r w:rsidR="00EF01BC" w:rsidRPr="001517FD">
        <w:rPr>
          <w:rFonts w:cstheme="minorHAnsi"/>
        </w:rPr>
        <w:t xml:space="preserve">, </w:t>
      </w:r>
      <w:r w:rsidR="0026593F" w:rsidRPr="001517FD">
        <w:rPr>
          <w:rFonts w:cstheme="minorHAnsi"/>
        </w:rPr>
        <w:t xml:space="preserve">various </w:t>
      </w:r>
      <w:r w:rsidR="00EF01BC" w:rsidRPr="001517FD">
        <w:rPr>
          <w:rFonts w:cstheme="minorHAnsi"/>
        </w:rPr>
        <w:t xml:space="preserve">combinations of </w:t>
      </w:r>
      <w:r w:rsidR="00781CA7" w:rsidRPr="001517FD">
        <w:rPr>
          <w:rFonts w:cstheme="minorHAnsi"/>
        </w:rPr>
        <w:t xml:space="preserve"> </w:t>
      </w:r>
      <m:oMath>
        <m:r>
          <m:rPr>
            <m:sty m:val="p"/>
          </m:rPr>
          <w:rPr>
            <w:rFonts w:ascii="Cambria Math" w:hAnsi="Cambria Math" w:cstheme="minorHAnsi"/>
          </w:rPr>
          <m:t>p</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t</m:t>
                </m:r>
              </m:sub>
            </m:sSub>
          </m:e>
        </m:d>
      </m:oMath>
      <w:r w:rsidR="00781CA7" w:rsidRPr="001517FD">
        <w:rPr>
          <w:rFonts w:eastAsiaTheme="minorEastAsia" w:cstheme="minorHAnsi"/>
        </w:rPr>
        <w:t xml:space="preserve"> </w:t>
      </w:r>
      <w:r w:rsidR="00EF01BC" w:rsidRPr="001517FD">
        <w:rPr>
          <w:rFonts w:eastAsiaTheme="minorEastAsia" w:cstheme="minorHAnsi"/>
        </w:rPr>
        <w:t>within</w:t>
      </w:r>
      <w:r w:rsidR="00781CA7" w:rsidRPr="001517FD">
        <w:rPr>
          <w:rFonts w:eastAsiaTheme="minorEastAsia" w:cstheme="minorHAnsi"/>
        </w:rPr>
        <w:t xml:space="preserve"> the range </w:t>
      </w:r>
      <w:r w:rsidR="00EF01BC" w:rsidRPr="001517FD">
        <w:rPr>
          <w:rFonts w:eastAsiaTheme="minorEastAsia" w:cstheme="minorHAnsi"/>
        </w:rPr>
        <w:t xml:space="preserve">of </w:t>
      </w:r>
      <m:oMath>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0.02, 0.2</m:t>
            </m:r>
          </m:e>
        </m:d>
      </m:oMath>
      <w:r w:rsidR="00781CA7" w:rsidRPr="001517FD">
        <w:rPr>
          <w:rFonts w:eastAsiaTheme="minorEastAsia" w:cstheme="minorHAnsi"/>
        </w:rPr>
        <w:t xml:space="preserve"> with </w:t>
      </w:r>
      <w:r w:rsidR="00EF01BC" w:rsidRPr="001517FD">
        <w:rPr>
          <w:rFonts w:eastAsiaTheme="minorEastAsia" w:cstheme="minorHAnsi"/>
        </w:rPr>
        <w:t>increments</w:t>
      </w:r>
      <w:r w:rsidR="00781CA7" w:rsidRPr="001517FD">
        <w:rPr>
          <w:rFonts w:eastAsiaTheme="minorEastAsia" w:cstheme="minorHAnsi"/>
        </w:rPr>
        <w:t xml:space="preserve"> of </w:t>
      </w:r>
      <m:oMath>
        <m:r>
          <m:rPr>
            <m:sty m:val="p"/>
          </m:rPr>
          <w:rPr>
            <w:rFonts w:ascii="Cambria Math" w:eastAsiaTheme="minorEastAsia" w:hAnsi="Cambria Math" w:cstheme="minorHAnsi"/>
          </w:rPr>
          <m:t>0.0025</m:t>
        </m:r>
      </m:oMath>
      <w:r w:rsidR="00EF01BC" w:rsidRPr="001517FD">
        <w:rPr>
          <w:rFonts w:cstheme="minorHAnsi"/>
        </w:rPr>
        <w:t xml:space="preserve"> </w:t>
      </w:r>
      <w:r w:rsidR="00781CA7" w:rsidRPr="001517FD">
        <w:rPr>
          <w:rFonts w:cstheme="minorHAnsi"/>
        </w:rPr>
        <w:t xml:space="preserve">and </w:t>
      </w:r>
      <m:oMath>
        <m:r>
          <m:rPr>
            <m:sty m:val="p"/>
          </m:rPr>
          <w:rPr>
            <w:rFonts w:ascii="Cambria Math" w:hAnsi="Cambria Math" w:cstheme="minorHAnsi"/>
          </w:rPr>
          <m:t>p</m:t>
        </m:r>
        <m:d>
          <m:dPr>
            <m:ctrlPr>
              <w:rPr>
                <w:rFonts w:ascii="Cambria Math" w:hAnsi="Cambria Math" w:cstheme="minorHAnsi"/>
              </w:rPr>
            </m:ctrlPr>
          </m:dPr>
          <m:e>
            <m:r>
              <m:rPr>
                <m:sty m:val="p"/>
              </m:rPr>
              <w:rPr>
                <w:rFonts w:ascii="Cambria Math" w:hAnsi="Cambria Math" w:cstheme="minorHAnsi"/>
              </w:rPr>
              <m:t>L</m:t>
            </m:r>
          </m:e>
          <m:e>
            <m:r>
              <m:rPr>
                <m:sty m:val="p"/>
              </m:rPr>
              <w:rPr>
                <w:rFonts w:ascii="Cambria Math" w:hAnsi="Cambria Math" w:cstheme="minorHAnsi"/>
              </w:rPr>
              <m:t>DC</m:t>
            </m:r>
          </m:e>
        </m:d>
      </m:oMath>
      <w:r w:rsidR="00426766" w:rsidRPr="001517FD">
        <w:rPr>
          <w:rFonts w:eastAsiaTheme="minorEastAsia" w:cstheme="minorHAnsi"/>
        </w:rPr>
        <w:t xml:space="preserve"> w</w:t>
      </w:r>
      <w:r w:rsidR="00EF01BC" w:rsidRPr="001517FD">
        <w:rPr>
          <w:rFonts w:eastAsiaTheme="minorEastAsia" w:cstheme="minorHAnsi"/>
        </w:rPr>
        <w:t>ithi</w:t>
      </w:r>
      <w:r w:rsidR="00781CA7" w:rsidRPr="001517FD">
        <w:rPr>
          <w:rFonts w:eastAsiaTheme="minorEastAsia" w:cstheme="minorHAnsi"/>
        </w:rPr>
        <w:t xml:space="preserve">n the range </w:t>
      </w:r>
      <m:oMath>
        <m:r>
          <m:rPr>
            <m:sty m:val="p"/>
          </m:rPr>
          <w:rPr>
            <w:rFonts w:ascii="Cambria Math" w:eastAsiaTheme="minorEastAsia" w:hAnsi="Cambria Math" w:cstheme="minorHAnsi"/>
          </w:rPr>
          <m:t>[0, 0.5]</m:t>
        </m:r>
      </m:oMath>
      <w:r w:rsidR="00781CA7" w:rsidRPr="001517FD">
        <w:rPr>
          <w:rFonts w:eastAsiaTheme="minorEastAsia" w:cstheme="minorHAnsi"/>
        </w:rPr>
        <w:t xml:space="preserve"> with </w:t>
      </w:r>
      <w:r w:rsidR="00EF01BC" w:rsidRPr="001517FD">
        <w:rPr>
          <w:rFonts w:eastAsiaTheme="minorEastAsia" w:cstheme="minorHAnsi"/>
        </w:rPr>
        <w:t>increments</w:t>
      </w:r>
      <w:r w:rsidR="00781CA7" w:rsidRPr="001517FD">
        <w:rPr>
          <w:rFonts w:eastAsiaTheme="minorEastAsia" w:cstheme="minorHAnsi"/>
        </w:rPr>
        <w:t xml:space="preserve"> of </w:t>
      </w:r>
      <m:oMath>
        <m:r>
          <m:rPr>
            <m:sty m:val="p"/>
          </m:rPr>
          <w:rPr>
            <w:rFonts w:ascii="Cambria Math" w:eastAsiaTheme="minorEastAsia" w:hAnsi="Cambria Math" w:cstheme="minorHAnsi"/>
          </w:rPr>
          <m:t>0.025</m:t>
        </m:r>
      </m:oMath>
      <w:r w:rsidR="00EF01BC" w:rsidRPr="001517FD">
        <w:rPr>
          <w:rFonts w:eastAsiaTheme="minorEastAsia" w:cstheme="minorHAnsi"/>
        </w:rPr>
        <w:t xml:space="preserve"> </w:t>
      </w:r>
      <w:r w:rsidR="00426766" w:rsidRPr="001517FD">
        <w:rPr>
          <w:rFonts w:eastAsiaTheme="minorEastAsia" w:cstheme="minorHAnsi"/>
        </w:rPr>
        <w:t>were</w:t>
      </w:r>
      <w:r w:rsidR="00EF01BC" w:rsidRPr="001517FD">
        <w:rPr>
          <w:rFonts w:eastAsiaTheme="minorEastAsia" w:cstheme="minorHAnsi"/>
        </w:rPr>
        <w:t xml:space="preserve"> </w:t>
      </w:r>
      <w:r w:rsidR="00426766" w:rsidRPr="001517FD">
        <w:rPr>
          <w:rFonts w:eastAsiaTheme="minorEastAsia" w:cstheme="minorHAnsi"/>
        </w:rPr>
        <w:t>examined to find the</w:t>
      </w:r>
      <w:r w:rsidR="003522D1" w:rsidRPr="001517FD">
        <w:rPr>
          <w:rFonts w:eastAsiaTheme="minorEastAsia" w:cstheme="minorHAnsi"/>
        </w:rPr>
        <w:t xml:space="preserve"> </w:t>
      </w:r>
      <w:r w:rsidR="00AB0347" w:rsidRPr="001517FD">
        <w:rPr>
          <w:rFonts w:eastAsiaTheme="minorEastAsia" w:cstheme="minorHAnsi"/>
        </w:rPr>
        <w:t xml:space="preserve">parameter </w:t>
      </w:r>
      <w:r w:rsidR="003522D1" w:rsidRPr="001517FD">
        <w:rPr>
          <w:rFonts w:eastAsiaTheme="minorEastAsia" w:cstheme="minorHAnsi"/>
        </w:rPr>
        <w:t>pair with maxim</w:t>
      </w:r>
      <w:r w:rsidR="00AB0347" w:rsidRPr="001517FD">
        <w:rPr>
          <w:rFonts w:eastAsiaTheme="minorEastAsia" w:cstheme="minorHAnsi"/>
        </w:rPr>
        <w:t xml:space="preserve">um </w:t>
      </w:r>
      <w:r w:rsidR="003522D1" w:rsidRPr="001517FD">
        <w:rPr>
          <w:rFonts w:eastAsiaTheme="minorEastAsia" w:cstheme="minorHAnsi"/>
        </w:rPr>
        <w:t>likelihood</w:t>
      </w:r>
      <w:r w:rsidR="00781CA7" w:rsidRPr="001517FD">
        <w:rPr>
          <w:rFonts w:eastAsiaTheme="minorEastAsia" w:cstheme="minorHAnsi"/>
        </w:rPr>
        <w:t xml:space="preserve">. </w:t>
      </w:r>
      <w:r w:rsidR="00EF01BC" w:rsidRPr="001517FD">
        <w:rPr>
          <w:rFonts w:eastAsiaTheme="minorEastAsia" w:cstheme="minorHAnsi"/>
        </w:rPr>
        <w:t>T</w:t>
      </w:r>
      <w:r w:rsidR="00781CA7" w:rsidRPr="001517FD">
        <w:rPr>
          <w:rFonts w:eastAsiaTheme="minorEastAsia" w:cstheme="minorHAnsi"/>
        </w:rPr>
        <w:t xml:space="preserve">his </w:t>
      </w:r>
      <w:r w:rsidR="00AB0347" w:rsidRPr="001517FD">
        <w:rPr>
          <w:rFonts w:eastAsiaTheme="minorEastAsia" w:cstheme="minorHAnsi"/>
        </w:rPr>
        <w:t xml:space="preserve">phase </w:t>
      </w:r>
      <w:r w:rsidR="0026593F" w:rsidRPr="001517FD">
        <w:rPr>
          <w:rFonts w:eastAsiaTheme="minorEastAsia" w:cstheme="minorHAnsi"/>
        </w:rPr>
        <w:t>provide</w:t>
      </w:r>
      <w:r w:rsidR="00426766" w:rsidRPr="001517FD">
        <w:rPr>
          <w:rFonts w:eastAsiaTheme="minorEastAsia" w:cstheme="minorHAnsi"/>
        </w:rPr>
        <w:t>d</w:t>
      </w:r>
      <w:r w:rsidR="00781CA7" w:rsidRPr="001517FD">
        <w:rPr>
          <w:rFonts w:eastAsiaTheme="minorEastAsia" w:cstheme="minorHAnsi"/>
        </w:rPr>
        <w:t xml:space="preserve"> </w:t>
      </w:r>
      <w:r w:rsidR="0026593F" w:rsidRPr="001517FD">
        <w:rPr>
          <w:rFonts w:eastAsiaTheme="minorEastAsia" w:cstheme="minorHAnsi"/>
        </w:rPr>
        <w:t>an approximation</w:t>
      </w:r>
      <w:r w:rsidR="00AE5748" w:rsidRPr="001517FD">
        <w:rPr>
          <w:rFonts w:eastAsiaTheme="minorEastAsia" w:cstheme="minorHAnsi"/>
        </w:rPr>
        <w:t xml:space="preserve"> to the </w:t>
      </w:r>
      <w:r w:rsidR="00AB0347" w:rsidRPr="001517FD">
        <w:rPr>
          <w:rFonts w:eastAsiaTheme="minorEastAsia" w:cstheme="minorHAnsi"/>
        </w:rPr>
        <w:t xml:space="preserve">parameter values that maximize the log-likelihood </w:t>
      </w:r>
      <w:r w:rsidR="00AB0347" w:rsidRPr="001517FD">
        <w:rPr>
          <w:rFonts w:cstheme="minorHAnsi"/>
          <w:kern w:val="0"/>
          <w14:ligatures w14:val="none"/>
        </w:rPr>
        <w:t>function</w:t>
      </w:r>
      <w:r w:rsidR="00AE5748" w:rsidRPr="001517FD">
        <w:rPr>
          <w:rFonts w:eastAsiaTheme="minorEastAsia" w:cstheme="minorHAnsi"/>
        </w:rPr>
        <w:t xml:space="preserve">. </w:t>
      </w:r>
    </w:p>
    <w:p w14:paraId="4F65DD58" w14:textId="019B3EB0" w:rsidR="00EF44A7" w:rsidRPr="001517FD" w:rsidRDefault="00AE5748" w:rsidP="00D02DC9">
      <w:pPr>
        <w:bidi w:val="0"/>
        <w:spacing w:line="360" w:lineRule="auto"/>
        <w:jc w:val="both"/>
        <w:rPr>
          <w:rFonts w:cstheme="minorHAnsi"/>
          <w:kern w:val="0"/>
          <w14:ligatures w14:val="none"/>
        </w:rPr>
      </w:pPr>
      <w:r w:rsidRPr="001517FD">
        <w:rPr>
          <w:rFonts w:eastAsiaTheme="minorEastAsia" w:cstheme="minorHAnsi"/>
        </w:rPr>
        <w:t xml:space="preserve">In the second </w:t>
      </w:r>
      <w:r w:rsidR="00EF01BC" w:rsidRPr="001517FD">
        <w:rPr>
          <w:rFonts w:eastAsiaTheme="minorEastAsia" w:cstheme="minorHAnsi"/>
        </w:rPr>
        <w:t>phase,</w:t>
      </w:r>
      <w:r w:rsidRPr="001517FD">
        <w:rPr>
          <w:rFonts w:eastAsiaTheme="minorEastAsia" w:cstheme="minorHAnsi"/>
        </w:rPr>
        <w:t xml:space="preserve"> the </w:t>
      </w:r>
      <w:r w:rsidR="00AB0347" w:rsidRPr="001517FD">
        <w:rPr>
          <w:rFonts w:eastAsiaTheme="minorEastAsia" w:cstheme="minorHAnsi"/>
        </w:rPr>
        <w:t xml:space="preserve">parameter pair </w:t>
      </w:r>
      <w:r w:rsidR="00426766" w:rsidRPr="001517FD">
        <w:rPr>
          <w:rFonts w:eastAsiaTheme="minorEastAsia" w:cstheme="minorHAnsi"/>
        </w:rPr>
        <w:t>obtaine</w:t>
      </w:r>
      <w:r w:rsidRPr="001517FD">
        <w:rPr>
          <w:rFonts w:eastAsiaTheme="minorEastAsia" w:cstheme="minorHAnsi"/>
        </w:rPr>
        <w:t xml:space="preserve">d in the previous </w:t>
      </w:r>
      <w:r w:rsidR="00EF01BC" w:rsidRPr="001517FD">
        <w:rPr>
          <w:rFonts w:eastAsiaTheme="minorEastAsia" w:cstheme="minorHAnsi"/>
        </w:rPr>
        <w:t xml:space="preserve">phase </w:t>
      </w:r>
      <w:r w:rsidR="0026593F" w:rsidRPr="001517FD">
        <w:rPr>
          <w:rFonts w:eastAsiaTheme="minorEastAsia" w:cstheme="minorHAnsi"/>
        </w:rPr>
        <w:t>serve</w:t>
      </w:r>
      <w:r w:rsidR="00426766" w:rsidRPr="001517FD">
        <w:rPr>
          <w:rFonts w:eastAsiaTheme="minorEastAsia" w:cstheme="minorHAnsi"/>
        </w:rPr>
        <w:t>d</w:t>
      </w:r>
      <w:r w:rsidR="0026593F" w:rsidRPr="001517FD">
        <w:rPr>
          <w:rFonts w:eastAsiaTheme="minorEastAsia" w:cstheme="minorHAnsi"/>
        </w:rPr>
        <w:t xml:space="preserve"> as the</w:t>
      </w:r>
      <w:r w:rsidR="00EF01BC" w:rsidRPr="001517FD">
        <w:rPr>
          <w:rFonts w:eastAsiaTheme="minorEastAsia" w:cstheme="minorHAnsi"/>
        </w:rPr>
        <w:t xml:space="preserve"> initial input for</w:t>
      </w:r>
      <w:r w:rsidR="000D6497" w:rsidRPr="001517FD">
        <w:rPr>
          <w:rFonts w:eastAsiaTheme="minorEastAsia" w:cstheme="minorHAnsi"/>
        </w:rPr>
        <w:t xml:space="preserve"> </w:t>
      </w:r>
      <w:r w:rsidR="00AB0347" w:rsidRPr="001517FD">
        <w:rPr>
          <w:rFonts w:eastAsiaTheme="minorEastAsia" w:cstheme="minorHAnsi"/>
        </w:rPr>
        <w:t xml:space="preserve">a </w:t>
      </w:r>
      <w:r w:rsidR="000D6497" w:rsidRPr="001517FD">
        <w:rPr>
          <w:rFonts w:eastAsiaTheme="minorEastAsia" w:cstheme="minorHAnsi"/>
        </w:rPr>
        <w:t>quasi-</w:t>
      </w:r>
      <w:r w:rsidR="00EF01BC" w:rsidRPr="001517FD">
        <w:rPr>
          <w:rFonts w:eastAsiaTheme="minorEastAsia" w:cstheme="minorHAnsi"/>
        </w:rPr>
        <w:t>N</w:t>
      </w:r>
      <w:r w:rsidR="000D6497" w:rsidRPr="001517FD">
        <w:rPr>
          <w:rFonts w:eastAsiaTheme="minorEastAsia" w:cstheme="minorHAnsi"/>
        </w:rPr>
        <w:t>ewto</w:t>
      </w:r>
      <w:r w:rsidR="000D6497" w:rsidRPr="001517FD">
        <w:rPr>
          <w:rFonts w:cstheme="minorHAnsi"/>
        </w:rPr>
        <w:t>n method</w:t>
      </w:r>
      <w:r w:rsidR="00EF01BC" w:rsidRPr="001517FD">
        <w:rPr>
          <w:rFonts w:cstheme="minorHAnsi"/>
        </w:rPr>
        <w:t xml:space="preserve">, enabling </w:t>
      </w:r>
      <w:r w:rsidR="00AB0347" w:rsidRPr="001517FD">
        <w:rPr>
          <w:rFonts w:cstheme="minorHAnsi"/>
          <w:kern w:val="0"/>
          <w14:ligatures w14:val="none"/>
        </w:rPr>
        <w:t xml:space="preserve">an accurate estimation </w:t>
      </w:r>
      <w:r w:rsidR="00EF01BC" w:rsidRPr="001517FD">
        <w:rPr>
          <w:rFonts w:cstheme="minorHAnsi"/>
          <w:kern w:val="0"/>
          <w14:ligatures w14:val="none"/>
        </w:rPr>
        <w:t xml:space="preserve">of the </w:t>
      </w:r>
      <w:r w:rsidR="00AB0347" w:rsidRPr="001517FD">
        <w:rPr>
          <w:rFonts w:cstheme="minorHAnsi"/>
          <w:kern w:val="0"/>
          <w14:ligatures w14:val="none"/>
        </w:rPr>
        <w:t>parameter values that maximize the log-</w:t>
      </w:r>
      <w:r w:rsidR="00DB3BF6" w:rsidRPr="001517FD">
        <w:rPr>
          <w:rFonts w:cstheme="minorHAnsi"/>
          <w:kern w:val="0"/>
          <w14:ligatures w14:val="none"/>
        </w:rPr>
        <w:t>likelihood</w:t>
      </w:r>
      <w:r w:rsidR="00AB0347" w:rsidRPr="001517FD">
        <w:rPr>
          <w:rFonts w:cstheme="minorHAnsi"/>
          <w:kern w:val="0"/>
          <w14:ligatures w14:val="none"/>
        </w:rPr>
        <w:t xml:space="preserve"> function</w:t>
      </w:r>
      <w:r w:rsidR="00EF01BC" w:rsidRPr="001517FD">
        <w:rPr>
          <w:rFonts w:cstheme="minorHAnsi"/>
          <w:kern w:val="0"/>
          <w14:ligatures w14:val="none"/>
        </w:rPr>
        <w:t>.</w:t>
      </w:r>
    </w:p>
    <w:p w14:paraId="00E77710" w14:textId="5EB7DDAC" w:rsidR="00877F92" w:rsidRPr="001517FD" w:rsidRDefault="00123A49" w:rsidP="00D02DC9">
      <w:pPr>
        <w:bidi w:val="0"/>
        <w:spacing w:line="360" w:lineRule="auto"/>
        <w:jc w:val="both"/>
        <w:rPr>
          <w:rFonts w:eastAsiaTheme="minorEastAsia" w:cstheme="minorHAnsi"/>
          <w:kern w:val="0"/>
          <w14:ligatures w14:val="none"/>
        </w:rPr>
      </w:pPr>
      <w:r w:rsidRPr="001517FD">
        <w:rPr>
          <w:rFonts w:cstheme="minorHAnsi"/>
          <w:kern w:val="0"/>
          <w14:ligatures w14:val="none"/>
        </w:rPr>
        <w:t xml:space="preserve">To evaluate how well the </w:t>
      </w:r>
      <w:r w:rsidR="00AB0347" w:rsidRPr="001517FD">
        <w:rPr>
          <w:rFonts w:cstheme="minorHAnsi"/>
          <w:kern w:val="0"/>
          <w14:ligatures w14:val="none"/>
        </w:rPr>
        <w:t xml:space="preserve">MLE </w:t>
      </w:r>
      <w:r w:rsidRPr="001517FD">
        <w:rPr>
          <w:rFonts w:cstheme="minorHAnsi"/>
          <w:kern w:val="0"/>
          <w14:ligatures w14:val="none"/>
        </w:rPr>
        <w:t xml:space="preserve">parameters and model fitting align with each dataset, as well as with the </w:t>
      </w:r>
      <w:r w:rsidR="00557584" w:rsidRPr="001517FD">
        <w:rPr>
          <w:rFonts w:cstheme="minorHAnsi"/>
          <w:kern w:val="0"/>
          <w14:ligatures w14:val="none"/>
        </w:rPr>
        <w:t>data</w:t>
      </w:r>
      <w:r w:rsidRPr="001517FD">
        <w:rPr>
          <w:rFonts w:cstheme="minorHAnsi"/>
          <w:kern w:val="0"/>
          <w14:ligatures w14:val="none"/>
        </w:rPr>
        <w:t xml:space="preserve"> as a </w:t>
      </w:r>
      <w:r w:rsidR="00AC0071" w:rsidRPr="001517FD">
        <w:rPr>
          <w:rFonts w:cstheme="minorHAnsi"/>
          <w:kern w:val="0"/>
          <w14:ligatures w14:val="none"/>
        </w:rPr>
        <w:t>whole</w:t>
      </w:r>
      <w:r w:rsidR="00265C97">
        <w:rPr>
          <w:rFonts w:cstheme="minorHAnsi"/>
          <w:kern w:val="0"/>
          <w14:ligatures w14:val="none"/>
        </w:rPr>
        <w:t>, McManus stated the use of a test statistic</w:t>
      </w:r>
      <w:r w:rsidR="005439D1">
        <w:rPr>
          <w:rFonts w:cstheme="minorHAnsi"/>
          <w:kern w:val="0"/>
          <w14:ligatures w14:val="none"/>
        </w:rPr>
        <w:t xml:space="preserve"> that may be treated as </w:t>
      </w:r>
      <m:oMath>
        <m:sSup>
          <m:sSupPr>
            <m:ctrlPr>
              <w:rPr>
                <w:rFonts w:ascii="Cambria Math" w:hAnsi="Cambria Math" w:cstheme="minorHAnsi"/>
                <w:i/>
                <w:kern w:val="0"/>
                <w14:ligatures w14:val="none"/>
              </w:rPr>
            </m:ctrlPr>
          </m:sSupPr>
          <m:e>
            <m:r>
              <w:rPr>
                <w:rFonts w:ascii="Cambria Math" w:hAnsi="Cambria Math" w:cstheme="minorHAnsi"/>
                <w:kern w:val="0"/>
                <w14:ligatures w14:val="none"/>
              </w:rPr>
              <m:t>χ</m:t>
            </m:r>
          </m:e>
          <m:sup>
            <m:r>
              <w:rPr>
                <w:rFonts w:ascii="Cambria Math" w:hAnsi="Cambria Math" w:cstheme="minorHAnsi"/>
                <w:kern w:val="0"/>
                <w14:ligatures w14:val="none"/>
              </w:rPr>
              <m:t>2</m:t>
            </m:r>
          </m:sup>
        </m:sSup>
      </m:oMath>
      <w:r w:rsidR="005439D1">
        <w:rPr>
          <w:rFonts w:eastAsiaTheme="minorEastAsia" w:cstheme="minorHAnsi"/>
          <w:kern w:val="0"/>
          <w14:ligatures w14:val="none"/>
        </w:rPr>
        <w:t xml:space="preserve"> statistic. This statistic is calculated </w:t>
      </w:r>
      <w:r w:rsidR="005439D1" w:rsidRPr="001517FD">
        <w:rPr>
          <w:rFonts w:cstheme="minorHAnsi"/>
          <w:kern w:val="0"/>
          <w14:ligatures w14:val="none"/>
        </w:rPr>
        <w:t>by measuring the difference between the level of support indicated by the model and the theoretical level of support expected from a 'perfect fit' of the model to the data, scaled by a factor of 2.</w:t>
      </w:r>
      <w:r w:rsidR="005439D1">
        <w:rPr>
          <w:rFonts w:eastAsiaTheme="minorEastAsia" w:cstheme="minorHAnsi"/>
          <w:kern w:val="0"/>
          <w14:ligatures w14:val="none"/>
        </w:rPr>
        <w:t xml:space="preserve"> This description led us to believe he used the </w:t>
      </w:r>
      <w:r w:rsidR="00AC0071" w:rsidRPr="001517FD">
        <w:rPr>
          <w:rFonts w:cstheme="minorHAnsi"/>
          <w:kern w:val="0"/>
          <w14:ligatures w14:val="none"/>
        </w:rPr>
        <w:t>Wilks</w:t>
      </w:r>
      <w:r w:rsidR="005006B1" w:rsidRPr="001517FD">
        <w:rPr>
          <w:rFonts w:cstheme="minorHAnsi"/>
          <w:kern w:val="0"/>
          <w14:ligatures w14:val="none"/>
        </w:rPr>
        <w:t>' likelihood ratio</w:t>
      </w:r>
      <w:r w:rsidR="00BE7FA1" w:rsidRPr="001517FD">
        <w:rPr>
          <w:rFonts w:cstheme="minorHAnsi"/>
          <w:kern w:val="0"/>
          <w14:ligatures w14:val="none"/>
        </w:rPr>
        <w:t xml:space="preserve"> test</w:t>
      </w:r>
      <w:commentRangeStart w:id="160"/>
      <w:commentRangeEnd w:id="160"/>
      <w:r w:rsidR="00852117" w:rsidRPr="001517FD">
        <w:rPr>
          <w:rStyle w:val="CommentReference"/>
          <w:rFonts w:cstheme="minorHAnsi"/>
        </w:rPr>
        <w:commentReference w:id="160"/>
      </w:r>
      <w:r w:rsidR="005439D1">
        <w:rPr>
          <w:rFonts w:eastAsiaTheme="minorEastAsia" w:cstheme="minorHAnsi"/>
          <w:kern w:val="0"/>
          <w14:ligatures w14:val="none"/>
        </w:rPr>
        <w:t>. In this test, a</w:t>
      </w:r>
      <w:ins w:id="161" w:author="Tomer Oron" w:date="2023-12-18T13:06:00Z">
        <w:r w:rsidR="000835CB" w:rsidRPr="001517FD">
          <w:rPr>
            <w:rFonts w:eastAsiaTheme="minorEastAsia" w:cstheme="minorHAnsi"/>
            <w:kern w:val="0"/>
            <w14:ligatures w14:val="none"/>
          </w:rPr>
          <w:t xml:space="preserve"> model is deemed a good fit to the data if the resulting p-value exceeds 0.05.</w:t>
        </w:r>
      </w:ins>
      <w:r w:rsidR="00877F92" w:rsidRPr="001517FD">
        <w:rPr>
          <w:rFonts w:cstheme="minorHAnsi"/>
          <w:u w:val="single"/>
        </w:rPr>
        <w:br w:type="page"/>
      </w:r>
    </w:p>
    <w:p w14:paraId="38E76BFD" w14:textId="7A9AE835" w:rsidR="001D33D0" w:rsidRPr="001517FD" w:rsidRDefault="00AF62EF" w:rsidP="00D02DC9">
      <w:pPr>
        <w:pStyle w:val="Heading2"/>
        <w:bidi w:val="0"/>
        <w:spacing w:line="360" w:lineRule="auto"/>
        <w:jc w:val="both"/>
        <w:rPr>
          <w:rFonts w:asciiTheme="minorHAnsi" w:hAnsiTheme="minorHAnsi" w:cstheme="minorHAnsi"/>
          <w:color w:val="auto"/>
          <w:sz w:val="22"/>
          <w:szCs w:val="22"/>
          <w:u w:val="single"/>
        </w:rPr>
      </w:pPr>
      <w:bookmarkStart w:id="162" w:name="_Toc153989606"/>
      <w:r w:rsidRPr="001517FD">
        <w:rPr>
          <w:rFonts w:asciiTheme="minorHAnsi" w:hAnsiTheme="minorHAnsi" w:cstheme="minorHAnsi"/>
          <w:color w:val="auto"/>
          <w:sz w:val="22"/>
          <w:szCs w:val="22"/>
          <w:u w:val="single"/>
        </w:rPr>
        <w:lastRenderedPageBreak/>
        <w:t>Statistical analysis</w:t>
      </w:r>
      <w:bookmarkEnd w:id="162"/>
      <w:r w:rsidRPr="001517FD">
        <w:rPr>
          <w:rFonts w:asciiTheme="minorHAnsi" w:hAnsiTheme="minorHAnsi" w:cstheme="minorHAnsi"/>
          <w:color w:val="auto"/>
          <w:sz w:val="22"/>
          <w:szCs w:val="22"/>
          <w:u w:val="single"/>
        </w:rPr>
        <w:t xml:space="preserve"> </w:t>
      </w:r>
    </w:p>
    <w:p w14:paraId="7793199D" w14:textId="300260B3" w:rsidR="001D33D0" w:rsidRPr="001517FD" w:rsidRDefault="00557584" w:rsidP="00D02DC9">
      <w:pPr>
        <w:bidi w:val="0"/>
        <w:spacing w:line="360" w:lineRule="auto"/>
        <w:jc w:val="both"/>
        <w:rPr>
          <w:rFonts w:cstheme="minorHAnsi"/>
          <w:kern w:val="0"/>
          <w14:ligatures w14:val="none"/>
        </w:rPr>
      </w:pPr>
      <w:r w:rsidRPr="001517FD">
        <w:rPr>
          <w:rFonts w:cstheme="minorHAnsi"/>
        </w:rPr>
        <w:t xml:space="preserve">Upon </w:t>
      </w:r>
      <w:r w:rsidR="00301ACD" w:rsidRPr="001517FD">
        <w:rPr>
          <w:rFonts w:cstheme="minorHAnsi"/>
        </w:rPr>
        <w:t xml:space="preserve">applying the maximum likelihood estimation </w:t>
      </w:r>
      <w:r w:rsidRPr="001517FD">
        <w:rPr>
          <w:rFonts w:cstheme="minorHAnsi"/>
        </w:rPr>
        <w:t>across</w:t>
      </w:r>
      <w:r w:rsidR="00301ACD" w:rsidRPr="001517FD">
        <w:rPr>
          <w:rFonts w:cstheme="minorHAnsi"/>
        </w:rPr>
        <w:t xml:space="preserve"> all the datasets </w:t>
      </w:r>
      <w:bookmarkStart w:id="163" w:name="_Hlk145513200"/>
      <w:r w:rsidR="00301ACD" w:rsidRPr="001517FD">
        <w:rPr>
          <w:rFonts w:cstheme="minorHAnsi"/>
        </w:rPr>
        <w:t xml:space="preserve">McManus found maximum support </w:t>
      </w:r>
      <w:r w:rsidRPr="001517FD">
        <w:rPr>
          <w:rFonts w:cstheme="minorHAnsi"/>
        </w:rPr>
        <w:t xml:space="preserve">with a log-likelihood of </w:t>
      </w:r>
      <m:oMath>
        <m:r>
          <w:rPr>
            <w:rFonts w:ascii="Cambria Math" w:hAnsi="Cambria Math" w:cstheme="minorHAnsi"/>
          </w:rPr>
          <m:t>-11446.441</m:t>
        </m:r>
      </m:oMath>
      <w:r w:rsidR="00301ACD" w:rsidRPr="001517FD">
        <w:rPr>
          <w:rFonts w:eastAsiaTheme="minorEastAsia" w:cstheme="minorHAnsi"/>
        </w:rPr>
        <w:t xml:space="preserve"> for the </w:t>
      </w:r>
      <w:r w:rsidR="00310D60" w:rsidRPr="001517FD">
        <w:rPr>
          <w:rFonts w:eastAsiaTheme="minorEastAsia" w:cstheme="minorHAnsi"/>
        </w:rPr>
        <w:t xml:space="preserve">parameter </w:t>
      </w:r>
      <w:r w:rsidR="00301ACD" w:rsidRPr="001517FD">
        <w:rPr>
          <w:rFonts w:eastAsiaTheme="minorEastAsia" w:cstheme="minorHAnsi"/>
        </w:rPr>
        <w:t>estimat</w:t>
      </w:r>
      <w:r w:rsidRPr="001517FD">
        <w:rPr>
          <w:rFonts w:eastAsiaTheme="minorEastAsia" w:cstheme="minorHAnsi"/>
        </w:rPr>
        <w:t>e</w:t>
      </w:r>
      <w:r w:rsidR="00301ACD" w:rsidRPr="001517FD">
        <w:rPr>
          <w:rFonts w:eastAsiaTheme="minorEastAsia" w:cstheme="minorHAnsi"/>
        </w:rPr>
        <w:t xml:space="preserve">s </w:t>
      </w:r>
      <m:oMath>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t</m:t>
                </m:r>
              </m:sub>
            </m:sSub>
          </m:e>
        </m:d>
        <m:r>
          <w:rPr>
            <w:rFonts w:ascii="Cambria Math" w:eastAsiaTheme="minorEastAsia" w:hAnsi="Cambria Math" w:cstheme="minorHAnsi"/>
          </w:rPr>
          <m:t>=0</m:t>
        </m:r>
        <m:r>
          <w:rPr>
            <w:rFonts w:ascii="Cambria Math" w:hAnsi="Cambria Math" w:cstheme="minorHAnsi"/>
          </w:rPr>
          <m:t>.0767</m:t>
        </m:r>
      </m:oMath>
      <w:r w:rsidR="00301ACD" w:rsidRPr="001517FD">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L</m:t>
            </m:r>
          </m:e>
          <m:e>
            <m:r>
              <w:rPr>
                <w:rFonts w:ascii="Cambria Math" w:eastAsiaTheme="minorEastAsia" w:hAnsi="Cambria Math" w:cstheme="minorHAnsi"/>
              </w:rPr>
              <m:t>DC</m:t>
            </m:r>
          </m:e>
        </m:d>
        <m:r>
          <w:rPr>
            <w:rFonts w:ascii="Cambria Math" w:eastAsiaTheme="minorEastAsia" w:hAnsi="Cambria Math" w:cstheme="minorHAnsi"/>
          </w:rPr>
          <m:t>=0.2647</m:t>
        </m:r>
      </m:oMath>
      <w:r w:rsidR="001D33D0" w:rsidRPr="001517FD">
        <w:rPr>
          <w:rFonts w:eastAsiaTheme="minorEastAsia" w:cstheme="minorHAnsi"/>
        </w:rPr>
        <w:t>. (</w:t>
      </w:r>
      <w:r w:rsidR="001D33D0" w:rsidRPr="001517FD">
        <w:rPr>
          <w:rFonts w:eastAsiaTheme="minorEastAsia" w:cstheme="minorHAnsi"/>
          <w:color w:val="FF0000"/>
        </w:rPr>
        <w:t>There results were</w:t>
      </w:r>
      <w:r w:rsidR="00301ACD" w:rsidRPr="001517FD">
        <w:rPr>
          <w:rFonts w:eastAsiaTheme="minorEastAsia" w:cstheme="minorHAnsi"/>
        </w:rPr>
        <w:t xml:space="preserve"> </w:t>
      </w:r>
      <w:bookmarkEnd w:id="163"/>
      <w:r w:rsidRPr="001517FD">
        <w:rPr>
          <w:rFonts w:eastAsiaTheme="minorEastAsia" w:cstheme="minorHAnsi"/>
          <w:color w:val="FF0000"/>
        </w:rPr>
        <w:t xml:space="preserve">referred to as Model </w:t>
      </w:r>
      <w:r w:rsidR="00301ACD" w:rsidRPr="001517FD">
        <w:rPr>
          <w:rFonts w:eastAsiaTheme="minorEastAsia" w:cstheme="minorHAnsi"/>
          <w:color w:val="FF0000"/>
        </w:rPr>
        <w:t>A)</w:t>
      </w:r>
      <w:r w:rsidR="00301ACD" w:rsidRPr="001517FD">
        <w:rPr>
          <w:rFonts w:eastAsiaTheme="minorEastAsia" w:cstheme="minorHAnsi"/>
        </w:rPr>
        <w:t xml:space="preserve">. For these </w:t>
      </w:r>
      <w:r w:rsidR="001D33D0" w:rsidRPr="001517FD">
        <w:rPr>
          <w:rFonts w:eastAsiaTheme="minorEastAsia" w:cstheme="minorHAnsi"/>
        </w:rPr>
        <w:t>data</w:t>
      </w:r>
      <w:r w:rsidR="00301ACD" w:rsidRPr="001517FD">
        <w:rPr>
          <w:rFonts w:eastAsiaTheme="minorEastAsia" w:cstheme="minorHAnsi"/>
        </w:rPr>
        <w:t xml:space="preserve"> he calculated that 'perfect fit' will result in </w:t>
      </w:r>
      <w:r w:rsidR="00713600" w:rsidRPr="001517FD">
        <w:rPr>
          <w:rFonts w:cstheme="minorHAnsi"/>
        </w:rPr>
        <w:t xml:space="preserve">log-likelihood </w:t>
      </w:r>
      <w:r w:rsidR="00301ACD" w:rsidRPr="001517FD">
        <w:rPr>
          <w:rFonts w:eastAsiaTheme="minorEastAsia" w:cstheme="minorHAnsi"/>
        </w:rPr>
        <w:t xml:space="preserve">of </w:t>
      </w:r>
      <m:oMath>
        <m:r>
          <w:rPr>
            <w:rFonts w:ascii="Cambria Math" w:eastAsiaTheme="minorEastAsia" w:hAnsi="Cambria Math" w:cstheme="minorHAnsi"/>
          </w:rPr>
          <m:t>-11330.736</m:t>
        </m:r>
      </m:oMath>
      <w:r w:rsidRPr="001517FD">
        <w:rPr>
          <w:rFonts w:eastAsiaTheme="minorEastAsia" w:cstheme="minorHAnsi"/>
        </w:rPr>
        <w:t>. The statistical test,</w:t>
      </w:r>
      <m:oMath>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χ</m:t>
            </m:r>
          </m:e>
          <m:sub>
            <m:r>
              <w:rPr>
                <w:rFonts w:ascii="Cambria Math" w:eastAsiaTheme="minorEastAsia" w:hAnsi="Cambria Math" w:cstheme="minorHAnsi"/>
              </w:rPr>
              <m:t>169</m:t>
            </m:r>
          </m:sub>
          <m:sup>
            <m:r>
              <w:rPr>
                <w:rFonts w:ascii="Cambria Math" w:eastAsiaTheme="minorEastAsia" w:hAnsi="Cambria Math" w:cstheme="minorHAnsi"/>
              </w:rPr>
              <m:t>2</m:t>
            </m:r>
          </m:sup>
        </m:sSubSup>
        <m:r>
          <w:rPr>
            <w:rFonts w:ascii="Cambria Math" w:eastAsiaTheme="minorEastAsia" w:hAnsi="Cambria Math" w:cstheme="minorHAnsi"/>
          </w:rPr>
          <m:t>=231.41,  p=1.02×</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-3</m:t>
            </m:r>
          </m:sup>
        </m:sSup>
      </m:oMath>
      <w:r w:rsidRPr="001517FD">
        <w:rPr>
          <w:rFonts w:cstheme="minorHAnsi"/>
        </w:rPr>
        <w:t xml:space="preserve"> </w:t>
      </w:r>
      <w:r w:rsidRPr="001517FD">
        <w:rPr>
          <w:rFonts w:eastAsiaTheme="minorEastAsia" w:cstheme="minorHAnsi"/>
        </w:rPr>
        <w:t>indicated a lack of adequate fit to the data. Therefore, McManus concluded that the model was not suitable.</w:t>
      </w:r>
      <w:r w:rsidR="001D33D0" w:rsidRPr="001517FD">
        <w:rPr>
          <w:rFonts w:eastAsiaTheme="minorEastAsia" w:cstheme="minorHAnsi"/>
        </w:rPr>
        <w:t xml:space="preserve"> </w:t>
      </w:r>
      <w:r w:rsidR="00621176" w:rsidRPr="001517FD">
        <w:rPr>
          <w:rFonts w:cstheme="minorHAnsi"/>
          <w:kern w:val="0"/>
          <w14:ligatures w14:val="none"/>
        </w:rPr>
        <w:t xml:space="preserve">He suggested that this outcome </w:t>
      </w:r>
      <w:r w:rsidRPr="001517FD">
        <w:rPr>
          <w:rFonts w:cstheme="minorHAnsi"/>
          <w:kern w:val="0"/>
          <w14:ligatures w14:val="none"/>
        </w:rPr>
        <w:t xml:space="preserve">might </w:t>
      </w:r>
      <w:r w:rsidR="00621176" w:rsidRPr="001517FD">
        <w:rPr>
          <w:rFonts w:cstheme="minorHAnsi"/>
          <w:kern w:val="0"/>
          <w14:ligatures w14:val="none"/>
        </w:rPr>
        <w:t>be attributed to the susceptibility of maximum likelihood methods to be influenced by outlier data points.</w:t>
      </w:r>
    </w:p>
    <w:p w14:paraId="57396DE0" w14:textId="77777777" w:rsidR="001E769C" w:rsidRDefault="009D39DB" w:rsidP="00D02DC9">
      <w:pPr>
        <w:bidi w:val="0"/>
        <w:spacing w:line="360" w:lineRule="auto"/>
        <w:jc w:val="both"/>
        <w:rPr>
          <w:rFonts w:eastAsiaTheme="minorEastAsia" w:cstheme="minorHAnsi"/>
        </w:rPr>
      </w:pPr>
      <w:r w:rsidRPr="009D39DB">
        <w:rPr>
          <w:rFonts w:eastAsiaTheme="minorEastAsia" w:cstheme="minorHAnsi"/>
        </w:rPr>
        <w:t xml:space="preserve">To identify the outlying datasets, McManus utilized the model parameters with values of </w:t>
      </w:r>
      <w:commentRangeStart w:id="164"/>
      <m:oMath>
        <m:r>
          <w:rPr>
            <w:rFonts w:ascii="Cambria Math" w:eastAsiaTheme="minorEastAsia" w:hAnsi="Cambria Math" w:cstheme="minorHAnsi"/>
          </w:rPr>
          <m:t>p</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t</m:t>
                </m:r>
              </m:sub>
            </m:sSub>
          </m:e>
        </m:d>
        <m:r>
          <m:rPr>
            <m:sty m:val="p"/>
          </m:rPr>
          <w:rPr>
            <w:rFonts w:ascii="Cambria Math" w:eastAsiaTheme="minorEastAsia" w:hAnsi="Cambria Math" w:cstheme="minorHAnsi"/>
          </w:rPr>
          <m:t xml:space="preserve">=0.0775 </m:t>
        </m:r>
      </m:oMath>
      <w:r w:rsidRPr="009D39DB">
        <w:rPr>
          <w:rFonts w:eastAsiaTheme="minorEastAsia" w:cstheme="minorHAnsi"/>
        </w:rPr>
        <w:t xml:space="preserve">and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L</m:t>
            </m:r>
          </m:e>
          <m:e>
            <m:r>
              <w:rPr>
                <w:rFonts w:ascii="Cambria Math" w:eastAsiaTheme="minorEastAsia" w:hAnsi="Cambria Math" w:cstheme="minorHAnsi"/>
              </w:rPr>
              <m:t>DC</m:t>
            </m:r>
          </m:e>
        </m:d>
        <m:r>
          <m:rPr>
            <m:sty m:val="p"/>
          </m:rPr>
          <w:rPr>
            <w:rFonts w:ascii="Cambria Math" w:eastAsiaTheme="minorEastAsia" w:hAnsi="Cambria Math" w:cstheme="minorHAnsi"/>
          </w:rPr>
          <m:t>=0.25</m:t>
        </m:r>
        <w:commentRangeEnd w:id="164"/>
        <m:r>
          <m:rPr>
            <m:sty m:val="p"/>
          </m:rPr>
          <w:rPr>
            <w:rFonts w:ascii="Cambria Math" w:eastAsiaTheme="minorEastAsia" w:hAnsi="Cambria Math"/>
          </w:rPr>
          <w:commentReference w:id="164"/>
        </m:r>
      </m:oMath>
      <w:r w:rsidRPr="009D39DB">
        <w:rPr>
          <w:rFonts w:eastAsiaTheme="minorEastAsia" w:cstheme="minorHAnsi"/>
        </w:rPr>
        <w:t xml:space="preserve"> which was referred to by McManus as </w:t>
      </w:r>
      <w:commentRangeStart w:id="165"/>
      <w:r w:rsidRPr="009D39DB">
        <w:rPr>
          <w:rFonts w:eastAsiaTheme="minorEastAsia" w:cstheme="minorHAnsi"/>
        </w:rPr>
        <w:t>model C</w:t>
      </w:r>
      <w:commentRangeEnd w:id="165"/>
      <w:r w:rsidRPr="009D39DB">
        <w:rPr>
          <w:rFonts w:eastAsiaTheme="minorEastAsia"/>
        </w:rPr>
        <w:commentReference w:id="165"/>
      </w:r>
      <w:r w:rsidRPr="009D39DB">
        <w:rPr>
          <w:rFonts w:eastAsiaTheme="minorEastAsia" w:cstheme="minorHAnsi"/>
        </w:rPr>
        <w:t xml:space="preserve">.. He conducted a goodness-of-fit test for each </w:t>
      </w:r>
      <w:r>
        <w:rPr>
          <w:rFonts w:eastAsiaTheme="minorEastAsia" w:cstheme="minorHAnsi"/>
        </w:rPr>
        <w:t xml:space="preserve">table and </w:t>
      </w:r>
      <w:r w:rsidRPr="009D39DB">
        <w:rPr>
          <w:rFonts w:eastAsiaTheme="minorEastAsia" w:cstheme="minorHAnsi"/>
        </w:rPr>
        <w:t xml:space="preserve">dataset individually using these parameters. </w:t>
      </w:r>
    </w:p>
    <w:p w14:paraId="5B73FD2D" w14:textId="72A7AA2E" w:rsidR="00D02DC9" w:rsidRDefault="001E769C" w:rsidP="001E769C">
      <w:pPr>
        <w:bidi w:val="0"/>
        <w:spacing w:line="360" w:lineRule="auto"/>
        <w:jc w:val="both"/>
        <w:rPr>
          <w:rFonts w:eastAsiaTheme="minorEastAsia" w:cstheme="minorHAnsi"/>
        </w:rPr>
      </w:pPr>
      <w:r>
        <w:rPr>
          <w:rFonts w:eastAsiaTheme="minorEastAsia" w:cstheme="minorHAnsi"/>
        </w:rPr>
        <w:t xml:space="preserve"> In </w:t>
      </w:r>
      <w:r w:rsidR="00FE524D">
        <w:rPr>
          <w:rFonts w:eastAsiaTheme="minorEastAsia" w:cstheme="minorHAnsi"/>
        </w:rPr>
        <w:t>Table 4,</w:t>
      </w:r>
      <w:r w:rsidR="009D39DB">
        <w:rPr>
          <w:rFonts w:eastAsiaTheme="minorEastAsia" w:cstheme="minorHAnsi"/>
        </w:rPr>
        <w:t xml:space="preserve"> presenting the twin data</w:t>
      </w:r>
      <w:r>
        <w:rPr>
          <w:rFonts w:eastAsiaTheme="minorEastAsia" w:cstheme="minorHAnsi"/>
        </w:rPr>
        <w:t>,</w:t>
      </w:r>
      <w:r w:rsidR="009D39DB">
        <w:rPr>
          <w:rFonts w:eastAsiaTheme="minorEastAsia" w:cstheme="minorHAnsi"/>
        </w:rPr>
        <w:t xml:space="preserve"> he</w:t>
      </w:r>
      <w:r w:rsidR="00D02DC9">
        <w:rPr>
          <w:rFonts w:eastAsiaTheme="minorEastAsia" w:cstheme="minorHAnsi"/>
        </w:rPr>
        <w:t xml:space="preserve"> calculated an overall </w:t>
      </w:r>
      <m:oMath>
        <m:sSubSup>
          <m:sSubSupPr>
            <m:ctrlPr>
              <w:rPr>
                <w:rFonts w:ascii="Cambria Math" w:eastAsiaTheme="minorEastAsia" w:hAnsi="Cambria Math" w:cstheme="minorHAnsi"/>
                <w:i/>
              </w:rPr>
            </m:ctrlPr>
          </m:sSubSupPr>
          <m:e>
            <m:r>
              <w:rPr>
                <w:rFonts w:ascii="Cambria Math" w:eastAsiaTheme="minorEastAsia" w:hAnsi="Cambria Math" w:cstheme="minorHAnsi"/>
              </w:rPr>
              <m:t>χ</m:t>
            </m:r>
          </m:e>
          <m:sub>
            <m:r>
              <w:rPr>
                <w:rFonts w:ascii="Cambria Math" w:eastAsiaTheme="minorEastAsia" w:hAnsi="Cambria Math" w:cstheme="minorHAnsi"/>
              </w:rPr>
              <m:t>26</m:t>
            </m:r>
          </m:sub>
          <m:sup>
            <m:r>
              <w:rPr>
                <w:rFonts w:ascii="Cambria Math" w:eastAsiaTheme="minorEastAsia" w:hAnsi="Cambria Math" w:cstheme="minorHAnsi"/>
              </w:rPr>
              <m:t>2</m:t>
            </m:r>
          </m:sup>
        </m:sSubSup>
        <m:r>
          <w:rPr>
            <w:rFonts w:ascii="Cambria Math" w:eastAsiaTheme="minorEastAsia" w:hAnsi="Cambria Math" w:cstheme="minorHAnsi"/>
          </w:rPr>
          <m:t>=37.028, p-0.074</m:t>
        </m:r>
      </m:oMath>
      <w:r w:rsidR="00D02DC9">
        <w:rPr>
          <w:rFonts w:eastAsiaTheme="minorEastAsia" w:cstheme="minorHAnsi"/>
        </w:rPr>
        <w:t xml:space="preserve">, </w:t>
      </w:r>
      <w:r>
        <w:rPr>
          <w:rFonts w:eastAsiaTheme="minorEastAsia" w:cstheme="minorHAnsi"/>
        </w:rPr>
        <w:t>thus he s</w:t>
      </w:r>
      <w:r w:rsidR="00D02DC9">
        <w:rPr>
          <w:rFonts w:eastAsiaTheme="minorEastAsia" w:cstheme="minorHAnsi"/>
        </w:rPr>
        <w:t>uggest</w:t>
      </w:r>
      <w:r>
        <w:rPr>
          <w:rFonts w:eastAsiaTheme="minorEastAsia" w:cstheme="minorHAnsi"/>
        </w:rPr>
        <w:t>ed</w:t>
      </w:r>
      <w:r w:rsidR="00D02DC9">
        <w:rPr>
          <w:rFonts w:eastAsiaTheme="minorEastAsia" w:cstheme="minorHAnsi"/>
        </w:rPr>
        <w:t xml:space="preserve"> no outlying dataset exists in this table. </w:t>
      </w:r>
      <w:r>
        <w:rPr>
          <w:rFonts w:eastAsiaTheme="minorEastAsia" w:cstheme="minorHAnsi"/>
        </w:rPr>
        <w:t>However, he</w:t>
      </w:r>
      <w:r w:rsidR="00D02DC9">
        <w:rPr>
          <w:rFonts w:eastAsiaTheme="minorEastAsia" w:cstheme="minorHAnsi"/>
        </w:rPr>
        <w:t xml:space="preserve"> </w:t>
      </w:r>
      <w:r w:rsidR="00FE524D">
        <w:rPr>
          <w:rFonts w:eastAsiaTheme="minorEastAsia" w:cstheme="minorHAnsi"/>
        </w:rPr>
        <w:t xml:space="preserve">found that the model failed to explain the DZ twins dataset of </w:t>
      </w:r>
      <w:r w:rsidR="00D02DC9">
        <w:rPr>
          <w:rFonts w:eastAsiaTheme="minorEastAsia" w:cstheme="minorHAnsi"/>
        </w:rPr>
        <w:t>Zazzo (</w:t>
      </w:r>
      <w:r w:rsidR="00FE524D">
        <w:rPr>
          <w:rFonts w:eastAsiaTheme="minorEastAsia" w:cstheme="minorHAnsi"/>
        </w:rPr>
        <w:t xml:space="preserve">1960), and both the MZ twins and DZ twins datasets of </w:t>
      </w:r>
      <w:r w:rsidR="00FE524D" w:rsidRPr="00FE524D">
        <w:rPr>
          <w:rFonts w:eastAsiaTheme="minorEastAsia" w:cstheme="minorHAnsi"/>
        </w:rPr>
        <w:t>Loehlin &amp; Nichols (1976)</w:t>
      </w:r>
      <w:r w:rsidR="00FE524D">
        <w:rPr>
          <w:rFonts w:eastAsiaTheme="minorEastAsia" w:cstheme="minorHAnsi"/>
        </w:rPr>
        <w:t xml:space="preserve"> </w:t>
      </w:r>
      <w:r>
        <w:rPr>
          <w:rFonts w:eastAsiaTheme="minorEastAsia" w:cstheme="minorHAnsi"/>
        </w:rPr>
        <w:t>at a</w:t>
      </w:r>
      <w:r w:rsidR="00FE524D">
        <w:rPr>
          <w:rFonts w:eastAsiaTheme="minorEastAsia" w:cstheme="minorHAnsi"/>
        </w:rPr>
        <w:t xml:space="preserve"> significance level of</w:t>
      </w:r>
      <w:r w:rsidR="00D02DC9">
        <w:rPr>
          <w:rFonts w:eastAsiaTheme="minorEastAsia" w:cstheme="minorHAnsi"/>
        </w:rPr>
        <w:t xml:space="preserve"> </w:t>
      </w:r>
      <w:r w:rsidR="00FE524D">
        <w:rPr>
          <w:rFonts w:eastAsiaTheme="minorEastAsia" w:cstheme="minorHAnsi"/>
        </w:rPr>
        <w:t xml:space="preserve"> </w:t>
      </w:r>
      <m:oMath>
        <m:r>
          <w:rPr>
            <w:rFonts w:ascii="Cambria Math" w:eastAsiaTheme="minorEastAsia" w:hAnsi="Cambria Math" w:cstheme="minorHAnsi"/>
          </w:rPr>
          <m:t>p&lt;0.05</m:t>
        </m:r>
      </m:oMath>
      <w:r w:rsidR="00FE524D">
        <w:rPr>
          <w:rFonts w:eastAsiaTheme="minorEastAsia" w:cstheme="minorHAnsi"/>
        </w:rPr>
        <w:t>.</w:t>
      </w:r>
    </w:p>
    <w:p w14:paraId="292100CF" w14:textId="335FDFDA" w:rsidR="00D02DC9" w:rsidRDefault="00D02DC9" w:rsidP="00D02DC9">
      <w:pPr>
        <w:bidi w:val="0"/>
        <w:spacing w:line="360" w:lineRule="auto"/>
        <w:jc w:val="both"/>
        <w:rPr>
          <w:rFonts w:eastAsiaTheme="minorEastAsia" w:cstheme="minorHAnsi"/>
        </w:rPr>
      </w:pPr>
      <w:r>
        <w:rPr>
          <w:rFonts w:eastAsiaTheme="minorEastAsia" w:cstheme="minorHAnsi"/>
        </w:rPr>
        <w:t xml:space="preserve"> </w:t>
      </w:r>
      <w:r w:rsidR="00FE524D">
        <w:rPr>
          <w:rFonts w:eastAsiaTheme="minorEastAsia" w:cstheme="minorHAnsi"/>
        </w:rPr>
        <w:t>For Table 3, presenting families with multiple offspring</w:t>
      </w:r>
      <w:r w:rsidR="001E769C">
        <w:rPr>
          <w:rFonts w:eastAsiaTheme="minorEastAsia" w:cstheme="minorHAnsi"/>
        </w:rPr>
        <w:t>,</w:t>
      </w:r>
      <w:r w:rsidR="00FE524D">
        <w:rPr>
          <w:rFonts w:eastAsiaTheme="minorEastAsia" w:cstheme="minorHAnsi"/>
        </w:rPr>
        <w:t xml:space="preserve"> he</w:t>
      </w:r>
      <w:r>
        <w:rPr>
          <w:rFonts w:eastAsiaTheme="minorEastAsia" w:cstheme="minorHAnsi"/>
        </w:rPr>
        <w:t xml:space="preserve"> calculated an overall </w:t>
      </w:r>
      <m:oMath>
        <m:sSubSup>
          <m:sSubSupPr>
            <m:ctrlPr>
              <w:rPr>
                <w:rFonts w:ascii="Cambria Math" w:eastAsiaTheme="minorEastAsia" w:hAnsi="Cambria Math" w:cstheme="minorHAnsi"/>
                <w:i/>
              </w:rPr>
            </m:ctrlPr>
          </m:sSubSupPr>
          <m:e>
            <m:r>
              <w:rPr>
                <w:rFonts w:ascii="Cambria Math" w:eastAsiaTheme="minorEastAsia" w:hAnsi="Cambria Math" w:cstheme="minorHAnsi"/>
              </w:rPr>
              <m:t>χ</m:t>
            </m:r>
          </m:e>
          <m:sub>
            <m:r>
              <w:rPr>
                <w:rFonts w:ascii="Cambria Math" w:eastAsiaTheme="minorEastAsia" w:hAnsi="Cambria Math" w:cstheme="minorHAnsi"/>
              </w:rPr>
              <m:t>133</m:t>
            </m:r>
          </m:sub>
          <m:sup>
            <m:r>
              <w:rPr>
                <w:rFonts w:ascii="Cambria Math" w:eastAsiaTheme="minorEastAsia" w:hAnsi="Cambria Math" w:cstheme="minorHAnsi"/>
              </w:rPr>
              <m:t>2</m:t>
            </m:r>
          </m:sup>
        </m:sSubSup>
        <m:r>
          <w:rPr>
            <w:rFonts w:ascii="Cambria Math" w:eastAsiaTheme="minorEastAsia" w:hAnsi="Cambria Math" w:cstheme="minorHAnsi"/>
          </w:rPr>
          <m:t>=129.469,  p=0.57</m:t>
        </m:r>
      </m:oMath>
      <w:r>
        <w:rPr>
          <w:rFonts w:eastAsiaTheme="minorEastAsia" w:cstheme="minorHAnsi"/>
        </w:rPr>
        <w:t xml:space="preserve">. Therefore, he suggested that the table doesn't contain outliers. </w:t>
      </w:r>
      <w:r w:rsidR="001E769C">
        <w:rPr>
          <w:rFonts w:eastAsiaTheme="minorEastAsia" w:cstheme="minorHAnsi"/>
        </w:rPr>
        <w:t>Additionally, h</w:t>
      </w:r>
      <w:r>
        <w:rPr>
          <w:rFonts w:eastAsiaTheme="minorEastAsia" w:cstheme="minorHAnsi"/>
        </w:rPr>
        <w:t>e</w:t>
      </w:r>
      <w:r w:rsidR="00FE524D">
        <w:rPr>
          <w:rFonts w:eastAsiaTheme="minorEastAsia" w:cstheme="minorHAnsi"/>
        </w:rPr>
        <w:t xml:space="preserve"> found that the model </w:t>
      </w:r>
      <w:r>
        <w:rPr>
          <w:rFonts w:eastAsiaTheme="minorEastAsia" w:cstheme="minorHAnsi"/>
        </w:rPr>
        <w:t>succeeded in</w:t>
      </w:r>
      <w:r w:rsidR="00FE524D">
        <w:rPr>
          <w:rFonts w:eastAsiaTheme="minorEastAsia" w:cstheme="minorHAnsi"/>
        </w:rPr>
        <w:t xml:space="preserve"> explaining all the datasets</w:t>
      </w:r>
      <w:r w:rsidR="001E769C">
        <w:rPr>
          <w:rFonts w:eastAsiaTheme="minorEastAsia" w:cstheme="minorHAnsi"/>
        </w:rPr>
        <w:t xml:space="preserve"> within the table</w:t>
      </w:r>
      <w:r>
        <w:rPr>
          <w:rFonts w:eastAsiaTheme="minorEastAsia" w:cstheme="minorHAnsi"/>
        </w:rPr>
        <w:t>.</w:t>
      </w:r>
    </w:p>
    <w:p w14:paraId="03DCF2EB" w14:textId="236D2708" w:rsidR="009D39DB" w:rsidRPr="009D39DB" w:rsidRDefault="001E769C" w:rsidP="00D02DC9">
      <w:pPr>
        <w:bidi w:val="0"/>
        <w:spacing w:line="360" w:lineRule="auto"/>
        <w:jc w:val="both"/>
        <w:rPr>
          <w:rFonts w:eastAsiaTheme="minorEastAsia" w:cstheme="minorHAnsi"/>
        </w:rPr>
      </w:pPr>
      <w:r>
        <w:rPr>
          <w:rFonts w:eastAsiaTheme="minorEastAsia" w:cstheme="minorHAnsi"/>
        </w:rPr>
        <w:t>In</w:t>
      </w:r>
      <w:r w:rsidR="00D02DC9">
        <w:rPr>
          <w:rFonts w:eastAsiaTheme="minorEastAsia" w:cstheme="minorHAnsi"/>
        </w:rPr>
        <w:t xml:space="preserve"> Table 2, presenting triplets, he calculated an overall </w:t>
      </w:r>
      <m:oMath>
        <m:sSubSup>
          <m:sSubSupPr>
            <m:ctrlPr>
              <w:rPr>
                <w:rFonts w:ascii="Cambria Math" w:eastAsiaTheme="minorEastAsia" w:hAnsi="Cambria Math" w:cstheme="minorHAnsi"/>
                <w:i/>
              </w:rPr>
            </m:ctrlPr>
          </m:sSubSupPr>
          <m:e>
            <m:r>
              <w:rPr>
                <w:rFonts w:ascii="Cambria Math" w:eastAsiaTheme="minorEastAsia" w:hAnsi="Cambria Math" w:cstheme="minorHAnsi"/>
              </w:rPr>
              <m:t>χ</m:t>
            </m:r>
          </m:e>
          <m:sub>
            <m:r>
              <w:rPr>
                <w:rFonts w:ascii="Cambria Math" w:eastAsiaTheme="minorEastAsia" w:hAnsi="Cambria Math" w:cstheme="minorHAnsi"/>
              </w:rPr>
              <m:t>12</m:t>
            </m:r>
          </m:sub>
          <m:sup>
            <m:r>
              <w:rPr>
                <w:rFonts w:ascii="Cambria Math" w:eastAsiaTheme="minorEastAsia" w:hAnsi="Cambria Math" w:cstheme="minorHAnsi"/>
              </w:rPr>
              <m:t>2</m:t>
            </m:r>
          </m:sup>
        </m:sSubSup>
        <m:r>
          <w:rPr>
            <w:rFonts w:ascii="Cambria Math" w:eastAsiaTheme="minorEastAsia" w:hAnsi="Cambria Math" w:cstheme="minorHAnsi"/>
          </w:rPr>
          <m:t>=65.285, p=2.42×</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-9</m:t>
            </m:r>
          </m:sup>
        </m:sSup>
      </m:oMath>
      <w:r w:rsidR="00D02DC9">
        <w:rPr>
          <w:rFonts w:eastAsiaTheme="minorEastAsia" w:cstheme="minorHAnsi"/>
        </w:rPr>
        <w:t xml:space="preserve">, therefore he </w:t>
      </w:r>
      <w:r w:rsidR="00376505">
        <w:rPr>
          <w:rFonts w:eastAsiaTheme="minorEastAsia" w:cstheme="minorHAnsi"/>
        </w:rPr>
        <w:t xml:space="preserve">suggested that the table contains outliers. Upon examining each dataset </w:t>
      </w:r>
      <w:r>
        <w:rPr>
          <w:rFonts w:eastAsiaTheme="minorEastAsia" w:cstheme="minorHAnsi"/>
        </w:rPr>
        <w:t>individually,</w:t>
      </w:r>
      <w:r w:rsidR="00D02DC9">
        <w:rPr>
          <w:rFonts w:eastAsiaTheme="minorEastAsia" w:cstheme="minorHAnsi"/>
        </w:rPr>
        <w:t xml:space="preserve"> </w:t>
      </w:r>
      <w:r w:rsidR="00376505">
        <w:rPr>
          <w:rFonts w:eastAsiaTheme="minorEastAsia" w:cstheme="minorHAnsi"/>
        </w:rPr>
        <w:t xml:space="preserve">he </w:t>
      </w:r>
      <w:r w:rsidR="00D02DC9">
        <w:rPr>
          <w:rFonts w:eastAsiaTheme="minorEastAsia" w:cstheme="minorHAnsi"/>
        </w:rPr>
        <w:t xml:space="preserve">found that the model fails to explain the datasets of </w:t>
      </w:r>
      <w:r w:rsidR="009D39DB" w:rsidRPr="009D39DB">
        <w:rPr>
          <w:rFonts w:eastAsiaTheme="minorEastAsia" w:cstheme="minorHAnsi"/>
        </w:rPr>
        <w:t xml:space="preserve">Chaurasia &amp; </w:t>
      </w:r>
      <w:r w:rsidR="00CB5E0A" w:rsidRPr="009D39DB">
        <w:rPr>
          <w:rFonts w:eastAsiaTheme="minorEastAsia" w:cstheme="minorHAnsi"/>
        </w:rPr>
        <w:t>Goswa</w:t>
      </w:r>
      <w:r w:rsidR="00CB5E0A">
        <w:rPr>
          <w:rFonts w:eastAsiaTheme="minorEastAsia" w:cstheme="minorHAnsi"/>
        </w:rPr>
        <w:t>m</w:t>
      </w:r>
      <w:r w:rsidR="00CB5E0A" w:rsidRPr="009D39DB">
        <w:rPr>
          <w:rFonts w:eastAsiaTheme="minorEastAsia" w:cstheme="minorHAnsi"/>
        </w:rPr>
        <w:t>i</w:t>
      </w:r>
      <w:r w:rsidR="009D39DB" w:rsidRPr="009D39DB">
        <w:rPr>
          <w:rFonts w:eastAsiaTheme="minorEastAsia" w:cstheme="minorHAnsi"/>
        </w:rPr>
        <w:t>, Ramaley, Merrell, and McGee &amp; Cozad</w:t>
      </w:r>
      <w:r w:rsidR="00D02DC9">
        <w:rPr>
          <w:rFonts w:eastAsiaTheme="minorEastAsia" w:cstheme="minorHAnsi"/>
        </w:rPr>
        <w:t xml:space="preserve">, each </w:t>
      </w:r>
      <w:r w:rsidR="009D39DB" w:rsidRPr="009D39DB">
        <w:rPr>
          <w:rFonts w:eastAsiaTheme="minorEastAsia" w:cstheme="minorHAnsi"/>
        </w:rPr>
        <w:t>yield</w:t>
      </w:r>
      <w:r w:rsidR="0053504E">
        <w:rPr>
          <w:rFonts w:eastAsiaTheme="minorEastAsia" w:cstheme="minorHAnsi"/>
        </w:rPr>
        <w:t>ing</w:t>
      </w:r>
      <w:r w:rsidR="00D02DC9">
        <w:rPr>
          <w:rFonts w:eastAsiaTheme="minorEastAsia" w:cstheme="minorHAnsi"/>
        </w:rPr>
        <w:t xml:space="preserve"> </w:t>
      </w:r>
      <w:r w:rsidR="009D39DB" w:rsidRPr="009D39DB">
        <w:rPr>
          <w:rFonts w:eastAsiaTheme="minorEastAsia" w:cstheme="minorHAnsi"/>
        </w:rPr>
        <w:t>p-values of less than 0.01. Consequently, he labeled them as outliers</w:t>
      </w:r>
      <w:r w:rsidR="00376505">
        <w:rPr>
          <w:rFonts w:eastAsiaTheme="minorEastAsia" w:cstheme="minorHAnsi"/>
        </w:rPr>
        <w:t xml:space="preserve"> and tested the goodness of fit of the table after removing these datasets, result</w:t>
      </w:r>
      <w:r w:rsidR="0053504E">
        <w:rPr>
          <w:rFonts w:eastAsiaTheme="minorEastAsia" w:cstheme="minorHAnsi"/>
        </w:rPr>
        <w:t>ing</w:t>
      </w:r>
      <w:r w:rsidR="00376505">
        <w:rPr>
          <w:rFonts w:eastAsiaTheme="minorEastAsia" w:cstheme="minorHAnsi"/>
        </w:rPr>
        <w:t xml:space="preserve"> in </w:t>
      </w:r>
      <m:oMath>
        <m:sSubSup>
          <m:sSubSupPr>
            <m:ctrlPr>
              <w:rPr>
                <w:rFonts w:ascii="Cambria Math" w:eastAsiaTheme="minorEastAsia" w:hAnsi="Cambria Math" w:cstheme="minorHAnsi"/>
                <w:i/>
              </w:rPr>
            </m:ctrlPr>
          </m:sSubSupPr>
          <m:e>
            <m:r>
              <w:rPr>
                <w:rFonts w:ascii="Cambria Math" w:eastAsiaTheme="minorEastAsia" w:hAnsi="Cambria Math" w:cstheme="minorHAnsi"/>
              </w:rPr>
              <m:t>χ</m:t>
            </m:r>
          </m:e>
          <m:sub>
            <m:r>
              <w:rPr>
                <w:rFonts w:ascii="Cambria Math" w:eastAsiaTheme="minorEastAsia" w:hAnsi="Cambria Math" w:cstheme="minorHAnsi"/>
              </w:rPr>
              <m:t>8</m:t>
            </m:r>
          </m:sub>
          <m:sup>
            <m:r>
              <w:rPr>
                <w:rFonts w:ascii="Cambria Math" w:eastAsiaTheme="minorEastAsia" w:hAnsi="Cambria Math" w:cstheme="minorHAnsi"/>
              </w:rPr>
              <m:t>2</m:t>
            </m:r>
          </m:sup>
        </m:sSubSup>
        <m:r>
          <w:rPr>
            <w:rFonts w:ascii="Cambria Math" w:eastAsiaTheme="minorEastAsia" w:hAnsi="Cambria Math" w:cstheme="minorHAnsi"/>
          </w:rPr>
          <m:t>=11.078, p=0.197</m:t>
        </m:r>
      </m:oMath>
      <w:r w:rsidR="00376505">
        <w:rPr>
          <w:rFonts w:eastAsiaTheme="minorEastAsia" w:cstheme="minorHAnsi"/>
        </w:rPr>
        <w:t>.</w:t>
      </w:r>
    </w:p>
    <w:p w14:paraId="687CA874" w14:textId="63FF0AB4" w:rsidR="0053504E" w:rsidRDefault="00621176" w:rsidP="00D02DC9">
      <w:pPr>
        <w:bidi w:val="0"/>
        <w:spacing w:line="360" w:lineRule="auto"/>
        <w:jc w:val="both"/>
        <w:rPr>
          <w:rFonts w:eastAsiaTheme="minorEastAsia" w:cstheme="minorHAnsi"/>
          <w:kern w:val="0"/>
          <w14:ligatures w14:val="none"/>
        </w:rPr>
      </w:pPr>
      <w:r w:rsidRPr="001517FD">
        <w:rPr>
          <w:rFonts w:eastAsiaTheme="minorEastAsia" w:cstheme="minorHAnsi"/>
          <w:kern w:val="0"/>
          <w14:ligatures w14:val="none"/>
        </w:rPr>
        <w:t xml:space="preserve">After </w:t>
      </w:r>
      <w:r w:rsidR="008F4FC7">
        <w:rPr>
          <w:rFonts w:eastAsiaTheme="minorEastAsia" w:cstheme="minorHAnsi"/>
          <w:kern w:val="0"/>
          <w14:ligatures w14:val="none"/>
        </w:rPr>
        <w:t>identifying the outlying datasets</w:t>
      </w:r>
      <w:r w:rsidR="0053504E">
        <w:rPr>
          <w:rFonts w:eastAsiaTheme="minorEastAsia" w:cstheme="minorHAnsi"/>
          <w:kern w:val="0"/>
          <w14:ligatures w14:val="none"/>
        </w:rPr>
        <w:t>,</w:t>
      </w:r>
      <w:r w:rsidR="008F4FC7">
        <w:rPr>
          <w:rFonts w:eastAsiaTheme="minorEastAsia" w:cstheme="minorHAnsi"/>
          <w:kern w:val="0"/>
          <w14:ligatures w14:val="none"/>
        </w:rPr>
        <w:t xml:space="preserve"> McManus repeated the MLE process over the data without th</w:t>
      </w:r>
      <w:r w:rsidR="00376505">
        <w:rPr>
          <w:rFonts w:eastAsiaTheme="minorEastAsia" w:cstheme="minorHAnsi"/>
          <w:kern w:val="0"/>
          <w14:ligatures w14:val="none"/>
        </w:rPr>
        <w:t>ose datasets</w:t>
      </w:r>
      <w:r w:rsidR="0053504E">
        <w:rPr>
          <w:rFonts w:eastAsiaTheme="minorEastAsia" w:cstheme="minorHAnsi"/>
          <w:kern w:val="0"/>
          <w14:ligatures w14:val="none"/>
        </w:rPr>
        <w:t xml:space="preserve"> and</w:t>
      </w:r>
      <w:r w:rsidRPr="001517FD">
        <w:rPr>
          <w:rFonts w:cstheme="minorHAnsi"/>
        </w:rPr>
        <w:t xml:space="preserve"> found maximum support of </w:t>
      </w:r>
      <w:r w:rsidR="00D4497E" w:rsidRPr="001517FD">
        <w:rPr>
          <w:rFonts w:eastAsiaTheme="minorEastAsia" w:cstheme="minorHAnsi"/>
        </w:rPr>
        <w:t xml:space="preserve"> </w:t>
      </w:r>
      <m:oMath>
        <m:r>
          <w:rPr>
            <w:rFonts w:ascii="Cambria Math" w:hAnsi="Cambria Math" w:cstheme="minorHAnsi"/>
          </w:rPr>
          <m:t>—9345.466</m:t>
        </m:r>
      </m:oMath>
      <w:r w:rsidR="0053504E">
        <w:rPr>
          <w:rStyle w:val="f1000-at-ignore"/>
          <w:rFonts w:eastAsiaTheme="minorEastAsia" w:cstheme="minorHAnsi"/>
          <w:sz w:val="25"/>
          <w:szCs w:val="25"/>
          <w:shd w:val="clear" w:color="auto" w:fill="FFFFFF"/>
        </w:rPr>
        <w:t xml:space="preserve"> </w:t>
      </w:r>
      <w:r w:rsidRPr="001517FD">
        <w:rPr>
          <w:rFonts w:eastAsiaTheme="minorEastAsia" w:cstheme="minorHAnsi"/>
        </w:rPr>
        <w:t xml:space="preserve">for the estimators </w:t>
      </w:r>
      <m:oMath>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t</m:t>
                </m:r>
              </m:sub>
            </m:sSub>
          </m:e>
        </m:d>
        <m:r>
          <w:rPr>
            <w:rFonts w:ascii="Cambria Math" w:eastAsiaTheme="minorEastAsia" w:hAnsi="Cambria Math" w:cstheme="minorHAnsi"/>
          </w:rPr>
          <m:t>=0</m:t>
        </m:r>
        <m:r>
          <w:rPr>
            <w:rFonts w:ascii="Cambria Math" w:hAnsi="Cambria Math" w:cstheme="minorHAnsi"/>
          </w:rPr>
          <m:t>.0642</m:t>
        </m:r>
      </m:oMath>
      <w:r w:rsidRPr="001517FD">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L</m:t>
            </m:r>
          </m:e>
          <m:e>
            <m:r>
              <w:rPr>
                <w:rFonts w:ascii="Cambria Math" w:eastAsiaTheme="minorEastAsia" w:hAnsi="Cambria Math" w:cstheme="minorHAnsi"/>
              </w:rPr>
              <m:t>DC</m:t>
            </m:r>
          </m:e>
        </m:d>
        <m:r>
          <w:rPr>
            <w:rFonts w:ascii="Cambria Math" w:eastAsiaTheme="minorEastAsia" w:hAnsi="Cambria Math" w:cstheme="minorHAnsi"/>
          </w:rPr>
          <m:t xml:space="preserve">=0.2329 </m:t>
        </m:r>
      </m:oMath>
      <w:r w:rsidR="00A5081B" w:rsidRPr="001517FD">
        <w:rPr>
          <w:rFonts w:eastAsiaTheme="minorEastAsia" w:cstheme="minorHAnsi"/>
          <w:kern w:val="0"/>
          <w14:ligatures w14:val="none"/>
        </w:rPr>
        <w:t xml:space="preserve">. </w:t>
      </w:r>
      <w:r w:rsidR="0053504E">
        <w:rPr>
          <w:rFonts w:eastAsiaTheme="minorEastAsia" w:cstheme="minorHAnsi"/>
          <w:kern w:val="0"/>
          <w14:ligatures w14:val="none"/>
        </w:rPr>
        <w:t>H</w:t>
      </w:r>
      <w:r w:rsidR="009D39DB">
        <w:rPr>
          <w:rFonts w:eastAsiaTheme="minorEastAsia" w:cstheme="minorHAnsi"/>
          <w:kern w:val="0"/>
          <w14:ligatures w14:val="none"/>
        </w:rPr>
        <w:t>e</w:t>
      </w:r>
      <w:r w:rsidR="0053504E">
        <w:rPr>
          <w:rFonts w:eastAsiaTheme="minorEastAsia" w:cstheme="minorHAnsi"/>
          <w:kern w:val="0"/>
          <w14:ligatures w14:val="none"/>
        </w:rPr>
        <w:t xml:space="preserve"> </w:t>
      </w:r>
      <w:r w:rsidR="009D39DB">
        <w:rPr>
          <w:rFonts w:eastAsiaTheme="minorEastAsia" w:cstheme="minorHAnsi"/>
          <w:kern w:val="0"/>
          <w14:ligatures w14:val="none"/>
        </w:rPr>
        <w:t xml:space="preserve">calculated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165</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=172.514, p=0.329</m:t>
        </m:r>
      </m:oMath>
      <w:r w:rsidRPr="001517FD">
        <w:rPr>
          <w:rFonts w:eastAsiaTheme="minorEastAsia" w:cstheme="minorHAnsi"/>
          <w:kern w:val="0"/>
          <w14:ligatures w14:val="none"/>
        </w:rPr>
        <w:t xml:space="preserve"> indicat</w:t>
      </w:r>
      <w:r w:rsidR="0053504E">
        <w:rPr>
          <w:rFonts w:eastAsiaTheme="minorEastAsia" w:cstheme="minorHAnsi"/>
          <w:kern w:val="0"/>
          <w14:ligatures w14:val="none"/>
        </w:rPr>
        <w:t>ing</w:t>
      </w:r>
      <w:r w:rsidRPr="001517FD">
        <w:rPr>
          <w:rFonts w:eastAsiaTheme="minorEastAsia" w:cstheme="minorHAnsi"/>
          <w:kern w:val="0"/>
          <w14:ligatures w14:val="none"/>
        </w:rPr>
        <w:t xml:space="preserve"> an adequate fit</w:t>
      </w:r>
      <w:r w:rsidR="0053504E">
        <w:rPr>
          <w:rFonts w:eastAsiaTheme="minorEastAsia" w:cstheme="minorHAnsi"/>
          <w:kern w:val="0"/>
          <w14:ligatures w14:val="none"/>
        </w:rPr>
        <w:t>.</w:t>
      </w:r>
      <w:r w:rsidR="00A5081B" w:rsidRPr="001517FD">
        <w:rPr>
          <w:rFonts w:eastAsiaTheme="minorEastAsia" w:cstheme="minorHAnsi"/>
          <w:kern w:val="0"/>
          <w14:ligatures w14:val="none"/>
        </w:rPr>
        <w:t xml:space="preserve"> </w:t>
      </w:r>
      <w:r w:rsidR="0053504E">
        <w:rPr>
          <w:rFonts w:eastAsiaTheme="minorEastAsia" w:cstheme="minorHAnsi"/>
          <w:kern w:val="0"/>
          <w14:ligatures w14:val="none"/>
        </w:rPr>
        <w:t xml:space="preserve">He </w:t>
      </w:r>
      <w:r w:rsidR="0053504E" w:rsidRPr="001517FD">
        <w:rPr>
          <w:rFonts w:eastAsiaTheme="minorEastAsia" w:cstheme="minorHAnsi"/>
          <w:kern w:val="0"/>
          <w14:ligatures w14:val="none"/>
        </w:rPr>
        <w:t>referred to</w:t>
      </w:r>
      <w:r w:rsidR="00A5081B" w:rsidRPr="001517FD">
        <w:rPr>
          <w:rFonts w:eastAsiaTheme="minorEastAsia" w:cstheme="minorHAnsi"/>
          <w:kern w:val="0"/>
          <w14:ligatures w14:val="none"/>
        </w:rPr>
        <w:t xml:space="preserve"> t</w:t>
      </w:r>
      <w:r w:rsidRPr="001517FD">
        <w:rPr>
          <w:rFonts w:eastAsiaTheme="minorEastAsia" w:cstheme="minorHAnsi"/>
          <w:kern w:val="0"/>
          <w14:ligatures w14:val="none"/>
        </w:rPr>
        <w:t>h</w:t>
      </w:r>
      <w:r w:rsidR="00A5081B" w:rsidRPr="001517FD">
        <w:rPr>
          <w:rFonts w:eastAsiaTheme="minorEastAsia" w:cstheme="minorHAnsi"/>
          <w:kern w:val="0"/>
          <w14:ligatures w14:val="none"/>
        </w:rPr>
        <w:t>is</w:t>
      </w:r>
      <w:r w:rsidRPr="001517FD">
        <w:rPr>
          <w:rFonts w:eastAsiaTheme="minorEastAsia" w:cstheme="minorHAnsi"/>
          <w:kern w:val="0"/>
          <w14:ligatures w14:val="none"/>
        </w:rPr>
        <w:t xml:space="preserve"> reduced model as </w:t>
      </w:r>
      <w:r w:rsidR="00DD71C6" w:rsidRPr="001517FD">
        <w:rPr>
          <w:rFonts w:eastAsiaTheme="minorEastAsia" w:cstheme="minorHAnsi"/>
          <w:b/>
          <w:bCs/>
          <w:color w:val="70AD47" w:themeColor="accent6"/>
          <w:kern w:val="0"/>
          <w14:ligatures w14:val="none"/>
        </w:rPr>
        <w:t>M</w:t>
      </w:r>
      <w:r w:rsidRPr="001517FD">
        <w:rPr>
          <w:rFonts w:eastAsiaTheme="minorEastAsia" w:cstheme="minorHAnsi"/>
          <w:b/>
          <w:bCs/>
          <w:color w:val="70AD47" w:themeColor="accent6"/>
          <w:kern w:val="0"/>
          <w14:ligatures w14:val="none"/>
        </w:rPr>
        <w:t>odel B</w:t>
      </w:r>
      <w:r w:rsidRPr="001517FD">
        <w:rPr>
          <w:rFonts w:eastAsiaTheme="minorEastAsia" w:cstheme="minorHAnsi"/>
          <w:kern w:val="0"/>
          <w14:ligatures w14:val="none"/>
        </w:rPr>
        <w:t>.</w:t>
      </w:r>
    </w:p>
    <w:p w14:paraId="4A4A936D" w14:textId="77777777" w:rsidR="0053504E" w:rsidRDefault="0053504E">
      <w:pPr>
        <w:bidi w:val="0"/>
        <w:spacing w:line="259" w:lineRule="auto"/>
        <w:rPr>
          <w:rFonts w:eastAsiaTheme="minorEastAsia" w:cstheme="minorHAnsi"/>
          <w:kern w:val="0"/>
          <w14:ligatures w14:val="none"/>
        </w:rPr>
      </w:pPr>
      <w:r>
        <w:rPr>
          <w:rFonts w:eastAsiaTheme="minorEastAsia" w:cstheme="minorHAnsi"/>
          <w:kern w:val="0"/>
          <w14:ligatures w14:val="none"/>
        </w:rPr>
        <w:br w:type="page"/>
      </w:r>
    </w:p>
    <w:p w14:paraId="20D51CC8" w14:textId="1043C1F3" w:rsidR="00621176" w:rsidRPr="001517FD" w:rsidRDefault="00890910" w:rsidP="00D02DC9">
      <w:pPr>
        <w:pStyle w:val="Heading2"/>
        <w:bidi w:val="0"/>
        <w:spacing w:line="360" w:lineRule="auto"/>
        <w:jc w:val="both"/>
        <w:rPr>
          <w:rFonts w:asciiTheme="minorHAnsi" w:hAnsiTheme="minorHAnsi" w:cstheme="minorHAnsi"/>
          <w:color w:val="auto"/>
          <w:sz w:val="22"/>
          <w:szCs w:val="22"/>
          <w:u w:val="single"/>
        </w:rPr>
      </w:pPr>
      <w:bookmarkStart w:id="166" w:name="_Toc153989607"/>
      <w:r w:rsidRPr="001517FD">
        <w:rPr>
          <w:rFonts w:asciiTheme="minorHAnsi" w:hAnsiTheme="minorHAnsi" w:cstheme="minorHAnsi"/>
          <w:color w:val="auto"/>
          <w:sz w:val="22"/>
          <w:szCs w:val="22"/>
          <w:u w:val="single"/>
        </w:rPr>
        <w:lastRenderedPageBreak/>
        <w:t>Results</w:t>
      </w:r>
      <w:bookmarkEnd w:id="166"/>
      <w:r w:rsidR="00D4497E" w:rsidRPr="001517FD">
        <w:rPr>
          <w:rFonts w:asciiTheme="minorHAnsi" w:hAnsiTheme="minorHAnsi" w:cstheme="minorHAnsi"/>
          <w:color w:val="auto"/>
          <w:sz w:val="22"/>
          <w:szCs w:val="22"/>
          <w:u w:val="single"/>
        </w:rPr>
        <w:t xml:space="preserve"> </w:t>
      </w:r>
    </w:p>
    <w:p w14:paraId="506BE228" w14:textId="1B78846A" w:rsidR="00171582" w:rsidRDefault="006F070F" w:rsidP="00171582">
      <w:pPr>
        <w:bidi w:val="0"/>
        <w:spacing w:line="360" w:lineRule="auto"/>
        <w:jc w:val="both"/>
        <w:rPr>
          <w:rFonts w:eastAsiaTheme="minorEastAsia" w:cstheme="minorHAnsi"/>
          <w:kern w:val="0"/>
          <w14:ligatures w14:val="none"/>
        </w:rPr>
      </w:pPr>
      <w:r w:rsidRPr="001517FD">
        <w:rPr>
          <w:rFonts w:eastAsiaTheme="minorEastAsia" w:cstheme="minorHAnsi"/>
          <w:kern w:val="0"/>
          <w14:ligatures w14:val="none"/>
        </w:rPr>
        <w:t xml:space="preserve">In our analysis of the complete dataset from tables </w:t>
      </w:r>
      <w:r w:rsidR="00F701A3" w:rsidRPr="001517FD">
        <w:rPr>
          <w:rFonts w:eastAsiaTheme="minorEastAsia" w:cstheme="minorHAnsi"/>
          <w:kern w:val="0"/>
          <w14:ligatures w14:val="none"/>
        </w:rPr>
        <w:t>2</w:t>
      </w:r>
      <w:r w:rsidRPr="001517FD">
        <w:rPr>
          <w:rFonts w:eastAsiaTheme="minorEastAsia" w:cstheme="minorHAnsi"/>
          <w:kern w:val="0"/>
          <w14:ligatures w14:val="none"/>
        </w:rPr>
        <w:t xml:space="preserve">, </w:t>
      </w:r>
      <w:r w:rsidR="00F701A3" w:rsidRPr="001517FD">
        <w:rPr>
          <w:rFonts w:eastAsiaTheme="minorEastAsia" w:cstheme="minorHAnsi"/>
          <w:kern w:val="0"/>
          <w14:ligatures w14:val="none"/>
        </w:rPr>
        <w:t>3</w:t>
      </w:r>
      <w:r w:rsidRPr="001517FD">
        <w:rPr>
          <w:rFonts w:eastAsiaTheme="minorEastAsia" w:cstheme="minorHAnsi"/>
          <w:kern w:val="0"/>
          <w14:ligatures w14:val="none"/>
        </w:rPr>
        <w:t xml:space="preserve">, and </w:t>
      </w:r>
      <w:r w:rsidR="00F701A3" w:rsidRPr="001517FD">
        <w:rPr>
          <w:rFonts w:eastAsiaTheme="minorEastAsia" w:cstheme="minorHAnsi"/>
          <w:kern w:val="0"/>
          <w14:ligatures w14:val="none"/>
        </w:rPr>
        <w:t>4</w:t>
      </w:r>
      <w:r w:rsidRPr="001517FD">
        <w:rPr>
          <w:rFonts w:eastAsiaTheme="minorEastAsia" w:cstheme="minorHAnsi"/>
          <w:kern w:val="0"/>
          <w14:ligatures w14:val="none"/>
        </w:rPr>
        <w:t xml:space="preserve">, </w:t>
      </w:r>
      <w:r w:rsidR="00D26629" w:rsidRPr="001517FD">
        <w:rPr>
          <w:rFonts w:eastAsiaTheme="minorEastAsia" w:cstheme="minorHAnsi"/>
          <w:kern w:val="0"/>
          <w14:ligatures w14:val="none"/>
        </w:rPr>
        <w:t xml:space="preserve">which is analogous to </w:t>
      </w:r>
      <w:r w:rsidRPr="001517FD">
        <w:rPr>
          <w:rFonts w:eastAsiaTheme="minorEastAsia" w:cstheme="minorHAnsi"/>
          <w:b/>
          <w:bCs/>
          <w:color w:val="FF0000"/>
          <w:kern w:val="0"/>
          <w14:ligatures w14:val="none"/>
        </w:rPr>
        <w:t xml:space="preserve">Model A </w:t>
      </w:r>
      <w:r w:rsidRPr="001517FD">
        <w:rPr>
          <w:rFonts w:eastAsiaTheme="minorEastAsia" w:cstheme="minorHAnsi"/>
          <w:kern w:val="0"/>
          <w14:ligatures w14:val="none"/>
        </w:rPr>
        <w:t xml:space="preserve">as proposed by McManus, we </w:t>
      </w:r>
      <w:r w:rsidR="00A5081B" w:rsidRPr="001517FD">
        <w:rPr>
          <w:rFonts w:eastAsiaTheme="minorEastAsia" w:cstheme="minorHAnsi"/>
          <w:kern w:val="0"/>
          <w14:ligatures w14:val="none"/>
        </w:rPr>
        <w:t>obtained</w:t>
      </w:r>
      <w:r w:rsidRPr="001517FD">
        <w:rPr>
          <w:rFonts w:eastAsiaTheme="minorEastAsia" w:cstheme="minorHAnsi"/>
          <w:kern w:val="0"/>
          <w14:ligatures w14:val="none"/>
        </w:rPr>
        <w:t xml:space="preserve"> a maximum </w:t>
      </w:r>
      <w:r w:rsidR="00713600" w:rsidRPr="001517FD">
        <w:rPr>
          <w:rFonts w:cstheme="minorHAnsi"/>
        </w:rPr>
        <w:t>log-</w:t>
      </w:r>
      <w:commentRangeStart w:id="167"/>
      <w:r w:rsidR="00713600" w:rsidRPr="001517FD">
        <w:rPr>
          <w:rFonts w:cstheme="minorHAnsi"/>
        </w:rPr>
        <w:t xml:space="preserve">likelihood </w:t>
      </w:r>
      <w:r w:rsidRPr="001517FD">
        <w:rPr>
          <w:rFonts w:eastAsiaTheme="minorEastAsia" w:cstheme="minorHAnsi"/>
          <w:kern w:val="0"/>
          <w14:ligatures w14:val="none"/>
        </w:rPr>
        <w:t xml:space="preserve">of </w:t>
      </w:r>
      <m:oMath>
        <m:r>
          <w:rPr>
            <w:rFonts w:ascii="Cambria Math" w:eastAsiaTheme="minorEastAsia" w:hAnsi="Cambria Math" w:cstheme="minorHAnsi"/>
            <w:kern w:val="0"/>
            <w14:ligatures w14:val="none"/>
          </w:rPr>
          <m:t>-11,443.219</m:t>
        </m:r>
      </m:oMath>
      <w:r w:rsidRPr="001517FD">
        <w:rPr>
          <w:rFonts w:eastAsiaTheme="minorEastAsia" w:cstheme="minorHAnsi"/>
          <w:kern w:val="0"/>
          <w14:ligatures w14:val="none"/>
        </w:rPr>
        <w:t>. Th</w:t>
      </w:r>
      <w:r w:rsidR="00A5081B" w:rsidRPr="001517FD">
        <w:rPr>
          <w:rFonts w:eastAsiaTheme="minorEastAsia" w:cstheme="minorHAnsi"/>
          <w:kern w:val="0"/>
          <w14:ligatures w14:val="none"/>
        </w:rPr>
        <w:t xml:space="preserve">is result </w:t>
      </w:r>
      <w:r w:rsidRPr="001517FD">
        <w:rPr>
          <w:rFonts w:eastAsiaTheme="minorEastAsia" w:cstheme="minorHAnsi"/>
          <w:kern w:val="0"/>
          <w14:ligatures w14:val="none"/>
        </w:rPr>
        <w:t>aligns with parameter values of</w:t>
      </w:r>
      <m:oMath>
        <m:r>
          <w:rPr>
            <w:rFonts w:ascii="Cambria Math" w:eastAsiaTheme="minorEastAsia" w:hAnsi="Cambria Math" w:cstheme="minorHAnsi"/>
            <w:kern w:val="0"/>
            <w14:ligatures w14:val="none"/>
          </w:rPr>
          <m:t xml:space="preserve"> p</m:t>
        </m:r>
        <m:d>
          <m:dPr>
            <m:ctrlPr>
              <w:rPr>
                <w:rFonts w:ascii="Cambria Math" w:eastAsiaTheme="minorEastAsia" w:hAnsi="Cambria Math" w:cstheme="minorHAnsi"/>
                <w:i/>
                <w:kern w:val="0"/>
                <w14:ligatures w14:val="none"/>
              </w:rPr>
            </m:ctrlPr>
          </m:dPr>
          <m:e>
            <m:sSub>
              <m:sSubPr>
                <m:ctrlPr>
                  <w:rPr>
                    <w:rFonts w:ascii="Cambria Math" w:eastAsiaTheme="minorEastAsia" w:hAnsi="Cambria Math" w:cstheme="minorHAnsi"/>
                    <w:i/>
                    <w:kern w:val="0"/>
                    <w14:ligatures w14:val="none"/>
                  </w:rPr>
                </m:ctrlPr>
              </m:sSubPr>
              <m:e>
                <m:r>
                  <w:rPr>
                    <w:rFonts w:ascii="Cambria Math" w:eastAsiaTheme="minorEastAsia" w:hAnsi="Cambria Math" w:cstheme="minorHAnsi"/>
                    <w:kern w:val="0"/>
                    <w14:ligatures w14:val="none"/>
                  </w:rPr>
                  <m:t>L</m:t>
                </m:r>
              </m:e>
              <m:sub>
                <m:r>
                  <w:rPr>
                    <w:rFonts w:ascii="Cambria Math" w:eastAsiaTheme="minorEastAsia" w:hAnsi="Cambria Math" w:cstheme="minorHAnsi"/>
                    <w:kern w:val="0"/>
                    <w14:ligatures w14:val="none"/>
                  </w:rPr>
                  <m:t>t</m:t>
                </m:r>
              </m:sub>
            </m:sSub>
          </m:e>
        </m:d>
        <m:r>
          <w:rPr>
            <w:rFonts w:ascii="Cambria Math" w:eastAsiaTheme="minorEastAsia" w:hAnsi="Cambria Math" w:cstheme="minorHAnsi"/>
            <w:kern w:val="0"/>
            <w14:ligatures w14:val="none"/>
          </w:rPr>
          <m:t>= 0.0737</m:t>
        </m:r>
      </m:oMath>
      <w:r w:rsidRPr="001517FD">
        <w:rPr>
          <w:rFonts w:eastAsiaTheme="minorEastAsia" w:cstheme="minorHAnsi"/>
          <w:kern w:val="0"/>
          <w14:ligatures w14:val="none"/>
        </w:rPr>
        <w:t xml:space="preserve"> and </w:t>
      </w:r>
      <m:oMath>
        <m:r>
          <w:rPr>
            <w:rFonts w:ascii="Cambria Math" w:eastAsiaTheme="minorEastAsia" w:hAnsi="Cambria Math" w:cstheme="minorHAnsi"/>
            <w:kern w:val="0"/>
            <w14:ligatures w14:val="none"/>
          </w:rPr>
          <m:t>p(L│DC) = 0.2712</m:t>
        </m:r>
      </m:oMath>
      <w:r w:rsidRPr="001517FD">
        <w:rPr>
          <w:rFonts w:eastAsiaTheme="minorEastAsia" w:cstheme="minorHAnsi"/>
          <w:kern w:val="0"/>
          <w14:ligatures w14:val="none"/>
        </w:rPr>
        <w:t>.</w:t>
      </w:r>
      <w:commentRangeEnd w:id="167"/>
      <w:r w:rsidR="00713600" w:rsidRPr="001517FD">
        <w:rPr>
          <w:rStyle w:val="CommentReference"/>
          <w:rFonts w:cstheme="minorHAnsi"/>
        </w:rPr>
        <w:commentReference w:id="167"/>
      </w:r>
      <w:r w:rsidRPr="001517FD">
        <w:rPr>
          <w:rFonts w:cstheme="minorHAnsi"/>
          <w:kern w:val="0"/>
          <w14:ligatures w14:val="none"/>
        </w:rPr>
        <w:t xml:space="preserve"> </w:t>
      </w:r>
      <w:r w:rsidR="0053504E">
        <w:rPr>
          <w:rFonts w:cstheme="minorHAnsi"/>
          <w:kern w:val="0"/>
          <w14:ligatures w14:val="none"/>
        </w:rPr>
        <w:t xml:space="preserve">We calculated that for </w:t>
      </w:r>
      <w:r w:rsidR="00B51925">
        <w:rPr>
          <w:rFonts w:cstheme="minorHAnsi"/>
          <w:kern w:val="0"/>
          <w14:ligatures w14:val="none"/>
        </w:rPr>
        <w:t xml:space="preserve">a </w:t>
      </w:r>
      <w:r w:rsidR="0053504E">
        <w:rPr>
          <w:rFonts w:cstheme="minorHAnsi"/>
          <w:kern w:val="0"/>
          <w14:ligatures w14:val="none"/>
        </w:rPr>
        <w:t>'perfect fit</w:t>
      </w:r>
      <w:r w:rsidR="00D67DBE">
        <w:rPr>
          <w:rFonts w:cstheme="minorHAnsi"/>
          <w:kern w:val="0"/>
          <w14:ligatures w14:val="none"/>
        </w:rPr>
        <w:t>'</w:t>
      </w:r>
      <w:r w:rsidR="00F24E0D">
        <w:rPr>
          <w:rFonts w:cstheme="minorHAnsi"/>
          <w:kern w:val="0"/>
          <w14:ligatures w14:val="none"/>
        </w:rPr>
        <w:t>,</w:t>
      </w:r>
      <w:r w:rsidR="00D67DBE">
        <w:rPr>
          <w:rFonts w:cstheme="minorHAnsi"/>
          <w:kern w:val="0"/>
          <w14:ligatures w14:val="none"/>
        </w:rPr>
        <w:t xml:space="preserve"> </w:t>
      </w:r>
      <w:r w:rsidRPr="001517FD">
        <w:rPr>
          <w:rFonts w:cstheme="minorHAnsi"/>
          <w:kern w:val="0"/>
          <w14:ligatures w14:val="none"/>
        </w:rPr>
        <w:t xml:space="preserve">the </w:t>
      </w:r>
      <w:r w:rsidR="00713600" w:rsidRPr="001517FD">
        <w:rPr>
          <w:rFonts w:cstheme="minorHAnsi"/>
        </w:rPr>
        <w:t xml:space="preserve">log-likelihood </w:t>
      </w:r>
      <w:r w:rsidRPr="001517FD">
        <w:rPr>
          <w:rFonts w:cstheme="minorHAnsi"/>
          <w:kern w:val="0"/>
          <w14:ligatures w14:val="none"/>
        </w:rPr>
        <w:t>would be</w:t>
      </w:r>
      <w:r w:rsidR="00D321D9" w:rsidRPr="001517FD">
        <w:rPr>
          <w:rFonts w:cstheme="minorHAnsi"/>
          <w:kern w:val="0"/>
          <w14:ligatures w14:val="none"/>
        </w:rPr>
        <w:t xml:space="preserve"> </w:t>
      </w:r>
      <m:oMath>
        <m:r>
          <m:rPr>
            <m:sty m:val="p"/>
          </m:rPr>
          <w:rPr>
            <w:rFonts w:ascii="Cambria Math" w:hAnsi="Cambria Math" w:cstheme="minorHAnsi"/>
            <w:sz w:val="21"/>
            <w:szCs w:val="21"/>
          </w:rPr>
          <m:t>-11,322.317</m:t>
        </m:r>
      </m:oMath>
      <w:r w:rsidR="00D321D9" w:rsidRPr="001517FD">
        <w:rPr>
          <w:rFonts w:eastAsiaTheme="minorEastAsia" w:cstheme="minorHAnsi"/>
          <w:sz w:val="21"/>
          <w:szCs w:val="21"/>
        </w:rPr>
        <w:t xml:space="preserve">. </w:t>
      </w:r>
      <w:r w:rsidR="00713600" w:rsidRPr="001517FD">
        <w:rPr>
          <w:rFonts w:eastAsiaTheme="minorEastAsia" w:cstheme="minorHAnsi"/>
          <w:kern w:val="0"/>
          <w14:ligatures w14:val="none"/>
        </w:rPr>
        <w:t xml:space="preserve">These </w:t>
      </w:r>
      <w:r w:rsidR="00D321D9" w:rsidRPr="001517FD">
        <w:rPr>
          <w:rFonts w:eastAsiaTheme="minorEastAsia" w:cstheme="minorHAnsi"/>
          <w:kern w:val="0"/>
          <w14:ligatures w14:val="none"/>
        </w:rPr>
        <w:t xml:space="preserve">outcomes </w:t>
      </w:r>
      <w:r w:rsidRPr="001517FD">
        <w:rPr>
          <w:rFonts w:eastAsiaTheme="minorEastAsia" w:cstheme="minorHAnsi"/>
          <w:kern w:val="0"/>
          <w14:ligatures w14:val="none"/>
        </w:rPr>
        <w:t>resulted in</w:t>
      </w:r>
      <w:r w:rsidR="00BB246B" w:rsidRPr="001517FD">
        <w:rPr>
          <w:rFonts w:cstheme="minorHAnsi"/>
          <w:kern w:val="0"/>
          <w14:ligatures w14:val="none"/>
        </w:rPr>
        <w:t xml:space="preserve">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169</m:t>
            </m:r>
          </m:sub>
          <m:sup>
            <m:r>
              <m:rPr>
                <m:sty m:val="p"/>
              </m:rPr>
              <w:rPr>
                <w:rFonts w:ascii="Cambria Math" w:eastAsiaTheme="minorEastAsia" w:hAnsi="Cambria Math" w:cstheme="minorHAnsi"/>
                <w:kern w:val="0"/>
                <w14:ligatures w14:val="none"/>
              </w:rPr>
              <m:t>2</m:t>
            </m:r>
            <m:ctrlPr>
              <w:rPr>
                <w:rFonts w:ascii="Cambria Math" w:eastAsiaTheme="minorEastAsia" w:hAnsi="Cambria Math" w:cstheme="minorHAnsi"/>
                <w:kern w:val="0"/>
                <w14:ligatures w14:val="none"/>
              </w:rPr>
            </m:ctrlPr>
          </m:sup>
        </m:sSubSup>
      </m:oMath>
      <w:r w:rsidR="00D26629" w:rsidRPr="001517FD">
        <w:rPr>
          <w:rFonts w:eastAsiaTheme="minorEastAsia" w:cstheme="minorHAnsi"/>
          <w:kern w:val="0"/>
          <w14:ligatures w14:val="none"/>
        </w:rPr>
        <w:t xml:space="preserve"> </w:t>
      </w:r>
      <w:r w:rsidR="003F535B" w:rsidRPr="001517FD">
        <w:rPr>
          <w:rFonts w:eastAsiaTheme="minorEastAsia" w:cstheme="minorHAnsi"/>
          <w:kern w:val="0"/>
          <w14:ligatures w14:val="none"/>
        </w:rPr>
        <w:t>=</w:t>
      </w:r>
      <w:r w:rsidR="00D26629" w:rsidRPr="001517FD">
        <w:rPr>
          <w:rFonts w:eastAsiaTheme="minorEastAsia" w:cstheme="minorHAnsi"/>
          <w:kern w:val="0"/>
          <w14:ligatures w14:val="none"/>
        </w:rPr>
        <w:t xml:space="preserve"> </w:t>
      </w:r>
      <m:oMath>
        <m:r>
          <m:rPr>
            <m:sty m:val="p"/>
          </m:rPr>
          <w:rPr>
            <w:rFonts w:ascii="Cambria Math" w:eastAsiaTheme="minorEastAsia" w:hAnsi="Cambria Math" w:cstheme="minorHAnsi"/>
            <w:kern w:val="0"/>
            <w14:ligatures w14:val="none"/>
          </w:rPr>
          <m:t>241.804</m:t>
        </m:r>
      </m:oMath>
      <w:r w:rsidRPr="001517FD">
        <w:rPr>
          <w:rFonts w:cstheme="minorHAnsi"/>
          <w:kern w:val="0"/>
          <w14:ligatures w14:val="none"/>
        </w:rPr>
        <w:t xml:space="preserve">, corresponding </w:t>
      </w:r>
      <w:r w:rsidR="00BB246B" w:rsidRPr="001517FD">
        <w:rPr>
          <w:rFonts w:cstheme="minorHAnsi"/>
          <w:kern w:val="0"/>
          <w14:ligatures w14:val="none"/>
        </w:rPr>
        <w:t>to</w:t>
      </w:r>
      <w:r w:rsidR="00F24E0D">
        <w:rPr>
          <w:rFonts w:cstheme="minorHAnsi"/>
          <w:kern w:val="0"/>
          <w14:ligatures w14:val="none"/>
        </w:rPr>
        <w:t xml:space="preserve"> a</w:t>
      </w:r>
      <w:r w:rsidR="00BB246B" w:rsidRPr="001517FD">
        <w:rPr>
          <w:rFonts w:cstheme="minorHAnsi"/>
          <w:kern w:val="0"/>
          <w14:ligatures w14:val="none"/>
        </w:rPr>
        <w:t xml:space="preserve"> </w:t>
      </w:r>
      <w:r w:rsidR="00D321D9" w:rsidRPr="001517FD">
        <w:rPr>
          <w:rFonts w:eastAsiaTheme="minorEastAsia" w:cstheme="minorHAnsi"/>
          <w:kern w:val="0"/>
          <w14:ligatures w14:val="none"/>
        </w:rPr>
        <w:t xml:space="preserve">p-value </w:t>
      </w:r>
      <w:r w:rsidR="00D26629" w:rsidRPr="001517FD">
        <w:rPr>
          <w:rFonts w:eastAsiaTheme="minorEastAsia" w:cstheme="minorHAnsi"/>
          <w:kern w:val="0"/>
          <w14:ligatures w14:val="none"/>
        </w:rPr>
        <w:t>o</w:t>
      </w:r>
      <w:r w:rsidR="00D321D9" w:rsidRPr="001517FD">
        <w:rPr>
          <w:rFonts w:eastAsiaTheme="minorEastAsia" w:cstheme="minorHAnsi"/>
          <w:kern w:val="0"/>
          <w14:ligatures w14:val="none"/>
        </w:rPr>
        <w:t xml:space="preserve">f </w:t>
      </w:r>
      <m:oMath>
        <m:r>
          <w:rPr>
            <w:rFonts w:ascii="Cambria Math" w:hAnsi="Cambria Math" w:cstheme="minorHAnsi"/>
            <w:kern w:val="0"/>
            <w14:ligatures w14:val="none"/>
          </w:rPr>
          <m:t>2.02×</m:t>
        </m:r>
        <m:sSup>
          <m:sSupPr>
            <m:ctrlPr>
              <w:rPr>
                <w:rFonts w:ascii="Cambria Math" w:hAnsi="Cambria Math" w:cstheme="minorHAnsi"/>
                <w:i/>
                <w:kern w:val="0"/>
                <w14:ligatures w14:val="none"/>
              </w:rPr>
            </m:ctrlPr>
          </m:sSupPr>
          <m:e>
            <m:r>
              <w:rPr>
                <w:rFonts w:ascii="Cambria Math" w:hAnsi="Cambria Math" w:cstheme="minorHAnsi"/>
                <w:kern w:val="0"/>
                <w14:ligatures w14:val="none"/>
              </w:rPr>
              <m:t>10</m:t>
            </m:r>
          </m:e>
          <m:sup>
            <m:r>
              <w:rPr>
                <w:rFonts w:ascii="Cambria Math" w:hAnsi="Cambria Math" w:cstheme="minorHAnsi"/>
                <w:kern w:val="0"/>
                <w14:ligatures w14:val="none"/>
              </w:rPr>
              <m:t>-4</m:t>
            </m:r>
          </m:sup>
        </m:sSup>
      </m:oMath>
      <w:r w:rsidR="00123A49" w:rsidRPr="001517FD">
        <w:rPr>
          <w:rFonts w:eastAsiaTheme="minorEastAsia" w:cstheme="minorHAnsi"/>
          <w:kern w:val="0"/>
          <w14:ligatures w14:val="none"/>
        </w:rPr>
        <w:t>.</w:t>
      </w:r>
    </w:p>
    <w:p w14:paraId="5BF30502" w14:textId="4CCBFC36" w:rsidR="003F535B" w:rsidRPr="00D67DBE" w:rsidRDefault="00171582" w:rsidP="00171582">
      <w:pPr>
        <w:bidi w:val="0"/>
        <w:spacing w:line="360" w:lineRule="auto"/>
        <w:jc w:val="both"/>
        <w:rPr>
          <w:rFonts w:eastAsiaTheme="minorEastAsia" w:cstheme="minorHAnsi"/>
          <w:kern w:val="0"/>
          <w:rtl/>
          <w14:ligatures w14:val="none"/>
        </w:rPr>
      </w:pPr>
      <w:r>
        <w:rPr>
          <w:rFonts w:eastAsiaTheme="minorEastAsia" w:cstheme="minorHAnsi"/>
          <w:kern w:val="0"/>
          <w14:ligatures w14:val="none"/>
        </w:rPr>
        <w:t xml:space="preserve">Our results are notably similar to McManus'. Firstly, the parameters we estimated were </w:t>
      </w:r>
      <w:commentRangeStart w:id="168"/>
      <w:commentRangeEnd w:id="168"/>
      <w:r w:rsidRPr="001517FD">
        <w:rPr>
          <w:rStyle w:val="CommentReference"/>
          <w:rFonts w:cstheme="minorHAnsi"/>
          <w:rtl/>
        </w:rPr>
        <w:commentReference w:id="168"/>
      </w:r>
      <w:r w:rsidR="00F24E0D">
        <w:rPr>
          <w:rFonts w:eastAsiaTheme="minorEastAsia" w:cstheme="minorHAnsi"/>
          <w:kern w:val="0"/>
          <w14:ligatures w14:val="none"/>
        </w:rPr>
        <w:t>akin</w:t>
      </w:r>
      <w:r>
        <w:rPr>
          <w:rFonts w:eastAsiaTheme="minorEastAsia" w:cstheme="minorHAnsi"/>
          <w:kern w:val="0"/>
          <w14:ligatures w14:val="none"/>
        </w:rPr>
        <w:t xml:space="preserve"> to McManus' up to 2 decimal points, indicating practical similarity. Secondly, </w:t>
      </w:r>
      <w:r w:rsidR="00F24E0D" w:rsidRPr="00F24E0D">
        <w:rPr>
          <w:rFonts w:eastAsiaTheme="minorEastAsia" w:cstheme="minorHAnsi"/>
          <w:kern w:val="0"/>
          <w14:ligatures w14:val="none"/>
        </w:rPr>
        <w:t xml:space="preserve">McManus' calculated maximum likelihood for Model A is only </w:t>
      </w:r>
      <w:r w:rsidR="00F24E0D">
        <w:rPr>
          <w:rFonts w:eastAsiaTheme="minorEastAsia" w:cstheme="minorHAnsi"/>
          <w:kern w:val="0"/>
          <w14:ligatures w14:val="none"/>
        </w:rPr>
        <w:t>3.222</w:t>
      </w:r>
      <w:r>
        <w:rPr>
          <w:rFonts w:eastAsiaTheme="minorEastAsia" w:cstheme="minorHAnsi"/>
          <w:kern w:val="0"/>
          <w14:ligatures w14:val="none"/>
        </w:rPr>
        <w:t xml:space="preserve"> lower than ours, </w:t>
      </w:r>
      <w:r w:rsidR="00F24E0D">
        <w:rPr>
          <w:rFonts w:eastAsiaTheme="minorEastAsia" w:cstheme="minorHAnsi"/>
          <w:kern w:val="0"/>
          <w14:ligatures w14:val="none"/>
        </w:rPr>
        <w:t>implying</w:t>
      </w:r>
      <w:r>
        <w:rPr>
          <w:rFonts w:eastAsiaTheme="minorEastAsia" w:cstheme="minorHAnsi"/>
          <w:kern w:val="0"/>
          <w14:ligatures w14:val="none"/>
        </w:rPr>
        <w:t xml:space="preserve"> a comparable fit between the models. Lastly, a</w:t>
      </w:r>
      <w:r w:rsidR="00D67DBE">
        <w:rPr>
          <w:rFonts w:eastAsiaTheme="minorEastAsia" w:cstheme="minorHAnsi"/>
          <w:kern w:val="0"/>
          <w14:ligatures w14:val="none"/>
        </w:rPr>
        <w:t>s s</w:t>
      </w:r>
      <w:r>
        <w:rPr>
          <w:rFonts w:eastAsiaTheme="minorEastAsia" w:cstheme="minorHAnsi"/>
          <w:kern w:val="0"/>
          <w14:ligatures w14:val="none"/>
        </w:rPr>
        <w:t>tate</w:t>
      </w:r>
      <w:r w:rsidR="00D67DBE">
        <w:rPr>
          <w:rFonts w:eastAsiaTheme="minorEastAsia" w:cstheme="minorHAnsi"/>
          <w:kern w:val="0"/>
          <w14:ligatures w14:val="none"/>
        </w:rPr>
        <w:t>d by McManus,</w:t>
      </w:r>
      <w:r>
        <w:rPr>
          <w:rFonts w:eastAsiaTheme="minorEastAsia" w:cstheme="minorHAnsi"/>
          <w:kern w:val="0"/>
          <w14:ligatures w14:val="none"/>
        </w:rPr>
        <w:t xml:space="preserve"> the results indicate</w:t>
      </w:r>
      <w:r w:rsidR="00F24E0D">
        <w:rPr>
          <w:rFonts w:eastAsiaTheme="minorEastAsia" w:cstheme="minorHAnsi"/>
          <w:kern w:val="0"/>
          <w14:ligatures w14:val="none"/>
        </w:rPr>
        <w:t>d</w:t>
      </w:r>
      <w:r>
        <w:rPr>
          <w:rFonts w:eastAsiaTheme="minorEastAsia" w:cstheme="minorHAnsi"/>
          <w:kern w:val="0"/>
          <w14:ligatures w14:val="none"/>
        </w:rPr>
        <w:t xml:space="preserve"> that Model</w:t>
      </w:r>
      <w:r w:rsidR="00D67DBE">
        <w:rPr>
          <w:rFonts w:eastAsiaTheme="minorEastAsia" w:cstheme="minorHAnsi"/>
          <w:kern w:val="0"/>
          <w14:ligatures w14:val="none"/>
        </w:rPr>
        <w:t xml:space="preserve"> A fails to adequately explain the data</w:t>
      </w:r>
      <w:r>
        <w:rPr>
          <w:rFonts w:eastAsiaTheme="minorEastAsia" w:cstheme="minorHAnsi"/>
          <w:kern w:val="0"/>
          <w14:ligatures w14:val="none"/>
        </w:rPr>
        <w:t>.</w:t>
      </w:r>
      <w:r w:rsidR="00D67DBE">
        <w:rPr>
          <w:rFonts w:eastAsiaTheme="minorEastAsia" w:cstheme="minorHAnsi"/>
          <w:kern w:val="0"/>
          <w14:ligatures w14:val="none"/>
        </w:rPr>
        <w:t xml:space="preserve"> </w:t>
      </w:r>
    </w:p>
    <w:p w14:paraId="55C14A5B" w14:textId="3631589B" w:rsidR="00001909" w:rsidRPr="001517FD" w:rsidRDefault="00D812A1" w:rsidP="00D67DBE">
      <w:pPr>
        <w:bidi w:val="0"/>
        <w:spacing w:line="360" w:lineRule="auto"/>
        <w:jc w:val="both"/>
        <w:rPr>
          <w:rFonts w:eastAsiaTheme="minorEastAsia" w:cstheme="minorHAnsi"/>
          <w:kern w:val="0"/>
          <w14:ligatures w14:val="none"/>
        </w:rPr>
      </w:pPr>
      <w:r w:rsidRPr="001517FD">
        <w:rPr>
          <w:rFonts w:eastAsiaTheme="minorEastAsia" w:cstheme="minorHAnsi"/>
          <w:kern w:val="0"/>
          <w14:ligatures w14:val="none"/>
        </w:rPr>
        <w:t xml:space="preserve">For the data analogous to the data used in McManus' </w:t>
      </w:r>
      <w:r w:rsidR="003F535B" w:rsidRPr="001517FD">
        <w:rPr>
          <w:rFonts w:eastAsiaTheme="minorEastAsia" w:cstheme="minorHAnsi"/>
          <w:b/>
          <w:bCs/>
          <w:color w:val="70AD47" w:themeColor="accent6"/>
          <w:kern w:val="0"/>
          <w14:ligatures w14:val="none"/>
        </w:rPr>
        <w:t>M</w:t>
      </w:r>
      <w:r w:rsidRPr="001517FD">
        <w:rPr>
          <w:rFonts w:eastAsiaTheme="minorEastAsia" w:cstheme="minorHAnsi"/>
          <w:b/>
          <w:bCs/>
          <w:color w:val="70AD47" w:themeColor="accent6"/>
          <w:kern w:val="0"/>
          <w14:ligatures w14:val="none"/>
        </w:rPr>
        <w:t>odel B</w:t>
      </w:r>
      <w:r w:rsidR="00A5081B" w:rsidRPr="001517FD">
        <w:rPr>
          <w:rFonts w:eastAsiaTheme="minorEastAsia" w:cstheme="minorHAnsi"/>
          <w:kern w:val="0"/>
          <w14:ligatures w14:val="none"/>
        </w:rPr>
        <w:t>,</w:t>
      </w:r>
      <w:r w:rsidRPr="001517FD">
        <w:rPr>
          <w:rFonts w:eastAsiaTheme="minorEastAsia" w:cstheme="minorHAnsi"/>
          <w:kern w:val="0"/>
          <w14:ligatures w14:val="none"/>
        </w:rPr>
        <w:t xml:space="preserve"> we </w:t>
      </w:r>
      <w:r w:rsidR="00F24E0D">
        <w:rPr>
          <w:rFonts w:eastAsiaTheme="minorEastAsia" w:cstheme="minorHAnsi"/>
          <w:kern w:val="0"/>
          <w14:ligatures w14:val="none"/>
        </w:rPr>
        <w:t>obtained</w:t>
      </w:r>
      <w:r w:rsidRPr="001517FD">
        <w:rPr>
          <w:rFonts w:eastAsiaTheme="minorEastAsia" w:cstheme="minorHAnsi"/>
          <w:kern w:val="0"/>
          <w14:ligatures w14:val="none"/>
        </w:rPr>
        <w:t xml:space="preserve"> maximum </w:t>
      </w:r>
      <w:r w:rsidR="00713600" w:rsidRPr="001517FD">
        <w:rPr>
          <w:rFonts w:eastAsiaTheme="minorEastAsia" w:cstheme="minorHAnsi"/>
          <w:kern w:val="0"/>
          <w14:ligatures w14:val="none"/>
        </w:rPr>
        <w:t>log-</w:t>
      </w:r>
      <w:r w:rsidRPr="001517FD">
        <w:rPr>
          <w:rFonts w:eastAsiaTheme="minorEastAsia" w:cstheme="minorHAnsi"/>
          <w:kern w:val="0"/>
          <w14:ligatures w14:val="none"/>
        </w:rPr>
        <w:t xml:space="preserve">likelihood of </w:t>
      </w:r>
      <m:oMath>
        <m:r>
          <w:rPr>
            <w:rFonts w:ascii="Cambria Math" w:eastAsiaTheme="minorEastAsia" w:hAnsi="Cambria Math" w:cstheme="minorHAnsi"/>
            <w:kern w:val="0"/>
            <w14:ligatures w14:val="none"/>
          </w:rPr>
          <m:t>-9430.958</m:t>
        </m:r>
      </m:oMath>
      <w:r w:rsidRPr="001517FD">
        <w:rPr>
          <w:rFonts w:eastAsiaTheme="minorEastAsia" w:cstheme="minorHAnsi"/>
          <w:kern w:val="0"/>
          <w14:ligatures w14:val="none"/>
        </w:rPr>
        <w:t xml:space="preserve"> for the estimates of </w:t>
      </w:r>
      <w:commentRangeStart w:id="169"/>
      <m:oMath>
        <m:r>
          <w:rPr>
            <w:rFonts w:ascii="Cambria Math" w:eastAsiaTheme="minorEastAsia" w:hAnsi="Cambria Math" w:cstheme="minorHAnsi"/>
            <w:kern w:val="0"/>
            <w14:ligatures w14:val="none"/>
          </w:rPr>
          <m:t>p</m:t>
        </m:r>
        <m:d>
          <m:dPr>
            <m:ctrlPr>
              <w:rPr>
                <w:rFonts w:ascii="Cambria Math" w:eastAsiaTheme="minorEastAsia" w:hAnsi="Cambria Math" w:cstheme="minorHAnsi"/>
                <w:i/>
                <w:kern w:val="0"/>
                <w14:ligatures w14:val="none"/>
              </w:rPr>
            </m:ctrlPr>
          </m:dPr>
          <m:e>
            <m:sSub>
              <m:sSubPr>
                <m:ctrlPr>
                  <w:rPr>
                    <w:rFonts w:ascii="Cambria Math" w:eastAsiaTheme="minorEastAsia" w:hAnsi="Cambria Math" w:cstheme="minorHAnsi"/>
                    <w:i/>
                    <w:kern w:val="0"/>
                    <w14:ligatures w14:val="none"/>
                  </w:rPr>
                </m:ctrlPr>
              </m:sSubPr>
              <m:e>
                <m:r>
                  <w:rPr>
                    <w:rFonts w:ascii="Cambria Math" w:eastAsiaTheme="minorEastAsia" w:hAnsi="Cambria Math" w:cstheme="minorHAnsi"/>
                    <w:kern w:val="0"/>
                    <w14:ligatures w14:val="none"/>
                  </w:rPr>
                  <m:t>L</m:t>
                </m:r>
              </m:e>
              <m:sub>
                <m:r>
                  <w:rPr>
                    <w:rFonts w:ascii="Cambria Math" w:eastAsiaTheme="minorEastAsia" w:hAnsi="Cambria Math" w:cstheme="minorHAnsi"/>
                    <w:kern w:val="0"/>
                    <w14:ligatures w14:val="none"/>
                  </w:rPr>
                  <m:t>t</m:t>
                </m:r>
              </m:sub>
            </m:sSub>
          </m:e>
        </m:d>
        <m:r>
          <w:rPr>
            <w:rFonts w:ascii="Cambria Math" w:eastAsiaTheme="minorEastAsia" w:hAnsi="Cambria Math" w:cstheme="minorHAnsi"/>
            <w:kern w:val="0"/>
            <w14:ligatures w14:val="none"/>
          </w:rPr>
          <m:t>= 0.0645</m:t>
        </m:r>
        <w:commentRangeEnd w:id="169"/>
        <m:r>
          <m:rPr>
            <m:sty m:val="p"/>
          </m:rPr>
          <w:rPr>
            <w:rStyle w:val="CommentReference"/>
            <w:rFonts w:ascii="Cambria Math" w:hAnsi="Cambria Math" w:cstheme="minorHAnsi"/>
            <w:rtl/>
          </w:rPr>
          <w:commentReference w:id="169"/>
        </m:r>
      </m:oMath>
      <w:r w:rsidR="00D67DBE">
        <w:rPr>
          <w:rFonts w:eastAsiaTheme="minorEastAsia" w:cstheme="minorHAnsi"/>
          <w:kern w:val="0"/>
          <w14:ligatures w14:val="none"/>
        </w:rPr>
        <w:t xml:space="preserve"> and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i/>
                <w:kern w:val="0"/>
                <w14:ligatures w14:val="none"/>
              </w:rPr>
            </m:ctrlPr>
          </m:dPr>
          <m:e>
            <m:r>
              <w:rPr>
                <w:rFonts w:ascii="Cambria Math" w:eastAsiaTheme="minorEastAsia" w:hAnsi="Cambria Math" w:cstheme="minorHAnsi"/>
                <w:kern w:val="0"/>
                <w14:ligatures w14:val="none"/>
              </w:rPr>
              <m:t>L|DC</m:t>
            </m:r>
          </m:e>
        </m:d>
        <m:r>
          <w:rPr>
            <w:rFonts w:ascii="Cambria Math" w:eastAsiaTheme="minorEastAsia" w:hAnsi="Cambria Math" w:cstheme="minorHAnsi"/>
            <w:kern w:val="0"/>
            <w14:ligatures w14:val="none"/>
          </w:rPr>
          <m:t>=0.237</m:t>
        </m:r>
      </m:oMath>
      <w:r w:rsidRPr="001517FD">
        <w:rPr>
          <w:rFonts w:eastAsiaTheme="minorEastAsia" w:cstheme="minorHAnsi"/>
          <w:kern w:val="0"/>
          <w14:ligatures w14:val="none"/>
        </w:rPr>
        <w:t xml:space="preserve">. </w:t>
      </w:r>
      <w:commentRangeStart w:id="170"/>
      <w:r w:rsidR="00A5081B" w:rsidRPr="001517FD">
        <w:rPr>
          <w:rFonts w:eastAsiaTheme="minorEastAsia" w:cstheme="minorHAnsi"/>
          <w:kern w:val="0"/>
          <w14:ligatures w14:val="none"/>
        </w:rPr>
        <w:t xml:space="preserve">Despite </w:t>
      </w:r>
      <w:commentRangeEnd w:id="170"/>
      <w:r w:rsidR="003F535B" w:rsidRPr="001517FD">
        <w:rPr>
          <w:rStyle w:val="CommentReference"/>
          <w:rFonts w:cstheme="minorHAnsi"/>
          <w:rtl/>
        </w:rPr>
        <w:commentReference w:id="170"/>
      </w:r>
      <w:r w:rsidR="00F24E0D" w:rsidRPr="00F24E0D">
        <w:rPr>
          <w:rFonts w:eastAsiaTheme="minorEastAsia" w:cstheme="minorHAnsi"/>
          <w:kern w:val="0"/>
          <w14:ligatures w14:val="none"/>
        </w:rPr>
        <w:t>the marginal difference in the maximum log-likelihood between our calculation and the log-likelihood reported by McManus, along with the practical similarity of the estimates,</w:t>
      </w:r>
      <w:r w:rsidR="00A5081B" w:rsidRPr="001517FD">
        <w:rPr>
          <w:rFonts w:eastAsiaTheme="minorEastAsia" w:cstheme="minorHAnsi"/>
          <w:kern w:val="0"/>
          <w14:ligatures w14:val="none"/>
        </w:rPr>
        <w:t xml:space="preserve"> </w:t>
      </w:r>
      <w:r w:rsidR="00F24E0D">
        <w:rPr>
          <w:rFonts w:eastAsiaTheme="minorEastAsia" w:cstheme="minorHAnsi"/>
          <w:kern w:val="0"/>
          <w14:ligatures w14:val="none"/>
        </w:rPr>
        <w:t>w</w:t>
      </w:r>
      <w:r w:rsidR="00171582">
        <w:rPr>
          <w:rFonts w:eastAsiaTheme="minorEastAsia" w:cstheme="minorHAnsi"/>
          <w:kern w:val="0"/>
          <w14:ligatures w14:val="none"/>
        </w:rPr>
        <w:t>e</w:t>
      </w:r>
      <w:r w:rsidR="00A5081B" w:rsidRPr="001517FD">
        <w:rPr>
          <w:rFonts w:eastAsiaTheme="minorEastAsia" w:cstheme="minorHAnsi"/>
          <w:kern w:val="0"/>
          <w14:ligatures w14:val="none"/>
        </w:rPr>
        <w:t xml:space="preserve"> calculated a </w:t>
      </w:r>
      <m:oMath>
        <m:sSubSup>
          <m:sSubSupPr>
            <m:ctrlPr>
              <w:rPr>
                <w:rFonts w:ascii="Cambria Math" w:hAnsi="Cambria Math" w:cstheme="minorHAnsi"/>
                <w:i/>
                <w:kern w:val="0"/>
                <w14:ligatures w14:val="none"/>
              </w:rPr>
            </m:ctrlPr>
          </m:sSubSupPr>
          <m:e>
            <m:r>
              <w:rPr>
                <w:rFonts w:ascii="Cambria Math" w:hAnsi="Cambria Math" w:cstheme="minorHAnsi"/>
                <w:kern w:val="0"/>
                <w14:ligatures w14:val="none"/>
              </w:rPr>
              <m:t>χ</m:t>
            </m:r>
          </m:e>
          <m:sub>
            <m:r>
              <w:rPr>
                <w:rFonts w:ascii="Cambria Math" w:hAnsi="Cambria Math" w:cstheme="minorHAnsi"/>
                <w:kern w:val="0"/>
                <w14:ligatures w14:val="none"/>
              </w:rPr>
              <m:t>165</m:t>
            </m:r>
          </m:sub>
          <m:sup>
            <m:r>
              <w:rPr>
                <w:rFonts w:ascii="Cambria Math" w:hAnsi="Cambria Math" w:cstheme="minorHAnsi"/>
                <w:kern w:val="0"/>
                <w14:ligatures w14:val="none"/>
              </w:rPr>
              <m:t>2</m:t>
            </m:r>
          </m:sup>
        </m:sSubSup>
        <m:r>
          <w:rPr>
            <w:rFonts w:ascii="Cambria Math" w:hAnsi="Cambria Math" w:cstheme="minorHAnsi"/>
            <w:kern w:val="0"/>
            <w14:ligatures w14:val="none"/>
          </w:rPr>
          <m:t>=197.747</m:t>
        </m:r>
      </m:oMath>
      <w:r w:rsidRPr="001517FD">
        <w:rPr>
          <w:rFonts w:eastAsiaTheme="minorEastAsia" w:cstheme="minorHAnsi"/>
          <w:kern w:val="0"/>
          <w14:ligatures w14:val="none"/>
        </w:rPr>
        <w:t xml:space="preserve"> </w:t>
      </w:r>
      <w:r w:rsidR="00A5081B" w:rsidRPr="001517FD">
        <w:rPr>
          <w:rFonts w:eastAsiaTheme="minorEastAsia" w:cstheme="minorHAnsi"/>
          <w:kern w:val="0"/>
          <w14:ligatures w14:val="none"/>
        </w:rPr>
        <w:t xml:space="preserve">corresponding </w:t>
      </w:r>
      <w:r w:rsidRPr="001517FD">
        <w:rPr>
          <w:rFonts w:eastAsiaTheme="minorEastAsia" w:cstheme="minorHAnsi"/>
          <w:kern w:val="0"/>
          <w14:ligatures w14:val="none"/>
        </w:rPr>
        <w:t xml:space="preserve">to </w:t>
      </w:r>
      <w:r w:rsidR="00A5081B" w:rsidRPr="001517FD">
        <w:rPr>
          <w:rFonts w:eastAsiaTheme="minorEastAsia" w:cstheme="minorHAnsi"/>
          <w:kern w:val="0"/>
          <w14:ligatures w14:val="none"/>
        </w:rPr>
        <w:t xml:space="preserve">a p-value </w:t>
      </w:r>
      <w:r w:rsidR="00A96C3B" w:rsidRPr="001517FD">
        <w:rPr>
          <w:rFonts w:eastAsiaTheme="minorEastAsia" w:cstheme="minorHAnsi"/>
          <w:kern w:val="0"/>
          <w14:ligatures w14:val="none"/>
        </w:rPr>
        <w:t xml:space="preserve">of </w:t>
      </w:r>
      <m:oMath>
        <m:r>
          <w:rPr>
            <w:rFonts w:ascii="Cambria Math" w:eastAsiaTheme="minorEastAsia" w:hAnsi="Cambria Math" w:cstheme="minorHAnsi"/>
            <w:kern w:val="0"/>
            <w14:ligatures w14:val="none"/>
          </w:rPr>
          <m:t>0.0417</m:t>
        </m:r>
      </m:oMath>
      <w:r w:rsidR="00F24E0D">
        <w:rPr>
          <w:rFonts w:eastAsiaTheme="minorEastAsia" w:cstheme="minorHAnsi"/>
          <w:kern w:val="0"/>
          <w14:ligatures w14:val="none"/>
        </w:rPr>
        <w:t>.</w:t>
      </w:r>
      <w:r w:rsidR="00001909" w:rsidRPr="001517FD">
        <w:rPr>
          <w:rFonts w:eastAsiaTheme="minorEastAsia" w:cstheme="minorHAnsi"/>
          <w:kern w:val="0"/>
          <w14:ligatures w14:val="none"/>
        </w:rPr>
        <w:t xml:space="preserve"> </w:t>
      </w:r>
      <w:r w:rsidR="00F24E0D">
        <w:rPr>
          <w:rFonts w:eastAsiaTheme="minorEastAsia" w:cstheme="minorHAnsi"/>
          <w:kern w:val="0"/>
          <w14:ligatures w14:val="none"/>
        </w:rPr>
        <w:t>This</w:t>
      </w:r>
      <w:r w:rsidR="00001909" w:rsidRPr="001517FD">
        <w:rPr>
          <w:rFonts w:eastAsiaTheme="minorEastAsia" w:cstheme="minorHAnsi"/>
          <w:kern w:val="0"/>
          <w14:ligatures w14:val="none"/>
        </w:rPr>
        <w:t xml:space="preserve"> led </w:t>
      </w:r>
      <w:r w:rsidR="00D244D1">
        <w:rPr>
          <w:rFonts w:eastAsiaTheme="minorEastAsia" w:cstheme="minorHAnsi"/>
          <w:kern w:val="0"/>
          <w14:ligatures w14:val="none"/>
        </w:rPr>
        <w:t xml:space="preserve">us </w:t>
      </w:r>
      <w:r w:rsidR="00001909" w:rsidRPr="001517FD">
        <w:rPr>
          <w:rFonts w:eastAsiaTheme="minorEastAsia" w:cstheme="minorHAnsi"/>
          <w:kern w:val="0"/>
          <w14:ligatures w14:val="none"/>
        </w:rPr>
        <w:t>to the conclusion that the model obtained is still not adequate.</w:t>
      </w:r>
    </w:p>
    <w:p w14:paraId="0E4C20DA" w14:textId="77777777" w:rsidR="004B0E55" w:rsidRDefault="00F24E0D" w:rsidP="00D244D1">
      <w:pPr>
        <w:bidi w:val="0"/>
        <w:spacing w:line="360" w:lineRule="auto"/>
        <w:jc w:val="both"/>
        <w:rPr>
          <w:rFonts w:eastAsiaTheme="minorEastAsia" w:cstheme="minorHAnsi"/>
          <w:kern w:val="0"/>
          <w14:ligatures w14:val="none"/>
        </w:rPr>
      </w:pPr>
      <w:r>
        <w:rPr>
          <w:rFonts w:eastAsiaTheme="minorEastAsia" w:cstheme="minorHAnsi"/>
          <w:kern w:val="0"/>
          <w14:ligatures w14:val="none"/>
        </w:rPr>
        <w:t>W</w:t>
      </w:r>
      <w:r w:rsidR="0022048E">
        <w:rPr>
          <w:rFonts w:eastAsiaTheme="minorEastAsia" w:cstheme="minorHAnsi"/>
          <w:kern w:val="0"/>
          <w14:ligatures w14:val="none"/>
        </w:rPr>
        <w:t>e</w:t>
      </w:r>
      <w:r>
        <w:rPr>
          <w:rFonts w:eastAsiaTheme="minorEastAsia" w:cstheme="minorHAnsi"/>
          <w:kern w:val="0"/>
          <w14:ligatures w14:val="none"/>
        </w:rPr>
        <w:t xml:space="preserve"> </w:t>
      </w:r>
      <w:r w:rsidR="0022048E">
        <w:rPr>
          <w:rFonts w:eastAsiaTheme="minorEastAsia" w:cstheme="minorHAnsi"/>
          <w:kern w:val="0"/>
          <w14:ligatures w14:val="none"/>
        </w:rPr>
        <w:t>decided to revalidate</w:t>
      </w:r>
      <w:r>
        <w:rPr>
          <w:rFonts w:eastAsiaTheme="minorEastAsia" w:cstheme="minorHAnsi"/>
          <w:kern w:val="0"/>
          <w14:ligatures w14:val="none"/>
        </w:rPr>
        <w:t xml:space="preserve"> identifying all</w:t>
      </w:r>
      <w:r w:rsidR="0022048E">
        <w:rPr>
          <w:rFonts w:eastAsiaTheme="minorEastAsia" w:cstheme="minorHAnsi"/>
          <w:kern w:val="0"/>
          <w14:ligatures w14:val="none"/>
        </w:rPr>
        <w:t xml:space="preserve"> outlying datasets, </w:t>
      </w:r>
      <w:r>
        <w:rPr>
          <w:rFonts w:eastAsiaTheme="minorEastAsia" w:cstheme="minorHAnsi"/>
          <w:kern w:val="0"/>
          <w14:ligatures w14:val="none"/>
        </w:rPr>
        <w:t>using</w:t>
      </w:r>
      <w:r w:rsidR="0022048E">
        <w:rPr>
          <w:rFonts w:eastAsiaTheme="minorEastAsia" w:cstheme="minorHAnsi"/>
          <w:kern w:val="0"/>
          <w14:ligatures w14:val="none"/>
        </w:rPr>
        <w:t xml:space="preserve"> McManus'</w:t>
      </w:r>
      <w:r>
        <w:rPr>
          <w:rFonts w:eastAsiaTheme="minorEastAsia" w:cstheme="minorHAnsi"/>
          <w:kern w:val="0"/>
          <w14:ligatures w14:val="none"/>
        </w:rPr>
        <w:t xml:space="preserve"> method of</w:t>
      </w:r>
      <w:commentRangeStart w:id="171"/>
      <w:commentRangeEnd w:id="171"/>
      <w:r w:rsidR="006B6142" w:rsidRPr="001517FD">
        <w:rPr>
          <w:rStyle w:val="CommentReference"/>
          <w:rFonts w:cstheme="minorHAnsi"/>
          <w:rtl/>
        </w:rPr>
        <w:commentReference w:id="171"/>
      </w:r>
      <w:r w:rsidR="0022048E">
        <w:rPr>
          <w:rFonts w:eastAsiaTheme="minorEastAsia" w:cstheme="minorHAnsi" w:hint="cs"/>
          <w:kern w:val="0"/>
          <w:rtl/>
          <w14:ligatures w14:val="none"/>
        </w:rPr>
        <w:t xml:space="preserve"> </w:t>
      </w:r>
      <w:r w:rsidR="0022048E">
        <w:rPr>
          <w:rFonts w:eastAsiaTheme="minorEastAsia" w:cstheme="minorHAnsi"/>
          <w:kern w:val="0"/>
          <w14:ligatures w14:val="none"/>
        </w:rPr>
        <w:t>calculat</w:t>
      </w:r>
      <w:r>
        <w:rPr>
          <w:rFonts w:eastAsiaTheme="minorEastAsia" w:cstheme="minorHAnsi"/>
          <w:kern w:val="0"/>
          <w14:ligatures w14:val="none"/>
        </w:rPr>
        <w:t>ing</w:t>
      </w:r>
      <w:r w:rsidR="0022048E">
        <w:rPr>
          <w:rFonts w:eastAsiaTheme="minorEastAsia" w:cstheme="minorHAnsi"/>
          <w:kern w:val="0"/>
          <w14:ligatures w14:val="none"/>
        </w:rPr>
        <w:t xml:space="preserve"> the goodness of fit </w:t>
      </w:r>
      <w:r w:rsidR="004B0E55">
        <w:rPr>
          <w:rFonts w:eastAsiaTheme="minorEastAsia" w:cstheme="minorHAnsi"/>
          <w:kern w:val="0"/>
          <w14:ligatures w14:val="none"/>
        </w:rPr>
        <w:t>for</w:t>
      </w:r>
      <w:r w:rsidR="0022048E">
        <w:rPr>
          <w:rFonts w:eastAsiaTheme="minorEastAsia" w:cstheme="minorHAnsi"/>
          <w:kern w:val="0"/>
          <w14:ligatures w14:val="none"/>
        </w:rPr>
        <w:t xml:space="preserve"> each table and dataset</w:t>
      </w:r>
      <w:r w:rsidR="004B0E55">
        <w:rPr>
          <w:rFonts w:eastAsiaTheme="minorEastAsia" w:cstheme="minorHAnsi"/>
          <w:kern w:val="0"/>
          <w14:ligatures w14:val="none"/>
        </w:rPr>
        <w:t>,</w:t>
      </w:r>
      <w:r w:rsidR="0022048E">
        <w:rPr>
          <w:rFonts w:eastAsiaTheme="minorEastAsia" w:cstheme="minorHAnsi"/>
          <w:kern w:val="0"/>
          <w14:ligatures w14:val="none"/>
        </w:rPr>
        <w:t xml:space="preserve"> </w:t>
      </w:r>
      <w:r w:rsidR="0022048E" w:rsidRPr="001517FD">
        <w:rPr>
          <w:rFonts w:eastAsiaTheme="minorEastAsia" w:cstheme="minorHAnsi"/>
          <w:kern w:val="0"/>
          <w14:ligatures w14:val="none"/>
        </w:rPr>
        <w:t xml:space="preserve">using the parameters </w:t>
      </w:r>
      <w:r w:rsidR="0022048E">
        <w:rPr>
          <w:rFonts w:eastAsiaTheme="minorEastAsia" w:cstheme="minorHAnsi"/>
          <w:kern w:val="0"/>
          <w14:ligatures w14:val="none"/>
        </w:rPr>
        <w:t>values of</w:t>
      </w:r>
      <w:r w:rsidR="0022048E" w:rsidRPr="001517FD">
        <w:rPr>
          <w:rFonts w:eastAsiaTheme="minorEastAsia" w:cstheme="minorHAnsi"/>
          <w:kern w:val="0"/>
          <w14:ligatures w14:val="none"/>
        </w:rPr>
        <w:t xml:space="preserve">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kern w:val="0"/>
                <w14:ligatures w14:val="none"/>
              </w:rPr>
            </m:ctrlPr>
          </m:dPr>
          <m:e>
            <m:sSub>
              <m:sSubPr>
                <m:ctrlPr>
                  <w:rPr>
                    <w:rFonts w:ascii="Cambria Math" w:eastAsiaTheme="minorEastAsia" w:hAnsi="Cambria Math" w:cstheme="minorHAnsi"/>
                    <w:kern w:val="0"/>
                    <w14:ligatures w14:val="none"/>
                  </w:rPr>
                </m:ctrlPr>
              </m:sSubPr>
              <m:e>
                <m:r>
                  <w:rPr>
                    <w:rFonts w:ascii="Cambria Math" w:eastAsiaTheme="minorEastAsia" w:hAnsi="Cambria Math" w:cstheme="minorHAnsi"/>
                    <w:kern w:val="0"/>
                    <w14:ligatures w14:val="none"/>
                  </w:rPr>
                  <m:t>L</m:t>
                </m:r>
              </m:e>
              <m:sub>
                <m:r>
                  <w:rPr>
                    <w:rFonts w:ascii="Cambria Math" w:eastAsiaTheme="minorEastAsia" w:hAnsi="Cambria Math" w:cstheme="minorHAnsi"/>
                    <w:kern w:val="0"/>
                    <w14:ligatures w14:val="none"/>
                  </w:rPr>
                  <m:t>t</m:t>
                </m:r>
              </m:sub>
            </m:sSub>
          </m:e>
        </m:d>
        <m:r>
          <m:rPr>
            <m:sty m:val="p"/>
          </m:rPr>
          <w:rPr>
            <w:rFonts w:ascii="Cambria Math" w:eastAsiaTheme="minorEastAsia" w:hAnsi="Cambria Math" w:cstheme="minorHAnsi"/>
            <w:kern w:val="0"/>
            <w14:ligatures w14:val="none"/>
          </w:rPr>
          <m:t>=</m:t>
        </m:r>
        <m:r>
          <w:rPr>
            <w:rFonts w:ascii="Cambria Math" w:hAnsi="Cambria Math" w:cstheme="minorHAnsi"/>
            <w:kern w:val="0"/>
            <w14:ligatures w14:val="none"/>
          </w:rPr>
          <m:t>0.0775</m:t>
        </m:r>
      </m:oMath>
      <w:r w:rsidR="0022048E" w:rsidRPr="001517FD">
        <w:rPr>
          <w:rFonts w:eastAsiaTheme="minorEastAsia" w:cstheme="minorHAnsi"/>
          <w:kern w:val="0"/>
          <w14:ligatures w14:val="none"/>
        </w:rPr>
        <w:t xml:space="preserve"> and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kern w:val="0"/>
                <w14:ligatures w14:val="none"/>
              </w:rPr>
            </m:ctrlPr>
          </m:dPr>
          <m:e>
            <m:r>
              <w:rPr>
                <w:rFonts w:ascii="Cambria Math" w:eastAsiaTheme="minorEastAsia" w:hAnsi="Cambria Math" w:cstheme="minorHAnsi"/>
                <w:kern w:val="0"/>
                <w14:ligatures w14:val="none"/>
              </w:rPr>
              <m:t>L</m:t>
            </m:r>
          </m:e>
          <m:e>
            <m:r>
              <w:rPr>
                <w:rFonts w:ascii="Cambria Math" w:eastAsiaTheme="minorEastAsia" w:hAnsi="Cambria Math" w:cstheme="minorHAnsi"/>
                <w:kern w:val="0"/>
                <w14:ligatures w14:val="none"/>
              </w:rPr>
              <m:t>DC</m:t>
            </m:r>
          </m:e>
        </m:d>
        <m:r>
          <m:rPr>
            <m:sty m:val="p"/>
          </m:rPr>
          <w:rPr>
            <w:rFonts w:ascii="Cambria Math" w:eastAsiaTheme="minorEastAsia" w:hAnsi="Cambria Math" w:cstheme="minorHAnsi"/>
            <w:kern w:val="0"/>
            <w14:ligatures w14:val="none"/>
          </w:rPr>
          <m:t xml:space="preserve">= </m:t>
        </m:r>
        <m:r>
          <w:rPr>
            <w:rFonts w:ascii="Cambria Math" w:hAnsi="Cambria Math" w:cstheme="minorHAnsi"/>
            <w:kern w:val="0"/>
            <w14:ligatures w14:val="none"/>
          </w:rPr>
          <m:t>0.25</m:t>
        </m:r>
      </m:oMath>
      <w:r w:rsidR="00C16CDA" w:rsidRPr="001517FD">
        <w:rPr>
          <w:rFonts w:eastAsiaTheme="minorEastAsia" w:cstheme="minorHAnsi"/>
          <w:kern w:val="0"/>
          <w14:ligatures w14:val="none"/>
        </w:rPr>
        <w:t xml:space="preserve">. </w:t>
      </w:r>
    </w:p>
    <w:p w14:paraId="01412501" w14:textId="1CF0D4CE" w:rsidR="006E4470" w:rsidRPr="001517FD" w:rsidRDefault="00C16CDA" w:rsidP="004B0E55">
      <w:pPr>
        <w:bidi w:val="0"/>
        <w:spacing w:line="360" w:lineRule="auto"/>
        <w:jc w:val="both"/>
        <w:rPr>
          <w:rFonts w:cstheme="minorHAnsi"/>
          <w:kern w:val="0"/>
          <w14:ligatures w14:val="none"/>
        </w:rPr>
      </w:pPr>
      <w:r w:rsidRPr="001517FD">
        <w:rPr>
          <w:rFonts w:eastAsiaTheme="minorEastAsia" w:cstheme="minorHAnsi"/>
          <w:kern w:val="0"/>
          <w14:ligatures w14:val="none"/>
        </w:rPr>
        <w:t xml:space="preserve">Upon examining </w:t>
      </w:r>
      <w:r w:rsidR="0022048E">
        <w:rPr>
          <w:rFonts w:eastAsiaTheme="minorEastAsia" w:cstheme="minorHAnsi"/>
          <w:kern w:val="0"/>
          <w14:ligatures w14:val="none"/>
        </w:rPr>
        <w:t>Table 2</w:t>
      </w:r>
      <w:r w:rsidR="00AF62EF" w:rsidRPr="001517FD">
        <w:rPr>
          <w:rFonts w:eastAsiaTheme="minorEastAsia" w:cstheme="minorHAnsi"/>
          <w:kern w:val="0"/>
          <w14:ligatures w14:val="none"/>
        </w:rPr>
        <w:t>,</w:t>
      </w:r>
      <w:r w:rsidRPr="001517FD">
        <w:rPr>
          <w:rFonts w:eastAsiaTheme="minorEastAsia" w:cstheme="minorHAnsi"/>
          <w:kern w:val="0"/>
          <w14:ligatures w14:val="none"/>
        </w:rPr>
        <w:t xml:space="preserve"> we</w:t>
      </w:r>
      <w:r w:rsidR="005937BE" w:rsidRPr="001517FD">
        <w:rPr>
          <w:rFonts w:eastAsiaTheme="minorEastAsia" w:cstheme="minorHAnsi"/>
          <w:kern w:val="0"/>
          <w14:ligatures w14:val="none"/>
        </w:rPr>
        <w:t xml:space="preserve"> </w:t>
      </w:r>
      <w:r w:rsidR="0022048E">
        <w:rPr>
          <w:rFonts w:eastAsiaTheme="minorEastAsia" w:cstheme="minorHAnsi"/>
          <w:kern w:val="0"/>
          <w14:ligatures w14:val="none"/>
        </w:rPr>
        <w:t xml:space="preserve">calculated </w:t>
      </w:r>
      <w:r w:rsidR="003F535B" w:rsidRPr="001517FD">
        <w:rPr>
          <w:rFonts w:eastAsiaTheme="minorEastAsia" w:cstheme="minorHAnsi"/>
          <w:kern w:val="0"/>
          <w14:ligatures w14:val="none"/>
        </w:rPr>
        <w:t xml:space="preserve">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12</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=51.753, p=6.86×</m:t>
        </m:r>
        <m:sSup>
          <m:sSupPr>
            <m:ctrlPr>
              <w:rPr>
                <w:rFonts w:ascii="Cambria Math" w:eastAsiaTheme="minorEastAsia" w:hAnsi="Cambria Math" w:cstheme="minorHAnsi"/>
                <w:i/>
                <w:kern w:val="0"/>
                <w14:ligatures w14:val="none"/>
              </w:rPr>
            </m:ctrlPr>
          </m:sSupPr>
          <m:e>
            <m:r>
              <w:rPr>
                <w:rFonts w:ascii="Cambria Math" w:eastAsiaTheme="minorEastAsia" w:hAnsi="Cambria Math" w:cstheme="minorHAnsi"/>
                <w:kern w:val="0"/>
                <w14:ligatures w14:val="none"/>
              </w:rPr>
              <m:t>10</m:t>
            </m:r>
          </m:e>
          <m:sup>
            <m:r>
              <w:rPr>
                <w:rFonts w:ascii="Cambria Math" w:eastAsiaTheme="minorEastAsia" w:hAnsi="Cambria Math" w:cstheme="minorHAnsi"/>
                <w:kern w:val="0"/>
                <w14:ligatures w14:val="none"/>
              </w:rPr>
              <m:t>-7</m:t>
            </m:r>
          </m:sup>
        </m:sSup>
      </m:oMath>
      <w:r w:rsidR="00F373B6">
        <w:rPr>
          <w:rFonts w:eastAsiaTheme="minorEastAsia" w:cstheme="minorHAnsi"/>
          <w:kern w:val="0"/>
          <w14:ligatures w14:val="none"/>
        </w:rPr>
        <w:t xml:space="preserve">, Indicating </w:t>
      </w:r>
      <w:r w:rsidR="00F373B6" w:rsidRPr="001517FD">
        <w:rPr>
          <w:rFonts w:eastAsiaTheme="minorEastAsia" w:cstheme="minorHAnsi"/>
          <w:kern w:val="0"/>
          <w14:ligatures w14:val="none"/>
        </w:rPr>
        <w:t>lack</w:t>
      </w:r>
      <w:r w:rsidR="00F373B6">
        <w:rPr>
          <w:rFonts w:eastAsiaTheme="minorEastAsia" w:cstheme="minorHAnsi"/>
          <w:kern w:val="0"/>
          <w14:ligatures w14:val="none"/>
        </w:rPr>
        <w:t xml:space="preserve"> of fitness as</w:t>
      </w:r>
      <w:r w:rsidR="0022048E">
        <w:rPr>
          <w:rFonts w:eastAsiaTheme="minorEastAsia" w:cstheme="minorHAnsi"/>
          <w:kern w:val="0"/>
          <w14:ligatures w14:val="none"/>
        </w:rPr>
        <w:t xml:space="preserve"> stated by McManus</w:t>
      </w:r>
      <w:r w:rsidR="0020274B" w:rsidRPr="001517FD">
        <w:rPr>
          <w:rFonts w:eastAsiaTheme="minorEastAsia" w:cstheme="minorHAnsi"/>
          <w:kern w:val="0"/>
          <w14:ligatures w14:val="none"/>
        </w:rPr>
        <w:t>.</w:t>
      </w:r>
      <w:r w:rsidRPr="001517FD">
        <w:rPr>
          <w:rFonts w:eastAsiaTheme="minorEastAsia" w:cstheme="minorHAnsi"/>
          <w:kern w:val="0"/>
          <w14:ligatures w14:val="none"/>
        </w:rPr>
        <w:t xml:space="preserve"> </w:t>
      </w:r>
      <w:r w:rsidR="00F373B6">
        <w:rPr>
          <w:rFonts w:cstheme="minorHAnsi"/>
          <w:kern w:val="0"/>
          <w14:ligatures w14:val="none"/>
        </w:rPr>
        <w:t>When examining each dataset individually</w:t>
      </w:r>
      <w:r w:rsidR="004B0E55">
        <w:rPr>
          <w:rFonts w:cstheme="minorHAnsi"/>
          <w:kern w:val="0"/>
          <w14:ligatures w14:val="none"/>
        </w:rPr>
        <w:t>,</w:t>
      </w:r>
      <w:r w:rsidR="00F373B6">
        <w:rPr>
          <w:rFonts w:cstheme="minorHAnsi"/>
          <w:kern w:val="0"/>
          <w14:ligatures w14:val="none"/>
        </w:rPr>
        <w:t xml:space="preserve"> we found that the model fails to explain</w:t>
      </w:r>
      <w:r w:rsidR="005937BE" w:rsidRPr="001517FD">
        <w:rPr>
          <w:rFonts w:cstheme="minorHAnsi"/>
          <w:kern w:val="0"/>
          <w14:ligatures w14:val="none"/>
        </w:rPr>
        <w:t xml:space="preserve"> </w:t>
      </w:r>
      <w:r w:rsidR="00FB4386" w:rsidRPr="001517FD">
        <w:rPr>
          <w:rFonts w:cstheme="minorHAnsi"/>
          <w:kern w:val="0"/>
          <w14:ligatures w14:val="none"/>
        </w:rPr>
        <w:t>three</w:t>
      </w:r>
      <w:r w:rsidR="005937BE" w:rsidRPr="001517FD">
        <w:rPr>
          <w:rFonts w:cstheme="minorHAnsi"/>
          <w:kern w:val="0"/>
          <w14:ligatures w14:val="none"/>
        </w:rPr>
        <w:t xml:space="preserve"> datasets</w:t>
      </w:r>
      <w:r w:rsidR="00AC0071" w:rsidRPr="001517FD">
        <w:rPr>
          <w:rFonts w:cstheme="minorHAnsi"/>
          <w:kern w:val="0"/>
          <w14:ligatures w14:val="none"/>
        </w:rPr>
        <w:t xml:space="preserve"> out of the four identified by </w:t>
      </w:r>
      <w:r w:rsidR="00F373B6">
        <w:rPr>
          <w:rFonts w:cstheme="minorHAnsi"/>
          <w:kern w:val="0"/>
          <w14:ligatures w14:val="none"/>
        </w:rPr>
        <w:t xml:space="preserve">McManus as </w:t>
      </w:r>
      <w:r w:rsidR="00296080">
        <w:rPr>
          <w:rFonts w:cstheme="minorHAnsi"/>
          <w:kern w:val="0"/>
          <w14:ligatures w14:val="none"/>
        </w:rPr>
        <w:t>outliers</w:t>
      </w:r>
      <w:r w:rsidR="00296080" w:rsidRPr="001517FD">
        <w:rPr>
          <w:rFonts w:cstheme="minorHAnsi"/>
          <w:kern w:val="0"/>
          <w14:ligatures w14:val="none"/>
        </w:rPr>
        <w:t>:</w:t>
      </w:r>
      <w:r w:rsidR="00296080">
        <w:rPr>
          <w:rFonts w:eastAsiaTheme="minorEastAsia" w:cstheme="minorHAnsi"/>
          <w:kern w:val="0"/>
          <w14:ligatures w14:val="none"/>
        </w:rPr>
        <w:t xml:space="preserve"> Merrell</w:t>
      </w:r>
      <w:r w:rsidR="00B51925" w:rsidRPr="001517FD">
        <w:rPr>
          <w:rFonts w:eastAsiaTheme="minorEastAsia" w:cstheme="minorHAnsi"/>
          <w:kern w:val="0"/>
          <w14:ligatures w14:val="none"/>
        </w:rPr>
        <w:t>; Ramaley; and McGee &amp; Cozad</w:t>
      </w:r>
      <w:r w:rsidR="00B51925">
        <w:rPr>
          <w:rFonts w:cstheme="minorHAnsi"/>
          <w:kern w:val="0"/>
          <w14:ligatures w14:val="none"/>
        </w:rPr>
        <w:t>,</w:t>
      </w:r>
      <w:r w:rsidR="005937BE" w:rsidRPr="001517FD">
        <w:rPr>
          <w:rFonts w:cstheme="minorHAnsi"/>
          <w:kern w:val="0"/>
          <w14:ligatures w14:val="none"/>
        </w:rPr>
        <w:t xml:space="preserve"> each with significance level of less th</w:t>
      </w:r>
      <w:r w:rsidR="006E4470" w:rsidRPr="001517FD">
        <w:rPr>
          <w:rFonts w:cstheme="minorHAnsi"/>
          <w:kern w:val="0"/>
          <w14:ligatures w14:val="none"/>
        </w:rPr>
        <w:t>a</w:t>
      </w:r>
      <w:r w:rsidR="005937BE" w:rsidRPr="001517FD">
        <w:rPr>
          <w:rFonts w:cstheme="minorHAnsi"/>
          <w:kern w:val="0"/>
          <w14:ligatures w14:val="none"/>
        </w:rPr>
        <w:t xml:space="preserve">n </w:t>
      </w:r>
      <m:oMath>
        <m:r>
          <w:rPr>
            <w:rFonts w:ascii="Cambria Math" w:hAnsi="Cambria Math" w:cstheme="minorHAnsi"/>
            <w:kern w:val="0"/>
            <w14:ligatures w14:val="none"/>
          </w:rPr>
          <m:t>0.05</m:t>
        </m:r>
      </m:oMath>
      <w:r w:rsidR="004B0E55">
        <w:rPr>
          <w:rFonts w:cstheme="minorHAnsi"/>
        </w:rPr>
        <w:t xml:space="preserve">. </w:t>
      </w:r>
      <w:r w:rsidR="00E11066">
        <w:rPr>
          <w:rFonts w:cstheme="minorHAnsi"/>
        </w:rPr>
        <w:t xml:space="preserve">However, </w:t>
      </w:r>
      <w:r w:rsidR="00E11066" w:rsidRPr="001517FD">
        <w:rPr>
          <w:rFonts w:cstheme="minorHAnsi"/>
        </w:rPr>
        <w:t>the</w:t>
      </w:r>
      <w:ins w:id="172" w:author="Tomer Oron" w:date="2023-12-18T13:00:00Z">
        <w:r w:rsidR="00B51925" w:rsidRPr="001517FD">
          <w:rPr>
            <w:rFonts w:cstheme="minorHAnsi"/>
          </w:rPr>
          <w:t xml:space="preserve"> dataset of </w:t>
        </w:r>
      </w:ins>
      <w:r w:rsidR="00296080" w:rsidRPr="001517FD">
        <w:rPr>
          <w:rFonts w:eastAsiaTheme="minorEastAsia" w:cstheme="minorHAnsi"/>
          <w:kern w:val="0"/>
          <w14:ligatures w14:val="none"/>
        </w:rPr>
        <w:t xml:space="preserve">Chaurasia &amp; </w:t>
      </w:r>
      <w:r w:rsidR="00CB5E0A" w:rsidRPr="001517FD">
        <w:rPr>
          <w:rFonts w:eastAsiaTheme="minorEastAsia" w:cstheme="minorHAnsi"/>
          <w:kern w:val="0"/>
          <w14:ligatures w14:val="none"/>
        </w:rPr>
        <w:t>Goswa</w:t>
      </w:r>
      <w:r w:rsidR="00CB5E0A">
        <w:rPr>
          <w:rFonts w:eastAsiaTheme="minorEastAsia" w:cstheme="minorHAnsi"/>
          <w:kern w:val="0"/>
          <w14:ligatures w14:val="none"/>
        </w:rPr>
        <w:t>m</w:t>
      </w:r>
      <w:r w:rsidR="00CB5E0A" w:rsidRPr="001517FD">
        <w:rPr>
          <w:rFonts w:eastAsiaTheme="minorEastAsia" w:cstheme="minorHAnsi"/>
          <w:kern w:val="0"/>
          <w14:ligatures w14:val="none"/>
        </w:rPr>
        <w:t>i</w:t>
      </w:r>
      <w:r w:rsidR="00296080" w:rsidRPr="001517FD">
        <w:rPr>
          <w:rFonts w:cstheme="minorHAnsi"/>
          <w:kern w:val="0"/>
          <w14:ligatures w14:val="none"/>
        </w:rPr>
        <w:t xml:space="preserve"> </w:t>
      </w:r>
      <w:ins w:id="173" w:author="Tomer Oron" w:date="2023-12-18T13:02:00Z">
        <w:r w:rsidR="00B51925" w:rsidRPr="001517FD">
          <w:rPr>
            <w:rFonts w:cstheme="minorHAnsi"/>
            <w:kern w:val="0"/>
            <w14:ligatures w14:val="none"/>
          </w:rPr>
          <w:t>seemed to present good fit to the model</w:t>
        </w:r>
      </w:ins>
      <w:r w:rsidR="00B51925">
        <w:rPr>
          <w:rFonts w:cstheme="minorHAnsi"/>
          <w:kern w:val="0"/>
          <w14:ligatures w14:val="none"/>
        </w:rPr>
        <w:t xml:space="preserve"> (</w:t>
      </w:r>
      <m:oMath>
        <m:sSubSup>
          <m:sSubSupPr>
            <m:ctrlPr>
              <w:rPr>
                <w:rFonts w:ascii="Cambria Math" w:hAnsi="Cambria Math" w:cstheme="minorHAnsi"/>
                <w:i/>
                <w:kern w:val="0"/>
                <w14:ligatures w14:val="none"/>
              </w:rPr>
            </m:ctrlPr>
          </m:sSubSupPr>
          <m:e>
            <m:r>
              <w:rPr>
                <w:rFonts w:ascii="Cambria Math" w:hAnsi="Cambria Math" w:cstheme="minorHAnsi"/>
                <w:kern w:val="0"/>
                <w14:ligatures w14:val="none"/>
              </w:rPr>
              <m:t>χ</m:t>
            </m:r>
          </m:e>
          <m:sub>
            <m:r>
              <w:rPr>
                <w:rFonts w:ascii="Cambria Math" w:hAnsi="Cambria Math" w:cstheme="minorHAnsi"/>
                <w:kern w:val="0"/>
                <w14:ligatures w14:val="none"/>
              </w:rPr>
              <m:t>1</m:t>
            </m:r>
          </m:sub>
          <m:sup>
            <m:r>
              <w:rPr>
                <w:rFonts w:ascii="Cambria Math" w:hAnsi="Cambria Math" w:cstheme="minorHAnsi"/>
                <w:kern w:val="0"/>
                <w14:ligatures w14:val="none"/>
              </w:rPr>
              <m:t>2</m:t>
            </m:r>
          </m:sup>
        </m:sSubSup>
        <m:r>
          <w:rPr>
            <w:rFonts w:ascii="Cambria Math" w:hAnsi="Cambria Math" w:cstheme="minorHAnsi"/>
            <w:kern w:val="0"/>
            <w14:ligatures w14:val="none"/>
          </w:rPr>
          <m:t>=3.745, p=0.053)</m:t>
        </m:r>
      </m:oMath>
      <w:r w:rsidR="006E4470" w:rsidRPr="001517FD">
        <w:rPr>
          <w:rFonts w:cstheme="minorHAnsi"/>
          <w:kern w:val="0"/>
          <w14:ligatures w14:val="none"/>
        </w:rPr>
        <w:t>.</w:t>
      </w:r>
      <w:r w:rsidR="005937BE" w:rsidRPr="001517FD">
        <w:rPr>
          <w:rFonts w:cstheme="minorHAnsi"/>
          <w:kern w:val="0"/>
          <w14:ligatures w14:val="none"/>
        </w:rPr>
        <w:t xml:space="preserve"> </w:t>
      </w:r>
      <w:r w:rsidR="006E4470" w:rsidRPr="001517FD">
        <w:rPr>
          <w:rFonts w:cstheme="minorHAnsi"/>
          <w:kern w:val="0"/>
          <w14:ligatures w14:val="none"/>
        </w:rPr>
        <w:t xml:space="preserve">After </w:t>
      </w:r>
      <w:r w:rsidR="005937BE" w:rsidRPr="001517FD">
        <w:rPr>
          <w:rFonts w:cstheme="minorHAnsi"/>
          <w:kern w:val="0"/>
          <w14:ligatures w14:val="none"/>
        </w:rPr>
        <w:t>removing these</w:t>
      </w:r>
      <w:r w:rsidR="00B51925">
        <w:rPr>
          <w:rFonts w:cstheme="minorHAnsi"/>
          <w:kern w:val="0"/>
          <w14:ligatures w14:val="none"/>
        </w:rPr>
        <w:t xml:space="preserve"> three</w:t>
      </w:r>
      <w:r w:rsidR="005937BE" w:rsidRPr="001517FD">
        <w:rPr>
          <w:rFonts w:cstheme="minorHAnsi"/>
          <w:kern w:val="0"/>
          <w14:ligatures w14:val="none"/>
        </w:rPr>
        <w:t xml:space="preserve"> datasets, we </w:t>
      </w:r>
      <w:r w:rsidR="005E3ED0" w:rsidRPr="001517FD">
        <w:rPr>
          <w:rFonts w:cstheme="minorHAnsi"/>
          <w:kern w:val="0"/>
          <w14:ligatures w14:val="none"/>
        </w:rPr>
        <w:t>obtained</w:t>
      </w:r>
      <w:r w:rsidR="005937BE" w:rsidRPr="001517FD">
        <w:rPr>
          <w:rFonts w:cstheme="minorHAnsi"/>
          <w:kern w:val="0"/>
          <w14:ligatures w14:val="none"/>
        </w:rPr>
        <w:t xml:space="preserve"> </w:t>
      </w:r>
      <m:oMath>
        <m:sSubSup>
          <m:sSubSupPr>
            <m:ctrlPr>
              <w:rPr>
                <w:rFonts w:ascii="Cambria Math" w:hAnsi="Cambria Math" w:cstheme="minorHAnsi"/>
                <w:i/>
                <w:kern w:val="0"/>
                <w14:ligatures w14:val="none"/>
              </w:rPr>
            </m:ctrlPr>
          </m:sSubSupPr>
          <m:e>
            <m:r>
              <w:rPr>
                <w:rFonts w:ascii="Cambria Math" w:hAnsi="Cambria Math" w:cstheme="minorHAnsi"/>
                <w:kern w:val="0"/>
                <w14:ligatures w14:val="none"/>
              </w:rPr>
              <m:t>χ</m:t>
            </m:r>
          </m:e>
          <m:sub>
            <m:r>
              <w:rPr>
                <w:rFonts w:ascii="Cambria Math" w:hAnsi="Cambria Math" w:cstheme="minorHAnsi"/>
                <w:kern w:val="0"/>
                <w14:ligatures w14:val="none"/>
              </w:rPr>
              <m:t>9</m:t>
            </m:r>
          </m:sub>
          <m:sup>
            <m:r>
              <w:rPr>
                <w:rFonts w:ascii="Cambria Math" w:hAnsi="Cambria Math" w:cstheme="minorHAnsi"/>
                <w:kern w:val="0"/>
                <w14:ligatures w14:val="none"/>
              </w:rPr>
              <m:t>2</m:t>
            </m:r>
          </m:sup>
        </m:sSubSup>
        <m:r>
          <w:rPr>
            <w:rFonts w:ascii="Cambria Math" w:hAnsi="Cambria Math" w:cstheme="minorHAnsi"/>
            <w:kern w:val="0"/>
            <w14:ligatures w14:val="none"/>
          </w:rPr>
          <m:t xml:space="preserve">=13.494 </m:t>
        </m:r>
      </m:oMath>
      <w:r w:rsidR="006E4470" w:rsidRPr="001517FD">
        <w:rPr>
          <w:rFonts w:eastAsiaTheme="minorEastAsia" w:cstheme="minorHAnsi"/>
          <w:kern w:val="0"/>
          <w14:ligatures w14:val="none"/>
        </w:rPr>
        <w:t xml:space="preserve">, </w:t>
      </w:r>
      <w:commentRangeStart w:id="174"/>
      <w:r w:rsidR="006E4470" w:rsidRPr="001517FD">
        <w:rPr>
          <w:rFonts w:eastAsiaTheme="minorEastAsia" w:cstheme="minorHAnsi"/>
          <w:kern w:val="0"/>
          <w14:ligatures w14:val="none"/>
        </w:rPr>
        <w:t>correspondung</w:t>
      </w:r>
      <w:r w:rsidR="005E3ED0" w:rsidRPr="001517FD">
        <w:rPr>
          <w:rFonts w:eastAsiaTheme="minorEastAsia" w:cstheme="minorHAnsi"/>
          <w:kern w:val="0"/>
          <w14:ligatures w14:val="none"/>
        </w:rPr>
        <w:t xml:space="preserve"> to </w:t>
      </w:r>
      <w:r w:rsidR="006E4470" w:rsidRPr="001517FD">
        <w:rPr>
          <w:rFonts w:eastAsiaTheme="minorEastAsia" w:cstheme="minorHAnsi"/>
          <w:kern w:val="0"/>
          <w14:ligatures w14:val="none"/>
        </w:rPr>
        <w:t>p-value of</w:t>
      </w:r>
      <w:r w:rsidR="0045251B" w:rsidRPr="001517FD">
        <w:rPr>
          <w:rFonts w:eastAsiaTheme="minorEastAsia" w:cstheme="minorHAnsi"/>
          <w:kern w:val="0"/>
          <w14:ligatures w14:val="none"/>
        </w:rPr>
        <w:t xml:space="preserve"> </w:t>
      </w:r>
      <m:oMath>
        <m:r>
          <w:rPr>
            <w:rFonts w:ascii="Cambria Math" w:hAnsi="Cambria Math" w:cstheme="minorHAnsi"/>
            <w:kern w:val="0"/>
            <w14:ligatures w14:val="none"/>
          </w:rPr>
          <m:t>0.142</m:t>
        </m:r>
      </m:oMath>
      <w:ins w:id="175" w:author="Tomer Oron" w:date="2023-12-18T13:04:00Z">
        <w:r w:rsidR="008D3790" w:rsidRPr="001517FD">
          <w:rPr>
            <w:rFonts w:cstheme="minorHAnsi"/>
            <w:kern w:val="0"/>
            <w14:ligatures w14:val="none"/>
          </w:rPr>
          <w:t>, the data fits within the model</w:t>
        </w:r>
      </w:ins>
      <w:r w:rsidR="005E3ED0" w:rsidRPr="001517FD">
        <w:rPr>
          <w:rFonts w:cstheme="minorHAnsi"/>
          <w:kern w:val="0"/>
          <w14:ligatures w14:val="none"/>
        </w:rPr>
        <w:t xml:space="preserve">. </w:t>
      </w:r>
      <w:commentRangeEnd w:id="174"/>
      <w:r w:rsidR="00852117" w:rsidRPr="001517FD">
        <w:rPr>
          <w:rStyle w:val="CommentReference"/>
          <w:rFonts w:cstheme="minorHAnsi"/>
        </w:rPr>
        <w:commentReference w:id="174"/>
      </w:r>
    </w:p>
    <w:p w14:paraId="340FFB22" w14:textId="39979327" w:rsidR="006E4470" w:rsidRPr="001517FD" w:rsidRDefault="006E4470" w:rsidP="00D02DC9">
      <w:pPr>
        <w:bidi w:val="0"/>
        <w:spacing w:line="360" w:lineRule="auto"/>
        <w:jc w:val="both"/>
        <w:rPr>
          <w:rFonts w:eastAsiaTheme="minorEastAsia" w:cstheme="minorHAnsi"/>
          <w:kern w:val="0"/>
          <w14:ligatures w14:val="none"/>
        </w:rPr>
      </w:pPr>
      <w:r w:rsidRPr="001517FD">
        <w:rPr>
          <w:rFonts w:cstheme="minorHAnsi"/>
          <w:kern w:val="0"/>
          <w14:ligatures w14:val="none"/>
        </w:rPr>
        <w:t>I</w:t>
      </w:r>
      <w:r w:rsidR="005E3ED0" w:rsidRPr="001517FD">
        <w:rPr>
          <w:rFonts w:cstheme="minorHAnsi"/>
          <w:kern w:val="0"/>
          <w14:ligatures w14:val="none"/>
        </w:rPr>
        <w:t xml:space="preserve">n Table </w:t>
      </w:r>
      <w:r w:rsidR="00F701A3" w:rsidRPr="001517FD">
        <w:rPr>
          <w:rFonts w:cstheme="minorHAnsi"/>
          <w:kern w:val="0"/>
          <w14:ligatures w14:val="none"/>
        </w:rPr>
        <w:t>3</w:t>
      </w:r>
      <w:r w:rsidR="005E3ED0" w:rsidRPr="001517FD">
        <w:rPr>
          <w:rFonts w:cstheme="minorHAnsi"/>
          <w:kern w:val="0"/>
          <w14:ligatures w14:val="none"/>
        </w:rPr>
        <w:t xml:space="preserve">, </w:t>
      </w:r>
      <w:r w:rsidRPr="001517FD">
        <w:rPr>
          <w:rFonts w:cstheme="minorHAnsi"/>
          <w:kern w:val="0"/>
          <w14:ligatures w14:val="none"/>
        </w:rPr>
        <w:t xml:space="preserve">which </w:t>
      </w:r>
      <w:r w:rsidR="005E3ED0" w:rsidRPr="001517FD">
        <w:rPr>
          <w:rFonts w:cstheme="minorHAnsi"/>
          <w:kern w:val="0"/>
          <w14:ligatures w14:val="none"/>
        </w:rPr>
        <w:t>present</w:t>
      </w:r>
      <w:r w:rsidRPr="001517FD">
        <w:rPr>
          <w:rFonts w:cstheme="minorHAnsi"/>
          <w:kern w:val="0"/>
          <w14:ligatures w14:val="none"/>
        </w:rPr>
        <w:t>s</w:t>
      </w:r>
      <w:r w:rsidR="005E3ED0" w:rsidRPr="001517FD">
        <w:rPr>
          <w:rFonts w:cstheme="minorHAnsi"/>
          <w:kern w:val="0"/>
          <w14:ligatures w14:val="none"/>
        </w:rPr>
        <w:t xml:space="preserve"> the family data collected by </w:t>
      </w:r>
      <w:r w:rsidRPr="001517FD">
        <w:rPr>
          <w:rFonts w:cstheme="minorHAnsi"/>
          <w:kern w:val="0"/>
          <w14:ligatures w14:val="none"/>
        </w:rPr>
        <w:t>McManus,</w:t>
      </w:r>
      <w:r w:rsidR="0027028F" w:rsidRPr="001517FD">
        <w:rPr>
          <w:rFonts w:cstheme="minorHAnsi"/>
          <w:kern w:val="0"/>
          <w14:ligatures w14:val="none"/>
        </w:rPr>
        <w:t xml:space="preserve"> the overall value</w:t>
      </w:r>
      <w:r w:rsidR="00773D9C" w:rsidRPr="001517FD">
        <w:rPr>
          <w:rFonts w:cstheme="minorHAnsi"/>
          <w:kern w:val="0"/>
          <w14:ligatures w14:val="none"/>
        </w:rPr>
        <w:t xml:space="preserve"> </w:t>
      </w:r>
      <w:r w:rsidR="0027028F" w:rsidRPr="001517FD">
        <w:rPr>
          <w:rFonts w:cstheme="minorHAnsi"/>
          <w:kern w:val="0"/>
          <w14:ligatures w14:val="none"/>
        </w:rPr>
        <w:t>received</w:t>
      </w:r>
      <w:r w:rsidR="005E3ED0" w:rsidRPr="001517FD">
        <w:rPr>
          <w:rFonts w:cstheme="minorHAnsi"/>
          <w:kern w:val="0"/>
          <w14:ligatures w14:val="none"/>
        </w:rPr>
        <w:t xml:space="preserve"> </w:t>
      </w:r>
      <w:r w:rsidR="00F373B6">
        <w:rPr>
          <w:rFonts w:cstheme="minorHAnsi"/>
          <w:kern w:val="0"/>
          <w14:ligatures w14:val="none"/>
        </w:rPr>
        <w:t>was</w:t>
      </w:r>
      <w:r w:rsidR="0027028F" w:rsidRPr="001517FD">
        <w:rPr>
          <w:rFonts w:cstheme="minorHAnsi"/>
          <w:kern w:val="0"/>
          <w14:ligatures w14:val="none"/>
        </w:rPr>
        <w:t xml:space="preserve"> </w:t>
      </w:r>
      <m:oMath>
        <m:sSubSup>
          <m:sSubSupPr>
            <m:ctrlPr>
              <w:rPr>
                <w:rFonts w:ascii="Cambria Math" w:eastAsiaTheme="minorEastAsia" w:hAnsi="Cambria Math" w:cstheme="minorHAnsi"/>
                <w:i/>
                <w:kern w:val="0"/>
                <w14:ligatures w14:val="none"/>
              </w:rPr>
            </m:ctrlPr>
          </m:sSubSupPr>
          <m:e>
            <m:r>
              <w:rPr>
                <w:rFonts w:ascii="Cambria Math" w:hAnsi="Cambria Math" w:cstheme="minorHAnsi"/>
                <w:kern w:val="0"/>
                <w14:ligatures w14:val="none"/>
              </w:rPr>
              <m:t>χ</m:t>
            </m:r>
            <m:ctrlPr>
              <w:rPr>
                <w:rFonts w:ascii="Cambria Math" w:hAnsi="Cambria Math" w:cstheme="minorHAnsi"/>
                <w:i/>
                <w:kern w:val="0"/>
                <w14:ligatures w14:val="none"/>
              </w:rPr>
            </m:ctrlPr>
          </m:e>
          <m:sub>
            <m:r>
              <w:rPr>
                <w:rFonts w:ascii="Cambria Math" w:eastAsiaTheme="minorEastAsia" w:hAnsi="Cambria Math" w:cstheme="minorHAnsi"/>
                <w:kern w:val="0"/>
                <w14:ligatures w14:val="none"/>
              </w:rPr>
              <m:t>133</m:t>
            </m:r>
          </m:sub>
          <m:sup>
            <m:r>
              <w:rPr>
                <w:rFonts w:ascii="Cambria Math" w:hAnsi="Cambria Math" w:cstheme="minorHAnsi"/>
                <w:kern w:val="0"/>
                <w14:ligatures w14:val="none"/>
              </w:rPr>
              <m:t>2</m:t>
            </m:r>
            <m:ctrlPr>
              <w:rPr>
                <w:rFonts w:ascii="Cambria Math" w:hAnsi="Cambria Math" w:cstheme="minorHAnsi"/>
                <w:i/>
                <w:kern w:val="0"/>
                <w14:ligatures w14:val="none"/>
              </w:rPr>
            </m:ctrlPr>
          </m:sup>
        </m:sSubSup>
        <m:r>
          <w:rPr>
            <w:rFonts w:ascii="Cambria Math" w:eastAsiaTheme="minorEastAsia" w:hAnsi="Cambria Math" w:cstheme="minorHAnsi"/>
            <w:kern w:val="0"/>
            <w14:ligatures w14:val="none"/>
          </w:rPr>
          <m:t>=</m:t>
        </m:r>
        <m:r>
          <w:rPr>
            <w:rFonts w:ascii="Cambria Math" w:hAnsi="Cambria Math" w:cstheme="minorHAnsi"/>
            <w:kern w:val="0"/>
            <w14:ligatures w14:val="none"/>
          </w:rPr>
          <m:t>153.906, p=</m:t>
        </m:r>
        <m:r>
          <w:rPr>
            <w:rFonts w:ascii="Cambria Math" w:eastAsiaTheme="minorEastAsia" w:hAnsi="Cambria Math" w:cstheme="minorHAnsi"/>
            <w:kern w:val="0"/>
            <w14:ligatures w14:val="none"/>
          </w:rPr>
          <m:t>0.104</m:t>
        </m:r>
      </m:oMath>
      <w:r w:rsidR="004B0E55">
        <w:rPr>
          <w:rFonts w:eastAsiaTheme="minorEastAsia" w:cstheme="minorHAnsi"/>
          <w:kern w:val="0"/>
          <w14:ligatures w14:val="none"/>
        </w:rPr>
        <w:t>,</w:t>
      </w:r>
      <w:r w:rsidR="00C769D9" w:rsidRPr="001517FD">
        <w:rPr>
          <w:rFonts w:eastAsiaTheme="minorEastAsia" w:cstheme="minorHAnsi"/>
          <w:kern w:val="0"/>
          <w14:ligatures w14:val="none"/>
        </w:rPr>
        <w:t xml:space="preserve"> </w:t>
      </w:r>
      <w:r w:rsidR="000A6887" w:rsidRPr="001517FD">
        <w:rPr>
          <w:rFonts w:eastAsiaTheme="minorEastAsia" w:cstheme="minorHAnsi"/>
          <w:kern w:val="0"/>
          <w14:ligatures w14:val="none"/>
        </w:rPr>
        <w:t>impl</w:t>
      </w:r>
      <w:r w:rsidR="00A96C3B" w:rsidRPr="001517FD">
        <w:rPr>
          <w:rFonts w:eastAsiaTheme="minorEastAsia" w:cstheme="minorHAnsi"/>
          <w:kern w:val="0"/>
          <w14:ligatures w14:val="none"/>
        </w:rPr>
        <w:t>ying</w:t>
      </w:r>
      <w:r w:rsidR="000A6887" w:rsidRPr="001517FD">
        <w:rPr>
          <w:rFonts w:eastAsiaTheme="minorEastAsia" w:cstheme="minorHAnsi"/>
          <w:kern w:val="0"/>
          <w14:ligatures w14:val="none"/>
        </w:rPr>
        <w:t xml:space="preserve"> </w:t>
      </w:r>
      <w:r w:rsidR="005E3ED0" w:rsidRPr="001517FD">
        <w:rPr>
          <w:rFonts w:eastAsiaTheme="minorEastAsia" w:cstheme="minorHAnsi"/>
          <w:kern w:val="0"/>
          <w14:ligatures w14:val="none"/>
        </w:rPr>
        <w:t>adequate fit</w:t>
      </w:r>
      <w:r w:rsidR="008769BD" w:rsidRPr="001517FD">
        <w:rPr>
          <w:rFonts w:eastAsiaTheme="minorEastAsia" w:cstheme="minorHAnsi"/>
          <w:kern w:val="0"/>
          <w14:ligatures w14:val="none"/>
        </w:rPr>
        <w:t>.</w:t>
      </w:r>
      <w:r w:rsidR="00F373B6">
        <w:rPr>
          <w:rFonts w:eastAsiaTheme="minorEastAsia" w:cstheme="minorHAnsi"/>
          <w:kern w:val="0"/>
          <w14:ligatures w14:val="none"/>
        </w:rPr>
        <w:t xml:space="preserve"> </w:t>
      </w:r>
      <w:r w:rsidR="004B0E55">
        <w:rPr>
          <w:rFonts w:eastAsiaTheme="minorEastAsia" w:cstheme="minorHAnsi"/>
          <w:kern w:val="0"/>
          <w14:ligatures w14:val="none"/>
        </w:rPr>
        <w:t>However</w:t>
      </w:r>
      <w:r w:rsidR="00F373B6">
        <w:rPr>
          <w:rFonts w:eastAsiaTheme="minorEastAsia" w:cstheme="minorHAnsi"/>
          <w:kern w:val="0"/>
          <w14:ligatures w14:val="none"/>
        </w:rPr>
        <w:t xml:space="preserve">, we </w:t>
      </w:r>
      <w:r w:rsidR="004B0E55">
        <w:rPr>
          <w:rFonts w:eastAsiaTheme="minorEastAsia" w:cstheme="minorHAnsi"/>
          <w:kern w:val="0"/>
          <w14:ligatures w14:val="none"/>
        </w:rPr>
        <w:t xml:space="preserve">observed </w:t>
      </w:r>
      <w:r w:rsidR="00F373B6">
        <w:rPr>
          <w:rFonts w:eastAsiaTheme="minorEastAsia" w:cstheme="minorHAnsi"/>
          <w:kern w:val="0"/>
          <w14:ligatures w14:val="none"/>
        </w:rPr>
        <w:t xml:space="preserve">that the model fails to explain the dataset of </w:t>
      </w:r>
      <w:r w:rsidR="00F373B6" w:rsidRPr="00F373B6">
        <w:rPr>
          <w:rFonts w:eastAsiaTheme="minorEastAsia" w:cstheme="minorHAnsi"/>
          <w:i/>
          <w:iCs/>
          <w:kern w:val="0"/>
          <w14:ligatures w14:val="none"/>
        </w:rPr>
        <w:t>ICM2 maternal</w:t>
      </w:r>
      <w:r w:rsidR="00F373B6">
        <w:rPr>
          <w:rFonts w:eastAsiaTheme="minorEastAsia" w:cstheme="minorHAnsi"/>
          <w:kern w:val="0"/>
          <w14:ligatures w14:val="none"/>
        </w:rPr>
        <w:t xml:space="preserve">, </w:t>
      </w:r>
      <w:r w:rsidR="004B0E55">
        <w:rPr>
          <w:rFonts w:eastAsiaTheme="minorEastAsia" w:cstheme="minorHAnsi"/>
          <w:kern w:val="0"/>
          <w14:ligatures w14:val="none"/>
        </w:rPr>
        <w:t>yielding</w:t>
      </w:r>
      <w:r w:rsidR="00F373B6">
        <w:rPr>
          <w:rFonts w:eastAsiaTheme="minorEastAsia" w:cstheme="minorHAnsi"/>
          <w:kern w:val="0"/>
          <w14:ligatures w14:val="none"/>
        </w:rPr>
        <w:t xml:space="preserve">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28</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=47.579, p=0.012</m:t>
        </m:r>
      </m:oMath>
      <w:r w:rsidR="009C3661">
        <w:rPr>
          <w:rFonts w:eastAsiaTheme="minorEastAsia" w:cstheme="minorHAnsi"/>
          <w:kern w:val="0"/>
          <w14:ligatures w14:val="none"/>
        </w:rPr>
        <w:t xml:space="preserve">. </w:t>
      </w:r>
      <w:r w:rsidR="004B0E55">
        <w:rPr>
          <w:rFonts w:eastAsiaTheme="minorEastAsia" w:cstheme="minorHAnsi"/>
          <w:kern w:val="0"/>
          <w14:ligatures w14:val="none"/>
        </w:rPr>
        <w:t>E</w:t>
      </w:r>
      <w:r w:rsidR="009C3661">
        <w:rPr>
          <w:rFonts w:eastAsiaTheme="minorEastAsia" w:cstheme="minorHAnsi"/>
          <w:kern w:val="0"/>
          <w14:ligatures w14:val="none"/>
        </w:rPr>
        <w:t xml:space="preserve">xplanation to this </w:t>
      </w:r>
      <w:r w:rsidR="004B0E55">
        <w:rPr>
          <w:rFonts w:eastAsiaTheme="minorEastAsia" w:cstheme="minorHAnsi"/>
          <w:kern w:val="0"/>
          <w14:ligatures w14:val="none"/>
        </w:rPr>
        <w:t xml:space="preserve">difference from </w:t>
      </w:r>
      <w:r w:rsidR="00F301E7">
        <w:rPr>
          <w:rFonts w:eastAsiaTheme="minorEastAsia" w:cstheme="minorHAnsi"/>
          <w:kern w:val="0"/>
          <w14:ligatures w14:val="none"/>
        </w:rPr>
        <w:t>McManus (</w:t>
      </w:r>
      <w:r w:rsidR="004B0E55">
        <w:rPr>
          <w:rFonts w:eastAsiaTheme="minorEastAsia" w:cstheme="minorHAnsi"/>
          <w:kern w:val="0"/>
          <w14:ligatures w14:val="none"/>
        </w:rPr>
        <w:t xml:space="preserve">1985) presented in the </w:t>
      </w:r>
      <w:r w:rsidR="009C3661">
        <w:rPr>
          <w:rFonts w:eastAsiaTheme="minorEastAsia" w:cstheme="minorHAnsi"/>
          <w:kern w:val="0"/>
          <w14:ligatures w14:val="none"/>
        </w:rPr>
        <w:t>discussion section below.</w:t>
      </w:r>
      <w:r w:rsidR="00F373B6">
        <w:rPr>
          <w:rFonts w:eastAsiaTheme="minorEastAsia" w:cstheme="minorHAnsi"/>
          <w:kern w:val="0"/>
          <w14:ligatures w14:val="none"/>
        </w:rPr>
        <w:t xml:space="preserve">  </w:t>
      </w:r>
      <w:r w:rsidR="008769BD" w:rsidRPr="001517FD">
        <w:rPr>
          <w:rFonts w:eastAsiaTheme="minorEastAsia" w:cstheme="minorHAnsi"/>
          <w:kern w:val="0"/>
          <w14:ligatures w14:val="none"/>
        </w:rPr>
        <w:t xml:space="preserve"> </w:t>
      </w:r>
    </w:p>
    <w:p w14:paraId="056DAB22" w14:textId="05BA63E8" w:rsidR="00C16FC0" w:rsidRPr="001517FD" w:rsidRDefault="004B0E55" w:rsidP="00D02DC9">
      <w:pPr>
        <w:bidi w:val="0"/>
        <w:spacing w:line="360" w:lineRule="auto"/>
        <w:jc w:val="both"/>
        <w:rPr>
          <w:rFonts w:eastAsiaTheme="minorEastAsia" w:cstheme="minorHAnsi"/>
          <w:kern w:val="0"/>
          <w14:ligatures w14:val="none"/>
        </w:rPr>
      </w:pPr>
      <w:r>
        <w:rPr>
          <w:rFonts w:eastAsiaTheme="minorEastAsia" w:cstheme="minorHAnsi"/>
          <w:kern w:val="0"/>
          <w14:ligatures w14:val="none"/>
        </w:rPr>
        <w:lastRenderedPageBreak/>
        <w:t>I</w:t>
      </w:r>
      <w:r w:rsidR="0027028F" w:rsidRPr="001517FD">
        <w:rPr>
          <w:rFonts w:eastAsiaTheme="minorEastAsia" w:cstheme="minorHAnsi"/>
          <w:kern w:val="0"/>
          <w14:ligatures w14:val="none"/>
        </w:rPr>
        <w:t xml:space="preserve">n </w:t>
      </w:r>
      <w:r w:rsidR="00F701A3" w:rsidRPr="001517FD">
        <w:rPr>
          <w:rFonts w:eastAsiaTheme="minorEastAsia" w:cstheme="minorHAnsi"/>
          <w:kern w:val="0"/>
          <w14:ligatures w14:val="none"/>
        </w:rPr>
        <w:t>T</w:t>
      </w:r>
      <w:r w:rsidR="0027028F" w:rsidRPr="001517FD">
        <w:rPr>
          <w:rFonts w:eastAsiaTheme="minorEastAsia" w:cstheme="minorHAnsi"/>
          <w:kern w:val="0"/>
          <w14:ligatures w14:val="none"/>
        </w:rPr>
        <w:t xml:space="preserve">able </w:t>
      </w:r>
      <w:r w:rsidR="00F701A3" w:rsidRPr="001517FD">
        <w:rPr>
          <w:rFonts w:eastAsiaTheme="minorEastAsia" w:cstheme="minorHAnsi"/>
          <w:kern w:val="0"/>
          <w14:ligatures w14:val="none"/>
        </w:rPr>
        <w:t>4</w:t>
      </w:r>
      <w:r w:rsidR="0027028F" w:rsidRPr="001517FD">
        <w:rPr>
          <w:rFonts w:eastAsiaTheme="minorEastAsia" w:cstheme="minorHAnsi"/>
          <w:kern w:val="0"/>
          <w14:ligatures w14:val="none"/>
        </w:rPr>
        <w:t xml:space="preserve">, </w:t>
      </w:r>
      <w:r w:rsidR="00F301E7" w:rsidRPr="00F301E7">
        <w:rPr>
          <w:rFonts w:eastAsiaTheme="minorEastAsia" w:cstheme="minorHAnsi"/>
          <w:kern w:val="0"/>
          <w14:ligatures w14:val="none"/>
        </w:rPr>
        <w:t>concerning the twins datasets,</w:t>
      </w:r>
      <w:r w:rsidR="00F301E7">
        <w:rPr>
          <w:rFonts w:eastAsiaTheme="minorEastAsia" w:cstheme="minorHAnsi"/>
          <w:kern w:val="0"/>
          <w14:ligatures w14:val="none"/>
        </w:rPr>
        <w:t xml:space="preserve"> </w:t>
      </w:r>
      <w:r w:rsidR="0027028F" w:rsidRPr="001517FD">
        <w:rPr>
          <w:rFonts w:eastAsiaTheme="minorEastAsia" w:cstheme="minorHAnsi"/>
          <w:kern w:val="0"/>
          <w14:ligatures w14:val="none"/>
        </w:rPr>
        <w:t xml:space="preserve">the overall </w:t>
      </w:r>
      <m:oMath>
        <m:sSup>
          <m:sSupPr>
            <m:ctrlPr>
              <w:rPr>
                <w:rFonts w:ascii="Cambria Math" w:eastAsiaTheme="minorEastAsia" w:hAnsi="Cambria Math" w:cstheme="minorHAnsi"/>
                <w:i/>
                <w:kern w:val="0"/>
                <w14:ligatures w14:val="none"/>
              </w:rPr>
            </m:ctrlPr>
          </m:sSupPr>
          <m:e>
            <m:r>
              <w:rPr>
                <w:rFonts w:ascii="Cambria Math" w:eastAsiaTheme="minorEastAsia" w:hAnsi="Cambria Math" w:cstheme="minorHAnsi"/>
                <w:kern w:val="0"/>
                <w14:ligatures w14:val="none"/>
              </w:rPr>
              <m:t>χ</m:t>
            </m:r>
          </m:e>
          <m:sup>
            <m:r>
              <w:rPr>
                <w:rFonts w:ascii="Cambria Math" w:eastAsiaTheme="minorEastAsia" w:hAnsi="Cambria Math" w:cstheme="minorHAnsi"/>
                <w:kern w:val="0"/>
                <w14:ligatures w14:val="none"/>
              </w:rPr>
              <m:t>2</m:t>
            </m:r>
          </m:sup>
        </m:sSup>
      </m:oMath>
      <w:r w:rsidR="00726C6A" w:rsidRPr="001517FD">
        <w:rPr>
          <w:rFonts w:eastAsiaTheme="minorEastAsia" w:cstheme="minorHAnsi"/>
          <w:kern w:val="0"/>
          <w14:ligatures w14:val="none"/>
        </w:rPr>
        <w:t xml:space="preserve"> </w:t>
      </w:r>
      <w:r w:rsidR="00A96C3B" w:rsidRPr="001517FD">
        <w:rPr>
          <w:rFonts w:eastAsiaTheme="minorEastAsia" w:cstheme="minorHAnsi"/>
          <w:kern w:val="0"/>
          <w14:ligatures w14:val="none"/>
        </w:rPr>
        <w:t xml:space="preserve">value </w:t>
      </w:r>
      <w:r w:rsidR="00726C6A" w:rsidRPr="001517FD">
        <w:rPr>
          <w:rFonts w:eastAsiaTheme="minorEastAsia" w:cstheme="minorHAnsi"/>
          <w:kern w:val="0"/>
          <w14:ligatures w14:val="none"/>
        </w:rPr>
        <w:t xml:space="preserve">received </w:t>
      </w:r>
      <w:r w:rsidR="0006455A" w:rsidRPr="001517FD">
        <w:rPr>
          <w:rFonts w:eastAsiaTheme="minorEastAsia" w:cstheme="minorHAnsi"/>
          <w:kern w:val="0"/>
          <w14:ligatures w14:val="none"/>
        </w:rPr>
        <w:t>was</w:t>
      </w:r>
      <w:r w:rsidR="00726C6A" w:rsidRPr="001517FD">
        <w:rPr>
          <w:rFonts w:eastAsiaTheme="minorEastAsia" w:cstheme="minorHAnsi"/>
          <w:kern w:val="0"/>
          <w14:ligatures w14:val="none"/>
        </w:rPr>
        <w:t xml:space="preserve">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26</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=37.067, p=0.483</m:t>
        </m:r>
      </m:oMath>
      <w:r w:rsidR="00726C6A" w:rsidRPr="001517FD">
        <w:rPr>
          <w:rFonts w:cstheme="minorHAnsi"/>
          <w:kern w:val="0"/>
          <w14:ligatures w14:val="none"/>
        </w:rPr>
        <w:t xml:space="preserve"> </w:t>
      </w:r>
      <w:r w:rsidR="006E4470" w:rsidRPr="001517FD">
        <w:rPr>
          <w:rFonts w:cstheme="minorHAnsi"/>
          <w:kern w:val="0"/>
          <w14:ligatures w14:val="none"/>
        </w:rPr>
        <w:t xml:space="preserve">indicating </w:t>
      </w:r>
      <w:r w:rsidR="00F301E7">
        <w:rPr>
          <w:rFonts w:cstheme="minorHAnsi"/>
          <w:kern w:val="0"/>
          <w14:ligatures w14:val="none"/>
        </w:rPr>
        <w:t>a good</w:t>
      </w:r>
      <w:r w:rsidR="006E4470" w:rsidRPr="001517FD">
        <w:rPr>
          <w:rFonts w:cstheme="minorHAnsi"/>
          <w:kern w:val="0"/>
          <w14:ligatures w14:val="none"/>
        </w:rPr>
        <w:t xml:space="preserve"> fit</w:t>
      </w:r>
      <w:r w:rsidR="008769BD" w:rsidRPr="001517FD">
        <w:rPr>
          <w:rFonts w:cstheme="minorHAnsi"/>
          <w:kern w:val="0"/>
          <w14:ligatures w14:val="none"/>
        </w:rPr>
        <w:t xml:space="preserve">. </w:t>
      </w:r>
      <w:r w:rsidR="0006455A" w:rsidRPr="001517FD">
        <w:rPr>
          <w:rFonts w:cstheme="minorHAnsi"/>
          <w:kern w:val="0"/>
          <w14:ligatures w14:val="none"/>
        </w:rPr>
        <w:t>However</w:t>
      </w:r>
      <w:r w:rsidR="006E4470" w:rsidRPr="001517FD">
        <w:rPr>
          <w:rFonts w:cstheme="minorHAnsi"/>
          <w:kern w:val="0"/>
          <w14:ligatures w14:val="none"/>
        </w:rPr>
        <w:t xml:space="preserve">, </w:t>
      </w:r>
      <w:r w:rsidR="00726C6A" w:rsidRPr="001517FD">
        <w:rPr>
          <w:rFonts w:cstheme="minorHAnsi"/>
          <w:kern w:val="0"/>
          <w14:ligatures w14:val="none"/>
        </w:rPr>
        <w:t xml:space="preserve">upon </w:t>
      </w:r>
      <w:r w:rsidR="00F301E7">
        <w:rPr>
          <w:rFonts w:cstheme="minorHAnsi"/>
          <w:kern w:val="0"/>
          <w14:ligatures w14:val="none"/>
        </w:rPr>
        <w:t xml:space="preserve">closer inspection </w:t>
      </w:r>
      <w:r w:rsidR="00726C6A" w:rsidRPr="001517FD">
        <w:rPr>
          <w:rFonts w:cstheme="minorHAnsi"/>
          <w:kern w:val="0"/>
          <w14:ligatures w14:val="none"/>
        </w:rPr>
        <w:t>of the table</w:t>
      </w:r>
      <w:r w:rsidR="006E4470" w:rsidRPr="001517FD">
        <w:rPr>
          <w:rFonts w:cstheme="minorHAnsi"/>
          <w:kern w:val="0"/>
          <w14:ligatures w14:val="none"/>
        </w:rPr>
        <w:t>,</w:t>
      </w:r>
      <w:r w:rsidR="00726C6A" w:rsidRPr="001517FD">
        <w:rPr>
          <w:rFonts w:cstheme="minorHAnsi"/>
          <w:kern w:val="0"/>
          <w14:ligatures w14:val="none"/>
        </w:rPr>
        <w:t xml:space="preserve"> we </w:t>
      </w:r>
      <w:r w:rsidR="00F301E7">
        <w:rPr>
          <w:rFonts w:cstheme="minorHAnsi"/>
          <w:kern w:val="0"/>
          <w14:ligatures w14:val="none"/>
        </w:rPr>
        <w:t xml:space="preserve">observed </w:t>
      </w:r>
      <w:r w:rsidR="00726C6A" w:rsidRPr="001517FD">
        <w:rPr>
          <w:rFonts w:cstheme="minorHAnsi"/>
          <w:kern w:val="0"/>
          <w14:ligatures w14:val="none"/>
        </w:rPr>
        <w:t>that while the monozygotic twins datasets</w:t>
      </w:r>
      <w:r w:rsidR="00F301E7">
        <w:rPr>
          <w:rFonts w:cstheme="minorHAnsi"/>
          <w:kern w:val="0"/>
          <w14:ligatures w14:val="none"/>
        </w:rPr>
        <w:t xml:space="preserve"> align</w:t>
      </w:r>
      <w:r w:rsidR="00726C6A" w:rsidRPr="001517FD">
        <w:rPr>
          <w:rFonts w:cstheme="minorHAnsi"/>
          <w:kern w:val="0"/>
          <w14:ligatures w14:val="none"/>
        </w:rPr>
        <w:t xml:space="preserve"> well with</w:t>
      </w:r>
      <w:r w:rsidR="00F301E7">
        <w:rPr>
          <w:rFonts w:cstheme="minorHAnsi"/>
          <w:kern w:val="0"/>
          <w14:ligatures w14:val="none"/>
        </w:rPr>
        <w:t>in</w:t>
      </w:r>
      <w:r w:rsidR="00726C6A" w:rsidRPr="001517FD">
        <w:rPr>
          <w:rFonts w:cstheme="minorHAnsi"/>
          <w:kern w:val="0"/>
          <w14:ligatures w14:val="none"/>
        </w:rPr>
        <w:t xml:space="preserve"> the model (</w:t>
      </w:r>
      <m:oMath>
        <m:sSubSup>
          <m:sSubSupPr>
            <m:ctrlPr>
              <w:rPr>
                <w:rFonts w:ascii="Cambria Math" w:hAnsi="Cambria Math" w:cstheme="minorHAnsi"/>
                <w:i/>
                <w:kern w:val="0"/>
                <w14:ligatures w14:val="none"/>
              </w:rPr>
            </m:ctrlPr>
          </m:sSubSupPr>
          <m:e>
            <m:r>
              <w:rPr>
                <w:rFonts w:ascii="Cambria Math" w:hAnsi="Cambria Math" w:cstheme="minorHAnsi"/>
                <w:kern w:val="0"/>
                <w14:ligatures w14:val="none"/>
              </w:rPr>
              <m:t>χ</m:t>
            </m:r>
          </m:e>
          <m:sub>
            <m:r>
              <w:rPr>
                <w:rFonts w:ascii="Cambria Math" w:hAnsi="Cambria Math" w:cstheme="minorHAnsi"/>
                <w:kern w:val="0"/>
                <w14:ligatures w14:val="none"/>
              </w:rPr>
              <m:t>13</m:t>
            </m:r>
          </m:sub>
          <m:sup>
            <m:r>
              <w:rPr>
                <w:rFonts w:ascii="Cambria Math" w:hAnsi="Cambria Math" w:cstheme="minorHAnsi"/>
                <w:kern w:val="0"/>
                <w14:ligatures w14:val="none"/>
              </w:rPr>
              <m:t>2</m:t>
            </m:r>
          </m:sup>
        </m:sSubSup>
        <m:r>
          <w:rPr>
            <w:rFonts w:ascii="Cambria Math" w:hAnsi="Cambria Math" w:cstheme="minorHAnsi"/>
            <w:kern w:val="0"/>
            <w14:ligatures w14:val="none"/>
          </w:rPr>
          <m:t>=12.552</m:t>
        </m:r>
      </m:oMath>
      <w:r w:rsidR="0076353F" w:rsidRPr="001517FD">
        <w:rPr>
          <w:rFonts w:eastAsiaTheme="minorEastAsia" w:cstheme="minorHAnsi"/>
          <w:kern w:val="0"/>
          <w14:ligatures w14:val="none"/>
        </w:rPr>
        <w:t xml:space="preserve"> </w:t>
      </w:r>
      <m:oMath>
        <m:r>
          <w:rPr>
            <w:rFonts w:ascii="Cambria Math" w:eastAsiaTheme="minorEastAsia" w:hAnsi="Cambria Math" w:cstheme="minorHAnsi"/>
            <w:kern w:val="0"/>
            <w14:ligatures w14:val="none"/>
          </w:rPr>
          <m:t>p=0.48</m:t>
        </m:r>
      </m:oMath>
      <w:r w:rsidR="0076353F" w:rsidRPr="001517FD">
        <w:rPr>
          <w:rFonts w:eastAsiaTheme="minorEastAsia" w:cstheme="minorHAnsi"/>
          <w:kern w:val="0"/>
          <w14:ligatures w14:val="none"/>
        </w:rPr>
        <w:t xml:space="preserve">), the </w:t>
      </w:r>
      <w:r w:rsidR="006E4470" w:rsidRPr="001517FD">
        <w:rPr>
          <w:rFonts w:eastAsiaTheme="minorEastAsia" w:cstheme="minorHAnsi"/>
          <w:kern w:val="0"/>
          <w14:ligatures w14:val="none"/>
        </w:rPr>
        <w:t>results for</w:t>
      </w:r>
      <w:r w:rsidR="0076353F" w:rsidRPr="001517FD">
        <w:rPr>
          <w:rFonts w:eastAsiaTheme="minorEastAsia" w:cstheme="minorHAnsi"/>
          <w:kern w:val="0"/>
          <w14:ligatures w14:val="none"/>
        </w:rPr>
        <w:t xml:space="preserve"> the dizygotic datasets resulted in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13</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=24.515</m:t>
        </m:r>
      </m:oMath>
      <w:r w:rsidR="0080418A" w:rsidRPr="001517FD">
        <w:rPr>
          <w:rFonts w:eastAsiaTheme="minorEastAsia" w:cstheme="minorHAnsi"/>
          <w:kern w:val="0"/>
          <w14:ligatures w14:val="none"/>
        </w:rPr>
        <w:t xml:space="preserve"> </w:t>
      </w:r>
      <w:r w:rsidR="006E4470" w:rsidRPr="001517FD">
        <w:rPr>
          <w:rFonts w:eastAsiaTheme="minorEastAsia" w:cstheme="minorHAnsi"/>
          <w:kern w:val="0"/>
          <w14:ligatures w14:val="none"/>
        </w:rPr>
        <w:t>, corresponding</w:t>
      </w:r>
      <w:r w:rsidR="0076353F" w:rsidRPr="001517FD">
        <w:rPr>
          <w:rFonts w:eastAsiaTheme="minorEastAsia" w:cstheme="minorHAnsi"/>
          <w:kern w:val="0"/>
          <w14:ligatures w14:val="none"/>
        </w:rPr>
        <w:t xml:space="preserve"> to </w:t>
      </w:r>
      <w:r w:rsidR="00F301E7">
        <w:rPr>
          <w:rFonts w:eastAsiaTheme="minorEastAsia" w:cstheme="minorHAnsi"/>
          <w:kern w:val="0"/>
          <w14:ligatures w14:val="none"/>
        </w:rPr>
        <w:t xml:space="preserve">a </w:t>
      </w:r>
      <w:r w:rsidR="0076353F" w:rsidRPr="001517FD">
        <w:rPr>
          <w:rFonts w:eastAsiaTheme="minorEastAsia" w:cstheme="minorHAnsi"/>
          <w:kern w:val="0"/>
          <w14:ligatures w14:val="none"/>
        </w:rPr>
        <w:t xml:space="preserve">p-value of </w:t>
      </w:r>
      <m:oMath>
        <m:r>
          <w:rPr>
            <w:rFonts w:ascii="Cambria Math" w:eastAsiaTheme="minorEastAsia" w:hAnsi="Cambria Math" w:cstheme="minorHAnsi"/>
            <w:kern w:val="0"/>
            <w14:ligatures w14:val="none"/>
          </w:rPr>
          <m:t>0.0267</m:t>
        </m:r>
      </m:oMath>
      <w:r w:rsidR="006E4470" w:rsidRPr="001517FD">
        <w:rPr>
          <w:rFonts w:eastAsiaTheme="minorEastAsia" w:cstheme="minorHAnsi"/>
          <w:kern w:val="0"/>
          <w14:ligatures w14:val="none"/>
        </w:rPr>
        <w:t>.</w:t>
      </w:r>
      <w:r w:rsidR="0076353F" w:rsidRPr="001517FD">
        <w:rPr>
          <w:rFonts w:eastAsiaTheme="minorEastAsia" w:cstheme="minorHAnsi"/>
          <w:kern w:val="0"/>
          <w14:ligatures w14:val="none"/>
        </w:rPr>
        <w:t xml:space="preserve"> </w:t>
      </w:r>
      <w:r w:rsidR="006E4470" w:rsidRPr="001517FD">
        <w:rPr>
          <w:rFonts w:eastAsiaTheme="minorEastAsia" w:cstheme="minorHAnsi"/>
          <w:kern w:val="0"/>
          <w14:ligatures w14:val="none"/>
        </w:rPr>
        <w:t>Th</w:t>
      </w:r>
      <w:r w:rsidR="00F301E7">
        <w:rPr>
          <w:rFonts w:eastAsiaTheme="minorEastAsia" w:cstheme="minorHAnsi"/>
          <w:kern w:val="0"/>
          <w14:ligatures w14:val="none"/>
        </w:rPr>
        <w:t>e lack of fit</w:t>
      </w:r>
      <w:r w:rsidR="006E4470" w:rsidRPr="001517FD">
        <w:rPr>
          <w:rFonts w:cstheme="minorHAnsi"/>
          <w:kern w:val="0"/>
          <w14:ligatures w14:val="none"/>
        </w:rPr>
        <w:t xml:space="preserve"> </w:t>
      </w:r>
      <w:r w:rsidR="00F301E7">
        <w:rPr>
          <w:rFonts w:cstheme="minorHAnsi"/>
          <w:kern w:val="0"/>
          <w14:ligatures w14:val="none"/>
        </w:rPr>
        <w:t>a</w:t>
      </w:r>
      <w:r w:rsidR="00F301E7" w:rsidRPr="00F301E7">
        <w:rPr>
          <w:rFonts w:cstheme="minorHAnsi"/>
          <w:kern w:val="0"/>
          <w14:ligatures w14:val="none"/>
        </w:rPr>
        <w:t>ppears to be influenced by the dataset of</w:t>
      </w:r>
      <w:r w:rsidR="00F301E7">
        <w:rPr>
          <w:rFonts w:cstheme="minorHAnsi"/>
          <w:kern w:val="0"/>
          <w14:ligatures w14:val="none"/>
        </w:rPr>
        <w:t xml:space="preserve"> </w:t>
      </w:r>
      <w:r w:rsidR="00AD5CD3" w:rsidRPr="001517FD">
        <w:rPr>
          <w:rFonts w:cstheme="minorHAnsi"/>
          <w:kern w:val="0"/>
          <w14:ligatures w14:val="none"/>
        </w:rPr>
        <w:t>Loehlin &amp; Nichols</w:t>
      </w:r>
      <w:r w:rsidR="006E4470" w:rsidRPr="001517FD">
        <w:rPr>
          <w:rFonts w:cstheme="minorHAnsi"/>
          <w:kern w:val="0"/>
          <w14:ligatures w14:val="none"/>
        </w:rPr>
        <w:t>.</w:t>
      </w:r>
      <w:r w:rsidR="00AD5CD3" w:rsidRPr="001517FD">
        <w:rPr>
          <w:rFonts w:cstheme="minorHAnsi"/>
          <w:kern w:val="0"/>
          <w14:ligatures w14:val="none"/>
        </w:rPr>
        <w:t xml:space="preserve"> </w:t>
      </w:r>
      <w:r w:rsidR="006E4470" w:rsidRPr="001517FD">
        <w:rPr>
          <w:rFonts w:cstheme="minorHAnsi"/>
          <w:kern w:val="0"/>
          <w14:ligatures w14:val="none"/>
        </w:rPr>
        <w:t>T</w:t>
      </w:r>
      <w:r w:rsidR="00AD5CD3" w:rsidRPr="001517FD">
        <w:rPr>
          <w:rFonts w:cstheme="minorHAnsi"/>
          <w:kern w:val="0"/>
          <w14:ligatures w14:val="none"/>
        </w:rPr>
        <w:t>his</w:t>
      </w:r>
      <w:r w:rsidR="006E4470" w:rsidRPr="001517FD">
        <w:rPr>
          <w:rFonts w:cstheme="minorHAnsi"/>
          <w:kern w:val="0"/>
          <w14:ligatures w14:val="none"/>
        </w:rPr>
        <w:t xml:space="preserve"> </w:t>
      </w:r>
      <w:r w:rsidR="00AD5CD3" w:rsidRPr="001517FD">
        <w:rPr>
          <w:rFonts w:cstheme="minorHAnsi"/>
          <w:kern w:val="0"/>
          <w14:ligatures w14:val="none"/>
        </w:rPr>
        <w:t xml:space="preserve">dataset </w:t>
      </w:r>
      <w:r w:rsidR="006E4470" w:rsidRPr="001517FD">
        <w:rPr>
          <w:rFonts w:cstheme="minorHAnsi"/>
          <w:kern w:val="0"/>
          <w14:ligatures w14:val="none"/>
        </w:rPr>
        <w:t>exhibit</w:t>
      </w:r>
      <w:r w:rsidR="00A96C3B" w:rsidRPr="001517FD">
        <w:rPr>
          <w:rFonts w:cstheme="minorHAnsi"/>
          <w:kern w:val="0"/>
          <w14:ligatures w14:val="none"/>
        </w:rPr>
        <w:t>ed</w:t>
      </w:r>
      <w:r w:rsidR="00AD5CD3" w:rsidRPr="001517FD">
        <w:rPr>
          <w:rFonts w:cstheme="minorHAnsi"/>
          <w:kern w:val="0"/>
          <w14:ligatures w14:val="none"/>
        </w:rPr>
        <w:t xml:space="preserve"> </w:t>
      </w:r>
      <w:r w:rsidR="00AD5CD3" w:rsidRPr="001517FD">
        <w:rPr>
          <w:rFonts w:eastAsiaTheme="minorEastAsia" w:cstheme="minorHAnsi"/>
          <w:kern w:val="0"/>
          <w14:ligatures w14:val="none"/>
        </w:rPr>
        <w:t xml:space="preserve">significant values of </w:t>
      </w:r>
      <m:oMath>
        <m:sSup>
          <m:sSupPr>
            <m:ctrlPr>
              <w:rPr>
                <w:rFonts w:ascii="Cambria Math" w:hAnsi="Cambria Math" w:cstheme="minorHAnsi"/>
                <w:i/>
                <w:kern w:val="0"/>
                <w14:ligatures w14:val="none"/>
              </w:rPr>
            </m:ctrlPr>
          </m:sSupPr>
          <m:e>
            <m:r>
              <w:rPr>
                <w:rFonts w:ascii="Cambria Math" w:hAnsi="Cambria Math" w:cstheme="minorHAnsi"/>
                <w:kern w:val="0"/>
                <w14:ligatures w14:val="none"/>
              </w:rPr>
              <m:t>χ</m:t>
            </m:r>
          </m:e>
          <m:sup>
            <m:r>
              <w:rPr>
                <w:rFonts w:ascii="Cambria Math" w:hAnsi="Cambria Math" w:cstheme="minorHAnsi"/>
                <w:kern w:val="0"/>
                <w14:ligatures w14:val="none"/>
              </w:rPr>
              <m:t>2</m:t>
            </m:r>
          </m:sup>
        </m:sSup>
      </m:oMath>
      <w:r w:rsidR="00AD5CD3" w:rsidRPr="001517FD">
        <w:rPr>
          <w:rFonts w:eastAsiaTheme="minorEastAsia" w:cstheme="minorHAnsi"/>
          <w:kern w:val="0"/>
          <w14:ligatures w14:val="none"/>
        </w:rPr>
        <w:t xml:space="preserve"> for both MZ and DZ twins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1</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 xml:space="preserve">=4.402 and p=0.036,  </m:t>
        </m:r>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1</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=5.917 and p=0.015</m:t>
        </m:r>
      </m:oMath>
      <w:r w:rsidR="00AD5CD3" w:rsidRPr="001517FD">
        <w:rPr>
          <w:rFonts w:eastAsiaTheme="minorEastAsia" w:cstheme="minorHAnsi"/>
          <w:kern w:val="0"/>
          <w14:ligatures w14:val="none"/>
        </w:rPr>
        <w:t xml:space="preserve"> respectively) </w:t>
      </w:r>
      <w:r w:rsidR="00C73607" w:rsidRPr="001517FD">
        <w:rPr>
          <w:rFonts w:eastAsiaTheme="minorEastAsia" w:cstheme="minorHAnsi"/>
          <w:kern w:val="0"/>
          <w14:ligatures w14:val="none"/>
        </w:rPr>
        <w:t xml:space="preserve">and </w:t>
      </w:r>
      <w:r w:rsidR="001C5D62" w:rsidRPr="001517FD">
        <w:rPr>
          <w:rFonts w:eastAsiaTheme="minorEastAsia" w:cstheme="minorHAnsi"/>
          <w:kern w:val="0"/>
          <w14:ligatures w14:val="none"/>
        </w:rPr>
        <w:t xml:space="preserve">an </w:t>
      </w:r>
      <w:r w:rsidR="00C73607" w:rsidRPr="001517FD">
        <w:rPr>
          <w:rFonts w:eastAsiaTheme="minorEastAsia" w:cstheme="minorHAnsi"/>
          <w:kern w:val="0"/>
          <w14:ligatures w14:val="none"/>
        </w:rPr>
        <w:t xml:space="preserve">overall score of </w:t>
      </w:r>
      <w:r w:rsidR="0022048E">
        <w:rPr>
          <w:rFonts w:eastAsiaTheme="minorEastAsia" w:cstheme="minorHAnsi"/>
          <w:kern w:val="0"/>
          <w14:ligatures w14:val="none"/>
        </w:rPr>
        <w:t xml:space="preserve">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2</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=10.319</m:t>
        </m:r>
      </m:oMath>
      <w:r w:rsidR="00C73607" w:rsidRPr="001517FD">
        <w:rPr>
          <w:rFonts w:eastAsiaTheme="minorEastAsia" w:cstheme="minorHAnsi"/>
          <w:kern w:val="0"/>
          <w14:ligatures w14:val="none"/>
        </w:rPr>
        <w:t xml:space="preserve"> (</w:t>
      </w:r>
      <m:oMath>
        <m:r>
          <w:rPr>
            <w:rFonts w:ascii="Cambria Math" w:eastAsiaTheme="minorEastAsia" w:hAnsi="Cambria Math" w:cstheme="minorHAnsi"/>
            <w:kern w:val="0"/>
            <w14:ligatures w14:val="none"/>
          </w:rPr>
          <m:t>p=0.005</m:t>
        </m:r>
      </m:oMath>
      <w:r w:rsidR="00C73607" w:rsidRPr="001517FD">
        <w:rPr>
          <w:rFonts w:eastAsiaTheme="minorEastAsia" w:cstheme="minorHAnsi"/>
          <w:kern w:val="0"/>
          <w14:ligatures w14:val="none"/>
        </w:rPr>
        <w:t>)</w:t>
      </w:r>
      <w:r w:rsidR="001C5D62" w:rsidRPr="001517FD">
        <w:rPr>
          <w:rFonts w:eastAsiaTheme="minorEastAsia" w:cstheme="minorHAnsi"/>
          <w:kern w:val="0"/>
          <w14:ligatures w14:val="none"/>
        </w:rPr>
        <w:t>. A</w:t>
      </w:r>
      <w:r w:rsidR="00C73607" w:rsidRPr="001517FD">
        <w:rPr>
          <w:rFonts w:eastAsiaTheme="minorEastAsia" w:cstheme="minorHAnsi"/>
          <w:kern w:val="0"/>
          <w14:ligatures w14:val="none"/>
        </w:rPr>
        <w:t>fte</w:t>
      </w:r>
      <w:r w:rsidR="001C5D62" w:rsidRPr="001517FD">
        <w:rPr>
          <w:rFonts w:eastAsiaTheme="minorEastAsia" w:cstheme="minorHAnsi"/>
          <w:kern w:val="0"/>
          <w14:ligatures w14:val="none"/>
        </w:rPr>
        <w:t xml:space="preserve">r </w:t>
      </w:r>
      <w:r w:rsidR="00C73607" w:rsidRPr="001517FD">
        <w:rPr>
          <w:rFonts w:eastAsiaTheme="minorEastAsia" w:cstheme="minorHAnsi"/>
          <w:kern w:val="0"/>
          <w14:ligatures w14:val="none"/>
        </w:rPr>
        <w:t>removing this dataset</w:t>
      </w:r>
      <w:r w:rsidR="001C5D62" w:rsidRPr="001517FD">
        <w:rPr>
          <w:rFonts w:eastAsiaTheme="minorEastAsia" w:cstheme="minorHAnsi"/>
          <w:kern w:val="0"/>
          <w14:ligatures w14:val="none"/>
        </w:rPr>
        <w:t>,</w:t>
      </w:r>
      <w:r w:rsidR="00C73607" w:rsidRPr="001517FD">
        <w:rPr>
          <w:rFonts w:eastAsiaTheme="minorEastAsia" w:cstheme="minorHAnsi"/>
          <w:kern w:val="0"/>
          <w14:ligatures w14:val="none"/>
        </w:rPr>
        <w:t xml:space="preserve"> a score of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24</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=26.748, p=0.361</m:t>
        </m:r>
      </m:oMath>
      <w:r w:rsidR="0080418A" w:rsidRPr="001517FD">
        <w:rPr>
          <w:rFonts w:eastAsiaTheme="minorEastAsia" w:cstheme="minorHAnsi"/>
          <w:kern w:val="0"/>
          <w14:ligatures w14:val="none"/>
        </w:rPr>
        <w:t xml:space="preserve"> </w:t>
      </w:r>
      <w:r w:rsidR="001C5D62" w:rsidRPr="001517FD">
        <w:rPr>
          <w:rFonts w:eastAsiaTheme="minorEastAsia" w:cstheme="minorHAnsi"/>
          <w:kern w:val="0"/>
          <w14:ligatures w14:val="none"/>
        </w:rPr>
        <w:t xml:space="preserve">was obtained </w:t>
      </w:r>
      <w:r w:rsidR="00C73607" w:rsidRPr="001517FD">
        <w:rPr>
          <w:rFonts w:eastAsiaTheme="minorEastAsia" w:cstheme="minorHAnsi"/>
          <w:kern w:val="0"/>
          <w14:ligatures w14:val="none"/>
        </w:rPr>
        <w:t xml:space="preserve">for the </w:t>
      </w:r>
      <w:r w:rsidR="001C5D62" w:rsidRPr="001517FD">
        <w:rPr>
          <w:rFonts w:eastAsiaTheme="minorEastAsia" w:cstheme="minorHAnsi"/>
          <w:kern w:val="0"/>
          <w14:ligatures w14:val="none"/>
        </w:rPr>
        <w:t xml:space="preserve">entire </w:t>
      </w:r>
      <w:r w:rsidR="00C73607" w:rsidRPr="001517FD">
        <w:rPr>
          <w:rFonts w:eastAsiaTheme="minorEastAsia" w:cstheme="minorHAnsi"/>
          <w:kern w:val="0"/>
          <w14:ligatures w14:val="none"/>
        </w:rPr>
        <w:t>table</w:t>
      </w:r>
      <w:r w:rsidR="0006455A" w:rsidRPr="001517FD">
        <w:rPr>
          <w:rFonts w:eastAsiaTheme="minorEastAsia" w:cstheme="minorHAnsi"/>
          <w:kern w:val="0"/>
          <w14:ligatures w14:val="none"/>
        </w:rPr>
        <w:t>,</w:t>
      </w:r>
      <w:r w:rsidR="00C73607" w:rsidRPr="001517FD">
        <w:rPr>
          <w:rFonts w:eastAsiaTheme="minorEastAsia" w:cstheme="minorHAnsi"/>
          <w:kern w:val="0"/>
          <w14:ligatures w14:val="none"/>
        </w:rPr>
        <w:t xml:space="preserve"> </w:t>
      </w:r>
      <w:r w:rsidR="00C47CC4" w:rsidRPr="001517FD">
        <w:rPr>
          <w:rFonts w:eastAsiaTheme="minorEastAsia" w:cstheme="minorHAnsi"/>
          <w:kern w:val="0"/>
          <w14:ligatures w14:val="none"/>
        </w:rPr>
        <w:t>and</w:t>
      </w:r>
      <w:r w:rsidR="00C73607" w:rsidRPr="001517FD">
        <w:rPr>
          <w:rFonts w:eastAsiaTheme="minorEastAsia" w:cstheme="minorHAnsi"/>
          <w:kern w:val="0"/>
          <w14:ligatures w14:val="none"/>
        </w:rPr>
        <w:t xml:space="preserve"> </w:t>
      </w:r>
      <w:r w:rsidR="006C3CB5" w:rsidRPr="001517FD">
        <w:rPr>
          <w:rFonts w:eastAsiaTheme="minorEastAsia" w:cstheme="minorHAnsi"/>
          <w:kern w:val="0"/>
          <w14:ligatures w14:val="none"/>
        </w:rPr>
        <w:t xml:space="preserve">the </w:t>
      </w:r>
      <m:oMath>
        <m:sSup>
          <m:sSupPr>
            <m:ctrlPr>
              <w:rPr>
                <w:rFonts w:ascii="Cambria Math" w:eastAsiaTheme="minorEastAsia" w:hAnsi="Cambria Math" w:cstheme="minorHAnsi"/>
                <w:i/>
                <w:kern w:val="0"/>
                <w14:ligatures w14:val="none"/>
              </w:rPr>
            </m:ctrlPr>
          </m:sSupPr>
          <m:e>
            <m:r>
              <w:rPr>
                <w:rFonts w:ascii="Cambria Math" w:eastAsiaTheme="minorEastAsia" w:hAnsi="Cambria Math" w:cstheme="minorHAnsi"/>
                <w:kern w:val="0"/>
                <w14:ligatures w14:val="none"/>
              </w:rPr>
              <m:t>χ</m:t>
            </m:r>
          </m:e>
          <m:sup>
            <m:r>
              <w:rPr>
                <w:rFonts w:ascii="Cambria Math" w:eastAsiaTheme="minorEastAsia" w:hAnsi="Cambria Math" w:cstheme="minorHAnsi"/>
                <w:kern w:val="0"/>
                <w14:ligatures w14:val="none"/>
              </w:rPr>
              <m:t>2</m:t>
            </m:r>
          </m:sup>
        </m:sSup>
      </m:oMath>
      <w:r w:rsidR="006C3CB5" w:rsidRPr="001517FD">
        <w:rPr>
          <w:rFonts w:eastAsiaTheme="minorEastAsia" w:cstheme="minorHAnsi"/>
          <w:kern w:val="0"/>
          <w14:ligatures w14:val="none"/>
        </w:rPr>
        <w:t xml:space="preserve"> </w:t>
      </w:r>
      <w:r w:rsidR="00C73607" w:rsidRPr="001517FD">
        <w:rPr>
          <w:rFonts w:eastAsiaTheme="minorEastAsia" w:cstheme="minorHAnsi"/>
          <w:kern w:val="0"/>
          <w14:ligatures w14:val="none"/>
        </w:rPr>
        <w:t xml:space="preserve">values </w:t>
      </w:r>
      <w:r w:rsidR="006C3CB5" w:rsidRPr="001517FD">
        <w:rPr>
          <w:rFonts w:eastAsiaTheme="minorEastAsia" w:cstheme="minorHAnsi"/>
          <w:kern w:val="0"/>
          <w14:ligatures w14:val="none"/>
        </w:rPr>
        <w:t xml:space="preserve">obtained </w:t>
      </w:r>
      <w:r w:rsidR="00C73607" w:rsidRPr="001517FD">
        <w:rPr>
          <w:rFonts w:eastAsiaTheme="minorEastAsia" w:cstheme="minorHAnsi"/>
          <w:kern w:val="0"/>
          <w14:ligatures w14:val="none"/>
        </w:rPr>
        <w:t>for both MZ</w:t>
      </w:r>
      <w:r w:rsidR="00B51925">
        <w:rPr>
          <w:rFonts w:eastAsiaTheme="minorEastAsia" w:cstheme="minorHAnsi"/>
          <w:kern w:val="0"/>
          <w14:ligatures w14:val="none"/>
        </w:rPr>
        <w:t xml:space="preserve">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12</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=8.15, p=0.773</m:t>
        </m:r>
      </m:oMath>
      <w:r w:rsidR="00B51925">
        <w:rPr>
          <w:rFonts w:eastAsiaTheme="minorEastAsia" w:cstheme="minorHAnsi"/>
          <w:kern w:val="0"/>
          <w14:ligatures w14:val="none"/>
        </w:rPr>
        <w:t>)</w:t>
      </w:r>
      <w:r w:rsidR="00C73607" w:rsidRPr="001517FD">
        <w:rPr>
          <w:rFonts w:eastAsiaTheme="minorEastAsia" w:cstheme="minorHAnsi"/>
          <w:kern w:val="0"/>
          <w14:ligatures w14:val="none"/>
        </w:rPr>
        <w:t xml:space="preserve"> and DZ</w:t>
      </w:r>
      <w:r w:rsidR="00B51925">
        <w:rPr>
          <w:rFonts w:eastAsiaTheme="minorEastAsia" w:cstheme="minorHAnsi"/>
          <w:kern w:val="0"/>
          <w14:ligatures w14:val="none"/>
        </w:rPr>
        <w:t xml:space="preserve"> (</w:t>
      </w:r>
      <m:oMath>
        <m:sSubSup>
          <m:sSubSupPr>
            <m:ctrlPr>
              <w:rPr>
                <w:rFonts w:ascii="Cambria Math" w:eastAsiaTheme="minorEastAsia" w:hAnsi="Cambria Math" w:cstheme="minorHAnsi"/>
                <w:i/>
                <w:kern w:val="0"/>
                <w14:ligatures w14:val="none"/>
              </w:rPr>
            </m:ctrlPr>
          </m:sSubSupPr>
          <m:e>
            <m:r>
              <w:rPr>
                <w:rFonts w:ascii="Cambria Math" w:eastAsiaTheme="minorEastAsia" w:hAnsi="Cambria Math" w:cstheme="minorHAnsi"/>
                <w:kern w:val="0"/>
                <w14:ligatures w14:val="none"/>
              </w:rPr>
              <m:t>χ</m:t>
            </m:r>
          </m:e>
          <m:sub>
            <m:r>
              <w:rPr>
                <w:rFonts w:ascii="Cambria Math" w:eastAsiaTheme="minorEastAsia" w:hAnsi="Cambria Math" w:cstheme="minorHAnsi"/>
                <w:kern w:val="0"/>
                <w14:ligatures w14:val="none"/>
              </w:rPr>
              <m:t>12</m:t>
            </m:r>
          </m:sub>
          <m:sup>
            <m:r>
              <w:rPr>
                <w:rFonts w:ascii="Cambria Math" w:eastAsiaTheme="minorEastAsia" w:hAnsi="Cambria Math" w:cstheme="minorHAnsi"/>
                <w:kern w:val="0"/>
                <w14:ligatures w14:val="none"/>
              </w:rPr>
              <m:t>2</m:t>
            </m:r>
          </m:sup>
        </m:sSubSup>
        <m:r>
          <w:rPr>
            <w:rFonts w:ascii="Cambria Math" w:eastAsiaTheme="minorEastAsia" w:hAnsi="Cambria Math" w:cstheme="minorHAnsi"/>
            <w:kern w:val="0"/>
            <w14:ligatures w14:val="none"/>
          </w:rPr>
          <m:t>=18.598, p=0.099</m:t>
        </m:r>
      </m:oMath>
      <w:r w:rsidR="00B51925">
        <w:rPr>
          <w:rFonts w:eastAsiaTheme="minorEastAsia" w:cstheme="minorHAnsi"/>
          <w:kern w:val="0"/>
          <w14:ligatures w14:val="none"/>
        </w:rPr>
        <w:t>)</w:t>
      </w:r>
      <w:r w:rsidR="00C73607" w:rsidRPr="001517FD">
        <w:rPr>
          <w:rFonts w:eastAsiaTheme="minorEastAsia" w:cstheme="minorHAnsi"/>
          <w:kern w:val="0"/>
          <w14:ligatures w14:val="none"/>
        </w:rPr>
        <w:t xml:space="preserve"> twins separately</w:t>
      </w:r>
      <w:r w:rsidR="006C3CB5" w:rsidRPr="001517FD">
        <w:rPr>
          <w:rFonts w:eastAsiaTheme="minorEastAsia" w:cstheme="minorHAnsi"/>
          <w:kern w:val="0"/>
          <w14:ligatures w14:val="none"/>
        </w:rPr>
        <w:t xml:space="preserve"> indicated adequate fit</w:t>
      </w:r>
      <w:r w:rsidR="00C73607" w:rsidRPr="001517FD">
        <w:rPr>
          <w:rFonts w:eastAsiaTheme="minorEastAsia" w:cstheme="minorHAnsi"/>
          <w:kern w:val="0"/>
          <w14:ligatures w14:val="none"/>
        </w:rPr>
        <w:t>.</w:t>
      </w:r>
    </w:p>
    <w:p w14:paraId="63D0B3B0" w14:textId="3535DDAA" w:rsidR="00F045C0" w:rsidRPr="001517FD" w:rsidRDefault="00F301E7" w:rsidP="00D02DC9">
      <w:pPr>
        <w:bidi w:val="0"/>
        <w:spacing w:line="360" w:lineRule="auto"/>
        <w:jc w:val="both"/>
        <w:rPr>
          <w:rFonts w:cstheme="minorHAnsi"/>
          <w:kern w:val="0"/>
          <w14:ligatures w14:val="none"/>
        </w:rPr>
      </w:pPr>
      <w:r>
        <w:rPr>
          <w:rFonts w:cstheme="minorHAnsi"/>
          <w:kern w:val="0"/>
          <w14:ligatures w14:val="none"/>
        </w:rPr>
        <w:t xml:space="preserve">We repeated the MLE process over the data after excluding the 4 outlying datasets. </w:t>
      </w:r>
      <w:r w:rsidR="00C16FC0" w:rsidRPr="001517FD">
        <w:rPr>
          <w:rFonts w:cstheme="minorHAnsi"/>
          <w:kern w:val="0"/>
          <w14:ligatures w14:val="none"/>
        </w:rPr>
        <w:t xml:space="preserve">The maximum </w:t>
      </w:r>
      <w:r w:rsidR="009D38D3" w:rsidRPr="001517FD">
        <w:rPr>
          <w:rFonts w:cstheme="minorHAnsi"/>
          <w:kern w:val="0"/>
          <w14:ligatures w14:val="none"/>
        </w:rPr>
        <w:t>log-</w:t>
      </w:r>
      <w:r w:rsidR="00C16FC0" w:rsidRPr="001517FD">
        <w:rPr>
          <w:rFonts w:cstheme="minorHAnsi"/>
          <w:kern w:val="0"/>
          <w14:ligatures w14:val="none"/>
        </w:rPr>
        <w:t xml:space="preserve">likelihood found </w:t>
      </w:r>
      <w:r>
        <w:rPr>
          <w:rFonts w:cstheme="minorHAnsi"/>
          <w:kern w:val="0"/>
          <w14:ligatures w14:val="none"/>
        </w:rPr>
        <w:t>wa</w:t>
      </w:r>
      <w:r w:rsidR="00C16FC0" w:rsidRPr="001517FD">
        <w:rPr>
          <w:rFonts w:cstheme="minorHAnsi"/>
          <w:kern w:val="0"/>
          <w14:ligatures w14:val="none"/>
        </w:rPr>
        <w:t xml:space="preserve">s </w:t>
      </w:r>
      <m:oMath>
        <m:r>
          <w:rPr>
            <w:rFonts w:ascii="Cambria Math" w:hAnsi="Cambria Math" w:cstheme="minorHAnsi"/>
            <w:kern w:val="0"/>
            <w14:ligatures w14:val="none"/>
          </w:rPr>
          <m:t>-9456.974</m:t>
        </m:r>
      </m:oMath>
      <w:r w:rsidR="00C16FC0" w:rsidRPr="001517FD">
        <w:rPr>
          <w:rFonts w:cstheme="minorHAnsi"/>
          <w:kern w:val="0"/>
          <w14:ligatures w14:val="none"/>
        </w:rPr>
        <w:t xml:space="preserve"> for </w:t>
      </w:r>
      <m:oMath>
        <m:r>
          <w:rPr>
            <w:rFonts w:ascii="Cambria Math" w:hAnsi="Cambria Math" w:cstheme="minorHAnsi"/>
            <w:kern w:val="0"/>
            <w14:ligatures w14:val="none"/>
          </w:rPr>
          <m:t>p</m:t>
        </m:r>
        <m:d>
          <m:dPr>
            <m:ctrlPr>
              <w:rPr>
                <w:rFonts w:ascii="Cambria Math" w:hAnsi="Cambria Math" w:cstheme="minorHAnsi"/>
                <w:i/>
                <w:kern w:val="0"/>
                <w14:ligatures w14:val="none"/>
              </w:rPr>
            </m:ctrlPr>
          </m:dPr>
          <m:e>
            <m:r>
              <w:rPr>
                <w:rFonts w:ascii="Cambria Math" w:hAnsi="Cambria Math" w:cstheme="minorHAnsi"/>
                <w:kern w:val="0"/>
                <w14:ligatures w14:val="none"/>
              </w:rPr>
              <m:t>L</m:t>
            </m:r>
          </m:e>
          <m:e>
            <m:r>
              <w:rPr>
                <w:rFonts w:ascii="Cambria Math" w:hAnsi="Cambria Math" w:cstheme="minorHAnsi"/>
                <w:kern w:val="0"/>
                <w14:ligatures w14:val="none"/>
              </w:rPr>
              <m:t>DC</m:t>
            </m:r>
          </m:e>
        </m:d>
        <m:r>
          <w:rPr>
            <w:rFonts w:ascii="Cambria Math" w:hAnsi="Cambria Math" w:cstheme="minorHAnsi"/>
            <w:kern w:val="0"/>
            <w14:ligatures w14:val="none"/>
          </w:rPr>
          <m:t>=0.256</m:t>
        </m:r>
      </m:oMath>
      <w:r w:rsidR="00C16FC0" w:rsidRPr="001517FD">
        <w:rPr>
          <w:rFonts w:eastAsiaTheme="minorEastAsia" w:cstheme="minorHAnsi"/>
          <w:kern w:val="0"/>
          <w14:ligatures w14:val="none"/>
        </w:rPr>
        <w:t xml:space="preserve"> and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i/>
                <w:kern w:val="0"/>
                <w14:ligatures w14:val="none"/>
              </w:rPr>
            </m:ctrlPr>
          </m:dPr>
          <m:e>
            <m:sSub>
              <m:sSubPr>
                <m:ctrlPr>
                  <w:rPr>
                    <w:rFonts w:ascii="Cambria Math" w:eastAsiaTheme="minorEastAsia" w:hAnsi="Cambria Math" w:cstheme="minorHAnsi"/>
                    <w:i/>
                    <w:kern w:val="0"/>
                    <w14:ligatures w14:val="none"/>
                  </w:rPr>
                </m:ctrlPr>
              </m:sSubPr>
              <m:e>
                <m:r>
                  <w:rPr>
                    <w:rFonts w:ascii="Cambria Math" w:eastAsiaTheme="minorEastAsia" w:hAnsi="Cambria Math" w:cstheme="minorHAnsi"/>
                    <w:kern w:val="0"/>
                    <w14:ligatures w14:val="none"/>
                  </w:rPr>
                  <m:t>L</m:t>
                </m:r>
              </m:e>
              <m:sub>
                <m:r>
                  <w:rPr>
                    <w:rFonts w:ascii="Cambria Math" w:eastAsiaTheme="minorEastAsia" w:hAnsi="Cambria Math" w:cstheme="minorHAnsi"/>
                    <w:kern w:val="0"/>
                    <w14:ligatures w14:val="none"/>
                  </w:rPr>
                  <m:t>t</m:t>
                </m:r>
              </m:sub>
            </m:sSub>
          </m:e>
        </m:d>
        <m:r>
          <w:rPr>
            <w:rFonts w:ascii="Cambria Math" w:eastAsiaTheme="minorEastAsia" w:hAnsi="Cambria Math" w:cstheme="minorHAnsi"/>
            <w:kern w:val="0"/>
            <w14:ligatures w14:val="none"/>
          </w:rPr>
          <m:t>=0.067</m:t>
        </m:r>
      </m:oMath>
      <w:r>
        <w:rPr>
          <w:rFonts w:eastAsiaTheme="minorEastAsia" w:cstheme="minorHAnsi"/>
          <w:kern w:val="0"/>
          <w14:ligatures w14:val="none"/>
        </w:rPr>
        <w:t xml:space="preserve"> which we named Model D</w:t>
      </w:r>
      <w:r w:rsidR="00303A3A" w:rsidRPr="001517FD">
        <w:rPr>
          <w:rFonts w:eastAsiaTheme="minorEastAsia" w:cstheme="minorHAnsi"/>
          <w:kern w:val="0"/>
          <w14:ligatures w14:val="none"/>
        </w:rPr>
        <w:t>.</w:t>
      </w:r>
      <w:r w:rsidR="00434FD2" w:rsidRPr="001517FD">
        <w:rPr>
          <w:rFonts w:eastAsiaTheme="minorEastAsia" w:cstheme="minorHAnsi"/>
          <w:kern w:val="0"/>
          <w14:ligatures w14:val="none"/>
        </w:rPr>
        <w:t xml:space="preserve"> </w:t>
      </w:r>
      <w:r w:rsidR="00303A3A" w:rsidRPr="001517FD">
        <w:rPr>
          <w:rFonts w:cstheme="minorHAnsi"/>
          <w:kern w:val="0"/>
          <w14:ligatures w14:val="none"/>
        </w:rPr>
        <w:t xml:space="preserve">This </w:t>
      </w:r>
      <w:r w:rsidR="009D38D3" w:rsidRPr="001517FD">
        <w:rPr>
          <w:rFonts w:cstheme="minorHAnsi"/>
          <w:kern w:val="0"/>
          <w14:ligatures w14:val="none"/>
        </w:rPr>
        <w:t>log-</w:t>
      </w:r>
      <w:r w:rsidR="00303A3A" w:rsidRPr="001517FD">
        <w:rPr>
          <w:rFonts w:cstheme="minorHAnsi"/>
          <w:kern w:val="0"/>
          <w14:ligatures w14:val="none"/>
        </w:rPr>
        <w:t xml:space="preserve">likelihood value is 0.853 higher than the </w:t>
      </w:r>
      <w:r w:rsidR="009D38D3" w:rsidRPr="001517FD">
        <w:rPr>
          <w:rFonts w:cstheme="minorHAnsi"/>
          <w:kern w:val="0"/>
          <w14:ligatures w14:val="none"/>
        </w:rPr>
        <w:t>log-</w:t>
      </w:r>
      <w:r w:rsidR="00303A3A" w:rsidRPr="001517FD">
        <w:rPr>
          <w:rFonts w:cstheme="minorHAnsi"/>
          <w:kern w:val="0"/>
          <w14:ligatures w14:val="none"/>
        </w:rPr>
        <w:t>likelihood calculated for the parameters derived from the entire dataset</w:t>
      </w:r>
      <w:r>
        <w:rPr>
          <w:rFonts w:cstheme="minorHAnsi"/>
          <w:kern w:val="0"/>
          <w14:ligatures w14:val="none"/>
        </w:rPr>
        <w:t xml:space="preserve"> (Model A)</w:t>
      </w:r>
      <w:r w:rsidR="00303A3A" w:rsidRPr="001517FD">
        <w:rPr>
          <w:rFonts w:cstheme="minorHAnsi"/>
          <w:kern w:val="0"/>
          <w14:ligatures w14:val="none"/>
        </w:rPr>
        <w:t xml:space="preserve">, indicating that the exclusion of the outlier datasets did not significantly </w:t>
      </w:r>
      <w:r w:rsidR="00DD71C6" w:rsidRPr="001517FD">
        <w:rPr>
          <w:rFonts w:cstheme="minorHAnsi"/>
          <w:kern w:val="0"/>
          <w14:ligatures w14:val="none"/>
        </w:rPr>
        <w:t>shift</w:t>
      </w:r>
      <w:r w:rsidR="00A9323E" w:rsidRPr="001517FD">
        <w:rPr>
          <w:rFonts w:cstheme="minorHAnsi"/>
          <w:kern w:val="0"/>
          <w14:ligatures w14:val="none"/>
        </w:rPr>
        <w:t xml:space="preserve"> the estimates</w:t>
      </w:r>
      <w:r w:rsidR="00303A3A" w:rsidRPr="001517FD">
        <w:rPr>
          <w:rFonts w:cstheme="minorHAnsi"/>
          <w:kern w:val="0"/>
          <w14:ligatures w14:val="none"/>
        </w:rPr>
        <w:t xml:space="preserve">. Furthermore, when </w:t>
      </w:r>
      <w:r w:rsidR="0006455A" w:rsidRPr="001517FD">
        <w:rPr>
          <w:rFonts w:cstheme="minorHAnsi"/>
          <w:kern w:val="0"/>
          <w14:ligatures w14:val="none"/>
        </w:rPr>
        <w:t xml:space="preserve">compared, </w:t>
      </w:r>
      <w:r w:rsidR="00303A3A" w:rsidRPr="001517FD">
        <w:rPr>
          <w:rFonts w:cstheme="minorHAnsi"/>
          <w:kern w:val="0"/>
          <w14:ligatures w14:val="none"/>
        </w:rPr>
        <w:t xml:space="preserve">the parameters of model D </w:t>
      </w:r>
      <w:r w:rsidR="0006455A" w:rsidRPr="001517FD">
        <w:rPr>
          <w:rFonts w:cstheme="minorHAnsi"/>
          <w:kern w:val="0"/>
          <w14:ligatures w14:val="none"/>
        </w:rPr>
        <w:t>and the parameters from McManus</w:t>
      </w:r>
      <w:r w:rsidR="00303A3A" w:rsidRPr="001517FD">
        <w:rPr>
          <w:rFonts w:cstheme="minorHAnsi"/>
          <w:kern w:val="0"/>
          <w14:ligatures w14:val="none"/>
        </w:rPr>
        <w:t>' model C</w:t>
      </w:r>
      <w:r w:rsidR="0006455A" w:rsidRPr="001517FD">
        <w:rPr>
          <w:rFonts w:cstheme="minorHAnsi"/>
          <w:kern w:val="0"/>
          <w14:ligatures w14:val="none"/>
        </w:rPr>
        <w:t xml:space="preserve"> </w:t>
      </w:r>
      <w:r w:rsidR="006C3CB5" w:rsidRPr="001517FD">
        <w:rPr>
          <w:rFonts w:cstheme="minorHAnsi"/>
          <w:kern w:val="0"/>
          <w14:ligatures w14:val="none"/>
        </w:rPr>
        <w:t>showed</w:t>
      </w:r>
      <w:r w:rsidR="00303A3A" w:rsidRPr="001517FD">
        <w:rPr>
          <w:rFonts w:cstheme="minorHAnsi"/>
          <w:kern w:val="0"/>
          <w14:ligatures w14:val="none"/>
        </w:rPr>
        <w:t xml:space="preserve"> difference of </w:t>
      </w:r>
      <w:r w:rsidR="0006455A" w:rsidRPr="001517FD">
        <w:rPr>
          <w:rFonts w:cstheme="minorHAnsi"/>
          <w:kern w:val="0"/>
          <w14:ligatures w14:val="none"/>
        </w:rPr>
        <w:t xml:space="preserve">only </w:t>
      </w:r>
      <w:r w:rsidR="00303A3A" w:rsidRPr="001517FD">
        <w:rPr>
          <w:rFonts w:cstheme="minorHAnsi"/>
          <w:kern w:val="0"/>
          <w14:ligatures w14:val="none"/>
        </w:rPr>
        <w:t xml:space="preserve">1.222 </w:t>
      </w:r>
      <w:r w:rsidR="009D38D3" w:rsidRPr="001517FD">
        <w:rPr>
          <w:rFonts w:cstheme="minorHAnsi"/>
          <w:kern w:val="0"/>
          <w14:ligatures w14:val="none"/>
        </w:rPr>
        <w:t>in log-likelihood</w:t>
      </w:r>
      <w:r w:rsidR="00303A3A" w:rsidRPr="001517FD">
        <w:rPr>
          <w:rFonts w:cstheme="minorHAnsi"/>
          <w:kern w:val="0"/>
          <w14:ligatures w14:val="none"/>
        </w:rPr>
        <w:t xml:space="preserve">. </w:t>
      </w:r>
      <w:r w:rsidR="0006455A" w:rsidRPr="001517FD">
        <w:rPr>
          <w:rFonts w:cstheme="minorHAnsi"/>
          <w:kern w:val="0"/>
          <w14:ligatures w14:val="none"/>
        </w:rPr>
        <w:t xml:space="preserve">This finding suggests that both models demonstrate comparable </w:t>
      </w:r>
      <w:r w:rsidR="009D38D3" w:rsidRPr="001517FD">
        <w:rPr>
          <w:rFonts w:cstheme="minorHAnsi"/>
          <w:kern w:val="0"/>
          <w14:ligatures w14:val="none"/>
        </w:rPr>
        <w:t>fit</w:t>
      </w:r>
      <w:r w:rsidR="0006455A" w:rsidRPr="001517FD">
        <w:rPr>
          <w:rFonts w:cstheme="minorHAnsi"/>
          <w:kern w:val="0"/>
          <w14:ligatures w14:val="none"/>
        </w:rPr>
        <w:t>, implying their near equivalence.</w:t>
      </w:r>
      <w:r w:rsidR="00001909" w:rsidRPr="001517FD">
        <w:rPr>
          <w:rFonts w:cstheme="minorHAnsi"/>
          <w:kern w:val="0"/>
          <w14:ligatures w14:val="none"/>
        </w:rPr>
        <w:t xml:space="preserve"> </w:t>
      </w:r>
      <w:r w:rsidR="00890910" w:rsidRPr="001517FD">
        <w:rPr>
          <w:rFonts w:cstheme="minorHAnsi"/>
          <w:kern w:val="0"/>
          <w14:ligatures w14:val="none"/>
        </w:rPr>
        <w:t>Comparison of the models</w:t>
      </w:r>
      <w:r w:rsidR="009962E4" w:rsidRPr="001517FD">
        <w:rPr>
          <w:rFonts w:cstheme="minorHAnsi"/>
          <w:kern w:val="0"/>
          <w14:ligatures w14:val="none"/>
        </w:rPr>
        <w:t>'</w:t>
      </w:r>
      <w:r w:rsidR="00890910" w:rsidRPr="001517FD">
        <w:rPr>
          <w:rFonts w:cstheme="minorHAnsi"/>
          <w:kern w:val="0"/>
          <w14:ligatures w14:val="none"/>
        </w:rPr>
        <w:t xml:space="preserve"> goodness of fit </w:t>
      </w:r>
      <w:r w:rsidR="00D41837" w:rsidRPr="001517FD">
        <w:rPr>
          <w:rFonts w:cstheme="minorHAnsi"/>
          <w:kern w:val="0"/>
          <w14:ligatures w14:val="none"/>
        </w:rPr>
        <w:t>is presented</w:t>
      </w:r>
      <w:r w:rsidR="00890910" w:rsidRPr="001517FD">
        <w:rPr>
          <w:rFonts w:cstheme="minorHAnsi"/>
          <w:kern w:val="0"/>
          <w14:ligatures w14:val="none"/>
        </w:rPr>
        <w:t xml:space="preserve"> in Table </w:t>
      </w:r>
      <w:r w:rsidR="00F701A3" w:rsidRPr="001517FD">
        <w:rPr>
          <w:rFonts w:cstheme="minorHAnsi"/>
          <w:kern w:val="0"/>
          <w14:ligatures w14:val="none"/>
        </w:rPr>
        <w:t>5</w:t>
      </w:r>
      <w:r w:rsidR="00890910" w:rsidRPr="001517FD">
        <w:rPr>
          <w:rFonts w:cstheme="minorHAnsi"/>
          <w:kern w:val="0"/>
          <w14:ligatures w14:val="none"/>
        </w:rPr>
        <w:t xml:space="preserve">, and </w:t>
      </w:r>
      <w:r w:rsidR="00A9323E" w:rsidRPr="001517FD">
        <w:rPr>
          <w:rFonts w:cstheme="minorHAnsi"/>
          <w:kern w:val="0"/>
          <w14:ligatures w14:val="none"/>
        </w:rPr>
        <w:t>F</w:t>
      </w:r>
      <w:r w:rsidR="00890910" w:rsidRPr="001517FD">
        <w:rPr>
          <w:rFonts w:cstheme="minorHAnsi"/>
          <w:kern w:val="0"/>
          <w14:ligatures w14:val="none"/>
        </w:rPr>
        <w:t>igure 1</w:t>
      </w:r>
      <w:r w:rsidR="009962E4" w:rsidRPr="001517FD">
        <w:rPr>
          <w:rFonts w:cstheme="minorHAnsi"/>
          <w:kern w:val="0"/>
          <w14:ligatures w14:val="none"/>
        </w:rPr>
        <w:t>.</w:t>
      </w:r>
    </w:p>
    <w:p w14:paraId="2431FF2B" w14:textId="3E8D32B3" w:rsidR="004631FE" w:rsidRPr="001517FD" w:rsidRDefault="004631FE" w:rsidP="00D02DC9">
      <w:pPr>
        <w:pStyle w:val="Caption"/>
        <w:keepNext/>
        <w:bidi w:val="0"/>
        <w:spacing w:line="360" w:lineRule="auto"/>
        <w:jc w:val="both"/>
        <w:rPr>
          <w:rFonts w:cstheme="minorHAnsi"/>
          <w:noProof/>
        </w:rPr>
      </w:pPr>
      <w:bookmarkStart w:id="176" w:name="_Toc153726531"/>
      <w:r w:rsidRPr="001517FD">
        <w:rPr>
          <w:rFonts w:cstheme="minorHAnsi"/>
          <w:noProof/>
        </w:rPr>
        <w:t xml:space="preserve">Table </w:t>
      </w:r>
      <w:r w:rsidRPr="001517FD">
        <w:rPr>
          <w:rFonts w:cstheme="minorHAnsi"/>
          <w:noProof/>
        </w:rPr>
        <w:fldChar w:fldCharType="begin"/>
      </w:r>
      <w:r w:rsidRPr="001517FD">
        <w:rPr>
          <w:rFonts w:cstheme="minorHAnsi"/>
          <w:noProof/>
        </w:rPr>
        <w:instrText xml:space="preserve"> SEQ Table \* ARABIC </w:instrText>
      </w:r>
      <w:r w:rsidRPr="001517FD">
        <w:rPr>
          <w:rFonts w:cstheme="minorHAnsi"/>
          <w:noProof/>
        </w:rPr>
        <w:fldChar w:fldCharType="separate"/>
      </w:r>
      <w:r w:rsidR="007B0160">
        <w:rPr>
          <w:rFonts w:cstheme="minorHAnsi"/>
          <w:noProof/>
        </w:rPr>
        <w:t>5</w:t>
      </w:r>
      <w:r w:rsidRPr="001517FD">
        <w:rPr>
          <w:rFonts w:cstheme="minorHAnsi"/>
          <w:noProof/>
        </w:rPr>
        <w:fldChar w:fldCharType="end"/>
      </w:r>
      <w:r w:rsidRPr="001517FD">
        <w:rPr>
          <w:rFonts w:cstheme="minorHAnsi"/>
          <w:noProof/>
        </w:rPr>
        <w:t xml:space="preserve">. Comparison of maximum </w:t>
      </w:r>
      <w:r w:rsidR="009D38D3" w:rsidRPr="001517FD">
        <w:rPr>
          <w:rFonts w:cstheme="minorHAnsi"/>
          <w:noProof/>
        </w:rPr>
        <w:t>log-</w:t>
      </w:r>
      <w:r w:rsidRPr="001517FD">
        <w:rPr>
          <w:rFonts w:cstheme="minorHAnsi"/>
          <w:noProof/>
        </w:rPr>
        <w:t>likelihood of the present model and the model of Mcmanus</w:t>
      </w:r>
      <w:bookmarkEnd w:id="176"/>
    </w:p>
    <w:tbl>
      <w:tblPr>
        <w:tblStyle w:val="TableGrid"/>
        <w:tblW w:w="10352" w:type="dxa"/>
        <w:tblInd w:w="-682" w:type="dxa"/>
        <w:tblLook w:val="04A0" w:firstRow="1" w:lastRow="0" w:firstColumn="1" w:lastColumn="0" w:noHBand="0" w:noVBand="1"/>
      </w:tblPr>
      <w:tblGrid>
        <w:gridCol w:w="1210"/>
        <w:gridCol w:w="1795"/>
        <w:gridCol w:w="777"/>
        <w:gridCol w:w="1400"/>
        <w:gridCol w:w="1260"/>
        <w:gridCol w:w="1080"/>
        <w:gridCol w:w="1216"/>
        <w:gridCol w:w="1614"/>
      </w:tblGrid>
      <w:tr w:rsidR="003E10D5" w:rsidRPr="001517FD" w14:paraId="4F3EF959" w14:textId="77777777" w:rsidTr="00A74F03">
        <w:trPr>
          <w:trHeight w:val="20"/>
        </w:trPr>
        <w:tc>
          <w:tcPr>
            <w:tcW w:w="3060" w:type="dxa"/>
            <w:gridSpan w:val="2"/>
            <w:tcBorders>
              <w:top w:val="single" w:sz="8" w:space="0" w:color="000000"/>
              <w:left w:val="single" w:sz="8" w:space="0" w:color="000000"/>
              <w:bottom w:val="single" w:sz="8" w:space="0" w:color="auto"/>
            </w:tcBorders>
            <w:vAlign w:val="center"/>
          </w:tcPr>
          <w:p w14:paraId="24EEEB13" w14:textId="6485B3F1" w:rsidR="00F045C0" w:rsidRPr="001517FD" w:rsidRDefault="00F045C0"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Data</w:t>
            </w:r>
          </w:p>
        </w:tc>
        <w:tc>
          <w:tcPr>
            <w:tcW w:w="611" w:type="dxa"/>
            <w:tcBorders>
              <w:top w:val="single" w:sz="8" w:space="0" w:color="000000"/>
              <w:bottom w:val="single" w:sz="8" w:space="0" w:color="auto"/>
            </w:tcBorders>
            <w:vAlign w:val="center"/>
          </w:tcPr>
          <w:p w14:paraId="7CBCFDA8" w14:textId="19EFD6C7" w:rsidR="00F045C0" w:rsidRPr="001517FD" w:rsidRDefault="009D38D3"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Degrees of freedom</w:t>
            </w:r>
          </w:p>
        </w:tc>
        <w:tc>
          <w:tcPr>
            <w:tcW w:w="1416" w:type="dxa"/>
            <w:tcBorders>
              <w:top w:val="single" w:sz="8" w:space="0" w:color="000000"/>
              <w:bottom w:val="single" w:sz="8" w:space="0" w:color="auto"/>
            </w:tcBorders>
            <w:vAlign w:val="center"/>
          </w:tcPr>
          <w:p w14:paraId="795C1A5A" w14:textId="2E88AD4F" w:rsidR="00F045C0" w:rsidRPr="001517FD" w:rsidRDefault="00F045C0"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 xml:space="preserve">Maximum </w:t>
            </w:r>
            <w:r w:rsidR="00FF435A" w:rsidRPr="001517FD">
              <w:rPr>
                <w:rFonts w:cstheme="minorHAnsi"/>
                <w:kern w:val="0"/>
                <w:sz w:val="16"/>
                <w:szCs w:val="16"/>
                <w14:ligatures w14:val="none"/>
              </w:rPr>
              <w:t>log-likelihood</w:t>
            </w:r>
          </w:p>
        </w:tc>
        <w:tc>
          <w:tcPr>
            <w:tcW w:w="1283" w:type="dxa"/>
            <w:tcBorders>
              <w:top w:val="single" w:sz="8" w:space="0" w:color="000000"/>
              <w:bottom w:val="single" w:sz="8" w:space="0" w:color="auto"/>
            </w:tcBorders>
            <w:vAlign w:val="center"/>
          </w:tcPr>
          <w:p w14:paraId="5D6BE681" w14:textId="0392C6A5" w:rsidR="00F045C0" w:rsidRPr="001517FD" w:rsidRDefault="00000000" w:rsidP="00A74F03">
            <w:pPr>
              <w:bidi w:val="0"/>
              <w:spacing w:line="360" w:lineRule="auto"/>
              <w:jc w:val="center"/>
              <w:rPr>
                <w:rFonts w:cstheme="minorHAnsi"/>
                <w:kern w:val="0"/>
                <w:sz w:val="16"/>
                <w:szCs w:val="16"/>
                <w14:ligatures w14:val="none"/>
              </w:rPr>
            </w:pPr>
            <m:oMathPara>
              <m:oMath>
                <m:sSup>
                  <m:sSupPr>
                    <m:ctrlPr>
                      <w:rPr>
                        <w:rFonts w:ascii="Cambria Math" w:hAnsi="Cambria Math" w:cstheme="minorHAnsi"/>
                        <w:i/>
                        <w:kern w:val="0"/>
                        <w:sz w:val="16"/>
                        <w:szCs w:val="16"/>
                        <w14:ligatures w14:val="none"/>
                      </w:rPr>
                    </m:ctrlPr>
                  </m:sSupPr>
                  <m:e>
                    <m:r>
                      <w:rPr>
                        <w:rFonts w:ascii="Cambria Math" w:hAnsi="Cambria Math" w:cstheme="minorHAnsi"/>
                        <w:kern w:val="0"/>
                        <w:sz w:val="16"/>
                        <w:szCs w:val="16"/>
                        <w14:ligatures w14:val="none"/>
                      </w:rPr>
                      <m:t>χ</m:t>
                    </m:r>
                  </m:e>
                  <m:sup>
                    <m:r>
                      <w:rPr>
                        <w:rFonts w:ascii="Cambria Math" w:hAnsi="Cambria Math" w:cstheme="minorHAnsi"/>
                        <w:kern w:val="0"/>
                        <w:sz w:val="16"/>
                        <w:szCs w:val="16"/>
                        <w14:ligatures w14:val="none"/>
                      </w:rPr>
                      <m:t>2</m:t>
                    </m:r>
                  </m:sup>
                </m:sSup>
              </m:oMath>
            </m:oMathPara>
          </w:p>
        </w:tc>
        <w:tc>
          <w:tcPr>
            <w:tcW w:w="1099" w:type="dxa"/>
            <w:tcBorders>
              <w:top w:val="single" w:sz="8" w:space="0" w:color="000000"/>
              <w:bottom w:val="single" w:sz="8" w:space="0" w:color="auto"/>
            </w:tcBorders>
            <w:vAlign w:val="center"/>
          </w:tcPr>
          <w:p w14:paraId="0F76CDCA" w14:textId="7792B2BC" w:rsidR="00F045C0" w:rsidRPr="001517FD" w:rsidRDefault="00F045C0"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p</m:t>
                </m:r>
                <m:r>
                  <m:rPr>
                    <m:sty m:val="p"/>
                  </m:rPr>
                  <w:rPr>
                    <w:rFonts w:ascii="Cambria Math" w:hAnsi="Cambria Math" w:cstheme="minorHAnsi"/>
                    <w:kern w:val="0"/>
                    <w:sz w:val="16"/>
                    <w:szCs w:val="16"/>
                    <w14:ligatures w14:val="none"/>
                  </w:rPr>
                  <m:t>(</m:t>
                </m:r>
                <m:sSub>
                  <m:sSubPr>
                    <m:ctrlPr>
                      <w:rPr>
                        <w:rFonts w:ascii="Cambria Math" w:hAnsi="Cambria Math" w:cstheme="minorHAnsi"/>
                        <w:kern w:val="0"/>
                        <w:sz w:val="16"/>
                        <w:szCs w:val="16"/>
                        <w14:ligatures w14:val="none"/>
                      </w:rPr>
                    </m:ctrlPr>
                  </m:sSubPr>
                  <m:e>
                    <m:r>
                      <w:rPr>
                        <w:rFonts w:ascii="Cambria Math" w:hAnsi="Cambria Math" w:cstheme="minorHAnsi"/>
                        <w:kern w:val="0"/>
                        <w:sz w:val="16"/>
                        <w:szCs w:val="16"/>
                        <w14:ligatures w14:val="none"/>
                      </w:rPr>
                      <m:t>L</m:t>
                    </m:r>
                  </m:e>
                  <m:sub>
                    <m:r>
                      <w:rPr>
                        <w:rFonts w:ascii="Cambria Math" w:hAnsi="Cambria Math" w:cstheme="minorHAnsi"/>
                        <w:kern w:val="0"/>
                        <w:sz w:val="16"/>
                        <w:szCs w:val="16"/>
                        <w14:ligatures w14:val="none"/>
                      </w:rPr>
                      <m:t>t</m:t>
                    </m:r>
                  </m:sub>
                </m:sSub>
                <m:r>
                  <m:rPr>
                    <m:sty m:val="p"/>
                  </m:rPr>
                  <w:rPr>
                    <w:rFonts w:ascii="Cambria Math" w:hAnsi="Cambria Math" w:cstheme="minorHAnsi"/>
                    <w:kern w:val="0"/>
                    <w:sz w:val="16"/>
                    <w:szCs w:val="16"/>
                    <w14:ligatures w14:val="none"/>
                  </w:rPr>
                  <m:t>)</m:t>
                </m:r>
              </m:oMath>
            </m:oMathPara>
          </w:p>
        </w:tc>
        <w:tc>
          <w:tcPr>
            <w:tcW w:w="1237" w:type="dxa"/>
            <w:tcBorders>
              <w:top w:val="single" w:sz="8" w:space="0" w:color="000000"/>
              <w:bottom w:val="single" w:sz="8" w:space="0" w:color="auto"/>
            </w:tcBorders>
            <w:vAlign w:val="center"/>
          </w:tcPr>
          <w:p w14:paraId="5BC17993" w14:textId="35D2C955" w:rsidR="00F045C0" w:rsidRPr="001517FD" w:rsidRDefault="00F045C0"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p</m:t>
                </m:r>
                <m:d>
                  <m:dPr>
                    <m:ctrlPr>
                      <w:rPr>
                        <w:rFonts w:ascii="Cambria Math" w:hAnsi="Cambria Math" w:cstheme="minorHAnsi"/>
                        <w:kern w:val="0"/>
                        <w:sz w:val="16"/>
                        <w:szCs w:val="16"/>
                        <w14:ligatures w14:val="none"/>
                      </w:rPr>
                    </m:ctrlPr>
                  </m:dPr>
                  <m:e>
                    <m:r>
                      <w:rPr>
                        <w:rFonts w:ascii="Cambria Math" w:hAnsi="Cambria Math" w:cstheme="minorHAnsi"/>
                        <w:kern w:val="0"/>
                        <w:sz w:val="16"/>
                        <w:szCs w:val="16"/>
                        <w14:ligatures w14:val="none"/>
                      </w:rPr>
                      <m:t>L</m:t>
                    </m:r>
                  </m:e>
                  <m:e>
                    <m:r>
                      <w:rPr>
                        <w:rFonts w:ascii="Cambria Math" w:hAnsi="Cambria Math" w:cstheme="minorHAnsi"/>
                        <w:kern w:val="0"/>
                        <w:sz w:val="16"/>
                        <w:szCs w:val="16"/>
                        <w14:ligatures w14:val="none"/>
                      </w:rPr>
                      <m:t>DC</m:t>
                    </m:r>
                  </m:e>
                </m:d>
              </m:oMath>
            </m:oMathPara>
          </w:p>
        </w:tc>
        <w:tc>
          <w:tcPr>
            <w:tcW w:w="1646" w:type="dxa"/>
            <w:tcBorders>
              <w:top w:val="single" w:sz="8" w:space="0" w:color="000000"/>
              <w:bottom w:val="single" w:sz="8" w:space="0" w:color="auto"/>
              <w:right w:val="single" w:sz="8" w:space="0" w:color="000000"/>
            </w:tcBorders>
            <w:vAlign w:val="center"/>
          </w:tcPr>
          <w:p w14:paraId="76C37C2D" w14:textId="4699DC7D" w:rsidR="004F2E3D" w:rsidRPr="001517FD" w:rsidRDefault="009D38D3" w:rsidP="00A74F03">
            <w:pPr>
              <w:bidi w:val="0"/>
              <w:spacing w:line="360" w:lineRule="auto"/>
              <w:jc w:val="center"/>
              <w:rPr>
                <w:rFonts w:cstheme="minorHAnsi"/>
                <w:kern w:val="0"/>
                <w:sz w:val="16"/>
                <w:szCs w:val="16"/>
                <w14:ligatures w14:val="none"/>
              </w:rPr>
            </w:pPr>
            <w:commentRangeStart w:id="177"/>
            <w:r w:rsidRPr="001517FD">
              <w:rPr>
                <w:rFonts w:cstheme="minorHAnsi"/>
                <w:kern w:val="0"/>
                <w:sz w:val="16"/>
                <w:szCs w:val="16"/>
                <w14:ligatures w14:val="none"/>
              </w:rPr>
              <w:t>Log-likelihood difference</w:t>
            </w:r>
            <w:r w:rsidR="00A80148">
              <w:rPr>
                <w:rFonts w:cstheme="minorHAnsi"/>
                <w:kern w:val="0"/>
                <w:sz w:val="16"/>
                <w:szCs w:val="16"/>
                <w14:ligatures w14:val="none"/>
              </w:rPr>
              <w:t xml:space="preserve"> from the parameters</w:t>
            </w:r>
          </w:p>
          <w:p w14:paraId="2861E946" w14:textId="2DA5DDEE" w:rsidR="00F045C0" w:rsidRPr="001517FD" w:rsidRDefault="00F045C0"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from McManus</w:t>
            </w:r>
            <w:r w:rsidR="00FF435A" w:rsidRPr="001517FD">
              <w:rPr>
                <w:rFonts w:cstheme="minorHAnsi"/>
                <w:kern w:val="0"/>
                <w:sz w:val="16"/>
                <w:szCs w:val="16"/>
                <w14:ligatures w14:val="none"/>
              </w:rPr>
              <w:t xml:space="preserve"> 1985</w:t>
            </w:r>
            <w:commentRangeEnd w:id="177"/>
            <w:r w:rsidR="00D25586" w:rsidRPr="001517FD">
              <w:rPr>
                <w:rStyle w:val="CommentReference"/>
                <w:rFonts w:cstheme="minorHAnsi"/>
              </w:rPr>
              <w:commentReference w:id="177"/>
            </w:r>
          </w:p>
        </w:tc>
      </w:tr>
      <w:tr w:rsidR="004631FE" w:rsidRPr="001517FD" w14:paraId="4B21B1B5" w14:textId="77777777" w:rsidTr="00A74F03">
        <w:trPr>
          <w:trHeight w:val="20"/>
        </w:trPr>
        <w:tc>
          <w:tcPr>
            <w:tcW w:w="1222" w:type="dxa"/>
            <w:vMerge w:val="restart"/>
            <w:tcBorders>
              <w:top w:val="single" w:sz="8" w:space="0" w:color="auto"/>
              <w:left w:val="single" w:sz="8" w:space="0" w:color="auto"/>
            </w:tcBorders>
            <w:vAlign w:val="center"/>
          </w:tcPr>
          <w:p w14:paraId="3B57D280" w14:textId="4AD30CB0"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Fitted total data</w:t>
            </w:r>
          </w:p>
        </w:tc>
        <w:tc>
          <w:tcPr>
            <w:tcW w:w="1838" w:type="dxa"/>
            <w:tcBorders>
              <w:top w:val="single" w:sz="8" w:space="0" w:color="auto"/>
            </w:tcBorders>
            <w:vAlign w:val="center"/>
          </w:tcPr>
          <w:p w14:paraId="18E6F8B8" w14:textId="00C039DC"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Perfect fit (McManus</w:t>
            </w:r>
            <w:r w:rsidR="00FF435A" w:rsidRPr="001517FD">
              <w:rPr>
                <w:rFonts w:cstheme="minorHAnsi"/>
                <w:kern w:val="0"/>
                <w:sz w:val="16"/>
                <w:szCs w:val="16"/>
                <w14:ligatures w14:val="none"/>
              </w:rPr>
              <w:t xml:space="preserve"> 1985</w:t>
            </w:r>
            <w:r w:rsidRPr="001517FD">
              <w:rPr>
                <w:rFonts w:cstheme="minorHAnsi"/>
                <w:kern w:val="0"/>
                <w:sz w:val="16"/>
                <w:szCs w:val="16"/>
                <w14:ligatures w14:val="none"/>
              </w:rPr>
              <w:t>)</w:t>
            </w:r>
          </w:p>
        </w:tc>
        <w:tc>
          <w:tcPr>
            <w:tcW w:w="611" w:type="dxa"/>
            <w:tcBorders>
              <w:top w:val="single" w:sz="8" w:space="0" w:color="auto"/>
            </w:tcBorders>
            <w:vAlign w:val="center"/>
          </w:tcPr>
          <w:p w14:paraId="6FE07B77" w14:textId="4C3AED95"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171</m:t>
                </m:r>
              </m:oMath>
            </m:oMathPara>
          </w:p>
        </w:tc>
        <w:tc>
          <w:tcPr>
            <w:tcW w:w="1416" w:type="dxa"/>
            <w:tcBorders>
              <w:top w:val="single" w:sz="8" w:space="0" w:color="auto"/>
            </w:tcBorders>
            <w:vAlign w:val="center"/>
          </w:tcPr>
          <w:p w14:paraId="11ED6F28" w14:textId="49AE9B07" w:rsidR="004631FE" w:rsidRPr="001517FD" w:rsidRDefault="004631FE" w:rsidP="00A74F03">
            <w:pPr>
              <w:bidi w:val="0"/>
              <w:spacing w:line="360" w:lineRule="auto"/>
              <w:jc w:val="center"/>
              <w:rPr>
                <w:rFonts w:cstheme="minorHAnsi"/>
                <w:kern w:val="0"/>
                <w:sz w:val="16"/>
                <w:szCs w:val="16"/>
                <w14:ligatures w14:val="none"/>
              </w:rPr>
            </w:pPr>
            <m:oMathPara>
              <m:oMath>
                <m:r>
                  <m:rPr>
                    <m:sty m:val="p"/>
                  </m:rPr>
                  <w:rPr>
                    <w:rFonts w:ascii="Cambria Math" w:hAnsi="Cambria Math" w:cstheme="minorHAnsi"/>
                    <w:kern w:val="0"/>
                    <w:sz w:val="16"/>
                    <w:szCs w:val="16"/>
                    <w:highlight w:val="green"/>
                    <w14:ligatures w14:val="none"/>
                  </w:rPr>
                  <m:t>-11330.736</m:t>
                </m:r>
              </m:oMath>
            </m:oMathPara>
          </w:p>
        </w:tc>
        <w:tc>
          <w:tcPr>
            <w:tcW w:w="1283" w:type="dxa"/>
            <w:tcBorders>
              <w:top w:val="single" w:sz="8" w:space="0" w:color="auto"/>
            </w:tcBorders>
            <w:vAlign w:val="center"/>
          </w:tcPr>
          <w:p w14:paraId="5CCE0CCC" w14:textId="30733C1F"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c>
          <w:tcPr>
            <w:tcW w:w="1099" w:type="dxa"/>
            <w:tcBorders>
              <w:top w:val="single" w:sz="8" w:space="0" w:color="auto"/>
            </w:tcBorders>
            <w:vAlign w:val="center"/>
          </w:tcPr>
          <w:p w14:paraId="67CDE1F2" w14:textId="4320833C"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c>
          <w:tcPr>
            <w:tcW w:w="1237" w:type="dxa"/>
            <w:tcBorders>
              <w:top w:val="single" w:sz="8" w:space="0" w:color="auto"/>
            </w:tcBorders>
            <w:vAlign w:val="center"/>
          </w:tcPr>
          <w:p w14:paraId="6061FA12" w14:textId="515767BE"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c>
          <w:tcPr>
            <w:tcW w:w="1646" w:type="dxa"/>
            <w:tcBorders>
              <w:top w:val="single" w:sz="8" w:space="0" w:color="auto"/>
              <w:right w:val="single" w:sz="8" w:space="0" w:color="000000"/>
            </w:tcBorders>
            <w:vAlign w:val="center"/>
          </w:tcPr>
          <w:p w14:paraId="29C379BB" w14:textId="2133C0C9"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r>
      <w:tr w:rsidR="004631FE" w:rsidRPr="001517FD" w14:paraId="756BE496" w14:textId="77777777" w:rsidTr="00A74F03">
        <w:trPr>
          <w:trHeight w:val="20"/>
        </w:trPr>
        <w:tc>
          <w:tcPr>
            <w:tcW w:w="1222" w:type="dxa"/>
            <w:vMerge/>
            <w:tcBorders>
              <w:left w:val="single" w:sz="8" w:space="0" w:color="auto"/>
            </w:tcBorders>
            <w:vAlign w:val="center"/>
          </w:tcPr>
          <w:p w14:paraId="4F360FF4" w14:textId="77777777" w:rsidR="004631FE" w:rsidRPr="001517FD" w:rsidRDefault="004631FE" w:rsidP="00A74F03">
            <w:pPr>
              <w:bidi w:val="0"/>
              <w:spacing w:line="360" w:lineRule="auto"/>
              <w:jc w:val="center"/>
              <w:rPr>
                <w:rFonts w:cstheme="minorHAnsi"/>
                <w:kern w:val="0"/>
                <w:sz w:val="16"/>
                <w:szCs w:val="16"/>
                <w14:ligatures w14:val="none"/>
              </w:rPr>
            </w:pPr>
          </w:p>
        </w:tc>
        <w:tc>
          <w:tcPr>
            <w:tcW w:w="1838" w:type="dxa"/>
            <w:vAlign w:val="center"/>
          </w:tcPr>
          <w:p w14:paraId="249257C7" w14:textId="3BD18283" w:rsidR="004631FE" w:rsidRPr="001517FD" w:rsidRDefault="00FF435A"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M</w:t>
            </w:r>
            <w:r w:rsidR="004631FE" w:rsidRPr="001517FD">
              <w:rPr>
                <w:rFonts w:cstheme="minorHAnsi"/>
                <w:kern w:val="0"/>
                <w:sz w:val="16"/>
                <w:szCs w:val="16"/>
                <w14:ligatures w14:val="none"/>
              </w:rPr>
              <w:t>odel A</w:t>
            </w:r>
            <w:r w:rsidRPr="001517FD">
              <w:rPr>
                <w:rFonts w:cstheme="minorHAnsi"/>
                <w:kern w:val="0"/>
                <w:sz w:val="16"/>
                <w:szCs w:val="16"/>
                <w14:ligatures w14:val="none"/>
              </w:rPr>
              <w:t xml:space="preserve"> (McManus 1985)</w:t>
            </w:r>
          </w:p>
        </w:tc>
        <w:tc>
          <w:tcPr>
            <w:tcW w:w="611" w:type="dxa"/>
            <w:vAlign w:val="center"/>
          </w:tcPr>
          <w:p w14:paraId="1D3E4423" w14:textId="6508C351" w:rsidR="004631FE" w:rsidRPr="001517FD" w:rsidRDefault="00E81831"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2</m:t>
                </m:r>
              </m:oMath>
            </m:oMathPara>
          </w:p>
        </w:tc>
        <w:tc>
          <w:tcPr>
            <w:tcW w:w="1416" w:type="dxa"/>
            <w:vAlign w:val="center"/>
          </w:tcPr>
          <w:p w14:paraId="78C8BA31" w14:textId="5D20A3F3" w:rsidR="004631FE" w:rsidRPr="001517FD" w:rsidRDefault="004631FE" w:rsidP="00A74F03">
            <w:pPr>
              <w:bidi w:val="0"/>
              <w:spacing w:line="360" w:lineRule="auto"/>
              <w:jc w:val="center"/>
              <w:rPr>
                <w:rFonts w:cstheme="minorHAnsi"/>
                <w:kern w:val="0"/>
                <w:sz w:val="16"/>
                <w:szCs w:val="16"/>
                <w14:ligatures w14:val="none"/>
              </w:rPr>
            </w:pPr>
            <m:oMathPara>
              <m:oMath>
                <m:r>
                  <m:rPr>
                    <m:sty m:val="p"/>
                  </m:rPr>
                  <w:rPr>
                    <w:rFonts w:ascii="Cambria Math" w:hAnsi="Cambria Math" w:cstheme="minorHAnsi"/>
                    <w:kern w:val="0"/>
                    <w:sz w:val="16"/>
                    <w:szCs w:val="16"/>
                    <w14:ligatures w14:val="none"/>
                  </w:rPr>
                  <m:t>-11446.441</m:t>
                </m:r>
              </m:oMath>
            </m:oMathPara>
          </w:p>
        </w:tc>
        <w:tc>
          <w:tcPr>
            <w:tcW w:w="1283" w:type="dxa"/>
            <w:vAlign w:val="center"/>
          </w:tcPr>
          <w:p w14:paraId="479BF4F1" w14:textId="1F70864C"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231.41</m:t>
                </m:r>
              </m:oMath>
            </m:oMathPara>
          </w:p>
        </w:tc>
        <w:tc>
          <w:tcPr>
            <w:tcW w:w="1099" w:type="dxa"/>
            <w:vAlign w:val="center"/>
          </w:tcPr>
          <w:p w14:paraId="4510A73A" w14:textId="5400CE6F"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0.0767</m:t>
                </m:r>
              </m:oMath>
            </m:oMathPara>
          </w:p>
        </w:tc>
        <w:tc>
          <w:tcPr>
            <w:tcW w:w="1237" w:type="dxa"/>
            <w:vAlign w:val="center"/>
          </w:tcPr>
          <w:p w14:paraId="2AEC4891" w14:textId="393C60A5"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0.2674</m:t>
                </m:r>
              </m:oMath>
            </m:oMathPara>
          </w:p>
        </w:tc>
        <w:tc>
          <w:tcPr>
            <w:tcW w:w="1646" w:type="dxa"/>
            <w:tcBorders>
              <w:right w:val="single" w:sz="8" w:space="0" w:color="000000"/>
            </w:tcBorders>
            <w:vAlign w:val="center"/>
          </w:tcPr>
          <w:p w14:paraId="45A8BD1D" w14:textId="50F393D3"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r>
      <w:tr w:rsidR="004631FE" w:rsidRPr="001517FD" w14:paraId="7478E1B8" w14:textId="77777777" w:rsidTr="00A74F03">
        <w:trPr>
          <w:trHeight w:val="20"/>
        </w:trPr>
        <w:tc>
          <w:tcPr>
            <w:tcW w:w="1222" w:type="dxa"/>
            <w:vMerge/>
            <w:tcBorders>
              <w:left w:val="single" w:sz="8" w:space="0" w:color="auto"/>
            </w:tcBorders>
            <w:vAlign w:val="center"/>
          </w:tcPr>
          <w:p w14:paraId="1FD76C64" w14:textId="77777777" w:rsidR="004631FE" w:rsidRPr="001517FD" w:rsidRDefault="004631FE" w:rsidP="00A74F03">
            <w:pPr>
              <w:bidi w:val="0"/>
              <w:spacing w:line="360" w:lineRule="auto"/>
              <w:jc w:val="center"/>
              <w:rPr>
                <w:rFonts w:cstheme="minorHAnsi"/>
                <w:kern w:val="0"/>
                <w:sz w:val="16"/>
                <w:szCs w:val="16"/>
                <w14:ligatures w14:val="none"/>
              </w:rPr>
            </w:pPr>
          </w:p>
        </w:tc>
        <w:tc>
          <w:tcPr>
            <w:tcW w:w="1838" w:type="dxa"/>
            <w:vAlign w:val="center"/>
          </w:tcPr>
          <w:p w14:paraId="5C0FE516" w14:textId="4A32E965"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Perfect fit (</w:t>
            </w:r>
            <w:r w:rsidR="00FF435A" w:rsidRPr="001517FD">
              <w:rPr>
                <w:rFonts w:cstheme="minorHAnsi"/>
                <w:kern w:val="0"/>
                <w:sz w:val="16"/>
                <w:szCs w:val="16"/>
                <w14:ligatures w14:val="none"/>
              </w:rPr>
              <w:t>this study</w:t>
            </w:r>
            <w:r w:rsidRPr="001517FD">
              <w:rPr>
                <w:rFonts w:cstheme="minorHAnsi"/>
                <w:kern w:val="0"/>
                <w:sz w:val="16"/>
                <w:szCs w:val="16"/>
                <w14:ligatures w14:val="none"/>
              </w:rPr>
              <w:t>)</w:t>
            </w:r>
          </w:p>
        </w:tc>
        <w:tc>
          <w:tcPr>
            <w:tcW w:w="611" w:type="dxa"/>
            <w:vAlign w:val="center"/>
          </w:tcPr>
          <w:p w14:paraId="68D45DF2" w14:textId="2CDF68DE"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171</m:t>
                </m:r>
              </m:oMath>
            </m:oMathPara>
          </w:p>
        </w:tc>
        <w:tc>
          <w:tcPr>
            <w:tcW w:w="1416" w:type="dxa"/>
            <w:vAlign w:val="center"/>
          </w:tcPr>
          <w:p w14:paraId="36250EC4" w14:textId="5DCE7430"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highlight w:val="green"/>
                    <w14:ligatures w14:val="none"/>
                  </w:rPr>
                  <m:t>-11322.317</m:t>
                </m:r>
              </m:oMath>
            </m:oMathPara>
          </w:p>
        </w:tc>
        <w:tc>
          <w:tcPr>
            <w:tcW w:w="1283" w:type="dxa"/>
            <w:vAlign w:val="center"/>
          </w:tcPr>
          <w:p w14:paraId="46B446BA" w14:textId="114EBDED"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c>
          <w:tcPr>
            <w:tcW w:w="1099" w:type="dxa"/>
            <w:vAlign w:val="center"/>
          </w:tcPr>
          <w:p w14:paraId="0D0A1907" w14:textId="14D8FACD"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c>
          <w:tcPr>
            <w:tcW w:w="1237" w:type="dxa"/>
            <w:vAlign w:val="center"/>
          </w:tcPr>
          <w:p w14:paraId="576ED1A5" w14:textId="631A4BCF"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c>
          <w:tcPr>
            <w:tcW w:w="1646" w:type="dxa"/>
            <w:tcBorders>
              <w:right w:val="single" w:sz="8" w:space="0" w:color="000000"/>
            </w:tcBorders>
            <w:vAlign w:val="center"/>
          </w:tcPr>
          <w:p w14:paraId="516D984F" w14:textId="2D5B1D71"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r>
      <w:tr w:rsidR="004631FE" w:rsidRPr="001517FD" w14:paraId="5DE03B44" w14:textId="77777777" w:rsidTr="00A74F03">
        <w:trPr>
          <w:trHeight w:val="20"/>
        </w:trPr>
        <w:tc>
          <w:tcPr>
            <w:tcW w:w="1222" w:type="dxa"/>
            <w:vMerge/>
            <w:tcBorders>
              <w:left w:val="single" w:sz="8" w:space="0" w:color="auto"/>
              <w:bottom w:val="single" w:sz="8" w:space="0" w:color="auto"/>
            </w:tcBorders>
            <w:vAlign w:val="center"/>
          </w:tcPr>
          <w:p w14:paraId="25B75799" w14:textId="77777777" w:rsidR="004631FE" w:rsidRPr="001517FD" w:rsidRDefault="004631FE" w:rsidP="00A74F03">
            <w:pPr>
              <w:bidi w:val="0"/>
              <w:spacing w:line="360" w:lineRule="auto"/>
              <w:jc w:val="center"/>
              <w:rPr>
                <w:rFonts w:cstheme="minorHAnsi"/>
                <w:kern w:val="0"/>
                <w:sz w:val="16"/>
                <w:szCs w:val="16"/>
                <w14:ligatures w14:val="none"/>
              </w:rPr>
            </w:pPr>
          </w:p>
        </w:tc>
        <w:tc>
          <w:tcPr>
            <w:tcW w:w="1838" w:type="dxa"/>
            <w:tcBorders>
              <w:bottom w:val="single" w:sz="8" w:space="0" w:color="auto"/>
            </w:tcBorders>
            <w:vAlign w:val="center"/>
          </w:tcPr>
          <w:p w14:paraId="05A852C4" w14:textId="69AEF664" w:rsidR="004631FE" w:rsidRPr="001517FD" w:rsidRDefault="00FF435A"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M</w:t>
            </w:r>
            <w:r w:rsidR="004631FE" w:rsidRPr="001517FD">
              <w:rPr>
                <w:rFonts w:cstheme="minorHAnsi"/>
                <w:kern w:val="0"/>
                <w:sz w:val="16"/>
                <w:szCs w:val="16"/>
                <w14:ligatures w14:val="none"/>
              </w:rPr>
              <w:t xml:space="preserve">odel </w:t>
            </w:r>
            <w:r w:rsidR="00F701A3" w:rsidRPr="001517FD">
              <w:rPr>
                <w:rFonts w:cstheme="minorHAnsi"/>
                <w:kern w:val="0"/>
                <w:sz w:val="16"/>
                <w:szCs w:val="16"/>
                <w14:ligatures w14:val="none"/>
              </w:rPr>
              <w:t>A (</w:t>
            </w:r>
            <w:r w:rsidRPr="001517FD">
              <w:rPr>
                <w:rFonts w:cstheme="minorHAnsi"/>
                <w:kern w:val="0"/>
                <w:sz w:val="16"/>
                <w:szCs w:val="16"/>
                <w14:ligatures w14:val="none"/>
              </w:rPr>
              <w:t>this study)</w:t>
            </w:r>
          </w:p>
        </w:tc>
        <w:tc>
          <w:tcPr>
            <w:tcW w:w="611" w:type="dxa"/>
            <w:tcBorders>
              <w:bottom w:val="single" w:sz="8" w:space="0" w:color="auto"/>
            </w:tcBorders>
            <w:vAlign w:val="center"/>
          </w:tcPr>
          <w:p w14:paraId="257BD5F0" w14:textId="065094F4" w:rsidR="004631FE" w:rsidRPr="001517FD" w:rsidRDefault="00E81831"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2</m:t>
                </m:r>
              </m:oMath>
            </m:oMathPara>
          </w:p>
        </w:tc>
        <w:tc>
          <w:tcPr>
            <w:tcW w:w="1416" w:type="dxa"/>
            <w:tcBorders>
              <w:bottom w:val="single" w:sz="8" w:space="0" w:color="auto"/>
            </w:tcBorders>
            <w:vAlign w:val="center"/>
          </w:tcPr>
          <w:p w14:paraId="1ACB1C86" w14:textId="00959785"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-11443.219</m:t>
                </m:r>
              </m:oMath>
            </m:oMathPara>
          </w:p>
        </w:tc>
        <w:tc>
          <w:tcPr>
            <w:tcW w:w="1283" w:type="dxa"/>
            <w:tcBorders>
              <w:bottom w:val="single" w:sz="8" w:space="0" w:color="auto"/>
            </w:tcBorders>
            <w:vAlign w:val="center"/>
          </w:tcPr>
          <w:p w14:paraId="7D120D54" w14:textId="0BE58FCA"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241.804</m:t>
                </m:r>
              </m:oMath>
            </m:oMathPara>
          </w:p>
        </w:tc>
        <w:tc>
          <w:tcPr>
            <w:tcW w:w="1099" w:type="dxa"/>
            <w:tcBorders>
              <w:bottom w:val="single" w:sz="8" w:space="0" w:color="auto"/>
            </w:tcBorders>
            <w:vAlign w:val="center"/>
          </w:tcPr>
          <w:p w14:paraId="389648C0" w14:textId="2BEB08CA" w:rsidR="004631FE" w:rsidRPr="001517FD" w:rsidRDefault="004631FE" w:rsidP="00A74F03">
            <w:pPr>
              <w:bidi w:val="0"/>
              <w:spacing w:line="360" w:lineRule="auto"/>
              <w:jc w:val="center"/>
              <w:rPr>
                <w:rFonts w:cstheme="minorHAnsi"/>
                <w:kern w:val="0"/>
                <w:sz w:val="16"/>
                <w:szCs w:val="16"/>
                <w14:ligatures w14:val="none"/>
              </w:rPr>
            </w:pPr>
            <m:oMathPara>
              <m:oMath>
                <m:r>
                  <m:rPr>
                    <m:sty m:val="p"/>
                  </m:rPr>
                  <w:rPr>
                    <w:rFonts w:ascii="Cambria Math" w:eastAsiaTheme="minorEastAsia" w:hAnsi="Cambria Math" w:cstheme="minorHAnsi"/>
                    <w:kern w:val="0"/>
                    <w:sz w:val="16"/>
                    <w:szCs w:val="16"/>
                    <w14:ligatures w14:val="none"/>
                  </w:rPr>
                  <m:t>0.0737</m:t>
                </m:r>
              </m:oMath>
            </m:oMathPara>
          </w:p>
        </w:tc>
        <w:tc>
          <w:tcPr>
            <w:tcW w:w="1237" w:type="dxa"/>
            <w:tcBorders>
              <w:bottom w:val="single" w:sz="8" w:space="0" w:color="auto"/>
            </w:tcBorders>
            <w:vAlign w:val="center"/>
          </w:tcPr>
          <w:p w14:paraId="7871C3B1" w14:textId="547B190A" w:rsidR="004631FE" w:rsidRPr="001517FD" w:rsidRDefault="004631FE" w:rsidP="00A74F03">
            <w:pPr>
              <w:bidi w:val="0"/>
              <w:spacing w:line="360" w:lineRule="auto"/>
              <w:jc w:val="center"/>
              <w:rPr>
                <w:rFonts w:cstheme="minorHAnsi"/>
                <w:kern w:val="0"/>
                <w:sz w:val="16"/>
                <w:szCs w:val="16"/>
                <w14:ligatures w14:val="none"/>
              </w:rPr>
            </w:pPr>
            <m:oMathPara>
              <m:oMath>
                <m:r>
                  <m:rPr>
                    <m:sty m:val="p"/>
                  </m:rPr>
                  <w:rPr>
                    <w:rFonts w:ascii="Cambria Math" w:eastAsiaTheme="minorEastAsia" w:hAnsi="Cambria Math" w:cstheme="minorHAnsi"/>
                    <w:kern w:val="0"/>
                    <w:sz w:val="16"/>
                    <w:szCs w:val="16"/>
                    <w14:ligatures w14:val="none"/>
                  </w:rPr>
                  <m:t>0.2712</m:t>
                </m:r>
              </m:oMath>
            </m:oMathPara>
          </w:p>
        </w:tc>
        <w:tc>
          <w:tcPr>
            <w:tcW w:w="1646" w:type="dxa"/>
            <w:tcBorders>
              <w:bottom w:val="single" w:sz="8" w:space="0" w:color="auto"/>
              <w:right w:val="single" w:sz="8" w:space="0" w:color="000000"/>
            </w:tcBorders>
            <w:vAlign w:val="center"/>
          </w:tcPr>
          <w:p w14:paraId="3F6D4441" w14:textId="776CA6DB"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-3.222</w:t>
            </w:r>
          </w:p>
        </w:tc>
      </w:tr>
      <w:tr w:rsidR="004631FE" w:rsidRPr="001517FD" w14:paraId="0E051F1D" w14:textId="77777777" w:rsidTr="00A74F03">
        <w:trPr>
          <w:trHeight w:val="20"/>
        </w:trPr>
        <w:tc>
          <w:tcPr>
            <w:tcW w:w="1222" w:type="dxa"/>
            <w:vMerge w:val="restart"/>
            <w:tcBorders>
              <w:top w:val="single" w:sz="8" w:space="0" w:color="auto"/>
              <w:left w:val="single" w:sz="8" w:space="0" w:color="auto"/>
            </w:tcBorders>
            <w:vAlign w:val="center"/>
          </w:tcPr>
          <w:p w14:paraId="6B6644C6" w14:textId="3CFE3187"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Fitted reduced data (McManus)</w:t>
            </w:r>
          </w:p>
        </w:tc>
        <w:tc>
          <w:tcPr>
            <w:tcW w:w="1838" w:type="dxa"/>
            <w:tcBorders>
              <w:top w:val="single" w:sz="8" w:space="0" w:color="auto"/>
            </w:tcBorders>
            <w:vAlign w:val="center"/>
          </w:tcPr>
          <w:p w14:paraId="4D69472E" w14:textId="07CA4B9C"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 xml:space="preserve">Perfect </w:t>
            </w:r>
            <w:r w:rsidR="00F701A3" w:rsidRPr="001517FD">
              <w:rPr>
                <w:rFonts w:cstheme="minorHAnsi"/>
                <w:kern w:val="0"/>
                <w:sz w:val="16"/>
                <w:szCs w:val="16"/>
                <w14:ligatures w14:val="none"/>
              </w:rPr>
              <w:t>(McManus 1985)</w:t>
            </w:r>
          </w:p>
        </w:tc>
        <w:tc>
          <w:tcPr>
            <w:tcW w:w="611" w:type="dxa"/>
            <w:tcBorders>
              <w:top w:val="single" w:sz="8" w:space="0" w:color="auto"/>
            </w:tcBorders>
            <w:vAlign w:val="center"/>
          </w:tcPr>
          <w:p w14:paraId="5ADC953D" w14:textId="369BC52F"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167</m:t>
                </m:r>
              </m:oMath>
            </m:oMathPara>
          </w:p>
        </w:tc>
        <w:tc>
          <w:tcPr>
            <w:tcW w:w="1416" w:type="dxa"/>
            <w:tcBorders>
              <w:top w:val="single" w:sz="8" w:space="0" w:color="auto"/>
            </w:tcBorders>
            <w:vAlign w:val="center"/>
          </w:tcPr>
          <w:p w14:paraId="5B5623B8" w14:textId="7EBED1FE" w:rsidR="004631FE" w:rsidRPr="001517FD" w:rsidRDefault="004631FE" w:rsidP="00A74F03">
            <w:pPr>
              <w:bidi w:val="0"/>
              <w:spacing w:line="360" w:lineRule="auto"/>
              <w:jc w:val="center"/>
              <w:rPr>
                <w:rFonts w:eastAsia="Calibri" w:cstheme="minorHAnsi"/>
                <w:kern w:val="0"/>
                <w:sz w:val="16"/>
                <w:szCs w:val="16"/>
                <w14:ligatures w14:val="none"/>
              </w:rPr>
            </w:pPr>
            <m:oMathPara>
              <m:oMath>
                <m:r>
                  <m:rPr>
                    <m:sty m:val="p"/>
                  </m:rPr>
                  <w:rPr>
                    <w:rFonts w:ascii="Cambria Math" w:hAnsi="Cambria Math" w:cstheme="minorHAnsi"/>
                    <w:kern w:val="0"/>
                    <w:sz w:val="16"/>
                    <w:szCs w:val="16"/>
                    <w14:ligatures w14:val="none"/>
                  </w:rPr>
                  <m:t>-9345.466</m:t>
                </m:r>
              </m:oMath>
            </m:oMathPara>
          </w:p>
        </w:tc>
        <w:tc>
          <w:tcPr>
            <w:tcW w:w="1283" w:type="dxa"/>
            <w:tcBorders>
              <w:top w:val="single" w:sz="8" w:space="0" w:color="auto"/>
            </w:tcBorders>
            <w:vAlign w:val="center"/>
          </w:tcPr>
          <w:p w14:paraId="12A52C87" w14:textId="7B3120B9"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cstheme="minorHAnsi"/>
                <w:kern w:val="0"/>
                <w:sz w:val="16"/>
                <w:szCs w:val="16"/>
                <w14:ligatures w14:val="none"/>
              </w:rPr>
              <w:t>-</w:t>
            </w:r>
          </w:p>
        </w:tc>
        <w:tc>
          <w:tcPr>
            <w:tcW w:w="1099" w:type="dxa"/>
            <w:tcBorders>
              <w:top w:val="single" w:sz="8" w:space="0" w:color="auto"/>
            </w:tcBorders>
            <w:vAlign w:val="center"/>
          </w:tcPr>
          <w:p w14:paraId="65A9F2FC" w14:textId="26C15909"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cstheme="minorHAnsi"/>
                <w:kern w:val="0"/>
                <w:sz w:val="16"/>
                <w:szCs w:val="16"/>
                <w14:ligatures w14:val="none"/>
              </w:rPr>
              <w:t>-</w:t>
            </w:r>
          </w:p>
        </w:tc>
        <w:tc>
          <w:tcPr>
            <w:tcW w:w="1237" w:type="dxa"/>
            <w:tcBorders>
              <w:top w:val="single" w:sz="8" w:space="0" w:color="auto"/>
            </w:tcBorders>
            <w:vAlign w:val="center"/>
          </w:tcPr>
          <w:p w14:paraId="43DB9360" w14:textId="6281839C"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cstheme="minorHAnsi"/>
                <w:kern w:val="0"/>
                <w:sz w:val="16"/>
                <w:szCs w:val="16"/>
                <w14:ligatures w14:val="none"/>
              </w:rPr>
              <w:t>-</w:t>
            </w:r>
          </w:p>
        </w:tc>
        <w:tc>
          <w:tcPr>
            <w:tcW w:w="1646" w:type="dxa"/>
            <w:tcBorders>
              <w:top w:val="single" w:sz="8" w:space="0" w:color="auto"/>
              <w:right w:val="single" w:sz="8" w:space="0" w:color="000000"/>
            </w:tcBorders>
            <w:vAlign w:val="center"/>
          </w:tcPr>
          <w:p w14:paraId="59B19DF1" w14:textId="1DA2F39B"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r>
      <w:tr w:rsidR="004631FE" w:rsidRPr="001517FD" w14:paraId="238354BA" w14:textId="77777777" w:rsidTr="00A74F03">
        <w:trPr>
          <w:trHeight w:val="20"/>
        </w:trPr>
        <w:tc>
          <w:tcPr>
            <w:tcW w:w="1222" w:type="dxa"/>
            <w:vMerge/>
            <w:tcBorders>
              <w:left w:val="single" w:sz="8" w:space="0" w:color="auto"/>
            </w:tcBorders>
            <w:vAlign w:val="center"/>
          </w:tcPr>
          <w:p w14:paraId="5C8DD5F3" w14:textId="77777777" w:rsidR="004631FE" w:rsidRPr="001517FD" w:rsidRDefault="004631FE" w:rsidP="00A74F03">
            <w:pPr>
              <w:bidi w:val="0"/>
              <w:spacing w:line="360" w:lineRule="auto"/>
              <w:jc w:val="center"/>
              <w:rPr>
                <w:rFonts w:cstheme="minorHAnsi"/>
                <w:kern w:val="0"/>
                <w:sz w:val="16"/>
                <w:szCs w:val="16"/>
                <w14:ligatures w14:val="none"/>
              </w:rPr>
            </w:pPr>
          </w:p>
        </w:tc>
        <w:tc>
          <w:tcPr>
            <w:tcW w:w="1838" w:type="dxa"/>
            <w:vAlign w:val="center"/>
          </w:tcPr>
          <w:p w14:paraId="4855C470" w14:textId="7D97D54A" w:rsidR="004631FE" w:rsidRPr="001517FD" w:rsidRDefault="00DE2451"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M</w:t>
            </w:r>
            <w:r w:rsidR="004631FE" w:rsidRPr="001517FD">
              <w:rPr>
                <w:rFonts w:cstheme="minorHAnsi"/>
                <w:kern w:val="0"/>
                <w:sz w:val="16"/>
                <w:szCs w:val="16"/>
                <w14:ligatures w14:val="none"/>
              </w:rPr>
              <w:t>odel B</w:t>
            </w:r>
            <w:r w:rsidRPr="001517FD">
              <w:rPr>
                <w:rFonts w:cstheme="minorHAnsi"/>
                <w:kern w:val="0"/>
                <w:sz w:val="16"/>
                <w:szCs w:val="16"/>
                <w14:ligatures w14:val="none"/>
              </w:rPr>
              <w:t xml:space="preserve"> (McManus 1985)</w:t>
            </w:r>
          </w:p>
        </w:tc>
        <w:tc>
          <w:tcPr>
            <w:tcW w:w="611" w:type="dxa"/>
            <w:vAlign w:val="center"/>
          </w:tcPr>
          <w:p w14:paraId="1D5DCB84" w14:textId="6E3C27E9" w:rsidR="004631FE" w:rsidRPr="001517FD" w:rsidRDefault="00E81831"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2</m:t>
                </m:r>
              </m:oMath>
            </m:oMathPara>
          </w:p>
        </w:tc>
        <w:tc>
          <w:tcPr>
            <w:tcW w:w="1416" w:type="dxa"/>
            <w:vAlign w:val="center"/>
          </w:tcPr>
          <w:p w14:paraId="32553DBA" w14:textId="3D23A282" w:rsidR="004631FE" w:rsidRPr="001517FD" w:rsidRDefault="004631FE" w:rsidP="00A74F03">
            <w:pPr>
              <w:bidi w:val="0"/>
              <w:spacing w:line="360" w:lineRule="auto"/>
              <w:jc w:val="center"/>
              <w:rPr>
                <w:rFonts w:eastAsia="Calibri" w:cstheme="minorHAnsi"/>
                <w:kern w:val="0"/>
                <w:sz w:val="16"/>
                <w:szCs w:val="16"/>
                <w14:ligatures w14:val="none"/>
              </w:rPr>
            </w:pPr>
            <m:oMathPara>
              <m:oMath>
                <m:r>
                  <w:rPr>
                    <w:rFonts w:ascii="Cambria Math" w:eastAsia="Calibri" w:hAnsi="Cambria Math" w:cstheme="minorHAnsi"/>
                    <w:kern w:val="0"/>
                    <w:sz w:val="16"/>
                    <w:szCs w:val="16"/>
                    <w14:ligatures w14:val="none"/>
                  </w:rPr>
                  <m:t>-9431.723</m:t>
                </m:r>
              </m:oMath>
            </m:oMathPara>
          </w:p>
        </w:tc>
        <w:tc>
          <w:tcPr>
            <w:tcW w:w="1283" w:type="dxa"/>
            <w:vAlign w:val="center"/>
          </w:tcPr>
          <w:p w14:paraId="0B2DD9F2" w14:textId="29F049BB"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172.514</m:t>
                </m:r>
              </m:oMath>
            </m:oMathPara>
          </w:p>
        </w:tc>
        <w:tc>
          <w:tcPr>
            <w:tcW w:w="1099" w:type="dxa"/>
            <w:vAlign w:val="center"/>
          </w:tcPr>
          <w:p w14:paraId="790ED66D" w14:textId="6173192D"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0.0642</m:t>
                </m:r>
              </m:oMath>
            </m:oMathPara>
          </w:p>
        </w:tc>
        <w:tc>
          <w:tcPr>
            <w:tcW w:w="1237" w:type="dxa"/>
            <w:vAlign w:val="center"/>
          </w:tcPr>
          <w:p w14:paraId="494518AC" w14:textId="103649BF"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0.2328</m:t>
                </m:r>
              </m:oMath>
            </m:oMathPara>
          </w:p>
        </w:tc>
        <w:tc>
          <w:tcPr>
            <w:tcW w:w="1646" w:type="dxa"/>
            <w:tcBorders>
              <w:right w:val="single" w:sz="8" w:space="0" w:color="auto"/>
            </w:tcBorders>
            <w:vAlign w:val="center"/>
          </w:tcPr>
          <w:p w14:paraId="7AD048BC" w14:textId="1BDA2454"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r>
      <w:tr w:rsidR="004631FE" w:rsidRPr="001517FD" w14:paraId="4E7288A8" w14:textId="77777777" w:rsidTr="00A74F03">
        <w:trPr>
          <w:trHeight w:val="20"/>
        </w:trPr>
        <w:tc>
          <w:tcPr>
            <w:tcW w:w="1222" w:type="dxa"/>
            <w:vMerge/>
            <w:tcBorders>
              <w:left w:val="single" w:sz="8" w:space="0" w:color="auto"/>
            </w:tcBorders>
            <w:vAlign w:val="center"/>
          </w:tcPr>
          <w:p w14:paraId="7EDBA285" w14:textId="77777777" w:rsidR="004631FE" w:rsidRPr="001517FD" w:rsidRDefault="004631FE" w:rsidP="00A74F03">
            <w:pPr>
              <w:bidi w:val="0"/>
              <w:spacing w:line="360" w:lineRule="auto"/>
              <w:jc w:val="center"/>
              <w:rPr>
                <w:rFonts w:cstheme="minorHAnsi"/>
                <w:kern w:val="0"/>
                <w:sz w:val="16"/>
                <w:szCs w:val="16"/>
                <w14:ligatures w14:val="none"/>
              </w:rPr>
            </w:pPr>
          </w:p>
        </w:tc>
        <w:tc>
          <w:tcPr>
            <w:tcW w:w="1838" w:type="dxa"/>
            <w:vAlign w:val="center"/>
          </w:tcPr>
          <w:p w14:paraId="4AF6C286" w14:textId="006B57B5"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 xml:space="preserve">Perfect fit </w:t>
            </w:r>
            <w:r w:rsidR="00F701A3" w:rsidRPr="001517FD">
              <w:rPr>
                <w:rFonts w:cstheme="minorHAnsi"/>
                <w:kern w:val="0"/>
                <w:sz w:val="16"/>
                <w:szCs w:val="16"/>
                <w14:ligatures w14:val="none"/>
              </w:rPr>
              <w:t>(this study)</w:t>
            </w:r>
          </w:p>
        </w:tc>
        <w:tc>
          <w:tcPr>
            <w:tcW w:w="611" w:type="dxa"/>
            <w:vAlign w:val="center"/>
          </w:tcPr>
          <w:p w14:paraId="77917268" w14:textId="4D6DD647"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167</m:t>
                </m:r>
              </m:oMath>
            </m:oMathPara>
          </w:p>
        </w:tc>
        <w:tc>
          <w:tcPr>
            <w:tcW w:w="1416" w:type="dxa"/>
            <w:vAlign w:val="center"/>
          </w:tcPr>
          <w:p w14:paraId="21DEF6EB" w14:textId="0D60F808" w:rsidR="004631FE" w:rsidRPr="001517FD" w:rsidRDefault="004631FE" w:rsidP="00A74F03">
            <w:pPr>
              <w:bidi w:val="0"/>
              <w:spacing w:line="360" w:lineRule="auto"/>
              <w:jc w:val="center"/>
              <w:rPr>
                <w:rFonts w:eastAsia="Calibri" w:cstheme="minorHAnsi"/>
                <w:kern w:val="0"/>
                <w:sz w:val="16"/>
                <w:szCs w:val="16"/>
                <w14:ligatures w14:val="none"/>
              </w:rPr>
            </w:pPr>
            <m:oMathPara>
              <m:oMath>
                <m:r>
                  <w:rPr>
                    <w:rFonts w:ascii="Cambria Math" w:hAnsi="Cambria Math" w:cstheme="minorHAnsi"/>
                    <w:kern w:val="0"/>
                    <w:sz w:val="16"/>
                    <w:szCs w:val="16"/>
                    <w14:ligatures w14:val="none"/>
                  </w:rPr>
                  <m:t>-9332.085</m:t>
                </m:r>
              </m:oMath>
            </m:oMathPara>
          </w:p>
        </w:tc>
        <w:tc>
          <w:tcPr>
            <w:tcW w:w="1283" w:type="dxa"/>
            <w:vAlign w:val="center"/>
          </w:tcPr>
          <w:p w14:paraId="01B36805" w14:textId="07BC5182"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cstheme="minorHAnsi"/>
                <w:kern w:val="0"/>
                <w:sz w:val="16"/>
                <w:szCs w:val="16"/>
                <w14:ligatures w14:val="none"/>
              </w:rPr>
              <w:t>-</w:t>
            </w:r>
          </w:p>
        </w:tc>
        <w:tc>
          <w:tcPr>
            <w:tcW w:w="1099" w:type="dxa"/>
            <w:vAlign w:val="center"/>
          </w:tcPr>
          <w:p w14:paraId="5AAA48B4" w14:textId="5E8FA225"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cstheme="minorHAnsi"/>
                <w:kern w:val="0"/>
                <w:sz w:val="16"/>
                <w:szCs w:val="16"/>
                <w14:ligatures w14:val="none"/>
              </w:rPr>
              <w:t>-</w:t>
            </w:r>
          </w:p>
        </w:tc>
        <w:tc>
          <w:tcPr>
            <w:tcW w:w="1237" w:type="dxa"/>
            <w:vAlign w:val="center"/>
          </w:tcPr>
          <w:p w14:paraId="51B406C5" w14:textId="474C4EF1"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cstheme="minorHAnsi"/>
                <w:kern w:val="0"/>
                <w:sz w:val="16"/>
                <w:szCs w:val="16"/>
                <w14:ligatures w14:val="none"/>
              </w:rPr>
              <w:t>-</w:t>
            </w:r>
          </w:p>
        </w:tc>
        <w:tc>
          <w:tcPr>
            <w:tcW w:w="1646" w:type="dxa"/>
            <w:tcBorders>
              <w:right w:val="single" w:sz="8" w:space="0" w:color="auto"/>
            </w:tcBorders>
            <w:vAlign w:val="center"/>
          </w:tcPr>
          <w:p w14:paraId="02749B32" w14:textId="557D43CC"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r>
      <w:tr w:rsidR="004631FE" w:rsidRPr="001517FD" w14:paraId="68E2850E" w14:textId="77777777" w:rsidTr="00A74F03">
        <w:trPr>
          <w:trHeight w:val="20"/>
        </w:trPr>
        <w:tc>
          <w:tcPr>
            <w:tcW w:w="1222" w:type="dxa"/>
            <w:vMerge/>
            <w:tcBorders>
              <w:left w:val="single" w:sz="8" w:space="0" w:color="auto"/>
              <w:bottom w:val="single" w:sz="8" w:space="0" w:color="auto"/>
            </w:tcBorders>
            <w:vAlign w:val="center"/>
          </w:tcPr>
          <w:p w14:paraId="06A641A8" w14:textId="77777777" w:rsidR="004631FE" w:rsidRPr="001517FD" w:rsidRDefault="004631FE" w:rsidP="00A74F03">
            <w:pPr>
              <w:bidi w:val="0"/>
              <w:spacing w:line="360" w:lineRule="auto"/>
              <w:jc w:val="center"/>
              <w:rPr>
                <w:rFonts w:cstheme="minorHAnsi"/>
                <w:kern w:val="0"/>
                <w:sz w:val="16"/>
                <w:szCs w:val="16"/>
                <w14:ligatures w14:val="none"/>
              </w:rPr>
            </w:pPr>
          </w:p>
        </w:tc>
        <w:tc>
          <w:tcPr>
            <w:tcW w:w="1838" w:type="dxa"/>
            <w:tcBorders>
              <w:bottom w:val="single" w:sz="8" w:space="0" w:color="auto"/>
            </w:tcBorders>
            <w:vAlign w:val="center"/>
          </w:tcPr>
          <w:p w14:paraId="33317411" w14:textId="57B02692" w:rsidR="004631FE" w:rsidRPr="001517FD" w:rsidRDefault="00DE2451"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M</w:t>
            </w:r>
            <w:r w:rsidR="004631FE" w:rsidRPr="001517FD">
              <w:rPr>
                <w:rFonts w:cstheme="minorHAnsi"/>
                <w:kern w:val="0"/>
                <w:sz w:val="16"/>
                <w:szCs w:val="16"/>
                <w14:ligatures w14:val="none"/>
              </w:rPr>
              <w:t xml:space="preserve">odel </w:t>
            </w:r>
            <w:r w:rsidRPr="001517FD">
              <w:rPr>
                <w:rFonts w:cstheme="minorHAnsi"/>
                <w:kern w:val="0"/>
                <w:sz w:val="16"/>
                <w:szCs w:val="16"/>
                <w14:ligatures w14:val="none"/>
              </w:rPr>
              <w:t>B (this study)</w:t>
            </w:r>
          </w:p>
        </w:tc>
        <w:tc>
          <w:tcPr>
            <w:tcW w:w="611" w:type="dxa"/>
            <w:tcBorders>
              <w:bottom w:val="single" w:sz="8" w:space="0" w:color="auto"/>
            </w:tcBorders>
            <w:vAlign w:val="center"/>
          </w:tcPr>
          <w:p w14:paraId="0B3E8632" w14:textId="750685AB" w:rsidR="004631FE" w:rsidRPr="001517FD" w:rsidRDefault="00E81831"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2</m:t>
                </m:r>
              </m:oMath>
            </m:oMathPara>
          </w:p>
        </w:tc>
        <w:tc>
          <w:tcPr>
            <w:tcW w:w="1416" w:type="dxa"/>
            <w:tcBorders>
              <w:bottom w:val="single" w:sz="8" w:space="0" w:color="auto"/>
            </w:tcBorders>
            <w:vAlign w:val="center"/>
          </w:tcPr>
          <w:p w14:paraId="78AEF3B8" w14:textId="05A925CC" w:rsidR="004631FE" w:rsidRPr="001517FD" w:rsidRDefault="004631FE" w:rsidP="00A74F03">
            <w:pPr>
              <w:bidi w:val="0"/>
              <w:spacing w:line="360" w:lineRule="auto"/>
              <w:jc w:val="center"/>
              <w:rPr>
                <w:rFonts w:eastAsia="Calibri" w:cstheme="minorHAnsi"/>
                <w:kern w:val="0"/>
                <w:sz w:val="16"/>
                <w:szCs w:val="16"/>
                <w14:ligatures w14:val="none"/>
              </w:rPr>
            </w:pPr>
            <m:oMathPara>
              <m:oMath>
                <m:r>
                  <w:rPr>
                    <w:rFonts w:ascii="Cambria Math" w:eastAsia="Calibri" w:hAnsi="Cambria Math" w:cstheme="minorHAnsi"/>
                    <w:kern w:val="0"/>
                    <w:sz w:val="16"/>
                    <w:szCs w:val="16"/>
                    <w14:ligatures w14:val="none"/>
                  </w:rPr>
                  <m:t>-9430.958</m:t>
                </m:r>
              </m:oMath>
            </m:oMathPara>
          </w:p>
        </w:tc>
        <w:tc>
          <w:tcPr>
            <w:tcW w:w="1283" w:type="dxa"/>
            <w:tcBorders>
              <w:bottom w:val="single" w:sz="8" w:space="0" w:color="auto"/>
            </w:tcBorders>
            <w:vAlign w:val="center"/>
          </w:tcPr>
          <w:p w14:paraId="6AC8C597" w14:textId="5874234E" w:rsidR="004631FE" w:rsidRPr="001517FD" w:rsidRDefault="004631FE" w:rsidP="00A74F03">
            <w:pPr>
              <w:bidi w:val="0"/>
              <w:spacing w:line="360" w:lineRule="auto"/>
              <w:jc w:val="center"/>
              <w:rPr>
                <w:rFonts w:cstheme="minorHAnsi"/>
                <w:kern w:val="0"/>
                <w:sz w:val="16"/>
                <w:szCs w:val="16"/>
                <w14:ligatures w14:val="none"/>
              </w:rPr>
            </w:pPr>
            <m:oMathPara>
              <m:oMath>
                <m:r>
                  <w:rPr>
                    <w:rFonts w:ascii="Cambria Math" w:hAnsi="Cambria Math" w:cstheme="minorHAnsi"/>
                    <w:kern w:val="0"/>
                    <w:sz w:val="16"/>
                    <w:szCs w:val="16"/>
                    <w14:ligatures w14:val="none"/>
                  </w:rPr>
                  <m:t>197.747</m:t>
                </m:r>
              </m:oMath>
            </m:oMathPara>
          </w:p>
        </w:tc>
        <w:tc>
          <w:tcPr>
            <w:tcW w:w="1099" w:type="dxa"/>
            <w:tcBorders>
              <w:bottom w:val="single" w:sz="8" w:space="0" w:color="auto"/>
            </w:tcBorders>
            <w:vAlign w:val="center"/>
          </w:tcPr>
          <w:p w14:paraId="3351137D" w14:textId="7C6A08AC" w:rsidR="004631FE" w:rsidRPr="001517FD" w:rsidRDefault="004631FE" w:rsidP="00A74F03">
            <w:pPr>
              <w:bidi w:val="0"/>
              <w:spacing w:line="360" w:lineRule="auto"/>
              <w:jc w:val="center"/>
              <w:rPr>
                <w:rFonts w:cstheme="minorHAnsi"/>
                <w:kern w:val="0"/>
                <w:sz w:val="16"/>
                <w:szCs w:val="16"/>
                <w14:ligatures w14:val="none"/>
              </w:rPr>
            </w:pPr>
            <m:oMathPara>
              <m:oMath>
                <m:r>
                  <m:rPr>
                    <m:sty m:val="p"/>
                  </m:rPr>
                  <w:rPr>
                    <w:rFonts w:ascii="Cambria Math" w:eastAsiaTheme="minorEastAsia" w:hAnsi="Cambria Math" w:cstheme="minorHAnsi"/>
                    <w:kern w:val="0"/>
                    <w:sz w:val="16"/>
                    <w:szCs w:val="16"/>
                    <w14:ligatures w14:val="none"/>
                  </w:rPr>
                  <m:t>0.0645</m:t>
                </m:r>
              </m:oMath>
            </m:oMathPara>
          </w:p>
        </w:tc>
        <w:tc>
          <w:tcPr>
            <w:tcW w:w="1237" w:type="dxa"/>
            <w:tcBorders>
              <w:bottom w:val="single" w:sz="8" w:space="0" w:color="auto"/>
            </w:tcBorders>
            <w:vAlign w:val="center"/>
          </w:tcPr>
          <w:p w14:paraId="48656FF6" w14:textId="2F1B686D" w:rsidR="004631FE" w:rsidRPr="001517FD" w:rsidRDefault="004631FE" w:rsidP="00A74F03">
            <w:pPr>
              <w:bidi w:val="0"/>
              <w:spacing w:line="360" w:lineRule="auto"/>
              <w:jc w:val="center"/>
              <w:rPr>
                <w:rFonts w:cstheme="minorHAnsi"/>
                <w:kern w:val="0"/>
                <w:sz w:val="16"/>
                <w:szCs w:val="16"/>
                <w14:ligatures w14:val="none"/>
              </w:rPr>
            </w:pPr>
            <m:oMathPara>
              <m:oMath>
                <m:r>
                  <m:rPr>
                    <m:sty m:val="p"/>
                  </m:rPr>
                  <w:rPr>
                    <w:rFonts w:ascii="Cambria Math" w:eastAsiaTheme="minorEastAsia" w:hAnsi="Cambria Math" w:cstheme="minorHAnsi"/>
                    <w:kern w:val="0"/>
                    <w:sz w:val="16"/>
                    <w:szCs w:val="16"/>
                    <w14:ligatures w14:val="none"/>
                  </w:rPr>
                  <m:t>0.2371</m:t>
                </m:r>
              </m:oMath>
            </m:oMathPara>
          </w:p>
        </w:tc>
        <w:tc>
          <w:tcPr>
            <w:tcW w:w="1646" w:type="dxa"/>
            <w:tcBorders>
              <w:bottom w:val="single" w:sz="8" w:space="0" w:color="auto"/>
              <w:right w:val="single" w:sz="8" w:space="0" w:color="auto"/>
            </w:tcBorders>
            <w:vAlign w:val="center"/>
          </w:tcPr>
          <w:p w14:paraId="76850A21" w14:textId="4F978AB7"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-0.765</w:t>
            </w:r>
          </w:p>
        </w:tc>
      </w:tr>
      <w:tr w:rsidR="004631FE" w:rsidRPr="001517FD" w14:paraId="0EC3A244" w14:textId="77777777" w:rsidTr="00A74F03">
        <w:trPr>
          <w:trHeight w:val="20"/>
        </w:trPr>
        <w:tc>
          <w:tcPr>
            <w:tcW w:w="1222" w:type="dxa"/>
            <w:vMerge w:val="restart"/>
            <w:tcBorders>
              <w:top w:val="single" w:sz="8" w:space="0" w:color="auto"/>
              <w:left w:val="single" w:sz="8" w:space="0" w:color="auto"/>
            </w:tcBorders>
            <w:vAlign w:val="center"/>
          </w:tcPr>
          <w:p w14:paraId="7C21BEB3" w14:textId="2EB5743B"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Fitted reduced data (our</w:t>
            </w:r>
            <w:r w:rsidR="00954CAC" w:rsidRPr="001517FD">
              <w:rPr>
                <w:rFonts w:cstheme="minorHAnsi"/>
                <w:kern w:val="0"/>
                <w:sz w:val="16"/>
                <w:szCs w:val="16"/>
                <w14:ligatures w14:val="none"/>
              </w:rPr>
              <w:t>s</w:t>
            </w:r>
            <w:r w:rsidRPr="001517FD">
              <w:rPr>
                <w:rFonts w:cstheme="minorHAnsi"/>
                <w:kern w:val="0"/>
                <w:sz w:val="16"/>
                <w:szCs w:val="16"/>
                <w14:ligatures w14:val="none"/>
              </w:rPr>
              <w:t>)</w:t>
            </w:r>
          </w:p>
        </w:tc>
        <w:tc>
          <w:tcPr>
            <w:tcW w:w="1838" w:type="dxa"/>
            <w:tcBorders>
              <w:top w:val="single" w:sz="8" w:space="0" w:color="auto"/>
            </w:tcBorders>
            <w:vAlign w:val="center"/>
          </w:tcPr>
          <w:p w14:paraId="359DC8E5" w14:textId="698E9A06"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 xml:space="preserve">Perfect fit </w:t>
            </w:r>
            <w:r w:rsidR="00F701A3" w:rsidRPr="001517FD">
              <w:rPr>
                <w:rFonts w:cstheme="minorHAnsi"/>
                <w:kern w:val="0"/>
                <w:sz w:val="16"/>
                <w:szCs w:val="16"/>
                <w14:ligatures w14:val="none"/>
              </w:rPr>
              <w:t>(this study)</w:t>
            </w:r>
          </w:p>
        </w:tc>
        <w:tc>
          <w:tcPr>
            <w:tcW w:w="611" w:type="dxa"/>
            <w:tcBorders>
              <w:top w:val="single" w:sz="8" w:space="0" w:color="auto"/>
            </w:tcBorders>
            <w:vAlign w:val="center"/>
          </w:tcPr>
          <w:p w14:paraId="0130DA61" w14:textId="585959E4" w:rsidR="004631FE" w:rsidRPr="001517FD" w:rsidRDefault="004631FE" w:rsidP="00A74F03">
            <w:pPr>
              <w:bidi w:val="0"/>
              <w:spacing w:line="360" w:lineRule="auto"/>
              <w:jc w:val="center"/>
              <w:rPr>
                <w:rFonts w:eastAsia="Calibri" w:cstheme="minorHAnsi"/>
                <w:kern w:val="0"/>
                <w:sz w:val="16"/>
                <w:szCs w:val="16"/>
                <w14:ligatures w14:val="none"/>
              </w:rPr>
            </w:pPr>
            <m:oMathPara>
              <m:oMath>
                <m:r>
                  <w:rPr>
                    <w:rFonts w:ascii="Cambria Math" w:hAnsi="Cambria Math" w:cstheme="minorHAnsi"/>
                    <w:kern w:val="0"/>
                    <w:sz w:val="16"/>
                    <w:szCs w:val="16"/>
                    <w14:ligatures w14:val="none"/>
                  </w:rPr>
                  <m:t>166</m:t>
                </m:r>
              </m:oMath>
            </m:oMathPara>
          </w:p>
        </w:tc>
        <w:tc>
          <w:tcPr>
            <w:tcW w:w="1416" w:type="dxa"/>
            <w:tcBorders>
              <w:top w:val="single" w:sz="8" w:space="0" w:color="auto"/>
            </w:tcBorders>
            <w:vAlign w:val="center"/>
          </w:tcPr>
          <w:p w14:paraId="4A365EE7" w14:textId="2BF2C817" w:rsidR="004631FE" w:rsidRPr="001517FD" w:rsidRDefault="004631FE" w:rsidP="00A74F03">
            <w:pPr>
              <w:bidi w:val="0"/>
              <w:spacing w:line="360" w:lineRule="auto"/>
              <w:jc w:val="center"/>
              <w:rPr>
                <w:rFonts w:eastAsia="Calibri" w:cstheme="minorHAnsi"/>
                <w:kern w:val="0"/>
                <w:sz w:val="16"/>
                <w:szCs w:val="16"/>
                <w14:ligatures w14:val="none"/>
              </w:rPr>
            </w:pPr>
            <m:oMathPara>
              <m:oMath>
                <m:r>
                  <w:rPr>
                    <w:rFonts w:ascii="Cambria Math" w:hAnsi="Cambria Math" w:cstheme="minorHAnsi"/>
                    <w:kern w:val="0"/>
                    <w:sz w:val="16"/>
                    <w:szCs w:val="16"/>
                    <w14:ligatures w14:val="none"/>
                  </w:rPr>
                  <m:t>-9360.351</m:t>
                </m:r>
              </m:oMath>
            </m:oMathPara>
          </w:p>
        </w:tc>
        <w:tc>
          <w:tcPr>
            <w:tcW w:w="1283" w:type="dxa"/>
            <w:tcBorders>
              <w:top w:val="single" w:sz="8" w:space="0" w:color="auto"/>
            </w:tcBorders>
            <w:vAlign w:val="center"/>
          </w:tcPr>
          <w:p w14:paraId="22E3AF71" w14:textId="2F02A8E5"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cstheme="minorHAnsi"/>
                <w:kern w:val="0"/>
                <w:sz w:val="16"/>
                <w:szCs w:val="16"/>
                <w14:ligatures w14:val="none"/>
              </w:rPr>
              <w:t>-</w:t>
            </w:r>
          </w:p>
        </w:tc>
        <w:tc>
          <w:tcPr>
            <w:tcW w:w="1099" w:type="dxa"/>
            <w:tcBorders>
              <w:top w:val="single" w:sz="8" w:space="0" w:color="auto"/>
            </w:tcBorders>
            <w:vAlign w:val="center"/>
          </w:tcPr>
          <w:p w14:paraId="13CE5A18" w14:textId="14162360"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cstheme="minorHAnsi"/>
                <w:kern w:val="0"/>
                <w:sz w:val="16"/>
                <w:szCs w:val="16"/>
                <w14:ligatures w14:val="none"/>
              </w:rPr>
              <w:t>-</w:t>
            </w:r>
          </w:p>
        </w:tc>
        <w:tc>
          <w:tcPr>
            <w:tcW w:w="1237" w:type="dxa"/>
            <w:tcBorders>
              <w:top w:val="single" w:sz="8" w:space="0" w:color="auto"/>
            </w:tcBorders>
            <w:vAlign w:val="center"/>
          </w:tcPr>
          <w:p w14:paraId="6E630E9A" w14:textId="3057C69C"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cstheme="minorHAnsi"/>
                <w:kern w:val="0"/>
                <w:sz w:val="16"/>
                <w:szCs w:val="16"/>
                <w14:ligatures w14:val="none"/>
              </w:rPr>
              <w:t>-</w:t>
            </w:r>
          </w:p>
        </w:tc>
        <w:tc>
          <w:tcPr>
            <w:tcW w:w="1646" w:type="dxa"/>
            <w:tcBorders>
              <w:top w:val="single" w:sz="8" w:space="0" w:color="auto"/>
              <w:right w:val="single" w:sz="8" w:space="0" w:color="auto"/>
            </w:tcBorders>
            <w:vAlign w:val="center"/>
          </w:tcPr>
          <w:p w14:paraId="69341983" w14:textId="326B1302"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r>
      <w:tr w:rsidR="004631FE" w:rsidRPr="001517FD" w14:paraId="4ADDBA91" w14:textId="77777777" w:rsidTr="00A74F03">
        <w:trPr>
          <w:trHeight w:val="20"/>
        </w:trPr>
        <w:tc>
          <w:tcPr>
            <w:tcW w:w="1222" w:type="dxa"/>
            <w:vMerge/>
            <w:tcBorders>
              <w:left w:val="single" w:sz="8" w:space="0" w:color="auto"/>
              <w:bottom w:val="single" w:sz="8" w:space="0" w:color="auto"/>
            </w:tcBorders>
            <w:vAlign w:val="center"/>
          </w:tcPr>
          <w:p w14:paraId="2F917FD0" w14:textId="77777777" w:rsidR="004631FE" w:rsidRPr="001517FD" w:rsidRDefault="004631FE" w:rsidP="00A74F03">
            <w:pPr>
              <w:bidi w:val="0"/>
              <w:spacing w:line="360" w:lineRule="auto"/>
              <w:jc w:val="center"/>
              <w:rPr>
                <w:rFonts w:cstheme="minorHAnsi"/>
                <w:kern w:val="0"/>
                <w:sz w:val="16"/>
                <w:szCs w:val="16"/>
                <w14:ligatures w14:val="none"/>
              </w:rPr>
            </w:pPr>
          </w:p>
        </w:tc>
        <w:tc>
          <w:tcPr>
            <w:tcW w:w="1838" w:type="dxa"/>
            <w:tcBorders>
              <w:bottom w:val="single" w:sz="8" w:space="0" w:color="auto"/>
            </w:tcBorders>
            <w:vAlign w:val="center"/>
          </w:tcPr>
          <w:p w14:paraId="7BE120D5" w14:textId="0915B0C3" w:rsidR="004631FE" w:rsidRPr="001517FD" w:rsidRDefault="00DE2451"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Model D (this study)</w:t>
            </w:r>
          </w:p>
        </w:tc>
        <w:tc>
          <w:tcPr>
            <w:tcW w:w="611" w:type="dxa"/>
            <w:tcBorders>
              <w:bottom w:val="single" w:sz="8" w:space="0" w:color="auto"/>
            </w:tcBorders>
            <w:vAlign w:val="center"/>
          </w:tcPr>
          <w:p w14:paraId="06B57628" w14:textId="6C5E4AAC" w:rsidR="004631FE" w:rsidRPr="001517FD" w:rsidRDefault="00E81831" w:rsidP="00A74F03">
            <w:pPr>
              <w:bidi w:val="0"/>
              <w:spacing w:line="360" w:lineRule="auto"/>
              <w:jc w:val="center"/>
              <w:rPr>
                <w:rFonts w:eastAsia="Calibri" w:cstheme="minorHAnsi"/>
                <w:kern w:val="0"/>
                <w:sz w:val="16"/>
                <w:szCs w:val="16"/>
                <w14:ligatures w14:val="none"/>
              </w:rPr>
            </w:pPr>
            <m:oMathPara>
              <m:oMath>
                <m:r>
                  <w:rPr>
                    <w:rFonts w:ascii="Cambria Math" w:eastAsia="Calibri" w:hAnsi="Cambria Math" w:cstheme="minorHAnsi"/>
                    <w:kern w:val="0"/>
                    <w:sz w:val="16"/>
                    <w:szCs w:val="16"/>
                    <w14:ligatures w14:val="none"/>
                  </w:rPr>
                  <m:t>2</m:t>
                </m:r>
              </m:oMath>
            </m:oMathPara>
          </w:p>
        </w:tc>
        <w:tc>
          <w:tcPr>
            <w:tcW w:w="1416" w:type="dxa"/>
            <w:tcBorders>
              <w:bottom w:val="single" w:sz="8" w:space="0" w:color="auto"/>
            </w:tcBorders>
            <w:vAlign w:val="center"/>
          </w:tcPr>
          <w:p w14:paraId="7A8289DC" w14:textId="17A20ABF" w:rsidR="004631FE" w:rsidRPr="001517FD" w:rsidRDefault="004631FE" w:rsidP="00A74F03">
            <w:pPr>
              <w:bidi w:val="0"/>
              <w:spacing w:line="360" w:lineRule="auto"/>
              <w:jc w:val="center"/>
              <w:rPr>
                <w:rFonts w:eastAsia="Calibri" w:cstheme="minorHAnsi"/>
                <w:kern w:val="0"/>
                <w:sz w:val="16"/>
                <w:szCs w:val="16"/>
                <w14:ligatures w14:val="none"/>
              </w:rPr>
            </w:pPr>
            <m:oMathPara>
              <m:oMath>
                <m:r>
                  <w:rPr>
                    <w:rFonts w:ascii="Cambria Math" w:eastAsia="Calibri" w:hAnsi="Cambria Math" w:cstheme="minorHAnsi"/>
                    <w:kern w:val="0"/>
                    <w:sz w:val="16"/>
                    <w:szCs w:val="16"/>
                    <w14:ligatures w14:val="none"/>
                  </w:rPr>
                  <m:t>-9456.974</m:t>
                </m:r>
              </m:oMath>
            </m:oMathPara>
          </w:p>
        </w:tc>
        <w:tc>
          <w:tcPr>
            <w:tcW w:w="1283" w:type="dxa"/>
            <w:tcBorders>
              <w:bottom w:val="single" w:sz="8" w:space="0" w:color="auto"/>
            </w:tcBorders>
            <w:vAlign w:val="center"/>
          </w:tcPr>
          <w:p w14:paraId="7CEFB900" w14:textId="6E310144" w:rsidR="004631FE" w:rsidRPr="001517FD" w:rsidRDefault="004631FE" w:rsidP="00A74F03">
            <w:pPr>
              <w:bidi w:val="0"/>
              <w:spacing w:line="360" w:lineRule="auto"/>
              <w:jc w:val="center"/>
              <w:rPr>
                <w:rFonts w:eastAsia="Calibri" w:cstheme="minorHAnsi"/>
                <w:kern w:val="0"/>
                <w:sz w:val="16"/>
                <w:szCs w:val="16"/>
                <w14:ligatures w14:val="none"/>
              </w:rPr>
            </w:pPr>
            <m:oMathPara>
              <m:oMath>
                <m:r>
                  <w:rPr>
                    <w:rFonts w:ascii="Cambria Math" w:eastAsia="Calibri" w:hAnsi="Cambria Math" w:cstheme="minorHAnsi"/>
                    <w:kern w:val="0"/>
                    <w:sz w:val="16"/>
                    <w:szCs w:val="16"/>
                    <w14:ligatures w14:val="none"/>
                  </w:rPr>
                  <m:t>193.247</m:t>
                </m:r>
              </m:oMath>
            </m:oMathPara>
          </w:p>
        </w:tc>
        <w:tc>
          <w:tcPr>
            <w:tcW w:w="1099" w:type="dxa"/>
            <w:tcBorders>
              <w:bottom w:val="single" w:sz="8" w:space="0" w:color="auto"/>
            </w:tcBorders>
            <w:vAlign w:val="center"/>
          </w:tcPr>
          <w:p w14:paraId="13992D6A" w14:textId="1D771747" w:rsidR="004631FE" w:rsidRPr="001517FD" w:rsidRDefault="004631FE" w:rsidP="00A74F03">
            <w:pPr>
              <w:bidi w:val="0"/>
              <w:spacing w:line="360" w:lineRule="auto"/>
              <w:jc w:val="center"/>
              <w:rPr>
                <w:rFonts w:eastAsia="Calibri" w:cstheme="minorHAnsi"/>
                <w:kern w:val="0"/>
                <w:sz w:val="16"/>
                <w:szCs w:val="16"/>
                <w14:ligatures w14:val="none"/>
              </w:rPr>
            </w:pPr>
            <w:r w:rsidRPr="001517FD">
              <w:rPr>
                <w:rFonts w:eastAsia="Calibri" w:cstheme="minorHAnsi"/>
                <w:kern w:val="0"/>
                <w:sz w:val="16"/>
                <w:szCs w:val="16"/>
                <w14:ligatures w14:val="none"/>
              </w:rPr>
              <w:t>0.067</w:t>
            </w:r>
          </w:p>
        </w:tc>
        <w:tc>
          <w:tcPr>
            <w:tcW w:w="1237" w:type="dxa"/>
            <w:tcBorders>
              <w:bottom w:val="single" w:sz="8" w:space="0" w:color="auto"/>
            </w:tcBorders>
            <w:vAlign w:val="center"/>
          </w:tcPr>
          <w:p w14:paraId="766FEB16" w14:textId="2A9A24D2" w:rsidR="004631FE" w:rsidRPr="001517FD" w:rsidRDefault="004631FE" w:rsidP="00A74F03">
            <w:pPr>
              <w:bidi w:val="0"/>
              <w:spacing w:line="360" w:lineRule="auto"/>
              <w:jc w:val="center"/>
              <w:rPr>
                <w:rFonts w:eastAsia="Calibri" w:cstheme="minorHAnsi"/>
                <w:kern w:val="0"/>
                <w:sz w:val="16"/>
                <w:szCs w:val="16"/>
                <w14:ligatures w14:val="none"/>
              </w:rPr>
            </w:pPr>
            <m:oMathPara>
              <m:oMath>
                <m:r>
                  <w:rPr>
                    <w:rFonts w:ascii="Cambria Math" w:eastAsia="Calibri" w:hAnsi="Cambria Math" w:cstheme="minorHAnsi"/>
                    <w:kern w:val="0"/>
                    <w:sz w:val="16"/>
                    <w:szCs w:val="16"/>
                    <w14:ligatures w14:val="none"/>
                  </w:rPr>
                  <m:t>0.2559</m:t>
                </m:r>
              </m:oMath>
            </m:oMathPara>
          </w:p>
        </w:tc>
        <w:tc>
          <w:tcPr>
            <w:tcW w:w="1646" w:type="dxa"/>
            <w:tcBorders>
              <w:bottom w:val="single" w:sz="8" w:space="0" w:color="auto"/>
              <w:right w:val="single" w:sz="8" w:space="0" w:color="auto"/>
            </w:tcBorders>
            <w:vAlign w:val="center"/>
          </w:tcPr>
          <w:p w14:paraId="3E9A91F2" w14:textId="4346CA61" w:rsidR="004631FE" w:rsidRPr="001517FD" w:rsidRDefault="004631FE" w:rsidP="00A74F03">
            <w:pPr>
              <w:bidi w:val="0"/>
              <w:spacing w:line="360" w:lineRule="auto"/>
              <w:jc w:val="center"/>
              <w:rPr>
                <w:rFonts w:cstheme="minorHAnsi"/>
                <w:kern w:val="0"/>
                <w:sz w:val="16"/>
                <w:szCs w:val="16"/>
                <w14:ligatures w14:val="none"/>
              </w:rPr>
            </w:pPr>
            <w:r w:rsidRPr="001517FD">
              <w:rPr>
                <w:rFonts w:cstheme="minorHAnsi"/>
                <w:kern w:val="0"/>
                <w:sz w:val="16"/>
                <w:szCs w:val="16"/>
                <w14:ligatures w14:val="none"/>
              </w:rPr>
              <w:t>-</w:t>
            </w:r>
          </w:p>
        </w:tc>
      </w:tr>
    </w:tbl>
    <w:p w14:paraId="130AE84E" w14:textId="77777777" w:rsidR="00877F92" w:rsidRPr="001517FD" w:rsidRDefault="00877F92" w:rsidP="00D02DC9">
      <w:pPr>
        <w:bidi w:val="0"/>
        <w:spacing w:line="360" w:lineRule="auto"/>
        <w:jc w:val="both"/>
        <w:rPr>
          <w:rFonts w:cstheme="minorHAnsi"/>
          <w:kern w:val="0"/>
          <w14:ligatures w14:val="none"/>
        </w:rPr>
        <w:sectPr w:rsidR="00877F92" w:rsidRPr="001517FD" w:rsidSect="00087421">
          <w:headerReference w:type="default" r:id="rId28"/>
          <w:footerReference w:type="default" r:id="rId29"/>
          <w:pgSz w:w="11906" w:h="16838"/>
          <w:pgMar w:top="1440" w:right="1440" w:bottom="1440" w:left="1440" w:header="709" w:footer="709" w:gutter="0"/>
          <w:cols w:space="708"/>
          <w:titlePg/>
          <w:bidi/>
          <w:rtlGutter/>
          <w:docGrid w:linePitch="360"/>
        </w:sectPr>
      </w:pPr>
    </w:p>
    <w:p w14:paraId="4D2FB483" w14:textId="0054F96B" w:rsidR="00890910" w:rsidRPr="001517FD" w:rsidRDefault="00890910" w:rsidP="00D02DC9">
      <w:pPr>
        <w:bidi w:val="0"/>
        <w:spacing w:line="360" w:lineRule="auto"/>
        <w:jc w:val="both"/>
        <w:rPr>
          <w:rFonts w:cstheme="minorHAnsi"/>
          <w:kern w:val="0"/>
          <w14:ligatures w14:val="none"/>
        </w:rPr>
      </w:pPr>
    </w:p>
    <w:p w14:paraId="20D83BEE" w14:textId="7637489B" w:rsidR="005651A2" w:rsidRPr="001517FD" w:rsidRDefault="00A74F03" w:rsidP="00D02DC9">
      <w:pPr>
        <w:bidi w:val="0"/>
        <w:spacing w:line="360" w:lineRule="auto"/>
        <w:jc w:val="both"/>
        <w:rPr>
          <w:rFonts w:cstheme="minorHAnsi"/>
          <w:kern w:val="0"/>
          <w14:ligatures w14:val="none"/>
        </w:rPr>
        <w:sectPr w:rsidR="005651A2" w:rsidRPr="001517FD" w:rsidSect="00087421">
          <w:pgSz w:w="16838" w:h="11906" w:orient="landscape"/>
          <w:pgMar w:top="1440" w:right="1440" w:bottom="1440" w:left="1440" w:header="709" w:footer="709" w:gutter="0"/>
          <w:cols w:space="708"/>
          <w:bidi/>
          <w:rtlGutter/>
          <w:docGrid w:linePitch="360"/>
        </w:sectPr>
      </w:pPr>
      <w:r w:rsidRPr="001517FD">
        <w:rPr>
          <w:rFonts w:cstheme="minorHAnsi"/>
          <w:noProof/>
          <w:kern w:val="0"/>
          <w14:ligatures w14:val="none"/>
        </w:rPr>
        <w:drawing>
          <wp:anchor distT="0" distB="0" distL="114300" distR="114300" simplePos="0" relativeHeight="251657216" behindDoc="1" locked="0" layoutInCell="1" allowOverlap="1" wp14:anchorId="50F4CBDD" wp14:editId="4C33F16F">
            <wp:simplePos x="0" y="0"/>
            <wp:positionH relativeFrom="margin">
              <wp:posOffset>-699135</wp:posOffset>
            </wp:positionH>
            <wp:positionV relativeFrom="paragraph">
              <wp:posOffset>485775</wp:posOffset>
            </wp:positionV>
            <wp:extent cx="10447020" cy="3016250"/>
            <wp:effectExtent l="0" t="0" r="0" b="0"/>
            <wp:wrapTight wrapText="bothSides">
              <wp:wrapPolygon edited="0">
                <wp:start x="0" y="0"/>
                <wp:lineTo x="0" y="21418"/>
                <wp:lineTo x="21545" y="21418"/>
                <wp:lineTo x="21545" y="0"/>
                <wp:lineTo x="0" y="0"/>
              </wp:wrapPolygon>
            </wp:wrapTight>
            <wp:docPr id="826874729" name="Picture 826874729"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74729" name="Picture 1" descr="A close-up of a person's 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0447020" cy="3016250"/>
                    </a:xfrm>
                    <a:prstGeom prst="rect">
                      <a:avLst/>
                    </a:prstGeom>
                  </pic:spPr>
                </pic:pic>
              </a:graphicData>
            </a:graphic>
            <wp14:sizeRelH relativeFrom="margin">
              <wp14:pctWidth>0</wp14:pctWidth>
            </wp14:sizeRelH>
            <wp14:sizeRelV relativeFrom="margin">
              <wp14:pctHeight>0</wp14:pctHeight>
            </wp14:sizeRelV>
          </wp:anchor>
        </w:drawing>
      </w:r>
      <w:r w:rsidR="009E2656" w:rsidRPr="001517FD">
        <w:rPr>
          <w:rFonts w:cstheme="minorHAnsi"/>
          <w:noProof/>
        </w:rPr>
        <mc:AlternateContent>
          <mc:Choice Requires="wps">
            <w:drawing>
              <wp:anchor distT="0" distB="0" distL="114300" distR="114300" simplePos="0" relativeHeight="251660290" behindDoc="1" locked="0" layoutInCell="1" allowOverlap="1" wp14:anchorId="23A95AF3" wp14:editId="08C791E9">
                <wp:simplePos x="0" y="0"/>
                <wp:positionH relativeFrom="column">
                  <wp:posOffset>1022350</wp:posOffset>
                </wp:positionH>
                <wp:positionV relativeFrom="paragraph">
                  <wp:posOffset>3660140</wp:posOffset>
                </wp:positionV>
                <wp:extent cx="6273800" cy="1206500"/>
                <wp:effectExtent l="0" t="0" r="0" b="0"/>
                <wp:wrapTight wrapText="bothSides">
                  <wp:wrapPolygon edited="0">
                    <wp:start x="0" y="0"/>
                    <wp:lineTo x="0" y="21145"/>
                    <wp:lineTo x="21513" y="21145"/>
                    <wp:lineTo x="21513" y="0"/>
                    <wp:lineTo x="0" y="0"/>
                  </wp:wrapPolygon>
                </wp:wrapTight>
                <wp:docPr id="459313228" name="Text Box 1"/>
                <wp:cNvGraphicFramePr/>
                <a:graphic xmlns:a="http://schemas.openxmlformats.org/drawingml/2006/main">
                  <a:graphicData uri="http://schemas.microsoft.com/office/word/2010/wordprocessingShape">
                    <wps:wsp>
                      <wps:cNvSpPr txBox="1"/>
                      <wps:spPr>
                        <a:xfrm>
                          <a:off x="0" y="0"/>
                          <a:ext cx="6273800" cy="1206500"/>
                        </a:xfrm>
                        <a:prstGeom prst="rect">
                          <a:avLst/>
                        </a:prstGeom>
                        <a:solidFill>
                          <a:prstClr val="white"/>
                        </a:solidFill>
                        <a:ln>
                          <a:noFill/>
                        </a:ln>
                      </wps:spPr>
                      <wps:txbx>
                        <w:txbxContent>
                          <w:p w14:paraId="63E73AC2" w14:textId="7626585A" w:rsidR="009E2656" w:rsidRPr="003469F5" w:rsidRDefault="009E2656" w:rsidP="009E2656">
                            <w:pPr>
                              <w:pStyle w:val="Caption"/>
                              <w:bidi w:val="0"/>
                              <w:rPr>
                                <w:rFonts w:asciiTheme="majorHAnsi" w:hAnsiTheme="majorHAnsi" w:cstheme="majorHAnsi"/>
                                <w:color w:val="auto"/>
                                <w:sz w:val="16"/>
                                <w:szCs w:val="16"/>
                              </w:rPr>
                            </w:pPr>
                            <w:r w:rsidRPr="00CC0804">
                              <w:rPr>
                                <w:color w:val="auto"/>
                              </w:rPr>
                              <w:t xml:space="preserve">Figure </w:t>
                            </w:r>
                            <w:r w:rsidRPr="00CC0804">
                              <w:rPr>
                                <w:color w:val="auto"/>
                              </w:rPr>
                              <w:fldChar w:fldCharType="begin"/>
                            </w:r>
                            <w:r w:rsidRPr="00CC0804">
                              <w:rPr>
                                <w:color w:val="auto"/>
                              </w:rPr>
                              <w:instrText xml:space="preserve"> SEQ Figure \* ARABIC </w:instrText>
                            </w:r>
                            <w:r w:rsidRPr="00CC0804">
                              <w:rPr>
                                <w:color w:val="auto"/>
                              </w:rPr>
                              <w:fldChar w:fldCharType="separate"/>
                            </w:r>
                            <w:r w:rsidRPr="00CC0804">
                              <w:rPr>
                                <w:noProof/>
                                <w:color w:val="auto"/>
                              </w:rPr>
                              <w:t>1</w:t>
                            </w:r>
                            <w:r w:rsidRPr="00CC0804">
                              <w:rPr>
                                <w:color w:val="auto"/>
                              </w:rPr>
                              <w:fldChar w:fldCharType="end"/>
                            </w:r>
                            <w:r w:rsidRPr="00CC0804">
                              <w:rPr>
                                <w:noProof/>
                                <w:color w:val="auto"/>
                              </w:rPr>
                              <w:t>. A contour map of the goodness-of-fit of the models</w:t>
                            </w:r>
                            <w:r w:rsidRPr="00CC0804">
                              <w:rPr>
                                <w:rFonts w:asciiTheme="majorHAnsi" w:eastAsiaTheme="minorEastAsia" w:hAnsiTheme="majorHAnsi" w:cstheme="majorHAnsi"/>
                                <w:color w:val="auto"/>
                                <w:sz w:val="16"/>
                                <w:szCs w:val="16"/>
                              </w:rPr>
                              <w:t xml:space="preserve">. </w:t>
                            </w:r>
                            <w:r w:rsidR="00960180">
                              <w:rPr>
                                <w:rFonts w:asciiTheme="majorHAnsi" w:eastAsiaTheme="minorEastAsia" w:hAnsiTheme="majorHAnsi" w:cstheme="majorHAnsi"/>
                                <w:color w:val="auto"/>
                                <w:sz w:val="16"/>
                                <w:szCs w:val="16"/>
                              </w:rPr>
                              <w:br/>
                            </w:r>
                            <w:r w:rsidRPr="00CC0804">
                              <w:rPr>
                                <w:rFonts w:asciiTheme="majorHAnsi" w:eastAsiaTheme="minorEastAsia" w:hAnsiTheme="majorHAnsi" w:cstheme="majorHAnsi"/>
                                <w:color w:val="auto"/>
                                <w:sz w:val="16"/>
                                <w:szCs w:val="16"/>
                              </w:rPr>
                              <w:t>Four</w:t>
                            </w:r>
                            <w:r w:rsidRPr="003469F5">
                              <w:rPr>
                                <w:rFonts w:asciiTheme="majorHAnsi" w:hAnsiTheme="majorHAnsi" w:cstheme="majorHAnsi"/>
                                <w:color w:val="auto"/>
                                <w:sz w:val="16"/>
                                <w:szCs w:val="16"/>
                              </w:rPr>
                              <w:t xml:space="preserve"> points (A, B, C, D) represent the model parameters of each of the f</w:t>
                            </w:r>
                            <w:r w:rsidRPr="00CC0804">
                              <w:rPr>
                                <w:rFonts w:asciiTheme="majorHAnsi" w:hAnsiTheme="majorHAnsi" w:cstheme="majorHAnsi"/>
                                <w:color w:val="auto"/>
                                <w:sz w:val="16"/>
                                <w:szCs w:val="16"/>
                              </w:rPr>
                              <w:t>our</w:t>
                            </w:r>
                            <w:r w:rsidRPr="003469F5">
                              <w:rPr>
                                <w:rFonts w:asciiTheme="majorHAnsi" w:hAnsiTheme="majorHAnsi" w:cstheme="majorHAnsi"/>
                                <w:color w:val="auto"/>
                                <w:sz w:val="16"/>
                                <w:szCs w:val="16"/>
                              </w:rPr>
                              <w:t xml:space="preserve"> models. Contours represent the difference in support</w:t>
                            </w:r>
                            <w:r w:rsidRPr="003469F5">
                              <w:rPr>
                                <w:noProof/>
                                <w:color w:val="auto"/>
                                <w:sz w:val="28"/>
                                <w:szCs w:val="28"/>
                              </w:rPr>
                              <w:t xml:space="preserve"> </w:t>
                            </w:r>
                            <w:r w:rsidRPr="003469F5">
                              <w:rPr>
                                <w:rFonts w:asciiTheme="majorHAnsi" w:hAnsiTheme="majorHAnsi" w:cstheme="majorHAnsi"/>
                                <w:color w:val="auto"/>
                                <w:sz w:val="16"/>
                                <w:szCs w:val="16"/>
                              </w:rPr>
                              <w:t>units from the maximum likelihood found.</w:t>
                            </w:r>
                            <w:r w:rsidR="00CC0804">
                              <w:rPr>
                                <w:rFonts w:asciiTheme="majorHAnsi" w:hAnsiTheme="majorHAnsi" w:cstheme="majorHAnsi"/>
                                <w:color w:val="auto"/>
                                <w:sz w:val="16"/>
                                <w:szCs w:val="16"/>
                              </w:rPr>
                              <w:br/>
                            </w:r>
                            <w:r w:rsidRPr="00CC0804">
                              <w:rPr>
                                <w:rFonts w:asciiTheme="majorHAnsi" w:hAnsiTheme="majorHAnsi" w:cstheme="majorHAnsi"/>
                                <w:color w:val="auto"/>
                                <w:sz w:val="16"/>
                                <w:szCs w:val="16"/>
                              </w:rPr>
                              <w:t xml:space="preserve"> </w:t>
                            </w:r>
                            <w:r w:rsidRPr="003469F5">
                              <w:rPr>
                                <w:rFonts w:asciiTheme="majorHAnsi" w:hAnsiTheme="majorHAnsi" w:cstheme="majorHAnsi"/>
                                <w:color w:val="auto"/>
                                <w:sz w:val="16"/>
                                <w:szCs w:val="16"/>
                              </w:rPr>
                              <w:t>left – likelihood calculated for the complete datasets (i.e., model A)</w:t>
                            </w:r>
                            <w:r w:rsidRPr="00CC0804">
                              <w:rPr>
                                <w:rFonts w:asciiTheme="majorHAnsi" w:hAnsiTheme="majorHAnsi" w:cstheme="majorHAnsi"/>
                                <w:color w:val="auto"/>
                                <w:sz w:val="16"/>
                                <w:szCs w:val="16"/>
                              </w:rPr>
                              <w:t>.</w:t>
                            </w:r>
                            <w:r w:rsidR="00CC0804">
                              <w:rPr>
                                <w:rFonts w:asciiTheme="majorHAnsi" w:hAnsiTheme="majorHAnsi" w:cstheme="majorHAnsi"/>
                                <w:color w:val="auto"/>
                                <w:sz w:val="16"/>
                                <w:szCs w:val="16"/>
                              </w:rPr>
                              <w:br/>
                            </w:r>
                            <w:r w:rsidRPr="00CC0804">
                              <w:rPr>
                                <w:rFonts w:asciiTheme="majorHAnsi" w:hAnsiTheme="majorHAnsi" w:cstheme="majorHAnsi"/>
                                <w:color w:val="auto"/>
                                <w:sz w:val="16"/>
                                <w:szCs w:val="16"/>
                              </w:rPr>
                              <w:t xml:space="preserve"> </w:t>
                            </w:r>
                            <w:r w:rsidRPr="003469F5">
                              <w:rPr>
                                <w:rFonts w:asciiTheme="majorHAnsi" w:hAnsiTheme="majorHAnsi" w:cstheme="majorHAnsi"/>
                                <w:color w:val="auto"/>
                                <w:sz w:val="16"/>
                                <w:szCs w:val="16"/>
                              </w:rPr>
                              <w:t>middle - likelihood calculated for the reduced datasets (i.e., model B)</w:t>
                            </w:r>
                            <w:r w:rsidRPr="00CC0804">
                              <w:rPr>
                                <w:rFonts w:asciiTheme="majorHAnsi" w:hAnsiTheme="majorHAnsi" w:cstheme="majorHAnsi"/>
                                <w:color w:val="auto"/>
                                <w:sz w:val="16"/>
                                <w:szCs w:val="16"/>
                              </w:rPr>
                              <w:t>.</w:t>
                            </w:r>
                            <w:r w:rsidR="00CC0804">
                              <w:rPr>
                                <w:rFonts w:asciiTheme="majorHAnsi" w:hAnsiTheme="majorHAnsi" w:cstheme="majorHAnsi"/>
                                <w:color w:val="auto"/>
                                <w:sz w:val="16"/>
                                <w:szCs w:val="16"/>
                              </w:rPr>
                              <w:br/>
                            </w:r>
                            <w:r w:rsidRPr="00CC0804">
                              <w:rPr>
                                <w:rFonts w:asciiTheme="majorHAnsi" w:hAnsiTheme="majorHAnsi" w:cstheme="majorHAnsi"/>
                                <w:color w:val="auto"/>
                                <w:sz w:val="16"/>
                                <w:szCs w:val="16"/>
                              </w:rPr>
                              <w:t xml:space="preserve"> </w:t>
                            </w:r>
                            <w:r w:rsidRPr="003469F5">
                              <w:rPr>
                                <w:rFonts w:asciiTheme="majorHAnsi" w:hAnsiTheme="majorHAnsi" w:cstheme="majorHAnsi"/>
                                <w:color w:val="auto"/>
                                <w:sz w:val="16"/>
                                <w:szCs w:val="16"/>
                              </w:rPr>
                              <w:t>right – likelihood calculated for the reduced datasets (i.e., model D)</w:t>
                            </w:r>
                          </w:p>
                          <w:p w14:paraId="0E40850B" w14:textId="77777777" w:rsidR="009E2656" w:rsidRPr="00CC0804" w:rsidRDefault="009E2656" w:rsidP="009E2656">
                            <w:pPr>
                              <w:bidi w:val="0"/>
                            </w:pPr>
                          </w:p>
                          <w:p w14:paraId="249C3205" w14:textId="77777777" w:rsidR="009E2656" w:rsidRPr="00CC0804" w:rsidRDefault="009E2656" w:rsidP="009E2656">
                            <w:pPr>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95AF3" id="_x0000_t202" coordsize="21600,21600" o:spt="202" path="m,l,21600r21600,l21600,xe">
                <v:stroke joinstyle="miter"/>
                <v:path gradientshapeok="t" o:connecttype="rect"/>
              </v:shapetype>
              <v:shape id="Text Box 1" o:spid="_x0000_s1026" type="#_x0000_t202" style="position:absolute;left:0;text-align:left;margin-left:80.5pt;margin-top:288.2pt;width:494pt;height:9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" stroked="f">
                <v:textbox inset="0,0,0,0">
                  <w:txbxContent>
                    <w:p w14:paraId="63E73AC2" w14:textId="7626585A" w:rsidR="009E2656" w:rsidRPr="003469F5" w:rsidRDefault="009E2656" w:rsidP="009E2656">
                      <w:pPr>
                        <w:pStyle w:val="Caption"/>
                        <w:bidi w:val="0"/>
                        <w:rPr>
                          <w:rFonts w:asciiTheme="majorHAnsi" w:hAnsiTheme="majorHAnsi" w:cstheme="majorHAnsi"/>
                          <w:color w:val="auto"/>
                          <w:sz w:val="16"/>
                          <w:szCs w:val="16"/>
                        </w:rPr>
                      </w:pPr>
                      <w:r w:rsidRPr="00CC0804">
                        <w:rPr>
                          <w:color w:val="auto"/>
                        </w:rPr>
                        <w:t xml:space="preserve">Figure </w:t>
                      </w:r>
                      <w:r w:rsidRPr="00CC0804">
                        <w:rPr>
                          <w:color w:val="auto"/>
                        </w:rPr>
                        <w:fldChar w:fldCharType="begin"/>
                      </w:r>
                      <w:r w:rsidRPr="00CC0804">
                        <w:rPr>
                          <w:color w:val="auto"/>
                        </w:rPr>
                        <w:instrText xml:space="preserve"> SEQ Figure \* ARABIC </w:instrText>
                      </w:r>
                      <w:r w:rsidRPr="00CC0804">
                        <w:rPr>
                          <w:color w:val="auto"/>
                        </w:rPr>
                        <w:fldChar w:fldCharType="separate"/>
                      </w:r>
                      <w:r w:rsidRPr="00CC0804">
                        <w:rPr>
                          <w:noProof/>
                          <w:color w:val="auto"/>
                        </w:rPr>
                        <w:t>1</w:t>
                      </w:r>
                      <w:r w:rsidRPr="00CC0804">
                        <w:rPr>
                          <w:color w:val="auto"/>
                        </w:rPr>
                        <w:fldChar w:fldCharType="end"/>
                      </w:r>
                      <w:r w:rsidRPr="00CC0804">
                        <w:rPr>
                          <w:noProof/>
                          <w:color w:val="auto"/>
                        </w:rPr>
                        <w:t>. A contour map of the goodness-of-fit of the models</w:t>
                      </w:r>
                      <w:r w:rsidRPr="00CC0804">
                        <w:rPr>
                          <w:rFonts w:asciiTheme="majorHAnsi" w:eastAsiaTheme="minorEastAsia" w:hAnsiTheme="majorHAnsi" w:cstheme="majorHAnsi"/>
                          <w:color w:val="auto"/>
                          <w:sz w:val="16"/>
                          <w:szCs w:val="16"/>
                        </w:rPr>
                        <w:t xml:space="preserve">. </w:t>
                      </w:r>
                      <w:r w:rsidR="00960180">
                        <w:rPr>
                          <w:rFonts w:asciiTheme="majorHAnsi" w:eastAsiaTheme="minorEastAsia" w:hAnsiTheme="majorHAnsi" w:cstheme="majorHAnsi"/>
                          <w:color w:val="auto"/>
                          <w:sz w:val="16"/>
                          <w:szCs w:val="16"/>
                        </w:rPr>
                        <w:br/>
                      </w:r>
                      <w:r w:rsidRPr="00CC0804">
                        <w:rPr>
                          <w:rFonts w:asciiTheme="majorHAnsi" w:eastAsiaTheme="minorEastAsia" w:hAnsiTheme="majorHAnsi" w:cstheme="majorHAnsi"/>
                          <w:color w:val="auto"/>
                          <w:sz w:val="16"/>
                          <w:szCs w:val="16"/>
                        </w:rPr>
                        <w:t>Four</w:t>
                      </w:r>
                      <w:r w:rsidRPr="003469F5">
                        <w:rPr>
                          <w:rFonts w:asciiTheme="majorHAnsi" w:hAnsiTheme="majorHAnsi" w:cstheme="majorHAnsi"/>
                          <w:color w:val="auto"/>
                          <w:sz w:val="16"/>
                          <w:szCs w:val="16"/>
                        </w:rPr>
                        <w:t xml:space="preserve"> points (A, B, C, D) represent the model parameters of each of the f</w:t>
                      </w:r>
                      <w:r w:rsidRPr="00CC0804">
                        <w:rPr>
                          <w:rFonts w:asciiTheme="majorHAnsi" w:hAnsiTheme="majorHAnsi" w:cstheme="majorHAnsi"/>
                          <w:color w:val="auto"/>
                          <w:sz w:val="16"/>
                          <w:szCs w:val="16"/>
                        </w:rPr>
                        <w:t>our</w:t>
                      </w:r>
                      <w:r w:rsidRPr="003469F5">
                        <w:rPr>
                          <w:rFonts w:asciiTheme="majorHAnsi" w:hAnsiTheme="majorHAnsi" w:cstheme="majorHAnsi"/>
                          <w:color w:val="auto"/>
                          <w:sz w:val="16"/>
                          <w:szCs w:val="16"/>
                        </w:rPr>
                        <w:t xml:space="preserve"> models. Contours represent the difference in support</w:t>
                      </w:r>
                      <w:r w:rsidRPr="003469F5">
                        <w:rPr>
                          <w:noProof/>
                          <w:color w:val="auto"/>
                          <w:sz w:val="28"/>
                          <w:szCs w:val="28"/>
                        </w:rPr>
                        <w:t xml:space="preserve"> </w:t>
                      </w:r>
                      <w:r w:rsidRPr="003469F5">
                        <w:rPr>
                          <w:rFonts w:asciiTheme="majorHAnsi" w:hAnsiTheme="majorHAnsi" w:cstheme="majorHAnsi"/>
                          <w:color w:val="auto"/>
                          <w:sz w:val="16"/>
                          <w:szCs w:val="16"/>
                        </w:rPr>
                        <w:t>units from the maximum likelihood found.</w:t>
                      </w:r>
                      <w:r w:rsidR="00CC0804">
                        <w:rPr>
                          <w:rFonts w:asciiTheme="majorHAnsi" w:hAnsiTheme="majorHAnsi" w:cstheme="majorHAnsi"/>
                          <w:color w:val="auto"/>
                          <w:sz w:val="16"/>
                          <w:szCs w:val="16"/>
                        </w:rPr>
                        <w:br/>
                      </w:r>
                      <w:r w:rsidRPr="00CC0804">
                        <w:rPr>
                          <w:rFonts w:asciiTheme="majorHAnsi" w:hAnsiTheme="majorHAnsi" w:cstheme="majorHAnsi"/>
                          <w:color w:val="auto"/>
                          <w:sz w:val="16"/>
                          <w:szCs w:val="16"/>
                        </w:rPr>
                        <w:t xml:space="preserve"> </w:t>
                      </w:r>
                      <w:r w:rsidRPr="003469F5">
                        <w:rPr>
                          <w:rFonts w:asciiTheme="majorHAnsi" w:hAnsiTheme="majorHAnsi" w:cstheme="majorHAnsi"/>
                          <w:color w:val="auto"/>
                          <w:sz w:val="16"/>
                          <w:szCs w:val="16"/>
                        </w:rPr>
                        <w:t>left – likelihood calculated for the complete datasets (i.e., model A)</w:t>
                      </w:r>
                      <w:r w:rsidRPr="00CC0804">
                        <w:rPr>
                          <w:rFonts w:asciiTheme="majorHAnsi" w:hAnsiTheme="majorHAnsi" w:cstheme="majorHAnsi"/>
                          <w:color w:val="auto"/>
                          <w:sz w:val="16"/>
                          <w:szCs w:val="16"/>
                        </w:rPr>
                        <w:t>.</w:t>
                      </w:r>
                      <w:r w:rsidR="00CC0804">
                        <w:rPr>
                          <w:rFonts w:asciiTheme="majorHAnsi" w:hAnsiTheme="majorHAnsi" w:cstheme="majorHAnsi"/>
                          <w:color w:val="auto"/>
                          <w:sz w:val="16"/>
                          <w:szCs w:val="16"/>
                        </w:rPr>
                        <w:br/>
                      </w:r>
                      <w:r w:rsidRPr="00CC0804">
                        <w:rPr>
                          <w:rFonts w:asciiTheme="majorHAnsi" w:hAnsiTheme="majorHAnsi" w:cstheme="majorHAnsi"/>
                          <w:color w:val="auto"/>
                          <w:sz w:val="16"/>
                          <w:szCs w:val="16"/>
                        </w:rPr>
                        <w:t xml:space="preserve"> </w:t>
                      </w:r>
                      <w:r w:rsidRPr="003469F5">
                        <w:rPr>
                          <w:rFonts w:asciiTheme="majorHAnsi" w:hAnsiTheme="majorHAnsi" w:cstheme="majorHAnsi"/>
                          <w:color w:val="auto"/>
                          <w:sz w:val="16"/>
                          <w:szCs w:val="16"/>
                        </w:rPr>
                        <w:t>middle - likelihood calculated for the reduced datasets (i.e., model B)</w:t>
                      </w:r>
                      <w:r w:rsidRPr="00CC0804">
                        <w:rPr>
                          <w:rFonts w:asciiTheme="majorHAnsi" w:hAnsiTheme="majorHAnsi" w:cstheme="majorHAnsi"/>
                          <w:color w:val="auto"/>
                          <w:sz w:val="16"/>
                          <w:szCs w:val="16"/>
                        </w:rPr>
                        <w:t>.</w:t>
                      </w:r>
                      <w:r w:rsidR="00CC0804">
                        <w:rPr>
                          <w:rFonts w:asciiTheme="majorHAnsi" w:hAnsiTheme="majorHAnsi" w:cstheme="majorHAnsi"/>
                          <w:color w:val="auto"/>
                          <w:sz w:val="16"/>
                          <w:szCs w:val="16"/>
                        </w:rPr>
                        <w:br/>
                      </w:r>
                      <w:r w:rsidRPr="00CC0804">
                        <w:rPr>
                          <w:rFonts w:asciiTheme="majorHAnsi" w:hAnsiTheme="majorHAnsi" w:cstheme="majorHAnsi"/>
                          <w:color w:val="auto"/>
                          <w:sz w:val="16"/>
                          <w:szCs w:val="16"/>
                        </w:rPr>
                        <w:t xml:space="preserve"> </w:t>
                      </w:r>
                      <w:r w:rsidRPr="003469F5">
                        <w:rPr>
                          <w:rFonts w:asciiTheme="majorHAnsi" w:hAnsiTheme="majorHAnsi" w:cstheme="majorHAnsi"/>
                          <w:color w:val="auto"/>
                          <w:sz w:val="16"/>
                          <w:szCs w:val="16"/>
                        </w:rPr>
                        <w:t>right – likelihood calculated for the reduced datasets (i.e., model D)</w:t>
                      </w:r>
                    </w:p>
                    <w:p w14:paraId="0E40850B" w14:textId="77777777" w:rsidR="009E2656" w:rsidRPr="00CC0804" w:rsidRDefault="009E2656" w:rsidP="009E2656">
                      <w:pPr>
                        <w:bidi w:val="0"/>
                      </w:pPr>
                    </w:p>
                    <w:p w14:paraId="249C3205" w14:textId="77777777" w:rsidR="009E2656" w:rsidRPr="00CC0804" w:rsidRDefault="009E2656" w:rsidP="009E2656">
                      <w:pPr>
                        <w:bidi w:val="0"/>
                      </w:pPr>
                    </w:p>
                  </w:txbxContent>
                </v:textbox>
                <w10:wrap type="tight"/>
              </v:shape>
            </w:pict>
          </mc:Fallback>
        </mc:AlternateContent>
      </w:r>
      <w:commentRangeStart w:id="178"/>
      <w:commentRangeEnd w:id="178"/>
      <w:r w:rsidR="009517F5" w:rsidRPr="001517FD">
        <w:rPr>
          <w:rStyle w:val="CommentReference"/>
          <w:rFonts w:cstheme="minorHAnsi"/>
        </w:rPr>
        <w:commentReference w:id="178"/>
      </w:r>
      <w:r w:rsidR="00890910" w:rsidRPr="001517FD">
        <w:rPr>
          <w:rFonts w:cstheme="minorHAnsi"/>
          <w:kern w:val="0"/>
          <w14:ligatures w14:val="none"/>
        </w:rPr>
        <w:br w:type="page"/>
      </w:r>
      <w:commentRangeStart w:id="179"/>
      <w:commentRangeEnd w:id="179"/>
      <w:r w:rsidR="009517F5" w:rsidRPr="001517FD">
        <w:rPr>
          <w:rStyle w:val="CommentReference"/>
          <w:rFonts w:cstheme="minorHAnsi"/>
        </w:rPr>
        <w:commentReference w:id="179"/>
      </w:r>
    </w:p>
    <w:p w14:paraId="679FAE70" w14:textId="1CAACFF4" w:rsidR="00427124" w:rsidRPr="001517FD" w:rsidRDefault="00427124" w:rsidP="00D02DC9">
      <w:pPr>
        <w:pStyle w:val="Heading2"/>
        <w:bidi w:val="0"/>
        <w:spacing w:line="360" w:lineRule="auto"/>
        <w:jc w:val="both"/>
        <w:rPr>
          <w:rFonts w:asciiTheme="minorHAnsi" w:hAnsiTheme="minorHAnsi" w:cstheme="minorHAnsi"/>
          <w:color w:val="auto"/>
          <w:u w:val="single"/>
        </w:rPr>
      </w:pPr>
      <w:bookmarkStart w:id="180" w:name="_Toc153989608"/>
      <w:r w:rsidRPr="001517FD">
        <w:rPr>
          <w:rFonts w:asciiTheme="minorHAnsi" w:hAnsiTheme="minorHAnsi" w:cstheme="minorHAnsi"/>
          <w:color w:val="auto"/>
          <w:u w:val="single"/>
        </w:rPr>
        <w:lastRenderedPageBreak/>
        <w:t>Discussion</w:t>
      </w:r>
      <w:bookmarkEnd w:id="180"/>
    </w:p>
    <w:p w14:paraId="296E4754" w14:textId="0956133A" w:rsidR="00842F04" w:rsidRPr="001517FD" w:rsidRDefault="00341ED8" w:rsidP="00D02DC9">
      <w:pPr>
        <w:bidi w:val="0"/>
        <w:spacing w:line="360" w:lineRule="auto"/>
        <w:jc w:val="both"/>
        <w:rPr>
          <w:rFonts w:eastAsiaTheme="minorEastAsia" w:cstheme="minorHAnsi"/>
          <w:kern w:val="0"/>
          <w14:ligatures w14:val="none"/>
        </w:rPr>
      </w:pPr>
      <w:commentRangeStart w:id="181"/>
      <w:r w:rsidRPr="001517FD">
        <w:rPr>
          <w:rFonts w:eastAsiaTheme="minorEastAsia" w:cstheme="minorHAnsi"/>
          <w:kern w:val="0"/>
          <w14:ligatures w14:val="none"/>
        </w:rPr>
        <w:t>Up to</w:t>
      </w:r>
      <w:r w:rsidR="00842F04" w:rsidRPr="001517FD">
        <w:rPr>
          <w:rFonts w:eastAsiaTheme="minorEastAsia" w:cstheme="minorHAnsi"/>
          <w:kern w:val="0"/>
          <w14:ligatures w14:val="none"/>
        </w:rPr>
        <w:t xml:space="preserve"> this point, we've described the steps to reconstruct McManus' 1985 genetic model of handedness</w:t>
      </w:r>
      <w:commentRangeEnd w:id="181"/>
      <w:r w:rsidR="00665824" w:rsidRPr="001517FD">
        <w:rPr>
          <w:rStyle w:val="CommentReference"/>
          <w:rFonts w:cstheme="minorHAnsi"/>
          <w:rtl/>
        </w:rPr>
        <w:commentReference w:id="181"/>
      </w:r>
      <w:r w:rsidR="00842F04" w:rsidRPr="001517FD">
        <w:rPr>
          <w:rFonts w:eastAsiaTheme="minorEastAsia" w:cstheme="minorHAnsi"/>
          <w:kern w:val="0"/>
          <w14:ligatures w14:val="none"/>
        </w:rPr>
        <w:t xml:space="preserve">. </w:t>
      </w:r>
      <w:r w:rsidR="00E92F42" w:rsidRPr="001517FD">
        <w:rPr>
          <w:rFonts w:eastAsiaTheme="minorEastAsia" w:cstheme="minorHAnsi"/>
          <w:kern w:val="0"/>
          <w14:ligatures w14:val="none"/>
        </w:rPr>
        <w:t>I</w:t>
      </w:r>
      <w:r w:rsidR="0006455A" w:rsidRPr="001517FD">
        <w:rPr>
          <w:rFonts w:eastAsiaTheme="minorEastAsia" w:cstheme="minorHAnsi"/>
          <w:kern w:val="0"/>
          <w14:ligatures w14:val="none"/>
        </w:rPr>
        <w:t>n this section</w:t>
      </w:r>
      <w:r w:rsidR="00E92F42" w:rsidRPr="001517FD">
        <w:rPr>
          <w:rFonts w:eastAsiaTheme="minorEastAsia" w:cstheme="minorHAnsi"/>
          <w:kern w:val="0"/>
          <w14:ligatures w14:val="none"/>
        </w:rPr>
        <w:t>,</w:t>
      </w:r>
      <w:r w:rsidR="0006455A" w:rsidRPr="001517FD">
        <w:rPr>
          <w:rFonts w:eastAsiaTheme="minorEastAsia" w:cstheme="minorHAnsi"/>
          <w:kern w:val="0"/>
          <w14:ligatures w14:val="none"/>
        </w:rPr>
        <w:t xml:space="preserve"> we will </w:t>
      </w:r>
      <w:r w:rsidR="00E92F42" w:rsidRPr="001517FD">
        <w:rPr>
          <w:rFonts w:eastAsiaTheme="minorEastAsia" w:cstheme="minorHAnsi"/>
          <w:kern w:val="0"/>
          <w14:ligatures w14:val="none"/>
        </w:rPr>
        <w:t>address several</w:t>
      </w:r>
      <w:r w:rsidR="0006455A" w:rsidRPr="001517FD">
        <w:rPr>
          <w:rFonts w:eastAsiaTheme="minorEastAsia" w:cstheme="minorHAnsi"/>
          <w:kern w:val="0"/>
          <w14:ligatures w14:val="none"/>
        </w:rPr>
        <w:t xml:space="preserve"> questions to measure our </w:t>
      </w:r>
      <w:r w:rsidR="00E92F42" w:rsidRPr="001517FD">
        <w:rPr>
          <w:rFonts w:eastAsiaTheme="minorEastAsia" w:cstheme="minorHAnsi"/>
          <w:kern w:val="0"/>
          <w14:ligatures w14:val="none"/>
        </w:rPr>
        <w:t>success in replicating the model and</w:t>
      </w:r>
      <w:r w:rsidR="0006455A" w:rsidRPr="001517FD">
        <w:rPr>
          <w:rFonts w:eastAsiaTheme="minorEastAsia" w:cstheme="minorHAnsi"/>
          <w:kern w:val="0"/>
          <w14:ligatures w14:val="none"/>
        </w:rPr>
        <w:t xml:space="preserve"> </w:t>
      </w:r>
      <w:r w:rsidR="00E92F42" w:rsidRPr="001517FD">
        <w:rPr>
          <w:rFonts w:eastAsiaTheme="minorEastAsia" w:cstheme="minorHAnsi"/>
          <w:kern w:val="0"/>
          <w14:ligatures w14:val="none"/>
        </w:rPr>
        <w:t>illuminate</w:t>
      </w:r>
      <w:r w:rsidR="0006455A" w:rsidRPr="001517FD">
        <w:rPr>
          <w:rFonts w:eastAsiaTheme="minorEastAsia" w:cstheme="minorHAnsi"/>
          <w:kern w:val="0"/>
          <w14:ligatures w14:val="none"/>
        </w:rPr>
        <w:t xml:space="preserve"> new </w:t>
      </w:r>
      <w:r w:rsidR="00E92F42" w:rsidRPr="001517FD">
        <w:rPr>
          <w:rFonts w:eastAsiaTheme="minorEastAsia" w:cstheme="minorHAnsi"/>
          <w:kern w:val="0"/>
          <w14:ligatures w14:val="none"/>
        </w:rPr>
        <w:t>insights</w:t>
      </w:r>
      <w:r w:rsidR="0006455A" w:rsidRPr="001517FD">
        <w:rPr>
          <w:rFonts w:eastAsiaTheme="minorEastAsia" w:cstheme="minorHAnsi"/>
          <w:kern w:val="0"/>
          <w14:ligatures w14:val="none"/>
        </w:rPr>
        <w:t xml:space="preserve"> r</w:t>
      </w:r>
      <w:r w:rsidR="00E92F42" w:rsidRPr="001517FD">
        <w:rPr>
          <w:rFonts w:eastAsiaTheme="minorEastAsia" w:cstheme="minorHAnsi"/>
          <w:kern w:val="0"/>
          <w14:ligatures w14:val="none"/>
        </w:rPr>
        <w:t xml:space="preserve">egarding the model and its parameters revealed through our work. </w:t>
      </w:r>
    </w:p>
    <w:p w14:paraId="619259D1" w14:textId="29FCAFA1" w:rsidR="00E37EF0" w:rsidRPr="001517FD" w:rsidRDefault="00341ED8" w:rsidP="00D02DC9">
      <w:pPr>
        <w:bidi w:val="0"/>
        <w:spacing w:line="360" w:lineRule="auto"/>
        <w:jc w:val="both"/>
        <w:rPr>
          <w:rFonts w:eastAsiaTheme="minorEastAsia" w:cstheme="minorHAnsi"/>
          <w:b/>
          <w:bCs/>
          <w:kern w:val="0"/>
          <w14:ligatures w14:val="none"/>
        </w:rPr>
      </w:pPr>
      <w:r w:rsidRPr="001517FD">
        <w:rPr>
          <w:rFonts w:eastAsiaTheme="minorEastAsia" w:cstheme="minorHAnsi"/>
          <w:kern w:val="0"/>
          <w14:ligatures w14:val="none"/>
        </w:rPr>
        <w:t>Our succes</w:t>
      </w:r>
      <w:r w:rsidR="00842F04" w:rsidRPr="001517FD">
        <w:rPr>
          <w:rFonts w:eastAsiaTheme="minorEastAsia" w:cstheme="minorHAnsi"/>
          <w:kern w:val="0"/>
          <w14:ligatures w14:val="none"/>
        </w:rPr>
        <w:t xml:space="preserve">s </w:t>
      </w:r>
      <w:r w:rsidR="00E37EF0" w:rsidRPr="001517FD">
        <w:rPr>
          <w:rFonts w:eastAsiaTheme="minorEastAsia" w:cstheme="minorHAnsi"/>
          <w:kern w:val="0"/>
          <w14:ligatures w14:val="none"/>
        </w:rPr>
        <w:t xml:space="preserve">in this </w:t>
      </w:r>
      <w:r w:rsidR="00E33702" w:rsidRPr="001517FD">
        <w:rPr>
          <w:rFonts w:eastAsiaTheme="minorEastAsia" w:cstheme="minorHAnsi"/>
          <w:kern w:val="0"/>
          <w14:ligatures w14:val="none"/>
        </w:rPr>
        <w:t xml:space="preserve">reproduction </w:t>
      </w:r>
      <w:r w:rsidR="00D573DD" w:rsidRPr="001517FD">
        <w:rPr>
          <w:rFonts w:eastAsiaTheme="minorEastAsia" w:cstheme="minorHAnsi"/>
          <w:kern w:val="0"/>
          <w14:ligatures w14:val="none"/>
        </w:rPr>
        <w:t>attempt</w:t>
      </w:r>
      <w:r w:rsidR="00E37EF0" w:rsidRPr="001517FD">
        <w:rPr>
          <w:rFonts w:eastAsiaTheme="minorEastAsia" w:cstheme="minorHAnsi"/>
          <w:kern w:val="0"/>
          <w14:ligatures w14:val="none"/>
        </w:rPr>
        <w:t xml:space="preserve"> </w:t>
      </w:r>
      <w:r w:rsidRPr="001517FD">
        <w:rPr>
          <w:rFonts w:eastAsiaTheme="minorEastAsia" w:cstheme="minorHAnsi"/>
          <w:kern w:val="0"/>
          <w14:ligatures w14:val="none"/>
        </w:rPr>
        <w:t>was determined</w:t>
      </w:r>
      <w:r w:rsidR="00D573DD" w:rsidRPr="001517FD">
        <w:rPr>
          <w:rFonts w:eastAsiaTheme="minorEastAsia" w:cstheme="minorHAnsi"/>
          <w:kern w:val="0"/>
          <w14:ligatures w14:val="none"/>
        </w:rPr>
        <w:t xml:space="preserve"> </w:t>
      </w:r>
      <w:r w:rsidRPr="001517FD">
        <w:rPr>
          <w:rFonts w:eastAsiaTheme="minorEastAsia" w:cstheme="minorHAnsi"/>
          <w:kern w:val="0"/>
          <w14:ligatures w14:val="none"/>
        </w:rPr>
        <w:t>by</w:t>
      </w:r>
      <w:r w:rsidR="00E37EF0" w:rsidRPr="001517FD">
        <w:rPr>
          <w:rFonts w:eastAsiaTheme="minorEastAsia" w:cstheme="minorHAnsi"/>
          <w:kern w:val="0"/>
          <w14:ligatures w14:val="none"/>
        </w:rPr>
        <w:t xml:space="preserve"> two crucial factors: </w:t>
      </w:r>
      <w:r w:rsidR="00E37EF0" w:rsidRPr="001517FD">
        <w:rPr>
          <w:rFonts w:eastAsiaTheme="minorEastAsia" w:cstheme="minorHAnsi"/>
          <w:b/>
          <w:bCs/>
          <w:kern w:val="0"/>
          <w14:ligatures w14:val="none"/>
        </w:rPr>
        <w:t xml:space="preserve">the ability to </w:t>
      </w:r>
      <w:r w:rsidR="00FF435A" w:rsidRPr="001517FD">
        <w:rPr>
          <w:rFonts w:eastAsiaTheme="minorEastAsia" w:cstheme="minorHAnsi"/>
          <w:b/>
          <w:bCs/>
          <w:kern w:val="0"/>
          <w14:ligatures w14:val="none"/>
        </w:rPr>
        <w:t xml:space="preserve">estimate </w:t>
      </w:r>
      <w:r w:rsidRPr="001517FD">
        <w:rPr>
          <w:rFonts w:eastAsiaTheme="minorEastAsia" w:cstheme="minorHAnsi"/>
          <w:b/>
          <w:bCs/>
          <w:kern w:val="0"/>
          <w14:ligatures w14:val="none"/>
        </w:rPr>
        <w:t>similar</w:t>
      </w:r>
      <w:r w:rsidR="00E37EF0" w:rsidRPr="001517FD">
        <w:rPr>
          <w:rFonts w:eastAsiaTheme="minorEastAsia" w:cstheme="minorHAnsi"/>
          <w:b/>
          <w:bCs/>
          <w:kern w:val="0"/>
          <w14:ligatures w14:val="none"/>
        </w:rPr>
        <w:t xml:space="preserve"> model parameters through maximum likelihood estimation and the </w:t>
      </w:r>
      <w:r w:rsidR="00E33702" w:rsidRPr="001517FD">
        <w:rPr>
          <w:rFonts w:eastAsiaTheme="minorEastAsia" w:cstheme="minorHAnsi"/>
          <w:b/>
          <w:bCs/>
          <w:kern w:val="0"/>
          <w14:ligatures w14:val="none"/>
        </w:rPr>
        <w:t xml:space="preserve">similarity </w:t>
      </w:r>
      <w:r w:rsidR="00E37EF0" w:rsidRPr="001517FD">
        <w:rPr>
          <w:rFonts w:eastAsiaTheme="minorEastAsia" w:cstheme="minorHAnsi"/>
          <w:b/>
          <w:bCs/>
          <w:kern w:val="0"/>
          <w14:ligatures w14:val="none"/>
        </w:rPr>
        <w:t>of our statistical test results with the fit between the model and the observed data.</w:t>
      </w:r>
    </w:p>
    <w:p w14:paraId="6A0DBD41" w14:textId="2B17772F" w:rsidR="00E64D3B" w:rsidRDefault="00E64D3B" w:rsidP="00E64D3B">
      <w:pPr>
        <w:bidi w:val="0"/>
        <w:spacing w:line="360" w:lineRule="auto"/>
        <w:jc w:val="both"/>
        <w:rPr>
          <w:rFonts w:eastAsiaTheme="minorEastAsia" w:cstheme="minorHAnsi"/>
          <w:kern w:val="0"/>
          <w14:ligatures w14:val="none"/>
        </w:rPr>
      </w:pPr>
      <w:r w:rsidRPr="00E64D3B">
        <w:rPr>
          <w:rFonts w:eastAsiaTheme="minorEastAsia" w:cstheme="minorHAnsi"/>
          <w:kern w:val="0"/>
          <w14:ligatures w14:val="none"/>
        </w:rPr>
        <w:t>Regarding the estimated parameters and maximum likelihood estimation, it's essential to highlight that our results closely aligned with those in McManus (1985).</w:t>
      </w:r>
      <w:r w:rsidR="00DA72F3">
        <w:rPr>
          <w:rFonts w:eastAsiaTheme="minorEastAsia" w:cstheme="minorHAnsi"/>
          <w:kern w:val="0"/>
          <w14:ligatures w14:val="none"/>
        </w:rPr>
        <w:t xml:space="preserve"> Although, the results for Model A are </w:t>
      </w:r>
      <w:r>
        <w:rPr>
          <w:rFonts w:eastAsiaTheme="minorEastAsia" w:cstheme="minorHAnsi"/>
          <w:kern w:val="0"/>
          <w14:ligatures w14:val="none"/>
        </w:rPr>
        <w:t>differ</w:t>
      </w:r>
      <w:r w:rsidR="00DA72F3">
        <w:rPr>
          <w:rFonts w:eastAsiaTheme="minorEastAsia" w:cstheme="minorHAnsi"/>
          <w:kern w:val="0"/>
          <w14:ligatures w14:val="none"/>
        </w:rPr>
        <w:t xml:space="preserve"> enough to suggest that the </w:t>
      </w:r>
      <w:r w:rsidRPr="00E64D3B">
        <w:rPr>
          <w:rFonts w:eastAsiaTheme="minorEastAsia" w:cstheme="minorHAnsi"/>
          <w:kern w:val="0"/>
          <w14:ligatures w14:val="none"/>
        </w:rPr>
        <w:t xml:space="preserve">discrepancies </w:t>
      </w:r>
      <w:r>
        <w:rPr>
          <w:rFonts w:eastAsiaTheme="minorEastAsia" w:cstheme="minorHAnsi"/>
          <w:kern w:val="0"/>
          <w14:ligatures w14:val="none"/>
        </w:rPr>
        <w:t>may</w:t>
      </w:r>
      <w:r w:rsidR="00DA72F3">
        <w:rPr>
          <w:rFonts w:eastAsiaTheme="minorEastAsia" w:cstheme="minorHAnsi"/>
          <w:kern w:val="0"/>
          <w14:ligatures w14:val="none"/>
        </w:rPr>
        <w:t xml:space="preserve"> </w:t>
      </w:r>
      <w:r w:rsidRPr="00E64D3B">
        <w:rPr>
          <w:rFonts w:eastAsiaTheme="minorEastAsia" w:cstheme="minorHAnsi"/>
          <w:kern w:val="0"/>
          <w14:ligatures w14:val="none"/>
        </w:rPr>
        <w:t>be solely attributed to</w:t>
      </w:r>
      <w:r w:rsidR="00DA72F3">
        <w:rPr>
          <w:rFonts w:eastAsiaTheme="minorEastAsia" w:cstheme="minorHAnsi"/>
          <w:kern w:val="0"/>
          <w14:ligatures w14:val="none"/>
        </w:rPr>
        <w:t xml:space="preserve"> different numeric precision. </w:t>
      </w:r>
      <w:r>
        <w:rPr>
          <w:rFonts w:eastAsiaTheme="minorEastAsia" w:cstheme="minorHAnsi"/>
          <w:kern w:val="0"/>
          <w14:ligatures w14:val="none"/>
        </w:rPr>
        <w:t xml:space="preserve">The </w:t>
      </w:r>
      <w:r w:rsidRPr="00E64D3B">
        <w:rPr>
          <w:rFonts w:eastAsiaTheme="minorEastAsia" w:cstheme="minorHAnsi"/>
          <w:kern w:val="0"/>
          <w14:ligatures w14:val="none"/>
        </w:rPr>
        <w:t>reduction in the disparity of maximum likelihoods calculated for Model B compared to Model A between McManus (1985) and our findings suggests that some of the four outlier datasets identified by McManus may contribute to these differences.</w:t>
      </w:r>
    </w:p>
    <w:p w14:paraId="4AA4338A" w14:textId="54582175" w:rsidR="00DA72F3" w:rsidRDefault="00DA72F3" w:rsidP="00E64D3B">
      <w:pPr>
        <w:bidi w:val="0"/>
        <w:spacing w:line="360" w:lineRule="auto"/>
        <w:jc w:val="both"/>
        <w:rPr>
          <w:rFonts w:eastAsiaTheme="minorEastAsia" w:cstheme="minorHAnsi"/>
          <w:kern w:val="0"/>
          <w14:ligatures w14:val="none"/>
        </w:rPr>
      </w:pPr>
      <w:r>
        <w:rPr>
          <w:rFonts w:eastAsiaTheme="minorEastAsia" w:cstheme="minorHAnsi"/>
          <w:kern w:val="0"/>
          <w14:ligatures w14:val="none"/>
        </w:rPr>
        <w:t xml:space="preserve">Using the </w:t>
      </w:r>
      <w:r w:rsidR="000330D9">
        <w:rPr>
          <w:rFonts w:eastAsiaTheme="minorEastAsia" w:cstheme="minorHAnsi"/>
          <w:kern w:val="0"/>
          <w14:ligatures w14:val="none"/>
        </w:rPr>
        <w:t xml:space="preserve">'fitted values' reported by </w:t>
      </w:r>
      <w:r w:rsidR="00E64D3B">
        <w:rPr>
          <w:rFonts w:eastAsiaTheme="minorEastAsia" w:cstheme="minorHAnsi"/>
          <w:kern w:val="0"/>
          <w14:ligatures w14:val="none"/>
        </w:rPr>
        <w:t>McManus,</w:t>
      </w:r>
      <w:r w:rsidR="000330D9">
        <w:rPr>
          <w:rFonts w:eastAsiaTheme="minorEastAsia" w:cstheme="minorHAnsi"/>
          <w:kern w:val="0"/>
          <w14:ligatures w14:val="none"/>
        </w:rPr>
        <w:t xml:space="preserve"> we</w:t>
      </w:r>
      <w:r w:rsidR="00E64D3B">
        <w:rPr>
          <w:rFonts w:eastAsiaTheme="minorEastAsia" w:cstheme="minorHAnsi"/>
          <w:kern w:val="0"/>
          <w14:ligatures w14:val="none"/>
        </w:rPr>
        <w:t xml:space="preserve"> </w:t>
      </w:r>
      <w:r w:rsidR="000330D9">
        <w:rPr>
          <w:rFonts w:eastAsiaTheme="minorEastAsia" w:cstheme="minorHAnsi"/>
          <w:kern w:val="0"/>
          <w14:ligatures w14:val="none"/>
        </w:rPr>
        <w:t>reconstruct</w:t>
      </w:r>
      <w:r w:rsidR="00E64D3B">
        <w:rPr>
          <w:rFonts w:eastAsiaTheme="minorEastAsia" w:cstheme="minorHAnsi"/>
          <w:kern w:val="0"/>
          <w14:ligatures w14:val="none"/>
        </w:rPr>
        <w:t>ed</w:t>
      </w:r>
      <w:r w:rsidR="000330D9">
        <w:rPr>
          <w:rFonts w:eastAsiaTheme="minorEastAsia" w:cstheme="minorHAnsi"/>
          <w:kern w:val="0"/>
          <w14:ligatures w14:val="none"/>
        </w:rPr>
        <w:t xml:space="preserve"> the </w:t>
      </w:r>
      <w:r w:rsidR="00E64D3B">
        <w:rPr>
          <w:rFonts w:eastAsiaTheme="minorEastAsia" w:cstheme="minorHAnsi"/>
          <w:kern w:val="0"/>
          <w14:ligatures w14:val="none"/>
        </w:rPr>
        <w:t xml:space="preserve">model </w:t>
      </w:r>
      <w:r w:rsidR="000330D9">
        <w:rPr>
          <w:rFonts w:eastAsiaTheme="minorEastAsia" w:cstheme="minorHAnsi"/>
          <w:kern w:val="0"/>
          <w14:ligatures w14:val="none"/>
        </w:rPr>
        <w:t>prediction</w:t>
      </w:r>
      <w:r w:rsidR="00E64D3B">
        <w:rPr>
          <w:rFonts w:eastAsiaTheme="minorEastAsia" w:cstheme="minorHAnsi"/>
          <w:kern w:val="0"/>
          <w14:ligatures w14:val="none"/>
        </w:rPr>
        <w:t>s</w:t>
      </w:r>
      <w:r w:rsidR="000330D9">
        <w:rPr>
          <w:rFonts w:eastAsiaTheme="minorEastAsia" w:cstheme="minorHAnsi"/>
          <w:kern w:val="0"/>
          <w14:ligatures w14:val="none"/>
        </w:rPr>
        <w:t xml:space="preserve"> for each of the 4 datasets and </w:t>
      </w:r>
      <w:r w:rsidR="00E64D3B">
        <w:rPr>
          <w:rFonts w:eastAsiaTheme="minorEastAsia" w:cstheme="minorHAnsi"/>
          <w:kern w:val="0"/>
          <w14:ligatures w14:val="none"/>
        </w:rPr>
        <w:t>evaluated</w:t>
      </w:r>
      <w:r w:rsidR="000330D9">
        <w:rPr>
          <w:rFonts w:eastAsiaTheme="minorEastAsia" w:cstheme="minorHAnsi"/>
          <w:kern w:val="0"/>
          <w14:ligatures w14:val="none"/>
        </w:rPr>
        <w:t xml:space="preserve"> the likelihood McManus should have received for each</w:t>
      </w:r>
      <w:r w:rsidR="00E64D3B">
        <w:rPr>
          <w:rFonts w:eastAsiaTheme="minorEastAsia" w:cstheme="minorHAnsi"/>
          <w:kern w:val="0"/>
          <w14:ligatures w14:val="none"/>
        </w:rPr>
        <w:t>.</w:t>
      </w:r>
      <w:r w:rsidR="000330D9">
        <w:rPr>
          <w:rFonts w:eastAsiaTheme="minorEastAsia" w:cstheme="minorHAnsi"/>
          <w:kern w:val="0"/>
          <w14:ligatures w14:val="none"/>
        </w:rPr>
        <w:t xml:space="preserve"> While 3 of the 4 datasets </w:t>
      </w:r>
      <w:r w:rsidR="0035174E">
        <w:rPr>
          <w:rFonts w:eastAsiaTheme="minorEastAsia" w:cstheme="minorHAnsi"/>
          <w:kern w:val="0"/>
          <w14:ligatures w14:val="none"/>
        </w:rPr>
        <w:t>showed</w:t>
      </w:r>
      <w:r w:rsidR="000330D9">
        <w:rPr>
          <w:rFonts w:eastAsiaTheme="minorEastAsia" w:cstheme="minorHAnsi"/>
          <w:kern w:val="0"/>
          <w14:ligatures w14:val="none"/>
        </w:rPr>
        <w:t xml:space="preserve"> minor differences between </w:t>
      </w:r>
      <w:r w:rsidR="0035174E">
        <w:rPr>
          <w:rFonts w:eastAsiaTheme="minorEastAsia" w:cstheme="minorHAnsi"/>
          <w:kern w:val="0"/>
          <w14:ligatures w14:val="none"/>
        </w:rPr>
        <w:t>McManus (</w:t>
      </w:r>
      <w:r w:rsidR="000330D9">
        <w:rPr>
          <w:rFonts w:eastAsiaTheme="minorEastAsia" w:cstheme="minorHAnsi"/>
          <w:kern w:val="0"/>
          <w14:ligatures w14:val="none"/>
        </w:rPr>
        <w:t xml:space="preserve">1985) and </w:t>
      </w:r>
      <w:r w:rsidR="00E64D3B">
        <w:rPr>
          <w:rFonts w:eastAsiaTheme="minorEastAsia" w:cstheme="minorHAnsi"/>
          <w:kern w:val="0"/>
          <w14:ligatures w14:val="none"/>
        </w:rPr>
        <w:t>our findings, which</w:t>
      </w:r>
      <w:r w:rsidR="000330D9">
        <w:rPr>
          <w:rFonts w:eastAsiaTheme="minorEastAsia" w:cstheme="minorHAnsi"/>
          <w:kern w:val="0"/>
          <w14:ligatures w14:val="none"/>
        </w:rPr>
        <w:t xml:space="preserve"> </w:t>
      </w:r>
      <w:r w:rsidR="00E64D3B">
        <w:rPr>
          <w:rFonts w:eastAsiaTheme="minorEastAsia" w:cstheme="minorHAnsi"/>
          <w:kern w:val="0"/>
          <w14:ligatures w14:val="none"/>
        </w:rPr>
        <w:t>could</w:t>
      </w:r>
      <w:r w:rsidR="000330D9">
        <w:rPr>
          <w:rFonts w:eastAsiaTheme="minorEastAsia" w:cstheme="minorHAnsi"/>
          <w:kern w:val="0"/>
          <w14:ligatures w14:val="none"/>
        </w:rPr>
        <w:t xml:space="preserve"> be attributed </w:t>
      </w:r>
      <w:r w:rsidR="000330D9" w:rsidRPr="000330D9">
        <w:rPr>
          <w:rFonts w:eastAsiaTheme="minorEastAsia" w:cstheme="minorHAnsi"/>
          <w:kern w:val="0"/>
          <w14:ligatures w14:val="none"/>
        </w:rPr>
        <w:t xml:space="preserve">to the </w:t>
      </w:r>
      <w:r w:rsidR="00E64D3B">
        <w:rPr>
          <w:rFonts w:eastAsiaTheme="minorEastAsia" w:cstheme="minorHAnsi"/>
          <w:kern w:val="0"/>
          <w14:ligatures w14:val="none"/>
        </w:rPr>
        <w:t>improved</w:t>
      </w:r>
      <w:r w:rsidR="000330D9" w:rsidRPr="000330D9">
        <w:rPr>
          <w:rFonts w:eastAsiaTheme="minorEastAsia" w:cstheme="minorHAnsi"/>
          <w:kern w:val="0"/>
          <w14:ligatures w14:val="none"/>
        </w:rPr>
        <w:t xml:space="preserve"> numerical precision in the present computational methods compared to those available to McManus in 1985</w:t>
      </w:r>
      <w:r w:rsidR="000330D9">
        <w:rPr>
          <w:rFonts w:eastAsiaTheme="minorEastAsia" w:cstheme="minorHAnsi"/>
          <w:kern w:val="0"/>
          <w14:ligatures w14:val="none"/>
        </w:rPr>
        <w:t xml:space="preserve">, the dataset of Chaurasia and Goswami showed a </w:t>
      </w:r>
      <w:r w:rsidR="00E64D3B">
        <w:rPr>
          <w:rFonts w:eastAsiaTheme="minorEastAsia" w:cstheme="minorHAnsi"/>
          <w:kern w:val="0"/>
          <w14:ligatures w14:val="none"/>
        </w:rPr>
        <w:t xml:space="preserve">substantial </w:t>
      </w:r>
      <w:r w:rsidR="000330D9">
        <w:rPr>
          <w:rFonts w:eastAsiaTheme="minorEastAsia" w:cstheme="minorHAnsi"/>
          <w:kern w:val="0"/>
          <w14:ligatures w14:val="none"/>
        </w:rPr>
        <w:t xml:space="preserve">difference </w:t>
      </w:r>
      <w:r w:rsidR="00D65387">
        <w:rPr>
          <w:rFonts w:eastAsiaTheme="minorEastAsia" w:cstheme="minorHAnsi"/>
          <w:kern w:val="0"/>
          <w14:ligatures w14:val="none"/>
        </w:rPr>
        <w:t xml:space="preserve">of </w:t>
      </w:r>
      <m:oMath>
        <m:r>
          <w:rPr>
            <w:rFonts w:ascii="Cambria Math" w:eastAsiaTheme="minorEastAsia" w:hAnsi="Cambria Math" w:cstheme="minorHAnsi"/>
            <w:kern w:val="0"/>
            <w14:ligatures w14:val="none"/>
          </w:rPr>
          <m:t>1.854</m:t>
        </m:r>
      </m:oMath>
      <w:r w:rsidR="00D65387">
        <w:rPr>
          <w:rFonts w:eastAsiaTheme="minorEastAsia" w:cstheme="minorHAnsi"/>
          <w:kern w:val="0"/>
          <w14:ligatures w14:val="none"/>
        </w:rPr>
        <w:t xml:space="preserve"> support units </w:t>
      </w:r>
      <w:r w:rsidR="00E64D3B">
        <w:rPr>
          <w:rFonts w:eastAsiaTheme="minorEastAsia" w:cstheme="minorHAnsi"/>
          <w:kern w:val="0"/>
          <w14:ligatures w14:val="none"/>
        </w:rPr>
        <w:t>between</w:t>
      </w:r>
      <w:r w:rsidR="00D65387">
        <w:rPr>
          <w:rFonts w:eastAsiaTheme="minorEastAsia" w:cstheme="minorHAnsi"/>
          <w:kern w:val="0"/>
          <w14:ligatures w14:val="none"/>
        </w:rPr>
        <w:t xml:space="preserve"> our results and the expected likelihood basing on </w:t>
      </w:r>
      <w:r w:rsidR="00E64D3B">
        <w:rPr>
          <w:rFonts w:eastAsiaTheme="minorEastAsia" w:cstheme="minorHAnsi"/>
          <w:kern w:val="0"/>
          <w14:ligatures w14:val="none"/>
        </w:rPr>
        <w:t>McManus report</w:t>
      </w:r>
      <w:r w:rsidR="00D65387">
        <w:rPr>
          <w:rFonts w:eastAsiaTheme="minorEastAsia" w:cstheme="minorHAnsi"/>
          <w:kern w:val="0"/>
          <w14:ligatures w14:val="none"/>
        </w:rPr>
        <w:t>.</w:t>
      </w:r>
    </w:p>
    <w:p w14:paraId="5990A50E" w14:textId="1DFCC556" w:rsidR="00D65387" w:rsidRPr="001517FD" w:rsidRDefault="00E64D3B" w:rsidP="00D65387">
      <w:pPr>
        <w:bidi w:val="0"/>
        <w:spacing w:line="360" w:lineRule="auto"/>
        <w:jc w:val="both"/>
        <w:rPr>
          <w:rFonts w:eastAsiaTheme="minorEastAsia" w:cstheme="minorHAnsi"/>
          <w:kern w:val="0"/>
          <w:rtl/>
          <w14:ligatures w14:val="none"/>
        </w:rPr>
      </w:pPr>
      <w:r w:rsidRPr="00E64D3B">
        <w:rPr>
          <w:rFonts w:eastAsiaTheme="minorEastAsia" w:cstheme="minorHAnsi"/>
          <w:kern w:val="0"/>
          <w14:ligatures w14:val="none"/>
        </w:rPr>
        <w:t xml:space="preserve">Upon inspecting this dataset, </w:t>
      </w:r>
      <w:r w:rsidR="00D65387">
        <w:rPr>
          <w:rFonts w:eastAsiaTheme="minorEastAsia" w:cstheme="minorHAnsi"/>
          <w:kern w:val="0"/>
          <w14:ligatures w14:val="none"/>
        </w:rPr>
        <w:t xml:space="preserve">the cause for the difference </w:t>
      </w:r>
      <w:r>
        <w:rPr>
          <w:rFonts w:eastAsiaTheme="minorEastAsia" w:cstheme="minorHAnsi"/>
          <w:kern w:val="0"/>
          <w14:ligatures w14:val="none"/>
        </w:rPr>
        <w:t>was</w:t>
      </w:r>
      <w:r w:rsidR="00D65387">
        <w:rPr>
          <w:rFonts w:eastAsiaTheme="minorEastAsia" w:cstheme="minorHAnsi"/>
          <w:kern w:val="0"/>
          <w14:ligatures w14:val="none"/>
        </w:rPr>
        <w:t xml:space="preserve"> the d</w:t>
      </w:r>
      <w:r w:rsidR="00D65387" w:rsidRPr="00D65387">
        <w:rPr>
          <w:rFonts w:eastAsiaTheme="minorEastAsia" w:cstheme="minorHAnsi"/>
          <w:kern w:val="0"/>
          <w14:ligatures w14:val="none"/>
        </w:rPr>
        <w:t>isagreement</w:t>
      </w:r>
      <w:r w:rsidR="00D65387">
        <w:rPr>
          <w:rFonts w:eastAsiaTheme="minorEastAsia" w:cstheme="minorHAnsi"/>
          <w:kern w:val="0"/>
          <w14:ligatures w14:val="none"/>
        </w:rPr>
        <w:t xml:space="preserve"> over the measured rate of left- handedness in the parental generation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i/>
                <w:kern w:val="0"/>
                <w14:ligatures w14:val="none"/>
              </w:rPr>
            </m:ctrlPr>
          </m:dPr>
          <m:e>
            <m:sSub>
              <m:sSubPr>
                <m:ctrlPr>
                  <w:rPr>
                    <w:rFonts w:ascii="Cambria Math" w:eastAsiaTheme="minorEastAsia" w:hAnsi="Cambria Math" w:cstheme="minorHAnsi"/>
                    <w:i/>
                    <w:kern w:val="0"/>
                    <w14:ligatures w14:val="none"/>
                  </w:rPr>
                </m:ctrlPr>
              </m:sSubPr>
              <m:e>
                <m:sSub>
                  <m:sSubPr>
                    <m:ctrlPr>
                      <w:rPr>
                        <w:rFonts w:ascii="Cambria Math" w:eastAsiaTheme="minorEastAsia" w:hAnsi="Cambria Math" w:cstheme="minorHAnsi"/>
                        <w:i/>
                        <w:kern w:val="0"/>
                        <w14:ligatures w14:val="none"/>
                      </w:rPr>
                    </m:ctrlPr>
                  </m:sSubPr>
                  <m:e>
                    <m:r>
                      <w:rPr>
                        <w:rFonts w:ascii="Cambria Math" w:eastAsiaTheme="minorEastAsia" w:hAnsi="Cambria Math" w:cstheme="minorHAnsi"/>
                        <w:kern w:val="0"/>
                        <w14:ligatures w14:val="none"/>
                      </w:rPr>
                      <m:t>L</m:t>
                    </m:r>
                  </m:e>
                  <m:sub>
                    <m:r>
                      <w:rPr>
                        <w:rFonts w:ascii="Cambria Math" w:eastAsiaTheme="minorEastAsia" w:hAnsi="Cambria Math" w:cstheme="minorHAnsi"/>
                        <w:kern w:val="0"/>
                        <w14:ligatures w14:val="none"/>
                      </w:rPr>
                      <m:t>m</m:t>
                    </m:r>
                  </m:sub>
                </m:sSub>
              </m:e>
              <m:sub>
                <m:r>
                  <w:rPr>
                    <w:rFonts w:ascii="Cambria Math" w:eastAsiaTheme="minorEastAsia" w:hAnsi="Cambria Math" w:cstheme="minorHAnsi"/>
                    <w:kern w:val="0"/>
                    <w14:ligatures w14:val="none"/>
                  </w:rPr>
                  <m:t>parental</m:t>
                </m:r>
              </m:sub>
            </m:sSub>
          </m:e>
        </m:d>
      </m:oMath>
      <w:r w:rsidR="00D65387">
        <w:rPr>
          <w:rFonts w:eastAsiaTheme="minorEastAsia" w:cstheme="minorHAnsi"/>
          <w:kern w:val="0"/>
          <w14:ligatures w14:val="none"/>
        </w:rPr>
        <w:t>)</w:t>
      </w:r>
      <w:r>
        <w:rPr>
          <w:rFonts w:eastAsiaTheme="minorEastAsia" w:cstheme="minorHAnsi"/>
          <w:kern w:val="0"/>
          <w14:ligatures w14:val="none"/>
        </w:rPr>
        <w:t xml:space="preserve">. </w:t>
      </w:r>
      <w:r w:rsidR="00D65387">
        <w:rPr>
          <w:rFonts w:eastAsiaTheme="minorEastAsia" w:cstheme="minorHAnsi"/>
          <w:kern w:val="0"/>
          <w14:ligatures w14:val="none"/>
        </w:rPr>
        <w:t xml:space="preserve">McManus </w:t>
      </w:r>
      <w:r>
        <w:rPr>
          <w:rFonts w:eastAsiaTheme="minorEastAsia" w:cstheme="minorHAnsi"/>
          <w:kern w:val="0"/>
          <w14:ligatures w14:val="none"/>
        </w:rPr>
        <w:t>measur</w:t>
      </w:r>
      <w:r w:rsidR="00D65387">
        <w:rPr>
          <w:rFonts w:eastAsiaTheme="minorEastAsia" w:cstheme="minorHAnsi"/>
          <w:kern w:val="0"/>
          <w14:ligatures w14:val="none"/>
        </w:rPr>
        <w:t xml:space="preserve">ed rate of </w:t>
      </w:r>
      <m:oMath>
        <m:r>
          <w:rPr>
            <w:rFonts w:ascii="Cambria Math" w:eastAsiaTheme="minorEastAsia" w:hAnsi="Cambria Math" w:cstheme="minorHAnsi"/>
            <w:kern w:val="0"/>
            <w14:ligatures w14:val="none"/>
          </w:rPr>
          <m:t>10.4%</m:t>
        </m:r>
      </m:oMath>
      <w:r>
        <w:rPr>
          <w:rFonts w:eastAsiaTheme="minorEastAsia" w:cstheme="minorHAnsi"/>
          <w:kern w:val="0"/>
          <w14:ligatures w14:val="none"/>
        </w:rPr>
        <w:t>, while our calculation</w:t>
      </w:r>
      <w:r w:rsidR="00D65387">
        <w:rPr>
          <w:rFonts w:eastAsiaTheme="minorEastAsia" w:cstheme="minorHAnsi"/>
          <w:kern w:val="0"/>
          <w14:ligatures w14:val="none"/>
        </w:rPr>
        <w:t xml:space="preserve"> </w:t>
      </w:r>
      <w:r>
        <w:rPr>
          <w:rFonts w:eastAsiaTheme="minorEastAsia" w:cstheme="minorHAnsi"/>
          <w:kern w:val="0"/>
          <w14:ligatures w14:val="none"/>
        </w:rPr>
        <w:t>yielde</w:t>
      </w:r>
      <w:r w:rsidR="00D65387">
        <w:rPr>
          <w:rFonts w:eastAsiaTheme="minorEastAsia" w:cstheme="minorHAnsi"/>
          <w:kern w:val="0"/>
          <w14:ligatures w14:val="none"/>
        </w:rPr>
        <w:t xml:space="preserve">d a rate of </w:t>
      </w:r>
      <m:oMath>
        <m:r>
          <w:rPr>
            <w:rFonts w:ascii="Cambria Math" w:eastAsiaTheme="minorEastAsia" w:hAnsi="Cambria Math" w:cstheme="minorHAnsi"/>
            <w:kern w:val="0"/>
            <w14:ligatures w14:val="none"/>
          </w:rPr>
          <m:t>6.66%</m:t>
        </m:r>
      </m:oMath>
      <w:r w:rsidR="00D65387">
        <w:rPr>
          <w:rFonts w:eastAsiaTheme="minorEastAsia" w:cstheme="minorHAnsi"/>
          <w:kern w:val="0"/>
          <w14:ligatures w14:val="none"/>
        </w:rPr>
        <w:t xml:space="preserve">. </w:t>
      </w:r>
      <w:r>
        <w:rPr>
          <w:rFonts w:eastAsiaTheme="minorEastAsia" w:cstheme="minorHAnsi"/>
          <w:kern w:val="0"/>
          <w14:ligatures w14:val="none"/>
        </w:rPr>
        <w:t>To validate this, we repeated</w:t>
      </w:r>
      <w:r w:rsidR="00D65387">
        <w:rPr>
          <w:rFonts w:eastAsiaTheme="minorEastAsia" w:cstheme="minorHAnsi"/>
          <w:kern w:val="0"/>
          <w14:ligatures w14:val="none"/>
        </w:rPr>
        <w:t xml:space="preserve"> the MLE process using McManus measured rate for this dataset</w:t>
      </w:r>
      <w:r>
        <w:rPr>
          <w:rFonts w:eastAsiaTheme="minorEastAsia" w:cstheme="minorHAnsi"/>
          <w:kern w:val="0"/>
          <w14:ligatures w14:val="none"/>
        </w:rPr>
        <w:t>,</w:t>
      </w:r>
      <w:r w:rsidR="00D65387">
        <w:rPr>
          <w:rFonts w:eastAsiaTheme="minorEastAsia" w:cstheme="minorHAnsi"/>
          <w:kern w:val="0"/>
          <w14:ligatures w14:val="none"/>
        </w:rPr>
        <w:t xml:space="preserve"> </w:t>
      </w:r>
      <w:r>
        <w:rPr>
          <w:rFonts w:eastAsiaTheme="minorEastAsia" w:cstheme="minorHAnsi"/>
          <w:kern w:val="0"/>
          <w14:ligatures w14:val="none"/>
        </w:rPr>
        <w:t>resulting</w:t>
      </w:r>
      <w:r w:rsidR="00910011">
        <w:rPr>
          <w:rFonts w:eastAsiaTheme="minorEastAsia" w:cstheme="minorHAnsi"/>
          <w:kern w:val="0"/>
          <w14:ligatures w14:val="none"/>
        </w:rPr>
        <w:t xml:space="preserve"> </w:t>
      </w:r>
      <w:r>
        <w:rPr>
          <w:rFonts w:eastAsiaTheme="minorEastAsia" w:cstheme="minorHAnsi"/>
          <w:kern w:val="0"/>
          <w14:ligatures w14:val="none"/>
        </w:rPr>
        <w:t xml:space="preserve">in </w:t>
      </w:r>
      <w:r w:rsidR="00910011">
        <w:rPr>
          <w:rFonts w:eastAsiaTheme="minorEastAsia" w:cstheme="minorHAnsi"/>
          <w:kern w:val="0"/>
          <w14:ligatures w14:val="none"/>
        </w:rPr>
        <w:t xml:space="preserve">maximum likelihood of </w:t>
      </w:r>
      <m:oMath>
        <m:r>
          <w:rPr>
            <w:rFonts w:ascii="Cambria Math" w:eastAsiaTheme="minorEastAsia" w:hAnsi="Cambria Math" w:cstheme="minorHAnsi"/>
            <w:kern w:val="0"/>
            <w14:ligatures w14:val="none"/>
          </w:rPr>
          <m:t>-11445.233</m:t>
        </m:r>
      </m:oMath>
      <w:r w:rsidR="00910011">
        <w:rPr>
          <w:rFonts w:eastAsiaTheme="minorEastAsia" w:cstheme="minorHAnsi"/>
          <w:kern w:val="0"/>
          <w14:ligatures w14:val="none"/>
        </w:rPr>
        <w:t xml:space="preserve"> for the pair of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i/>
                <w:kern w:val="0"/>
                <w14:ligatures w14:val="none"/>
              </w:rPr>
            </m:ctrlPr>
          </m:dPr>
          <m:e>
            <m:sSub>
              <m:sSubPr>
                <m:ctrlPr>
                  <w:rPr>
                    <w:rFonts w:ascii="Cambria Math" w:eastAsiaTheme="minorEastAsia" w:hAnsi="Cambria Math" w:cstheme="minorHAnsi"/>
                    <w:i/>
                    <w:kern w:val="0"/>
                    <w14:ligatures w14:val="none"/>
                  </w:rPr>
                </m:ctrlPr>
              </m:sSubPr>
              <m:e>
                <m:r>
                  <w:rPr>
                    <w:rFonts w:ascii="Cambria Math" w:eastAsiaTheme="minorEastAsia" w:hAnsi="Cambria Math" w:cstheme="minorHAnsi"/>
                    <w:kern w:val="0"/>
                    <w14:ligatures w14:val="none"/>
                  </w:rPr>
                  <m:t>L</m:t>
                </m:r>
              </m:e>
              <m:sub>
                <m:r>
                  <w:rPr>
                    <w:rFonts w:ascii="Cambria Math" w:eastAsiaTheme="minorEastAsia" w:hAnsi="Cambria Math" w:cstheme="minorHAnsi"/>
                    <w:kern w:val="0"/>
                    <w14:ligatures w14:val="none"/>
                  </w:rPr>
                  <m:t>t</m:t>
                </m:r>
              </m:sub>
            </m:sSub>
          </m:e>
        </m:d>
        <m:r>
          <w:rPr>
            <w:rFonts w:ascii="Cambria Math" w:eastAsiaTheme="minorEastAsia" w:hAnsi="Cambria Math" w:cstheme="minorHAnsi"/>
            <w:kern w:val="0"/>
            <w14:ligatures w14:val="none"/>
          </w:rPr>
          <m:t>= 0.077</m:t>
        </m:r>
      </m:oMath>
      <w:r w:rsidR="00910011">
        <w:rPr>
          <w:rFonts w:eastAsiaTheme="minorEastAsia" w:cstheme="minorHAnsi"/>
          <w:kern w:val="0"/>
          <w14:ligatures w14:val="none"/>
        </w:rPr>
        <w:t xml:space="preserve"> and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i/>
                <w:kern w:val="0"/>
                <w14:ligatures w14:val="none"/>
              </w:rPr>
            </m:ctrlPr>
          </m:dPr>
          <m:e>
            <m:r>
              <w:rPr>
                <w:rFonts w:ascii="Cambria Math" w:eastAsiaTheme="minorEastAsia" w:hAnsi="Cambria Math" w:cstheme="minorHAnsi"/>
                <w:kern w:val="0"/>
                <w14:ligatures w14:val="none"/>
              </w:rPr>
              <m:t>L</m:t>
            </m:r>
          </m:e>
          <m:e>
            <m:r>
              <w:rPr>
                <w:rFonts w:ascii="Cambria Math" w:eastAsiaTheme="minorEastAsia" w:hAnsi="Cambria Math" w:cstheme="minorHAnsi"/>
                <w:kern w:val="0"/>
                <w14:ligatures w14:val="none"/>
              </w:rPr>
              <m:t>DC</m:t>
            </m:r>
          </m:e>
        </m:d>
        <m:r>
          <w:rPr>
            <w:rFonts w:ascii="Cambria Math" w:eastAsiaTheme="minorEastAsia" w:hAnsi="Cambria Math" w:cstheme="minorHAnsi"/>
            <w:kern w:val="0"/>
            <w14:ligatures w14:val="none"/>
          </w:rPr>
          <m:t>= 0.2693</m:t>
        </m:r>
      </m:oMath>
      <w:r w:rsidR="00910011">
        <w:rPr>
          <w:rFonts w:eastAsiaTheme="minorEastAsia" w:cstheme="minorHAnsi"/>
          <w:kern w:val="0"/>
          <w14:ligatures w14:val="none"/>
        </w:rPr>
        <w:t xml:space="preserve">. </w:t>
      </w:r>
      <w:r>
        <w:rPr>
          <w:rFonts w:eastAsiaTheme="minorEastAsia" w:cstheme="minorHAnsi"/>
          <w:kern w:val="0"/>
          <w14:ligatures w14:val="none"/>
        </w:rPr>
        <w:t>These</w:t>
      </w:r>
      <w:r w:rsidR="00910011">
        <w:rPr>
          <w:rFonts w:eastAsiaTheme="minorEastAsia" w:cstheme="minorHAnsi"/>
          <w:kern w:val="0"/>
          <w14:ligatures w14:val="none"/>
        </w:rPr>
        <w:t xml:space="preserve"> </w:t>
      </w:r>
      <w:r w:rsidR="001101CF">
        <w:rPr>
          <w:rFonts w:eastAsiaTheme="minorEastAsia" w:cstheme="minorHAnsi"/>
          <w:kern w:val="0"/>
          <w14:ligatures w14:val="none"/>
        </w:rPr>
        <w:t>outcome</w:t>
      </w:r>
      <w:r w:rsidR="00910011">
        <w:rPr>
          <w:rFonts w:eastAsiaTheme="minorEastAsia" w:cstheme="minorHAnsi"/>
          <w:kern w:val="0"/>
          <w14:ligatures w14:val="none"/>
        </w:rPr>
        <w:t>s closely align with th</w:t>
      </w:r>
      <w:r w:rsidR="001101CF">
        <w:rPr>
          <w:rFonts w:eastAsiaTheme="minorEastAsia" w:cstheme="minorHAnsi"/>
          <w:kern w:val="0"/>
          <w14:ligatures w14:val="none"/>
        </w:rPr>
        <w:t>ose</w:t>
      </w:r>
      <w:r w:rsidR="00910011">
        <w:rPr>
          <w:rFonts w:eastAsiaTheme="minorEastAsia" w:cstheme="minorHAnsi"/>
          <w:kern w:val="0"/>
          <w14:ligatures w14:val="none"/>
        </w:rPr>
        <w:t xml:space="preserve"> reported in McManus (1985)</w:t>
      </w:r>
      <w:r w:rsidR="001101CF">
        <w:rPr>
          <w:rFonts w:eastAsiaTheme="minorEastAsia" w:cstheme="minorHAnsi"/>
          <w:kern w:val="0"/>
          <w14:ligatures w14:val="none"/>
        </w:rPr>
        <w:t>.</w:t>
      </w:r>
      <w:r w:rsidR="00910011">
        <w:rPr>
          <w:rFonts w:eastAsiaTheme="minorEastAsia" w:cstheme="minorHAnsi"/>
          <w:kern w:val="0"/>
          <w14:ligatures w14:val="none"/>
        </w:rPr>
        <w:t xml:space="preserve"> </w:t>
      </w:r>
      <w:r w:rsidR="001101CF">
        <w:rPr>
          <w:rFonts w:eastAsiaTheme="minorEastAsia" w:cstheme="minorHAnsi"/>
          <w:kern w:val="0"/>
          <w14:ligatures w14:val="none"/>
        </w:rPr>
        <w:t>T</w:t>
      </w:r>
      <w:r w:rsidR="00910011">
        <w:rPr>
          <w:rFonts w:eastAsiaTheme="minorEastAsia" w:cstheme="minorHAnsi"/>
          <w:kern w:val="0"/>
          <w14:ligatures w14:val="none"/>
        </w:rPr>
        <w:t>herefore</w:t>
      </w:r>
      <w:r w:rsidR="001101CF">
        <w:rPr>
          <w:rFonts w:eastAsiaTheme="minorEastAsia" w:cstheme="minorHAnsi"/>
          <w:kern w:val="0"/>
          <w14:ligatures w14:val="none"/>
        </w:rPr>
        <w:t>,</w:t>
      </w:r>
      <w:r w:rsidR="00910011">
        <w:rPr>
          <w:rFonts w:eastAsiaTheme="minorEastAsia" w:cstheme="minorHAnsi"/>
          <w:kern w:val="0"/>
          <w14:ligatures w14:val="none"/>
        </w:rPr>
        <w:t xml:space="preserve"> we can </w:t>
      </w:r>
      <w:r w:rsidR="001101CF">
        <w:rPr>
          <w:rFonts w:eastAsiaTheme="minorEastAsia" w:cstheme="minorHAnsi"/>
          <w:kern w:val="0"/>
          <w14:ligatures w14:val="none"/>
        </w:rPr>
        <w:t xml:space="preserve">confidently </w:t>
      </w:r>
      <w:r w:rsidR="00910011">
        <w:rPr>
          <w:rFonts w:eastAsiaTheme="minorEastAsia" w:cstheme="minorHAnsi"/>
          <w:kern w:val="0"/>
          <w14:ligatures w14:val="none"/>
        </w:rPr>
        <w:t>declare that we succeeded in estimating the model parameters</w:t>
      </w:r>
      <w:r w:rsidR="001101CF">
        <w:rPr>
          <w:rFonts w:eastAsiaTheme="minorEastAsia" w:cstheme="minorHAnsi"/>
          <w:kern w:val="0"/>
          <w14:ligatures w14:val="none"/>
        </w:rPr>
        <w:t>,</w:t>
      </w:r>
      <w:r w:rsidR="00910011">
        <w:rPr>
          <w:rFonts w:eastAsiaTheme="minorEastAsia" w:cstheme="minorHAnsi"/>
          <w:kern w:val="0"/>
          <w14:ligatures w14:val="none"/>
        </w:rPr>
        <w:t xml:space="preserve"> and the differences ar</w:t>
      </w:r>
      <w:r w:rsidR="001101CF">
        <w:rPr>
          <w:rFonts w:eastAsiaTheme="minorEastAsia" w:cstheme="minorHAnsi"/>
          <w:kern w:val="0"/>
          <w14:ligatures w14:val="none"/>
        </w:rPr>
        <w:t>ise</w:t>
      </w:r>
      <w:r w:rsidR="00910011">
        <w:rPr>
          <w:rFonts w:eastAsiaTheme="minorEastAsia" w:cstheme="minorHAnsi"/>
          <w:kern w:val="0"/>
          <w14:ligatures w14:val="none"/>
        </w:rPr>
        <w:t xml:space="preserve"> </w:t>
      </w:r>
      <w:r w:rsidR="001101CF">
        <w:rPr>
          <w:rFonts w:eastAsiaTheme="minorEastAsia" w:cstheme="minorHAnsi"/>
          <w:kern w:val="0"/>
          <w14:ligatures w14:val="none"/>
        </w:rPr>
        <w:t xml:space="preserve">from </w:t>
      </w:r>
      <w:r w:rsidR="00910011">
        <w:rPr>
          <w:rFonts w:eastAsiaTheme="minorEastAsia" w:cstheme="minorHAnsi"/>
          <w:kern w:val="0"/>
          <w14:ligatures w14:val="none"/>
        </w:rPr>
        <w:t>the miscalculation of the rate in McManus (1985) and difference</w:t>
      </w:r>
      <w:r w:rsidR="001101CF">
        <w:rPr>
          <w:rFonts w:eastAsiaTheme="minorEastAsia" w:cstheme="minorHAnsi"/>
          <w:kern w:val="0"/>
          <w14:ligatures w14:val="none"/>
        </w:rPr>
        <w:t>s</w:t>
      </w:r>
      <w:r w:rsidR="00910011">
        <w:rPr>
          <w:rFonts w:eastAsiaTheme="minorEastAsia" w:cstheme="minorHAnsi"/>
          <w:kern w:val="0"/>
          <w14:ligatures w14:val="none"/>
        </w:rPr>
        <w:t xml:space="preserve"> </w:t>
      </w:r>
      <w:r w:rsidR="001101CF">
        <w:rPr>
          <w:rFonts w:eastAsiaTheme="minorEastAsia" w:cstheme="minorHAnsi"/>
          <w:kern w:val="0"/>
          <w14:ligatures w14:val="none"/>
        </w:rPr>
        <w:t>in</w:t>
      </w:r>
      <w:r w:rsidR="00910011">
        <w:rPr>
          <w:rFonts w:eastAsiaTheme="minorEastAsia" w:cstheme="minorHAnsi"/>
          <w:kern w:val="0"/>
          <w14:ligatures w14:val="none"/>
        </w:rPr>
        <w:t xml:space="preserve"> numeric precision.  </w:t>
      </w:r>
      <w:r w:rsidR="00D65387">
        <w:rPr>
          <w:rFonts w:eastAsiaTheme="minorEastAsia" w:cstheme="minorHAnsi"/>
          <w:kern w:val="0"/>
          <w14:ligatures w14:val="none"/>
        </w:rPr>
        <w:t xml:space="preserve">  </w:t>
      </w:r>
    </w:p>
    <w:p w14:paraId="623DDFF7" w14:textId="77777777" w:rsidR="00940701" w:rsidRDefault="001101CF" w:rsidP="00940701">
      <w:pPr>
        <w:bidi w:val="0"/>
        <w:spacing w:line="259" w:lineRule="auto"/>
        <w:rPr>
          <w:rFonts w:eastAsiaTheme="minorEastAsia" w:cstheme="minorHAnsi"/>
          <w:kern w:val="0"/>
          <w14:ligatures w14:val="none"/>
        </w:rPr>
      </w:pPr>
      <w:r>
        <w:rPr>
          <w:rFonts w:cstheme="minorHAnsi"/>
          <w:kern w:val="0"/>
          <w14:ligatures w14:val="none"/>
        </w:rPr>
        <w:br w:type="page"/>
      </w:r>
      <w:r w:rsidR="00940701" w:rsidRPr="00940701">
        <w:rPr>
          <w:rFonts w:cstheme="minorHAnsi"/>
          <w:kern w:val="0"/>
          <w14:ligatures w14:val="none"/>
        </w:rPr>
        <w:lastRenderedPageBreak/>
        <w:t>In our comparison of the test statistic, we noticed major differences in only 3 out of the 29 datasets when comparing our calculations to those reported by McManus. One of these instances relates to the observations of triplets from Chaurasia and Goswami, which we previously discussed as the cause of the difference.</w:t>
      </w:r>
    </w:p>
    <w:p w14:paraId="5ECAB1C9" w14:textId="77777777" w:rsidR="00940701" w:rsidRDefault="00940701" w:rsidP="00487AE1">
      <w:pPr>
        <w:bidi w:val="0"/>
        <w:spacing w:line="259" w:lineRule="auto"/>
        <w:rPr>
          <w:rFonts w:cstheme="minorHAnsi"/>
          <w:kern w:val="0"/>
          <w14:ligatures w14:val="none"/>
        </w:rPr>
      </w:pPr>
      <w:r w:rsidRPr="00940701">
        <w:rPr>
          <w:rFonts w:eastAsiaTheme="minorEastAsia" w:cstheme="minorHAnsi"/>
          <w:kern w:val="0"/>
          <w14:ligatures w14:val="none"/>
        </w:rPr>
        <w:t>For the remaining two datasets, we repeated the process using the 'fitted values' reported in McManus (1985) to compute the expected likelihood. Interestingly, for both datasets, the expected likelihood closely resembled our results. Hence, it appears that a miscalculation of the 'perfect fit' occurred for these datasets.</w:t>
      </w:r>
    </w:p>
    <w:p w14:paraId="2B458B95" w14:textId="47CE4820" w:rsidR="00487AE1" w:rsidRDefault="00940701" w:rsidP="003B4947">
      <w:pPr>
        <w:bidi w:val="0"/>
        <w:spacing w:line="259" w:lineRule="auto"/>
        <w:rPr>
          <w:rFonts w:cstheme="minorHAnsi"/>
          <w:kern w:val="0"/>
          <w14:ligatures w14:val="none"/>
        </w:rPr>
      </w:pPr>
      <w:r w:rsidRPr="00940701">
        <w:rPr>
          <w:rFonts w:cstheme="minorHAnsi"/>
          <w:kern w:val="0"/>
          <w14:ligatures w14:val="none"/>
        </w:rPr>
        <w:t xml:space="preserve">Assuming this to be the cause for the discrepancies, we determined that the test statistics reported in McManus should have been </w:t>
      </w:r>
      <m:oMath>
        <m:sSubSup>
          <m:sSubSupPr>
            <m:ctrlPr>
              <w:rPr>
                <w:rFonts w:ascii="Cambria Math" w:hAnsi="Cambria Math" w:cstheme="minorHAnsi"/>
                <w:i/>
                <w:kern w:val="0"/>
                <w14:ligatures w14:val="none"/>
              </w:rPr>
            </m:ctrlPr>
          </m:sSubSupPr>
          <m:e>
            <m:r>
              <w:rPr>
                <w:rFonts w:ascii="Cambria Math" w:hAnsi="Cambria Math" w:cstheme="minorHAnsi"/>
                <w:kern w:val="0"/>
                <w14:ligatures w14:val="none"/>
              </w:rPr>
              <m:t>χ</m:t>
            </m:r>
          </m:e>
          <m:sub>
            <m:r>
              <w:rPr>
                <w:rFonts w:ascii="Cambria Math" w:hAnsi="Cambria Math" w:cstheme="minorHAnsi"/>
                <w:kern w:val="0"/>
                <w14:ligatures w14:val="none"/>
              </w:rPr>
              <m:t>1</m:t>
            </m:r>
          </m:sub>
          <m:sup>
            <m:r>
              <w:rPr>
                <w:rFonts w:ascii="Cambria Math" w:hAnsi="Cambria Math" w:cstheme="minorHAnsi"/>
                <w:kern w:val="0"/>
                <w14:ligatures w14:val="none"/>
              </w:rPr>
              <m:t>2</m:t>
            </m:r>
          </m:sup>
        </m:sSubSup>
        <m:r>
          <w:rPr>
            <w:rFonts w:ascii="Cambria Math" w:hAnsi="Cambria Math" w:cstheme="minorHAnsi"/>
            <w:kern w:val="0"/>
            <w14:ligatures w14:val="none"/>
          </w:rPr>
          <m:t>=4.333</m:t>
        </m:r>
      </m:oMath>
      <w:r w:rsidR="00DB5DF7">
        <w:rPr>
          <w:rFonts w:eastAsiaTheme="minorEastAsia" w:cstheme="minorHAnsi"/>
          <w:kern w:val="0"/>
          <w14:ligatures w14:val="none"/>
        </w:rPr>
        <w:t xml:space="preserve"> </w:t>
      </w:r>
      <w:r w:rsidRPr="00940701">
        <w:rPr>
          <w:rFonts w:eastAsiaTheme="minorEastAsia" w:cstheme="minorHAnsi"/>
          <w:kern w:val="0"/>
          <w14:ligatures w14:val="none"/>
        </w:rPr>
        <w:t>for the Merrell dataset and</w:t>
      </w:r>
      <w:r>
        <w:rPr>
          <w:rFonts w:eastAsiaTheme="minorEastAsia" w:cstheme="minorHAnsi"/>
          <w:kern w:val="0"/>
          <w14:ligatures w14:val="none"/>
        </w:rPr>
        <w:t xml:space="preserve"> </w:t>
      </w:r>
      <m:oMath>
        <m:sSubSup>
          <m:sSubSupPr>
            <m:ctrlPr>
              <w:rPr>
                <w:rFonts w:ascii="Cambria Math" w:hAnsi="Cambria Math" w:cstheme="minorHAnsi"/>
                <w:i/>
                <w:kern w:val="0"/>
                <w14:ligatures w14:val="none"/>
              </w:rPr>
            </m:ctrlPr>
          </m:sSubSupPr>
          <m:e>
            <m:r>
              <w:rPr>
                <w:rFonts w:ascii="Cambria Math" w:hAnsi="Cambria Math" w:cstheme="minorHAnsi"/>
                <w:kern w:val="0"/>
                <w14:ligatures w14:val="none"/>
              </w:rPr>
              <m:t>χ</m:t>
            </m:r>
          </m:e>
          <m:sub>
            <m:r>
              <w:rPr>
                <w:rFonts w:ascii="Cambria Math" w:hAnsi="Cambria Math" w:cstheme="minorHAnsi"/>
                <w:kern w:val="0"/>
                <w14:ligatures w14:val="none"/>
              </w:rPr>
              <m:t>28</m:t>
            </m:r>
          </m:sub>
          <m:sup>
            <m:r>
              <w:rPr>
                <w:rFonts w:ascii="Cambria Math" w:hAnsi="Cambria Math" w:cstheme="minorHAnsi"/>
                <w:kern w:val="0"/>
                <w14:ligatures w14:val="none"/>
              </w:rPr>
              <m:t>2</m:t>
            </m:r>
          </m:sup>
        </m:sSubSup>
        <m:r>
          <w:rPr>
            <w:rFonts w:ascii="Cambria Math" w:hAnsi="Cambria Math" w:cstheme="minorHAnsi"/>
            <w:kern w:val="0"/>
            <w14:ligatures w14:val="none"/>
          </w:rPr>
          <m:t>=47.579</m:t>
        </m:r>
      </m:oMath>
      <w:r>
        <w:rPr>
          <w:rFonts w:eastAsiaTheme="minorEastAsia" w:cstheme="minorHAnsi"/>
          <w:kern w:val="0"/>
          <w14:ligatures w14:val="none"/>
        </w:rPr>
        <w:t xml:space="preserve"> for ICM2 maternal</w:t>
      </w:r>
      <w:r w:rsidR="00DB5DF7">
        <w:rPr>
          <w:rFonts w:eastAsiaTheme="minorEastAsia" w:cstheme="minorHAnsi"/>
          <w:kern w:val="0"/>
          <w14:ligatures w14:val="none"/>
        </w:rPr>
        <w:t xml:space="preserve">. </w:t>
      </w:r>
      <w:r w:rsidRPr="00940701">
        <w:rPr>
          <w:rFonts w:eastAsiaTheme="minorEastAsia" w:cstheme="minorHAnsi"/>
          <w:kern w:val="0"/>
          <w14:ligatures w14:val="none"/>
        </w:rPr>
        <w:t>These differences from McManus (1985) also suggest that the 'perfect fit' values that should have been reported by McManus were</w:t>
      </w:r>
      <w:r w:rsidR="00DB5DF7">
        <w:rPr>
          <w:rFonts w:cstheme="minorHAnsi"/>
          <w:kern w:val="0"/>
          <w14:ligatures w14:val="none"/>
        </w:rPr>
        <w:t xml:space="preserve"> </w:t>
      </w:r>
      <m:oMath>
        <m:r>
          <w:rPr>
            <w:rFonts w:ascii="Cambria Math" w:hAnsi="Cambria Math" w:cstheme="minorHAnsi"/>
            <w:kern w:val="0"/>
            <w14:ligatures w14:val="none"/>
          </w:rPr>
          <m:t>-11324.553</m:t>
        </m:r>
      </m:oMath>
      <w:r w:rsidRPr="00940701">
        <w:rPr>
          <w:rFonts w:cstheme="minorHAnsi"/>
          <w:kern w:val="0"/>
          <w14:ligatures w14:val="none"/>
        </w:rPr>
        <w:t xml:space="preserve"> </w:t>
      </w:r>
      <w:r>
        <w:rPr>
          <w:rFonts w:cstheme="minorHAnsi"/>
          <w:kern w:val="0"/>
          <w14:ligatures w14:val="none"/>
        </w:rPr>
        <w:t xml:space="preserve">for Model A and </w:t>
      </w:r>
      <m:oMath>
        <m:r>
          <w:rPr>
            <w:rFonts w:ascii="Cambria Math" w:hAnsi="Cambria Math" w:cstheme="minorHAnsi"/>
            <w:kern w:val="0"/>
            <w14:ligatures w14:val="none"/>
          </w:rPr>
          <m:t>-9334.316</m:t>
        </m:r>
      </m:oMath>
      <w:r>
        <w:rPr>
          <w:rFonts w:eastAsiaTheme="minorEastAsia" w:cstheme="minorHAnsi"/>
          <w:kern w:val="0"/>
          <w14:ligatures w14:val="none"/>
        </w:rPr>
        <w:t xml:space="preserve"> for Model B. </w:t>
      </w:r>
    </w:p>
    <w:p w14:paraId="7052C7F3" w14:textId="0699A5BD" w:rsidR="00AD33BE" w:rsidRPr="001517FD" w:rsidRDefault="00D961FE" w:rsidP="003B4947">
      <w:pPr>
        <w:bidi w:val="0"/>
        <w:spacing w:line="360" w:lineRule="auto"/>
        <w:jc w:val="both"/>
        <w:rPr>
          <w:rFonts w:cstheme="minorHAnsi"/>
          <w:kern w:val="0"/>
          <w14:ligatures w14:val="none"/>
        </w:rPr>
      </w:pPr>
      <w:r>
        <w:rPr>
          <w:rFonts w:cstheme="minorHAnsi"/>
          <w:kern w:val="0"/>
          <w14:ligatures w14:val="none"/>
        </w:rPr>
        <w:t xml:space="preserve">After </w:t>
      </w:r>
      <w:r w:rsidR="003B4947">
        <w:rPr>
          <w:rFonts w:cstheme="minorHAnsi"/>
          <w:kern w:val="0"/>
          <w14:ligatures w14:val="none"/>
        </w:rPr>
        <w:t>findin</w:t>
      </w:r>
      <w:r w:rsidR="00A7629B">
        <w:rPr>
          <w:rFonts w:cstheme="minorHAnsi"/>
          <w:kern w:val="0"/>
          <w14:ligatures w14:val="none"/>
        </w:rPr>
        <w:t>g</w:t>
      </w:r>
      <w:r>
        <w:rPr>
          <w:rFonts w:cstheme="minorHAnsi"/>
          <w:kern w:val="0"/>
          <w14:ligatures w14:val="none"/>
        </w:rPr>
        <w:t xml:space="preserve"> those discrepancies</w:t>
      </w:r>
      <w:r w:rsidR="00A7629B">
        <w:rPr>
          <w:rFonts w:cstheme="minorHAnsi"/>
          <w:kern w:val="0"/>
          <w14:ligatures w14:val="none"/>
        </w:rPr>
        <w:t xml:space="preserve"> of the 3 datasets</w:t>
      </w:r>
      <w:r>
        <w:rPr>
          <w:rFonts w:cstheme="minorHAnsi"/>
          <w:kern w:val="0"/>
          <w14:ligatures w14:val="none"/>
        </w:rPr>
        <w:t>,</w:t>
      </w:r>
      <w:r w:rsidRPr="001517FD">
        <w:rPr>
          <w:rFonts w:cstheme="minorHAnsi"/>
          <w:kern w:val="0"/>
          <w14:ligatures w14:val="none"/>
        </w:rPr>
        <w:t xml:space="preserve"> </w:t>
      </w:r>
      <w:r w:rsidR="00A7629B" w:rsidRPr="00A7629B">
        <w:rPr>
          <w:rFonts w:cstheme="minorHAnsi"/>
          <w:kern w:val="0"/>
          <w14:ligatures w14:val="none"/>
        </w:rPr>
        <w:t>we were able to extrapolate the anticipated overall fit of the models that should have been reported by McManus, assuming no significant difference between the goodness of fit for the parameters of Model A, Model B, and Model C, as depicted in figure 1.</w:t>
      </w:r>
      <w:r w:rsidR="00173217">
        <w:rPr>
          <w:rFonts w:cstheme="minorHAnsi"/>
          <w:kern w:val="0"/>
          <w14:ligatures w14:val="none"/>
        </w:rPr>
        <w:t xml:space="preserve"> For model A, which </w:t>
      </w:r>
      <w:r w:rsidR="00A7629B">
        <w:rPr>
          <w:rFonts w:cstheme="minorHAnsi"/>
          <w:kern w:val="0"/>
          <w14:ligatures w14:val="none"/>
        </w:rPr>
        <w:t>used the entire</w:t>
      </w:r>
      <w:r w:rsidR="00173217">
        <w:rPr>
          <w:rFonts w:cstheme="minorHAnsi"/>
          <w:kern w:val="0"/>
          <w14:ligatures w14:val="none"/>
        </w:rPr>
        <w:t xml:space="preserve"> data</w:t>
      </w:r>
      <w:r w:rsidR="00A7629B">
        <w:rPr>
          <w:rFonts w:cstheme="minorHAnsi"/>
          <w:kern w:val="0"/>
          <w14:ligatures w14:val="none"/>
        </w:rPr>
        <w:t>,</w:t>
      </w:r>
      <w:r w:rsidR="00173217">
        <w:rPr>
          <w:rFonts w:cstheme="minorHAnsi"/>
          <w:kern w:val="0"/>
          <w14:ligatures w14:val="none"/>
        </w:rPr>
        <w:t xml:space="preserve"> we would have expected the test statistic reported </w:t>
      </w:r>
      <w:r w:rsidR="003B4947">
        <w:rPr>
          <w:rFonts w:cstheme="minorHAnsi"/>
          <w:kern w:val="0"/>
          <w14:ligatures w14:val="none"/>
        </w:rPr>
        <w:t xml:space="preserve">in McManus (1985) </w:t>
      </w:r>
      <w:r w:rsidR="00173217">
        <w:rPr>
          <w:rFonts w:cstheme="minorHAnsi"/>
          <w:kern w:val="0"/>
          <w14:ligatures w14:val="none"/>
        </w:rPr>
        <w:t xml:space="preserve">to be </w:t>
      </w:r>
      <w:r w:rsidR="003B4947">
        <w:rPr>
          <w:rFonts w:cstheme="minorHAnsi"/>
          <w:kern w:val="0"/>
          <w14:ligatures w14:val="none"/>
        </w:rPr>
        <w:t>smaller by 1.781</w:t>
      </w:r>
      <w:r w:rsidR="00A7629B">
        <w:rPr>
          <w:rFonts w:cstheme="minorHAnsi"/>
          <w:kern w:val="0"/>
          <w14:ligatures w14:val="none"/>
        </w:rPr>
        <w:t>.</w:t>
      </w:r>
      <w:r w:rsidR="00173217">
        <w:rPr>
          <w:rFonts w:cstheme="minorHAnsi"/>
          <w:kern w:val="0"/>
          <w14:ligatures w14:val="none"/>
        </w:rPr>
        <w:t xml:space="preserve"> For model B</w:t>
      </w:r>
      <w:r w:rsidR="00A7629B">
        <w:rPr>
          <w:rFonts w:cstheme="minorHAnsi"/>
          <w:kern w:val="0"/>
          <w14:ligatures w14:val="none"/>
        </w:rPr>
        <w:t>,</w:t>
      </w:r>
      <w:r w:rsidR="00173217">
        <w:rPr>
          <w:rFonts w:cstheme="minorHAnsi"/>
          <w:kern w:val="0"/>
          <w14:ligatures w14:val="none"/>
        </w:rPr>
        <w:t xml:space="preserve"> u</w:t>
      </w:r>
      <w:r w:rsidR="00210F62">
        <w:rPr>
          <w:rFonts w:cstheme="minorHAnsi"/>
          <w:kern w:val="0"/>
          <w14:ligatures w14:val="none"/>
        </w:rPr>
        <w:t>tilizing</w:t>
      </w:r>
      <w:r w:rsidR="00173217">
        <w:rPr>
          <w:rFonts w:cstheme="minorHAnsi"/>
          <w:kern w:val="0"/>
          <w14:ligatures w14:val="none"/>
        </w:rPr>
        <w:t xml:space="preserve"> reduced data</w:t>
      </w:r>
      <w:r w:rsidR="00210F62">
        <w:rPr>
          <w:rFonts w:cstheme="minorHAnsi"/>
          <w:kern w:val="0"/>
          <w14:ligatures w14:val="none"/>
        </w:rPr>
        <w:t>,</w:t>
      </w:r>
      <w:r w:rsidR="00173217">
        <w:rPr>
          <w:rFonts w:cstheme="minorHAnsi"/>
          <w:kern w:val="0"/>
          <w14:ligatures w14:val="none"/>
        </w:rPr>
        <w:t xml:space="preserve"> we would have </w:t>
      </w:r>
      <w:r w:rsidR="00210F62">
        <w:rPr>
          <w:rFonts w:cstheme="minorHAnsi"/>
          <w:kern w:val="0"/>
          <w14:ligatures w14:val="none"/>
        </w:rPr>
        <w:t>anticipa</w:t>
      </w:r>
      <w:r w:rsidR="00173217">
        <w:rPr>
          <w:rFonts w:cstheme="minorHAnsi"/>
          <w:kern w:val="0"/>
          <w14:ligatures w14:val="none"/>
        </w:rPr>
        <w:t>ted the</w:t>
      </w:r>
      <w:r w:rsidR="00210F62">
        <w:rPr>
          <w:rFonts w:cstheme="minorHAnsi"/>
          <w:kern w:val="0"/>
          <w14:ligatures w14:val="none"/>
        </w:rPr>
        <w:t xml:space="preserve"> reported</w:t>
      </w:r>
      <w:r w:rsidR="00173217">
        <w:rPr>
          <w:rFonts w:cstheme="minorHAnsi"/>
          <w:kern w:val="0"/>
          <w14:ligatures w14:val="none"/>
        </w:rPr>
        <w:t xml:space="preserve"> test statistic to be </w:t>
      </w:r>
      <w:r w:rsidR="003B4947">
        <w:rPr>
          <w:rFonts w:cstheme="minorHAnsi"/>
          <w:kern w:val="0"/>
          <w14:ligatures w14:val="none"/>
        </w:rPr>
        <w:t>smaller by 2.933 from our calculations</w:t>
      </w:r>
      <w:r w:rsidR="00173217">
        <w:rPr>
          <w:rFonts w:cstheme="minorHAnsi"/>
          <w:kern w:val="0"/>
          <w14:ligatures w14:val="none"/>
        </w:rPr>
        <w:t>.</w:t>
      </w:r>
      <w:r w:rsidR="003B4947">
        <w:rPr>
          <w:rFonts w:cstheme="minorHAnsi"/>
          <w:kern w:val="0"/>
          <w14:ligatures w14:val="none"/>
        </w:rPr>
        <w:t xml:space="preserve"> </w:t>
      </w:r>
      <w:r w:rsidR="00210F62">
        <w:rPr>
          <w:rFonts w:cstheme="minorHAnsi"/>
          <w:kern w:val="0"/>
          <w14:ligatures w14:val="none"/>
        </w:rPr>
        <w:t>Hence</w:t>
      </w:r>
      <w:r w:rsidR="00631284" w:rsidRPr="001517FD">
        <w:rPr>
          <w:rFonts w:cstheme="minorHAnsi"/>
          <w:kern w:val="0"/>
          <w14:ligatures w14:val="none"/>
        </w:rPr>
        <w:t xml:space="preserve">, we can confidently </w:t>
      </w:r>
      <w:r w:rsidR="00210F62">
        <w:rPr>
          <w:rFonts w:cstheme="minorHAnsi"/>
          <w:kern w:val="0"/>
          <w14:ligatures w14:val="none"/>
        </w:rPr>
        <w:t>assert</w:t>
      </w:r>
      <w:r w:rsidR="00631284" w:rsidRPr="001517FD">
        <w:rPr>
          <w:rFonts w:cstheme="minorHAnsi"/>
          <w:kern w:val="0"/>
          <w14:ligatures w14:val="none"/>
        </w:rPr>
        <w:t xml:space="preserve"> that we have successfully replicated the </w:t>
      </w:r>
      <w:commentRangeStart w:id="182"/>
      <w:r w:rsidR="00631284" w:rsidRPr="001517FD">
        <w:rPr>
          <w:rFonts w:cstheme="minorHAnsi"/>
          <w:kern w:val="0"/>
          <w14:ligatures w14:val="none"/>
        </w:rPr>
        <w:t>model</w:t>
      </w:r>
      <w:commentRangeEnd w:id="182"/>
      <w:r w:rsidR="00E33702" w:rsidRPr="001517FD">
        <w:rPr>
          <w:rStyle w:val="CommentReference"/>
          <w:rFonts w:cstheme="minorHAnsi"/>
        </w:rPr>
        <w:commentReference w:id="182"/>
      </w:r>
      <w:r w:rsidR="00631284" w:rsidRPr="001517FD">
        <w:rPr>
          <w:rFonts w:cstheme="minorHAnsi"/>
          <w:kern w:val="0"/>
          <w14:ligatures w14:val="none"/>
        </w:rPr>
        <w:t>.</w:t>
      </w:r>
    </w:p>
    <w:p w14:paraId="026C327E" w14:textId="3853ED95" w:rsidR="00D47EB1" w:rsidRPr="001517FD" w:rsidRDefault="007D1BF1" w:rsidP="00D02DC9">
      <w:pPr>
        <w:bidi w:val="0"/>
        <w:spacing w:line="360" w:lineRule="auto"/>
        <w:jc w:val="both"/>
        <w:rPr>
          <w:rFonts w:cstheme="minorHAnsi"/>
          <w:kern w:val="0"/>
          <w14:ligatures w14:val="none"/>
        </w:rPr>
      </w:pPr>
      <w:r w:rsidRPr="001517FD">
        <w:rPr>
          <w:rFonts w:cstheme="minorHAnsi"/>
          <w:kern w:val="0"/>
          <w14:ligatures w14:val="none"/>
        </w:rPr>
        <w:t xml:space="preserve">In light of the </w:t>
      </w:r>
      <w:commentRangeStart w:id="183"/>
      <w:del w:id="184" w:author="Tomer Oron" w:date="2023-12-21T16:33:00Z">
        <w:r w:rsidRPr="001517FD" w:rsidDel="00210F62">
          <w:rPr>
            <w:rFonts w:cstheme="minorHAnsi"/>
            <w:kern w:val="0"/>
            <w14:ligatures w14:val="none"/>
          </w:rPr>
          <w:delText xml:space="preserve">modifications </w:delText>
        </w:r>
      </w:del>
      <w:commentRangeEnd w:id="183"/>
      <w:ins w:id="185" w:author="Tomer Oron" w:date="2023-12-21T16:33:00Z">
        <w:r w:rsidR="00210F62">
          <w:rPr>
            <w:rFonts w:cstheme="minorHAnsi"/>
            <w:kern w:val="0"/>
            <w14:ligatures w14:val="none"/>
          </w:rPr>
          <w:t>corrections</w:t>
        </w:r>
        <w:r w:rsidR="00210F62" w:rsidRPr="001517FD">
          <w:rPr>
            <w:rFonts w:cstheme="minorHAnsi"/>
            <w:kern w:val="0"/>
            <w14:ligatures w14:val="none"/>
          </w:rPr>
          <w:t xml:space="preserve"> </w:t>
        </w:r>
      </w:ins>
      <w:r w:rsidR="00E33702" w:rsidRPr="001517FD">
        <w:rPr>
          <w:rStyle w:val="CommentReference"/>
          <w:rFonts w:cstheme="minorHAnsi"/>
        </w:rPr>
        <w:commentReference w:id="183"/>
      </w:r>
      <w:r w:rsidRPr="001517FD">
        <w:rPr>
          <w:rFonts w:cstheme="minorHAnsi"/>
          <w:kern w:val="0"/>
          <w14:ligatures w14:val="none"/>
        </w:rPr>
        <w:t xml:space="preserve">we made to McManus' statistical analysis results, two significant questions have arisen. </w:t>
      </w:r>
      <w:r w:rsidR="004362CD" w:rsidRPr="001517FD">
        <w:rPr>
          <w:rFonts w:cstheme="minorHAnsi"/>
          <w:kern w:val="0"/>
          <w14:ligatures w14:val="none"/>
        </w:rPr>
        <w:t>First</w:t>
      </w:r>
      <w:r w:rsidRPr="001517FD">
        <w:rPr>
          <w:rFonts w:cstheme="minorHAnsi"/>
          <w:kern w:val="0"/>
          <w14:ligatures w14:val="none"/>
        </w:rPr>
        <w:t>ly</w:t>
      </w:r>
      <w:r w:rsidR="004362CD" w:rsidRPr="001517FD">
        <w:rPr>
          <w:rFonts w:cstheme="minorHAnsi"/>
          <w:kern w:val="0"/>
          <w14:ligatures w14:val="none"/>
        </w:rPr>
        <w:t>,</w:t>
      </w:r>
      <w:r w:rsidRPr="001517FD">
        <w:rPr>
          <w:rFonts w:cstheme="minorHAnsi"/>
          <w:kern w:val="0"/>
          <w14:ligatures w14:val="none"/>
        </w:rPr>
        <w:t xml:space="preserve"> we need to evaluate</w:t>
      </w:r>
      <w:r w:rsidR="004362CD" w:rsidRPr="001517FD">
        <w:rPr>
          <w:rFonts w:cstheme="minorHAnsi"/>
          <w:kern w:val="0"/>
          <w14:ligatures w14:val="none"/>
        </w:rPr>
        <w:t xml:space="preserve"> whether all the datasets removed in model B should have been </w:t>
      </w:r>
      <w:r w:rsidRPr="001517FD">
        <w:rPr>
          <w:rFonts w:cstheme="minorHAnsi"/>
          <w:kern w:val="0"/>
          <w14:ligatures w14:val="none"/>
        </w:rPr>
        <w:t>excluded</w:t>
      </w:r>
      <w:r w:rsidR="004362CD" w:rsidRPr="001517FD">
        <w:rPr>
          <w:rFonts w:cstheme="minorHAnsi"/>
          <w:kern w:val="0"/>
          <w14:ligatures w14:val="none"/>
        </w:rPr>
        <w:t xml:space="preserve">. </w:t>
      </w:r>
      <w:del w:id="186" w:author="Tomer Oron" w:date="2023-12-17T18:49:00Z">
        <w:r w:rsidR="009517F5" w:rsidRPr="001517FD" w:rsidDel="00D25586">
          <w:rPr>
            <w:rFonts w:cstheme="minorHAnsi"/>
            <w:kern w:val="0"/>
            <w14:ligatures w14:val="none"/>
          </w:rPr>
          <w:delText>I</w:delText>
        </w:r>
        <w:r w:rsidR="0039438B" w:rsidRPr="001517FD" w:rsidDel="00D25586">
          <w:rPr>
            <w:rFonts w:cstheme="minorHAnsi"/>
            <w:kern w:val="0"/>
            <w14:ligatures w14:val="none"/>
          </w:rPr>
          <w:delText xml:space="preserve">t is essential to reevaluate whether all the datasets that were removed should have </w:delText>
        </w:r>
        <w:r w:rsidRPr="001517FD" w:rsidDel="00D25586">
          <w:rPr>
            <w:rFonts w:cstheme="minorHAnsi"/>
            <w:kern w:val="0"/>
            <w14:ligatures w14:val="none"/>
          </w:rPr>
          <w:delText>been excluded</w:delText>
        </w:r>
        <w:r w:rsidR="0039438B" w:rsidRPr="001517FD" w:rsidDel="00D25586">
          <w:rPr>
            <w:rFonts w:cstheme="minorHAnsi"/>
            <w:kern w:val="0"/>
            <w14:ligatures w14:val="none"/>
          </w:rPr>
          <w:delText xml:space="preserve">. </w:delText>
        </w:r>
      </w:del>
      <w:r w:rsidR="0039438B" w:rsidRPr="001517FD">
        <w:rPr>
          <w:rFonts w:cstheme="minorHAnsi"/>
          <w:kern w:val="0"/>
          <w14:ligatures w14:val="none"/>
        </w:rPr>
        <w:t xml:space="preserve">While we acknowledge that removing outlier datasets is a valid method to reassess the model's fitness, we strongly disagree with the decision to remove the dataset of </w:t>
      </w:r>
      <w:r w:rsidR="00E11066" w:rsidRPr="001517FD">
        <w:rPr>
          <w:rFonts w:eastAsiaTheme="minorEastAsia" w:cstheme="minorHAnsi"/>
          <w:kern w:val="0"/>
          <w14:ligatures w14:val="none"/>
        </w:rPr>
        <w:t xml:space="preserve">Chaurasia &amp; </w:t>
      </w:r>
      <w:r w:rsidR="00CB5E0A" w:rsidRPr="001517FD">
        <w:rPr>
          <w:rFonts w:eastAsiaTheme="minorEastAsia" w:cstheme="minorHAnsi"/>
          <w:kern w:val="0"/>
          <w14:ligatures w14:val="none"/>
        </w:rPr>
        <w:t>Goswa</w:t>
      </w:r>
      <w:r w:rsidR="00CB5E0A">
        <w:rPr>
          <w:rFonts w:eastAsiaTheme="minorEastAsia" w:cstheme="minorHAnsi"/>
          <w:kern w:val="0"/>
          <w14:ligatures w14:val="none"/>
        </w:rPr>
        <w:t>m</w:t>
      </w:r>
      <w:r w:rsidR="00CB5E0A" w:rsidRPr="001517FD">
        <w:rPr>
          <w:rFonts w:eastAsiaTheme="minorEastAsia" w:cstheme="minorHAnsi"/>
          <w:kern w:val="0"/>
          <w14:ligatures w14:val="none"/>
        </w:rPr>
        <w:t>i</w:t>
      </w:r>
      <w:r w:rsidR="0039438B" w:rsidRPr="001517FD">
        <w:rPr>
          <w:rFonts w:cstheme="minorHAnsi"/>
          <w:kern w:val="0"/>
          <w14:ligatures w14:val="none"/>
        </w:rPr>
        <w:t xml:space="preserve">. </w:t>
      </w:r>
      <w:r w:rsidR="00A84B30" w:rsidRPr="001517FD">
        <w:rPr>
          <w:rFonts w:cstheme="minorHAnsi"/>
          <w:kern w:val="0"/>
          <w14:ligatures w14:val="none"/>
        </w:rPr>
        <w:t xml:space="preserve">As </w:t>
      </w:r>
      <w:r w:rsidR="00D91107" w:rsidRPr="001517FD">
        <w:rPr>
          <w:rFonts w:cstheme="minorHAnsi"/>
          <w:kern w:val="0"/>
          <w14:ligatures w14:val="none"/>
        </w:rPr>
        <w:t>demonstrated earlier</w:t>
      </w:r>
      <w:r w:rsidR="00A84B30" w:rsidRPr="001517FD">
        <w:rPr>
          <w:rFonts w:cstheme="minorHAnsi"/>
          <w:kern w:val="0"/>
          <w14:ligatures w14:val="none"/>
        </w:rPr>
        <w:t xml:space="preserve">, this dataset was </w:t>
      </w:r>
      <w:r w:rsidR="0039438B" w:rsidRPr="001517FD">
        <w:rPr>
          <w:rFonts w:cstheme="minorHAnsi"/>
          <w:kern w:val="0"/>
          <w14:ligatures w14:val="none"/>
        </w:rPr>
        <w:t xml:space="preserve">mistakenly </w:t>
      </w:r>
      <w:r w:rsidR="00A84B30" w:rsidRPr="001517FD">
        <w:rPr>
          <w:rFonts w:cstheme="minorHAnsi"/>
          <w:kern w:val="0"/>
          <w14:ligatures w14:val="none"/>
        </w:rPr>
        <w:t xml:space="preserve">classified as </w:t>
      </w:r>
      <w:r w:rsidR="0039438B" w:rsidRPr="001517FD">
        <w:rPr>
          <w:rFonts w:cstheme="minorHAnsi"/>
          <w:kern w:val="0"/>
          <w14:ligatures w14:val="none"/>
        </w:rPr>
        <w:t>an outlier, and our examination of the data revealed</w:t>
      </w:r>
      <w:r w:rsidR="00A84B30" w:rsidRPr="001517FD">
        <w:rPr>
          <w:rFonts w:cstheme="minorHAnsi"/>
          <w:kern w:val="0"/>
          <w14:ligatures w14:val="none"/>
        </w:rPr>
        <w:t xml:space="preserve"> </w:t>
      </w:r>
      <w:r w:rsidR="00D91107" w:rsidRPr="001517FD">
        <w:rPr>
          <w:rFonts w:cstheme="minorHAnsi"/>
          <w:kern w:val="0"/>
          <w14:ligatures w14:val="none"/>
        </w:rPr>
        <w:t>that it aligns with the model.</w:t>
      </w:r>
      <w:r w:rsidR="00A84B30" w:rsidRPr="001517FD">
        <w:rPr>
          <w:rFonts w:cstheme="minorHAnsi"/>
          <w:kern w:val="0"/>
          <w14:ligatures w14:val="none"/>
        </w:rPr>
        <w:t xml:space="preserve"> Thus, </w:t>
      </w:r>
      <w:r w:rsidR="0039438B" w:rsidRPr="001517FD">
        <w:rPr>
          <w:rFonts w:cstheme="minorHAnsi"/>
          <w:kern w:val="0"/>
          <w14:ligatures w14:val="none"/>
        </w:rPr>
        <w:t xml:space="preserve">there is no compelling reason to exclude </w:t>
      </w:r>
      <w:r w:rsidR="00D91107" w:rsidRPr="001517FD">
        <w:rPr>
          <w:rFonts w:cstheme="minorHAnsi"/>
          <w:kern w:val="0"/>
          <w14:ligatures w14:val="none"/>
        </w:rPr>
        <w:t>it</w:t>
      </w:r>
      <w:r w:rsidR="0039438B" w:rsidRPr="001517FD">
        <w:rPr>
          <w:rFonts w:cstheme="minorHAnsi"/>
          <w:kern w:val="0"/>
          <w14:ligatures w14:val="none"/>
        </w:rPr>
        <w:t>.</w:t>
      </w:r>
    </w:p>
    <w:p w14:paraId="0BB47172" w14:textId="71CC388A" w:rsidR="00322CB0" w:rsidRPr="001517FD" w:rsidRDefault="003E6977" w:rsidP="00D02DC9">
      <w:pPr>
        <w:bidi w:val="0"/>
        <w:spacing w:line="360" w:lineRule="auto"/>
        <w:jc w:val="both"/>
        <w:rPr>
          <w:rFonts w:cstheme="minorHAnsi"/>
          <w:kern w:val="0"/>
          <w14:ligatures w14:val="none"/>
        </w:rPr>
      </w:pPr>
      <w:r w:rsidRPr="001517FD">
        <w:rPr>
          <w:rFonts w:cstheme="minorHAnsi"/>
          <w:kern w:val="0"/>
          <w14:ligatures w14:val="none"/>
        </w:rPr>
        <w:t>Furthermore</w:t>
      </w:r>
      <w:r w:rsidR="0039438B" w:rsidRPr="001517FD">
        <w:rPr>
          <w:rFonts w:cstheme="minorHAnsi"/>
          <w:kern w:val="0"/>
          <w14:ligatures w14:val="none"/>
        </w:rPr>
        <w:t xml:space="preserve">, </w:t>
      </w:r>
      <w:r w:rsidR="00D91107" w:rsidRPr="001517FD">
        <w:rPr>
          <w:rFonts w:cstheme="minorHAnsi"/>
          <w:kern w:val="0"/>
          <w14:ligatures w14:val="none"/>
        </w:rPr>
        <w:t xml:space="preserve">we </w:t>
      </w:r>
      <w:r w:rsidRPr="001517FD">
        <w:rPr>
          <w:rFonts w:cstheme="minorHAnsi"/>
          <w:kern w:val="0"/>
          <w14:ligatures w14:val="none"/>
        </w:rPr>
        <w:t>believe that the datasets chosen for removal in</w:t>
      </w:r>
      <w:r w:rsidR="00D91107" w:rsidRPr="001517FD">
        <w:rPr>
          <w:rFonts w:cstheme="minorHAnsi"/>
          <w:kern w:val="0"/>
          <w14:ligatures w14:val="none"/>
        </w:rPr>
        <w:t xml:space="preserve"> our</w:t>
      </w:r>
      <w:r w:rsidRPr="001517FD">
        <w:rPr>
          <w:rFonts w:cstheme="minorHAnsi"/>
          <w:kern w:val="0"/>
          <w14:ligatures w14:val="none"/>
        </w:rPr>
        <w:t xml:space="preserve"> model D provide a more appropriate </w:t>
      </w:r>
      <w:r w:rsidR="009517F5" w:rsidRPr="001517FD">
        <w:rPr>
          <w:rFonts w:cstheme="minorHAnsi"/>
          <w:kern w:val="0"/>
          <w14:ligatures w14:val="none"/>
        </w:rPr>
        <w:t>choice</w:t>
      </w:r>
      <w:r w:rsidR="00877F92" w:rsidRPr="001517FD">
        <w:rPr>
          <w:rFonts w:cstheme="minorHAnsi"/>
          <w:kern w:val="0"/>
          <w14:ligatures w14:val="none"/>
        </w:rPr>
        <w:t>.</w:t>
      </w:r>
      <w:r w:rsidRPr="001517FD">
        <w:rPr>
          <w:rFonts w:cstheme="minorHAnsi"/>
        </w:rPr>
        <w:t xml:space="preserve"> </w:t>
      </w:r>
      <w:r w:rsidRPr="001517FD">
        <w:rPr>
          <w:rFonts w:cstheme="minorHAnsi"/>
          <w:kern w:val="0"/>
          <w14:ligatures w14:val="none"/>
        </w:rPr>
        <w:t xml:space="preserve">Model D not only addresses the issue of outliers and overall fit of the model but also accounts for the </w:t>
      </w:r>
      <w:commentRangeStart w:id="187"/>
      <w:r w:rsidRPr="001517FD">
        <w:rPr>
          <w:rFonts w:cstheme="minorHAnsi"/>
          <w:kern w:val="0"/>
          <w14:ligatures w14:val="none"/>
        </w:rPr>
        <w:t xml:space="preserve">problematic fit of the dizygotic twins </w:t>
      </w:r>
      <w:commentRangeEnd w:id="187"/>
      <w:r w:rsidR="009517F5" w:rsidRPr="001517FD">
        <w:rPr>
          <w:rStyle w:val="CommentReference"/>
          <w:rFonts w:cstheme="minorHAnsi"/>
        </w:rPr>
        <w:commentReference w:id="187"/>
      </w:r>
      <w:r w:rsidRPr="001517FD">
        <w:rPr>
          <w:rFonts w:cstheme="minorHAnsi"/>
          <w:kern w:val="0"/>
          <w14:ligatures w14:val="none"/>
        </w:rPr>
        <w:t>datasets to the model. This approach ensures more balanced and accurate representation of the data, without excluding datasets that appear to align with the model.</w:t>
      </w:r>
    </w:p>
    <w:p w14:paraId="666059A8" w14:textId="40772DC0" w:rsidR="00D47EB1" w:rsidRPr="001517FD" w:rsidRDefault="009517F5" w:rsidP="00D02DC9">
      <w:pPr>
        <w:bidi w:val="0"/>
        <w:spacing w:line="360" w:lineRule="auto"/>
        <w:jc w:val="both"/>
        <w:rPr>
          <w:rFonts w:eastAsiaTheme="minorEastAsia" w:cstheme="minorHAnsi"/>
          <w:kern w:val="0"/>
          <w14:ligatures w14:val="none"/>
        </w:rPr>
      </w:pPr>
      <w:r w:rsidRPr="001517FD">
        <w:rPr>
          <w:rFonts w:cstheme="minorHAnsi"/>
          <w:kern w:val="0"/>
          <w14:ligatures w14:val="none"/>
        </w:rPr>
        <w:t>Secondly, we must consider whether the parameters chosen are appropriate to describe the model. B</w:t>
      </w:r>
      <w:r w:rsidR="00322CB0" w:rsidRPr="001517FD">
        <w:rPr>
          <w:rFonts w:cstheme="minorHAnsi"/>
          <w:kern w:val="0"/>
          <w14:ligatures w14:val="none"/>
        </w:rPr>
        <w:t xml:space="preserve">uilding on the conclusion from the previous question, we can now examine whether the </w:t>
      </w:r>
      <w:r w:rsidR="00661158" w:rsidRPr="001517FD">
        <w:rPr>
          <w:rFonts w:cstheme="minorHAnsi"/>
          <w:kern w:val="0"/>
          <w14:ligatures w14:val="none"/>
        </w:rPr>
        <w:t xml:space="preserve">estimators </w:t>
      </w:r>
      <w:r w:rsidR="00661158" w:rsidRPr="001517FD">
        <w:rPr>
          <w:rFonts w:cstheme="minorHAnsi"/>
          <w:kern w:val="0"/>
          <w14:ligatures w14:val="none"/>
        </w:rPr>
        <w:lastRenderedPageBreak/>
        <w:t xml:space="preserve">to the </w:t>
      </w:r>
      <w:r w:rsidR="00322CB0" w:rsidRPr="001517FD">
        <w:rPr>
          <w:rFonts w:cstheme="minorHAnsi"/>
          <w:kern w:val="0"/>
          <w14:ligatures w14:val="none"/>
        </w:rPr>
        <w:t xml:space="preserve">parameters selected for the model by McManus (Model C) are appropriate </w:t>
      </w:r>
      <w:r w:rsidR="00661158" w:rsidRPr="001517FD">
        <w:rPr>
          <w:rFonts w:cstheme="minorHAnsi"/>
          <w:kern w:val="0"/>
          <w14:ligatures w14:val="none"/>
        </w:rPr>
        <w:t>to describe the model</w:t>
      </w:r>
      <w:r w:rsidR="00853CDD" w:rsidRPr="001517FD">
        <w:rPr>
          <w:rFonts w:cstheme="minorHAnsi"/>
          <w:kern w:val="0"/>
          <w14:ligatures w14:val="none"/>
        </w:rPr>
        <w:t>.</w:t>
      </w:r>
    </w:p>
    <w:p w14:paraId="2475880C" w14:textId="00F1D99B" w:rsidR="00346A7C" w:rsidRPr="001517FD" w:rsidRDefault="00D47EB1" w:rsidP="00403201">
      <w:pPr>
        <w:bidi w:val="0"/>
        <w:spacing w:line="360" w:lineRule="auto"/>
        <w:jc w:val="both"/>
        <w:rPr>
          <w:rFonts w:eastAsiaTheme="minorEastAsia" w:cstheme="minorHAnsi"/>
          <w:kern w:val="0"/>
          <w14:ligatures w14:val="none"/>
        </w:rPr>
      </w:pPr>
      <w:r w:rsidRPr="001517FD">
        <w:rPr>
          <w:rFonts w:eastAsiaTheme="minorEastAsia" w:cstheme="minorHAnsi"/>
          <w:kern w:val="0"/>
          <w14:ligatures w14:val="none"/>
        </w:rPr>
        <w:t xml:space="preserve">While both estimations of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i/>
                <w:kern w:val="0"/>
                <w14:ligatures w14:val="none"/>
              </w:rPr>
            </m:ctrlPr>
          </m:dPr>
          <m:e>
            <m:sSub>
              <m:sSubPr>
                <m:ctrlPr>
                  <w:rPr>
                    <w:rFonts w:ascii="Cambria Math" w:eastAsiaTheme="minorEastAsia" w:hAnsi="Cambria Math" w:cstheme="minorHAnsi"/>
                    <w:i/>
                    <w:kern w:val="0"/>
                    <w14:ligatures w14:val="none"/>
                  </w:rPr>
                </m:ctrlPr>
              </m:sSubPr>
              <m:e>
                <m:r>
                  <w:rPr>
                    <w:rFonts w:ascii="Cambria Math" w:eastAsiaTheme="minorEastAsia" w:hAnsi="Cambria Math" w:cstheme="minorHAnsi"/>
                    <w:kern w:val="0"/>
                    <w14:ligatures w14:val="none"/>
                  </w:rPr>
                  <m:t>L</m:t>
                </m:r>
              </m:e>
              <m:sub>
                <m:r>
                  <w:rPr>
                    <w:rFonts w:ascii="Cambria Math" w:eastAsiaTheme="minorEastAsia" w:hAnsi="Cambria Math" w:cstheme="minorHAnsi"/>
                    <w:kern w:val="0"/>
                    <w14:ligatures w14:val="none"/>
                  </w:rPr>
                  <m:t>t</m:t>
                </m:r>
              </m:sub>
            </m:sSub>
          </m:e>
        </m:d>
      </m:oMath>
      <w:r w:rsidRPr="001517FD">
        <w:rPr>
          <w:rFonts w:eastAsiaTheme="minorEastAsia" w:cstheme="minorHAnsi"/>
          <w:kern w:val="0"/>
          <w14:ligatures w14:val="none"/>
        </w:rPr>
        <w:t xml:space="preserve"> </w:t>
      </w:r>
      <w:r w:rsidR="005F34D6" w:rsidRPr="001517FD">
        <w:rPr>
          <w:rFonts w:eastAsiaTheme="minorEastAsia" w:cstheme="minorHAnsi"/>
          <w:kern w:val="0"/>
          <w14:ligatures w14:val="none"/>
        </w:rPr>
        <w:t xml:space="preserve">show a rather similar fit to the datasets when analyzing each dataset alone, and have only a difference of </w:t>
      </w:r>
      <m:oMath>
        <m:r>
          <w:rPr>
            <w:rFonts w:ascii="Cambria Math" w:eastAsiaTheme="minorEastAsia" w:hAnsi="Cambria Math" w:cstheme="minorHAnsi"/>
            <w:kern w:val="0"/>
            <w14:ligatures w14:val="none"/>
          </w:rPr>
          <m:t>0.869</m:t>
        </m:r>
      </m:oMath>
      <w:r w:rsidR="009517F5" w:rsidRPr="001517FD">
        <w:rPr>
          <w:rFonts w:eastAsiaTheme="minorEastAsia" w:cstheme="minorHAnsi"/>
          <w:kern w:val="0"/>
          <w14:ligatures w14:val="none"/>
        </w:rPr>
        <w:t xml:space="preserve"> in log-likelihood</w:t>
      </w:r>
      <w:r w:rsidR="005F34D6" w:rsidRPr="001517FD">
        <w:rPr>
          <w:rFonts w:eastAsiaTheme="minorEastAsia" w:cstheme="minorHAnsi"/>
          <w:kern w:val="0"/>
          <w14:ligatures w14:val="none"/>
        </w:rPr>
        <w:t xml:space="preserve">, we argue that </w:t>
      </w:r>
      <w:r w:rsidR="009517F5" w:rsidRPr="001517FD">
        <w:rPr>
          <w:rFonts w:eastAsiaTheme="minorEastAsia" w:cstheme="minorHAnsi"/>
          <w:kern w:val="0"/>
          <w14:ligatures w14:val="none"/>
        </w:rPr>
        <w:t xml:space="preserve">our </w:t>
      </w:r>
      <w:r w:rsidR="005F34D6" w:rsidRPr="001517FD">
        <w:rPr>
          <w:rFonts w:eastAsiaTheme="minorEastAsia" w:cstheme="minorHAnsi"/>
          <w:kern w:val="0"/>
          <w14:ligatures w14:val="none"/>
        </w:rPr>
        <w:t xml:space="preserve">estimation is more faithful to the results of models A and D. </w:t>
      </w:r>
      <w:r w:rsidR="009E7936" w:rsidRPr="001517FD">
        <w:rPr>
          <w:rFonts w:eastAsiaTheme="minorEastAsia" w:cstheme="minorHAnsi"/>
          <w:kern w:val="0"/>
          <w14:ligatures w14:val="none"/>
        </w:rPr>
        <w:t>T</w:t>
      </w:r>
      <w:r w:rsidR="006D7E23" w:rsidRPr="001517FD">
        <w:rPr>
          <w:rFonts w:eastAsiaTheme="minorEastAsia" w:cstheme="minorHAnsi"/>
          <w:kern w:val="0"/>
          <w14:ligatures w14:val="none"/>
        </w:rPr>
        <w:t>his</w:t>
      </w:r>
      <w:r w:rsidR="009E7936" w:rsidRPr="001517FD">
        <w:rPr>
          <w:rFonts w:eastAsiaTheme="minorEastAsia" w:cstheme="minorHAnsi"/>
          <w:kern w:val="0"/>
          <w14:ligatures w14:val="none"/>
        </w:rPr>
        <w:t xml:space="preserve"> is because the </w:t>
      </w:r>
      <w:r w:rsidR="006D7E23" w:rsidRPr="001517FD">
        <w:rPr>
          <w:rFonts w:eastAsiaTheme="minorEastAsia" w:cstheme="minorHAnsi"/>
          <w:kern w:val="0"/>
          <w14:ligatures w14:val="none"/>
        </w:rPr>
        <w:t xml:space="preserve">value of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i/>
                <w:kern w:val="0"/>
                <w14:ligatures w14:val="none"/>
              </w:rPr>
            </m:ctrlPr>
          </m:dPr>
          <m:e>
            <m:sSub>
              <m:sSubPr>
                <m:ctrlPr>
                  <w:rPr>
                    <w:rFonts w:ascii="Cambria Math" w:eastAsiaTheme="minorEastAsia" w:hAnsi="Cambria Math" w:cstheme="minorHAnsi"/>
                    <w:i/>
                    <w:kern w:val="0"/>
                    <w14:ligatures w14:val="none"/>
                  </w:rPr>
                </m:ctrlPr>
              </m:sSubPr>
              <m:e>
                <m:r>
                  <w:rPr>
                    <w:rFonts w:ascii="Cambria Math" w:eastAsiaTheme="minorEastAsia" w:hAnsi="Cambria Math" w:cstheme="minorHAnsi"/>
                    <w:kern w:val="0"/>
                    <w14:ligatures w14:val="none"/>
                  </w:rPr>
                  <m:t>L</m:t>
                </m:r>
              </m:e>
              <m:sub>
                <m:r>
                  <w:rPr>
                    <w:rFonts w:ascii="Cambria Math" w:eastAsiaTheme="minorEastAsia" w:hAnsi="Cambria Math" w:cstheme="minorHAnsi"/>
                    <w:kern w:val="0"/>
                    <w14:ligatures w14:val="none"/>
                  </w:rPr>
                  <m:t>t</m:t>
                </m:r>
              </m:sub>
            </m:sSub>
          </m:e>
        </m:d>
      </m:oMath>
      <w:r w:rsidR="006D7E23" w:rsidRPr="001517FD">
        <w:rPr>
          <w:rFonts w:eastAsiaTheme="minorEastAsia" w:cstheme="minorHAnsi"/>
          <w:kern w:val="0"/>
          <w14:ligatures w14:val="none"/>
        </w:rPr>
        <w:t xml:space="preserve"> lies between the estimation</w:t>
      </w:r>
      <w:r w:rsidR="00346A7C" w:rsidRPr="001517FD">
        <w:rPr>
          <w:rFonts w:eastAsiaTheme="minorEastAsia" w:cstheme="minorHAnsi"/>
          <w:kern w:val="0"/>
          <w14:ligatures w14:val="none"/>
        </w:rPr>
        <w:t>s</w:t>
      </w:r>
      <w:r w:rsidR="006D7E23" w:rsidRPr="001517FD">
        <w:rPr>
          <w:rFonts w:eastAsiaTheme="minorEastAsia" w:cstheme="minorHAnsi"/>
          <w:kern w:val="0"/>
          <w14:ligatures w14:val="none"/>
        </w:rPr>
        <w:t xml:space="preserve"> found in both models. </w:t>
      </w:r>
      <w:r w:rsidR="005F34D6" w:rsidRPr="001517FD">
        <w:rPr>
          <w:rFonts w:eastAsiaTheme="minorEastAsia" w:cstheme="minorHAnsi"/>
          <w:kern w:val="0"/>
          <w14:ligatures w14:val="none"/>
        </w:rPr>
        <w:t>Additionally,</w:t>
      </w:r>
      <w:r w:rsidR="000E50AB" w:rsidRPr="001517FD">
        <w:rPr>
          <w:rFonts w:eastAsiaTheme="minorEastAsia" w:cstheme="minorHAnsi"/>
          <w:kern w:val="0"/>
          <w14:ligatures w14:val="none"/>
        </w:rPr>
        <w:t xml:space="preserve"> while </w:t>
      </w:r>
      <w:r w:rsidR="005F34D6" w:rsidRPr="001517FD">
        <w:rPr>
          <w:rFonts w:eastAsiaTheme="minorEastAsia" w:cstheme="minorHAnsi"/>
          <w:kern w:val="0"/>
          <w14:ligatures w14:val="none"/>
        </w:rPr>
        <w:t>the p-value for the overall fit of the estimates suggested by McManus remains below 0.05 when calculated for the complete dataset and the two reduced datasets</w:t>
      </w:r>
      <w:r w:rsidR="000E50AB" w:rsidRPr="001517FD">
        <w:rPr>
          <w:rFonts w:eastAsiaTheme="minorEastAsia" w:cstheme="minorHAnsi"/>
          <w:kern w:val="0"/>
          <w14:ligatures w14:val="none"/>
        </w:rPr>
        <w:t xml:space="preserve">, </w:t>
      </w:r>
      <w:r w:rsidR="009517F5" w:rsidRPr="001517FD">
        <w:rPr>
          <w:rFonts w:eastAsiaTheme="minorEastAsia" w:cstheme="minorHAnsi"/>
          <w:kern w:val="0"/>
          <w14:ligatures w14:val="none"/>
        </w:rPr>
        <w:t xml:space="preserve">our </w:t>
      </w:r>
      <w:r w:rsidR="000E50AB" w:rsidRPr="001517FD">
        <w:rPr>
          <w:rFonts w:eastAsiaTheme="minorEastAsia" w:cstheme="minorHAnsi"/>
          <w:kern w:val="0"/>
          <w14:ligatures w14:val="none"/>
        </w:rPr>
        <w:t xml:space="preserve">estimation of </w:t>
      </w:r>
      <m:oMath>
        <m:r>
          <w:rPr>
            <w:rFonts w:ascii="Cambria Math" w:eastAsiaTheme="minorEastAsia" w:hAnsi="Cambria Math" w:cstheme="minorHAnsi"/>
            <w:kern w:val="0"/>
            <w14:ligatures w14:val="none"/>
          </w:rPr>
          <m:t>p</m:t>
        </m:r>
        <m:d>
          <m:dPr>
            <m:ctrlPr>
              <w:rPr>
                <w:rFonts w:ascii="Cambria Math" w:eastAsiaTheme="minorEastAsia" w:hAnsi="Cambria Math" w:cstheme="minorHAnsi"/>
                <w:i/>
                <w:kern w:val="0"/>
                <w14:ligatures w14:val="none"/>
              </w:rPr>
            </m:ctrlPr>
          </m:dPr>
          <m:e>
            <m:sSub>
              <m:sSubPr>
                <m:ctrlPr>
                  <w:rPr>
                    <w:rFonts w:ascii="Cambria Math" w:eastAsiaTheme="minorEastAsia" w:hAnsi="Cambria Math" w:cstheme="minorHAnsi"/>
                    <w:i/>
                    <w:kern w:val="0"/>
                    <w14:ligatures w14:val="none"/>
                  </w:rPr>
                </m:ctrlPr>
              </m:sSubPr>
              <m:e>
                <m:r>
                  <w:rPr>
                    <w:rFonts w:ascii="Cambria Math" w:eastAsiaTheme="minorEastAsia" w:hAnsi="Cambria Math" w:cstheme="minorHAnsi"/>
                    <w:kern w:val="0"/>
                    <w14:ligatures w14:val="none"/>
                  </w:rPr>
                  <m:t>L</m:t>
                </m:r>
              </m:e>
              <m:sub>
                <m:r>
                  <w:rPr>
                    <w:rFonts w:ascii="Cambria Math" w:eastAsiaTheme="minorEastAsia" w:hAnsi="Cambria Math" w:cstheme="minorHAnsi"/>
                    <w:kern w:val="0"/>
                    <w14:ligatures w14:val="none"/>
                  </w:rPr>
                  <m:t>t</m:t>
                </m:r>
              </m:sub>
            </m:sSub>
          </m:e>
        </m:d>
      </m:oMath>
      <w:r w:rsidR="000E50AB" w:rsidRPr="001517FD">
        <w:rPr>
          <w:rFonts w:eastAsiaTheme="minorEastAsia" w:cstheme="minorHAnsi"/>
          <w:kern w:val="0"/>
          <w14:ligatures w14:val="none"/>
        </w:rPr>
        <w:t xml:space="preserve"> yields p-value of</w:t>
      </w:r>
      <w:r w:rsidR="00C30834" w:rsidRPr="001517FD">
        <w:rPr>
          <w:rFonts w:eastAsiaTheme="minorEastAsia" w:cstheme="minorHAnsi"/>
          <w:kern w:val="0"/>
          <w14:ligatures w14:val="none"/>
        </w:rPr>
        <w:t xml:space="preserve"> </w:t>
      </w:r>
      <m:oMath>
        <m:r>
          <w:rPr>
            <w:rFonts w:ascii="Cambria Math" w:eastAsiaTheme="minorEastAsia" w:hAnsi="Cambria Math" w:cstheme="minorHAnsi"/>
            <w:kern w:val="0"/>
            <w14:ligatures w14:val="none"/>
          </w:rPr>
          <m:t>0.051</m:t>
        </m:r>
      </m:oMath>
      <w:r w:rsidR="00C30834" w:rsidRPr="001517FD">
        <w:rPr>
          <w:rFonts w:eastAsiaTheme="minorEastAsia" w:cstheme="minorHAnsi"/>
          <w:kern w:val="0"/>
          <w14:ligatures w14:val="none"/>
        </w:rPr>
        <w:t xml:space="preserve"> for the data used to obtain model D</w:t>
      </w:r>
      <w:r w:rsidR="005F34D6" w:rsidRPr="001517FD">
        <w:rPr>
          <w:rFonts w:eastAsiaTheme="minorEastAsia" w:cstheme="minorHAnsi"/>
          <w:kern w:val="0"/>
          <w14:ligatures w14:val="none"/>
        </w:rPr>
        <w:t xml:space="preserve">, reinforcing the validity of </w:t>
      </w:r>
      <w:r w:rsidR="009517F5" w:rsidRPr="001517FD">
        <w:rPr>
          <w:rFonts w:eastAsiaTheme="minorEastAsia" w:cstheme="minorHAnsi"/>
          <w:kern w:val="0"/>
          <w14:ligatures w14:val="none"/>
        </w:rPr>
        <w:t>our</w:t>
      </w:r>
      <w:r w:rsidR="005F34D6" w:rsidRPr="001517FD">
        <w:rPr>
          <w:rFonts w:eastAsiaTheme="minorEastAsia" w:cstheme="minorHAnsi"/>
          <w:kern w:val="0"/>
          <w14:ligatures w14:val="none"/>
        </w:rPr>
        <w:t xml:space="preserve"> estimation.</w:t>
      </w:r>
    </w:p>
    <w:p w14:paraId="07F0B35E" w14:textId="69FDEC75" w:rsidR="000E1AA0" w:rsidRPr="001517FD" w:rsidRDefault="00A0298C" w:rsidP="00D02DC9">
      <w:pPr>
        <w:bidi w:val="0"/>
        <w:spacing w:line="360" w:lineRule="auto"/>
        <w:jc w:val="both"/>
        <w:rPr>
          <w:rFonts w:cstheme="minorHAnsi"/>
          <w:kern w:val="0"/>
          <w14:ligatures w14:val="none"/>
        </w:rPr>
      </w:pPr>
      <w:r w:rsidRPr="00403201">
        <w:rPr>
          <w:rFonts w:cstheme="minorHAnsi"/>
          <w:kern w:val="0"/>
          <w:highlight w:val="yellow"/>
          <w14:ligatures w14:val="none"/>
        </w:rPr>
        <w:t xml:space="preserve">Finally, we need to </w:t>
      </w:r>
      <w:r w:rsidR="005F34D6" w:rsidRPr="00403201">
        <w:rPr>
          <w:rFonts w:cstheme="minorHAnsi"/>
          <w:kern w:val="0"/>
          <w:highlight w:val="yellow"/>
          <w14:ligatures w14:val="none"/>
        </w:rPr>
        <w:t xml:space="preserve">address </w:t>
      </w:r>
      <w:r w:rsidRPr="00403201">
        <w:rPr>
          <w:rFonts w:cstheme="minorHAnsi"/>
          <w:kern w:val="0"/>
          <w:highlight w:val="yellow"/>
          <w14:ligatures w14:val="none"/>
        </w:rPr>
        <w:t>the weaknesses of the model and con</w:t>
      </w:r>
      <w:r w:rsidR="005F34D6" w:rsidRPr="00403201">
        <w:rPr>
          <w:rFonts w:cstheme="minorHAnsi"/>
          <w:kern w:val="0"/>
          <w:highlight w:val="yellow"/>
          <w14:ligatures w14:val="none"/>
        </w:rPr>
        <w:t>sider its</w:t>
      </w:r>
      <w:r w:rsidRPr="00403201">
        <w:rPr>
          <w:rFonts w:cstheme="minorHAnsi"/>
          <w:kern w:val="0"/>
          <w:highlight w:val="yellow"/>
          <w14:ligatures w14:val="none"/>
        </w:rPr>
        <w:t xml:space="preserve"> future implications, continuing the research to enhance its performance and applicability. </w:t>
      </w:r>
      <w:r w:rsidR="005F34D6" w:rsidRPr="00403201">
        <w:rPr>
          <w:rFonts w:cstheme="minorHAnsi"/>
          <w:kern w:val="0"/>
          <w:highlight w:val="yellow"/>
          <w14:ligatures w14:val="none"/>
        </w:rPr>
        <w:t>In addition to</w:t>
      </w:r>
      <w:r w:rsidR="00C30834" w:rsidRPr="00403201">
        <w:rPr>
          <w:rFonts w:cstheme="minorHAnsi"/>
          <w:kern w:val="0"/>
          <w:highlight w:val="yellow"/>
          <w14:ligatures w14:val="none"/>
        </w:rPr>
        <w:t xml:space="preserve"> the </w:t>
      </w:r>
      <w:r w:rsidR="000E1AA0" w:rsidRPr="00403201">
        <w:rPr>
          <w:rFonts w:cstheme="minorHAnsi"/>
          <w:kern w:val="0"/>
          <w:highlight w:val="yellow"/>
          <w14:ligatures w14:val="none"/>
        </w:rPr>
        <w:t>issue</w:t>
      </w:r>
      <w:r w:rsidR="00C30834" w:rsidRPr="00403201">
        <w:rPr>
          <w:rFonts w:cstheme="minorHAnsi"/>
          <w:kern w:val="0"/>
          <w:highlight w:val="yellow"/>
          <w14:ligatures w14:val="none"/>
        </w:rPr>
        <w:t>s raised by McManus in the original paper</w:t>
      </w:r>
      <w:r w:rsidR="000E1AA0" w:rsidRPr="00403201">
        <w:rPr>
          <w:rFonts w:cstheme="minorHAnsi"/>
          <w:kern w:val="0"/>
          <w:highlight w:val="yellow"/>
          <w14:ligatures w14:val="none"/>
        </w:rPr>
        <w:t>,</w:t>
      </w:r>
      <w:r w:rsidR="00C30834" w:rsidRPr="00403201">
        <w:rPr>
          <w:rFonts w:cstheme="minorHAnsi"/>
          <w:kern w:val="0"/>
          <w:highlight w:val="yellow"/>
          <w14:ligatures w14:val="none"/>
        </w:rPr>
        <w:t xml:space="preserve"> we have </w:t>
      </w:r>
      <w:r w:rsidR="000E1AA0" w:rsidRPr="00403201">
        <w:rPr>
          <w:rFonts w:cstheme="minorHAnsi"/>
          <w:kern w:val="0"/>
          <w:highlight w:val="yellow"/>
          <w14:ligatures w14:val="none"/>
        </w:rPr>
        <w:t>identified a few</w:t>
      </w:r>
      <w:r w:rsidR="00C30834" w:rsidRPr="00403201">
        <w:rPr>
          <w:rFonts w:cstheme="minorHAnsi"/>
          <w:kern w:val="0"/>
          <w:highlight w:val="yellow"/>
          <w14:ligatures w14:val="none"/>
        </w:rPr>
        <w:t xml:space="preserve"> more</w:t>
      </w:r>
      <w:r w:rsidR="000E1AA0" w:rsidRPr="00403201">
        <w:rPr>
          <w:rFonts w:cstheme="minorHAnsi"/>
          <w:kern w:val="0"/>
          <w:highlight w:val="yellow"/>
          <w14:ligatures w14:val="none"/>
        </w:rPr>
        <w:t xml:space="preserve"> deficiencies</w:t>
      </w:r>
      <w:r w:rsidR="00C30834" w:rsidRPr="00403201">
        <w:rPr>
          <w:rFonts w:cstheme="minorHAnsi"/>
          <w:kern w:val="0"/>
          <w:highlight w:val="yellow"/>
          <w14:ligatures w14:val="none"/>
        </w:rPr>
        <w:t xml:space="preserve">. First, as </w:t>
      </w:r>
      <w:r w:rsidR="000E1AA0" w:rsidRPr="00403201">
        <w:rPr>
          <w:rFonts w:cstheme="minorHAnsi"/>
          <w:kern w:val="0"/>
          <w:highlight w:val="yellow"/>
          <w14:ligatures w14:val="none"/>
        </w:rPr>
        <w:t>illustrated in figure 1</w:t>
      </w:r>
      <w:r w:rsidR="00C30834" w:rsidRPr="00403201">
        <w:rPr>
          <w:rFonts w:cstheme="minorHAnsi"/>
          <w:kern w:val="0"/>
          <w:highlight w:val="yellow"/>
          <w14:ligatures w14:val="none"/>
        </w:rPr>
        <w:t xml:space="preserve">, there is a range of values for the true incidence of left handedness which </w:t>
      </w:r>
      <w:r w:rsidR="000E1AA0" w:rsidRPr="00403201">
        <w:rPr>
          <w:rFonts w:cstheme="minorHAnsi"/>
          <w:kern w:val="0"/>
          <w:highlight w:val="yellow"/>
          <w14:ligatures w14:val="none"/>
        </w:rPr>
        <w:t>yield</w:t>
      </w:r>
      <w:r w:rsidR="00C30834" w:rsidRPr="00403201">
        <w:rPr>
          <w:rFonts w:cstheme="minorHAnsi"/>
          <w:kern w:val="0"/>
          <w:highlight w:val="yellow"/>
          <w14:ligatures w14:val="none"/>
        </w:rPr>
        <w:t xml:space="preserve">s </w:t>
      </w:r>
      <w:r w:rsidR="00933B49" w:rsidRPr="00403201">
        <w:rPr>
          <w:rFonts w:cstheme="minorHAnsi"/>
          <w:kern w:val="0"/>
          <w:highlight w:val="yellow"/>
          <w14:ligatures w14:val="none"/>
        </w:rPr>
        <w:t xml:space="preserve">a </w:t>
      </w:r>
      <w:r w:rsidR="00C30834" w:rsidRPr="00403201">
        <w:rPr>
          <w:rFonts w:cstheme="minorHAnsi"/>
          <w:kern w:val="0"/>
          <w:highlight w:val="yellow"/>
          <w14:ligatures w14:val="none"/>
        </w:rPr>
        <w:t xml:space="preserve">similar fit between the model and the data, </w:t>
      </w:r>
      <w:r w:rsidR="000E1AA0" w:rsidRPr="00403201">
        <w:rPr>
          <w:rFonts w:cstheme="minorHAnsi"/>
          <w:kern w:val="0"/>
          <w:highlight w:val="yellow"/>
          <w14:ligatures w14:val="none"/>
        </w:rPr>
        <w:t xml:space="preserve">whether we analyze each dataset separately, each table individually, or the fit of the </w:t>
      </w:r>
      <w:r w:rsidR="00933B49" w:rsidRPr="00403201">
        <w:rPr>
          <w:rFonts w:cstheme="minorHAnsi"/>
          <w:kern w:val="0"/>
          <w:highlight w:val="yellow"/>
          <w14:ligatures w14:val="none"/>
        </w:rPr>
        <w:t xml:space="preserve">model to the </w:t>
      </w:r>
      <w:r w:rsidR="000E1AA0" w:rsidRPr="00403201">
        <w:rPr>
          <w:rFonts w:cstheme="minorHAnsi"/>
          <w:kern w:val="0"/>
          <w:highlight w:val="yellow"/>
          <w14:ligatures w14:val="none"/>
        </w:rPr>
        <w:t xml:space="preserve">entire dataset. </w:t>
      </w:r>
      <w:commentRangeStart w:id="188"/>
      <w:r w:rsidR="000E1AA0" w:rsidRPr="00403201">
        <w:rPr>
          <w:rFonts w:cstheme="minorHAnsi"/>
          <w:kern w:val="0"/>
          <w:highlight w:val="yellow"/>
          <w14:ligatures w14:val="none"/>
        </w:rPr>
        <w:t>Th</w:t>
      </w:r>
      <w:r w:rsidR="00C30834" w:rsidRPr="00403201">
        <w:rPr>
          <w:rFonts w:cstheme="minorHAnsi"/>
          <w:kern w:val="0"/>
          <w:highlight w:val="yellow"/>
          <w14:ligatures w14:val="none"/>
        </w:rPr>
        <w:t xml:space="preserve">is </w:t>
      </w:r>
      <w:r w:rsidR="000E1AA0" w:rsidRPr="00403201">
        <w:rPr>
          <w:rFonts w:cstheme="minorHAnsi"/>
          <w:kern w:val="0"/>
          <w:highlight w:val="yellow"/>
          <w14:ligatures w14:val="none"/>
        </w:rPr>
        <w:t xml:space="preserve">phenomenon may </w:t>
      </w:r>
      <w:r w:rsidR="00C30834" w:rsidRPr="00403201">
        <w:rPr>
          <w:rFonts w:cstheme="minorHAnsi"/>
          <w:kern w:val="0"/>
          <w:highlight w:val="yellow"/>
          <w14:ligatures w14:val="none"/>
        </w:rPr>
        <w:t>be</w:t>
      </w:r>
      <w:r w:rsidR="000E1AA0" w:rsidRPr="00403201">
        <w:rPr>
          <w:rFonts w:cstheme="minorHAnsi"/>
          <w:kern w:val="0"/>
          <w:highlight w:val="yellow"/>
          <w14:ligatures w14:val="none"/>
        </w:rPr>
        <w:t xml:space="preserve"> attributed</w:t>
      </w:r>
      <w:r w:rsidR="00C30834" w:rsidRPr="00403201">
        <w:rPr>
          <w:rFonts w:cstheme="minorHAnsi"/>
          <w:kern w:val="0"/>
          <w:highlight w:val="yellow"/>
          <w14:ligatures w14:val="none"/>
        </w:rPr>
        <w:t xml:space="preserve"> to the assumption of uniform distribution of the alleles between all the studies used</w:t>
      </w:r>
      <w:commentRangeEnd w:id="188"/>
      <w:r w:rsidR="00933B49" w:rsidRPr="00403201">
        <w:rPr>
          <w:rStyle w:val="CommentReference"/>
          <w:rFonts w:cstheme="minorHAnsi"/>
          <w:highlight w:val="yellow"/>
        </w:rPr>
        <w:commentReference w:id="188"/>
      </w:r>
      <w:r w:rsidR="00933B49" w:rsidRPr="00403201">
        <w:rPr>
          <w:rFonts w:cstheme="minorHAnsi"/>
          <w:kern w:val="0"/>
          <w:highlight w:val="yellow"/>
          <w14:ligatures w14:val="none"/>
        </w:rPr>
        <w:t>,</w:t>
      </w:r>
      <w:r w:rsidR="00C30834" w:rsidRPr="00403201">
        <w:rPr>
          <w:rFonts w:cstheme="minorHAnsi"/>
          <w:kern w:val="0"/>
          <w:highlight w:val="yellow"/>
          <w14:ligatures w14:val="none"/>
        </w:rPr>
        <w:t xml:space="preserve"> </w:t>
      </w:r>
      <w:r w:rsidR="00933B49" w:rsidRPr="00403201">
        <w:rPr>
          <w:rFonts w:cstheme="minorHAnsi"/>
          <w:kern w:val="0"/>
          <w:highlight w:val="yellow"/>
          <w14:ligatures w14:val="none"/>
        </w:rPr>
        <w:t xml:space="preserve">because, </w:t>
      </w:r>
      <w:r w:rsidR="000E1AA0" w:rsidRPr="00403201">
        <w:rPr>
          <w:rFonts w:cstheme="minorHAnsi"/>
          <w:kern w:val="0"/>
          <w:highlight w:val="yellow"/>
          <w14:ligatures w14:val="none"/>
        </w:rPr>
        <w:t>as presented in equation 1, there is a connection between the allele frequencies, the true incidence of left-handers</w:t>
      </w:r>
      <w:r w:rsidR="00933B49" w:rsidRPr="00403201">
        <w:rPr>
          <w:rFonts w:cstheme="minorHAnsi"/>
          <w:kern w:val="0"/>
          <w:highlight w:val="yellow"/>
          <w14:ligatures w14:val="none"/>
        </w:rPr>
        <w:t>,</w:t>
      </w:r>
      <w:r w:rsidR="000E1AA0" w:rsidRPr="00403201">
        <w:rPr>
          <w:rFonts w:cstheme="minorHAnsi"/>
          <w:kern w:val="0"/>
          <w:highlight w:val="yellow"/>
          <w14:ligatures w14:val="none"/>
        </w:rPr>
        <w:t xml:space="preserve"> and </w:t>
      </w:r>
      <w:r w:rsidR="000E1AA0" w:rsidRPr="00403201">
        <w:rPr>
          <w:rFonts w:eastAsiaTheme="minorEastAsia" w:cstheme="minorHAnsi"/>
          <w:highlight w:val="yellow"/>
        </w:rPr>
        <w:t xml:space="preserve">the </w:t>
      </w:r>
      <w:r w:rsidR="00933B49" w:rsidRPr="00403201">
        <w:rPr>
          <w:rFonts w:eastAsiaTheme="minorEastAsia" w:cstheme="minorHAnsi"/>
          <w:highlight w:val="yellow"/>
        </w:rPr>
        <w:t xml:space="preserve">predicted </w:t>
      </w:r>
      <w:r w:rsidR="000E1AA0" w:rsidRPr="00403201">
        <w:rPr>
          <w:rFonts w:eastAsiaTheme="minorEastAsia" w:cstheme="minorHAnsi"/>
          <w:highlight w:val="yellow"/>
        </w:rPr>
        <w:t>proportion of left-handers among heterozygotes</w:t>
      </w:r>
      <w:r w:rsidR="000E1AA0" w:rsidRPr="00403201">
        <w:rPr>
          <w:rFonts w:cstheme="minorHAnsi"/>
          <w:kern w:val="0"/>
          <w:highlight w:val="yellow"/>
          <w14:ligatures w14:val="none"/>
        </w:rPr>
        <w:t>.</w:t>
      </w:r>
    </w:p>
    <w:p w14:paraId="26CA8AA0" w14:textId="42D1F829" w:rsidR="001B65D3" w:rsidRPr="001517FD" w:rsidRDefault="001B65D3" w:rsidP="00D02DC9">
      <w:pPr>
        <w:bidi w:val="0"/>
        <w:spacing w:line="360" w:lineRule="auto"/>
        <w:jc w:val="both"/>
        <w:rPr>
          <w:rFonts w:cstheme="minorHAnsi"/>
          <w:kern w:val="0"/>
          <w14:ligatures w14:val="none"/>
        </w:rPr>
      </w:pPr>
      <w:r w:rsidRPr="001517FD">
        <w:rPr>
          <w:rFonts w:cstheme="minorHAnsi"/>
          <w:kern w:val="0"/>
          <w14:ligatures w14:val="none"/>
        </w:rPr>
        <w:t xml:space="preserve">Second, the model relies on data collected almost half a century ago. Since then, </w:t>
      </w:r>
      <w:r w:rsidR="00403201" w:rsidRPr="001517FD">
        <w:rPr>
          <w:rFonts w:cstheme="minorHAnsi"/>
          <w:kern w:val="0"/>
          <w14:ligatures w14:val="none"/>
        </w:rPr>
        <w:t>social,</w:t>
      </w:r>
      <w:r w:rsidRPr="001517FD">
        <w:rPr>
          <w:rFonts w:cstheme="minorHAnsi"/>
          <w:kern w:val="0"/>
          <w14:ligatures w14:val="none"/>
        </w:rPr>
        <w:t xml:space="preserve"> and demographic changes may have influenced the prevalence of left-handedness. Therefore, it </w:t>
      </w:r>
      <w:r w:rsidR="00933B49" w:rsidRPr="001517FD">
        <w:rPr>
          <w:rFonts w:cstheme="minorHAnsi"/>
          <w:kern w:val="0"/>
          <w14:ligatures w14:val="none"/>
        </w:rPr>
        <w:t xml:space="preserve">would </w:t>
      </w:r>
      <w:r w:rsidRPr="001517FD">
        <w:rPr>
          <w:rFonts w:cstheme="minorHAnsi"/>
          <w:kern w:val="0"/>
          <w14:ligatures w14:val="none"/>
        </w:rPr>
        <w:t>be worth</w:t>
      </w:r>
      <w:r w:rsidR="00933B49" w:rsidRPr="001517FD">
        <w:rPr>
          <w:rFonts w:cstheme="minorHAnsi"/>
          <w:kern w:val="0"/>
          <w14:ligatures w14:val="none"/>
        </w:rPr>
        <w:t>while</w:t>
      </w:r>
      <w:r w:rsidRPr="001517FD">
        <w:rPr>
          <w:rFonts w:cstheme="minorHAnsi"/>
          <w:kern w:val="0"/>
          <w14:ligatures w14:val="none"/>
        </w:rPr>
        <w:t xml:space="preserve"> in the future to revalidate the model using present day data in order to maintain its relevance.</w:t>
      </w:r>
    </w:p>
    <w:p w14:paraId="68404CA5" w14:textId="1B3CCDA0" w:rsidR="00E56C4C" w:rsidRPr="001517FD" w:rsidRDefault="006579B8" w:rsidP="00D02DC9">
      <w:pPr>
        <w:bidi w:val="0"/>
        <w:spacing w:line="360" w:lineRule="auto"/>
        <w:jc w:val="both"/>
        <w:rPr>
          <w:rFonts w:cstheme="minorHAnsi"/>
          <w:kern w:val="0"/>
          <w14:ligatures w14:val="none"/>
        </w:rPr>
      </w:pPr>
      <w:r w:rsidRPr="001517FD">
        <w:rPr>
          <w:rFonts w:cstheme="minorHAnsi"/>
          <w:kern w:val="0"/>
          <w14:ligatures w14:val="none"/>
        </w:rPr>
        <w:t xml:space="preserve">Third, in the time since the publication of the original model in 1985, there have been other models presented that succeeded in fitting more of the datasets than this model. It may be worth comparing </w:t>
      </w:r>
      <w:r w:rsidR="00403201">
        <w:rPr>
          <w:rFonts w:cstheme="minorHAnsi"/>
          <w:kern w:val="0"/>
          <w14:ligatures w14:val="none"/>
        </w:rPr>
        <w:t>McManus'</w:t>
      </w:r>
      <w:commentRangeStart w:id="189"/>
      <w:r w:rsidRPr="001517FD">
        <w:rPr>
          <w:rFonts w:cstheme="minorHAnsi"/>
          <w:kern w:val="0"/>
          <w14:ligatures w14:val="none"/>
        </w:rPr>
        <w:t xml:space="preserve"> model </w:t>
      </w:r>
      <w:commentRangeEnd w:id="189"/>
      <w:r w:rsidR="00933B49" w:rsidRPr="001517FD">
        <w:rPr>
          <w:rStyle w:val="CommentReference"/>
          <w:rFonts w:cstheme="minorHAnsi"/>
        </w:rPr>
        <w:commentReference w:id="189"/>
      </w:r>
      <w:r w:rsidRPr="001517FD">
        <w:rPr>
          <w:rFonts w:cstheme="minorHAnsi"/>
          <w:kern w:val="0"/>
          <w14:ligatures w14:val="none"/>
        </w:rPr>
        <w:t xml:space="preserve">with these alternative models using additional datasets that represent diverse populations and generations. Such a comparative analysis can provide valuable insights into the </w:t>
      </w:r>
      <w:r w:rsidR="00933B49" w:rsidRPr="001517FD">
        <w:rPr>
          <w:rFonts w:cstheme="minorHAnsi"/>
          <w:kern w:val="0"/>
          <w14:ligatures w14:val="none"/>
        </w:rPr>
        <w:t xml:space="preserve">processes </w:t>
      </w:r>
      <w:r w:rsidRPr="001517FD">
        <w:rPr>
          <w:rFonts w:cstheme="minorHAnsi"/>
          <w:kern w:val="0"/>
          <w14:ligatures w14:val="none"/>
        </w:rPr>
        <w:t>determining handedness and help us refine our understanding of handedness.</w:t>
      </w:r>
      <w:r w:rsidR="00D41837" w:rsidRPr="001517FD">
        <w:rPr>
          <w:rFonts w:cstheme="minorHAnsi"/>
          <w:kern w:val="0"/>
          <w14:ligatures w14:val="none"/>
        </w:rPr>
        <w:br/>
      </w:r>
      <w:r w:rsidR="00D41837" w:rsidRPr="001517FD">
        <w:rPr>
          <w:rFonts w:cstheme="minorHAnsi"/>
          <w:kern w:val="0"/>
          <w14:ligatures w14:val="none"/>
        </w:rPr>
        <w:br/>
      </w:r>
      <w:r w:rsidRPr="001517FD">
        <w:rPr>
          <w:rFonts w:cstheme="minorHAnsi"/>
          <w:kern w:val="0"/>
          <w14:ligatures w14:val="none"/>
        </w:rPr>
        <w:t>In conclusion, our replication of McManus' 1985 genetic model of handedness has been successful, with parameters closely matching the original model and corrections made to reported statistical values. However, we must acknowledge its weaknesses</w:t>
      </w:r>
      <w:r w:rsidR="00E56C4C" w:rsidRPr="001517FD">
        <w:rPr>
          <w:rFonts w:cstheme="minorHAnsi"/>
          <w:kern w:val="0"/>
          <w14:ligatures w14:val="none"/>
        </w:rPr>
        <w:t xml:space="preserve"> and the need </w:t>
      </w:r>
      <w:r w:rsidR="00B14D95" w:rsidRPr="001517FD">
        <w:rPr>
          <w:rFonts w:cstheme="minorHAnsi"/>
          <w:kern w:val="0"/>
          <w14:ligatures w14:val="none"/>
        </w:rPr>
        <w:t>for</w:t>
      </w:r>
      <w:r w:rsidRPr="001517FD">
        <w:rPr>
          <w:rFonts w:cstheme="minorHAnsi"/>
          <w:kern w:val="0"/>
          <w14:ligatures w14:val="none"/>
        </w:rPr>
        <w:t xml:space="preserve"> </w:t>
      </w:r>
      <w:r w:rsidR="00E56C4C" w:rsidRPr="001517FD">
        <w:rPr>
          <w:rFonts w:cstheme="minorHAnsi"/>
          <w:kern w:val="0"/>
          <w14:ligatures w14:val="none"/>
        </w:rPr>
        <w:t>f</w:t>
      </w:r>
      <w:r w:rsidRPr="001517FD">
        <w:rPr>
          <w:rFonts w:cstheme="minorHAnsi"/>
          <w:kern w:val="0"/>
          <w14:ligatures w14:val="none"/>
        </w:rPr>
        <w:t xml:space="preserve">uture research </w:t>
      </w:r>
      <w:r w:rsidR="00E56C4C" w:rsidRPr="001517FD">
        <w:rPr>
          <w:rFonts w:cstheme="minorHAnsi"/>
          <w:kern w:val="0"/>
          <w14:ligatures w14:val="none"/>
        </w:rPr>
        <w:t xml:space="preserve">to enhance its performance and relevance. The model continues to be a valuable tool for understanding </w:t>
      </w:r>
      <w:r w:rsidR="00E56C4C" w:rsidRPr="001517FD">
        <w:rPr>
          <w:rFonts w:cstheme="minorHAnsi"/>
          <w:kern w:val="0"/>
          <w14:ligatures w14:val="none"/>
        </w:rPr>
        <w:lastRenderedPageBreak/>
        <w:t>handedness, but ongoing updates and refinements are necessary to keep it aligned with modern knowledge and demographic changes.</w:t>
      </w:r>
      <w:r w:rsidR="00E56C4C" w:rsidRPr="001517FD">
        <w:rPr>
          <w:rFonts w:cstheme="minorHAnsi"/>
          <w:kern w:val="0"/>
          <w14:ligatures w14:val="none"/>
        </w:rPr>
        <w:br w:type="page"/>
      </w:r>
    </w:p>
    <w:p w14:paraId="3A2CEC2B" w14:textId="77777777" w:rsidR="00B725A8" w:rsidRPr="001517FD" w:rsidRDefault="00B725A8" w:rsidP="00D02DC9">
      <w:pPr>
        <w:pStyle w:val="Heading2"/>
        <w:bidi w:val="0"/>
        <w:spacing w:line="360" w:lineRule="auto"/>
        <w:jc w:val="both"/>
        <w:rPr>
          <w:rFonts w:asciiTheme="minorHAnsi" w:hAnsiTheme="minorHAnsi" w:cstheme="minorHAnsi"/>
          <w:color w:val="auto"/>
        </w:rPr>
      </w:pPr>
      <w:bookmarkStart w:id="190" w:name="_Toc153989609"/>
      <w:r w:rsidRPr="001517FD">
        <w:rPr>
          <w:rFonts w:asciiTheme="minorHAnsi" w:hAnsiTheme="minorHAnsi" w:cstheme="minorHAnsi"/>
          <w:color w:val="auto"/>
        </w:rPr>
        <w:lastRenderedPageBreak/>
        <w:t>APPENDIX 1: CORRECTION MATRICES</w:t>
      </w:r>
      <w:bookmarkEnd w:id="190"/>
    </w:p>
    <w:p w14:paraId="009D2E83" w14:textId="64814FA8" w:rsidR="00A76DDE" w:rsidRPr="001517FD" w:rsidRDefault="00E56C4C" w:rsidP="00D02DC9">
      <w:pPr>
        <w:bidi w:val="0"/>
        <w:spacing w:line="360" w:lineRule="auto"/>
        <w:jc w:val="both"/>
        <w:rPr>
          <w:rFonts w:cstheme="minorHAnsi"/>
          <w:sz w:val="2"/>
          <w:szCs w:val="2"/>
          <w:u w:val="single"/>
        </w:rPr>
      </w:pPr>
      <w:r w:rsidRPr="001517FD">
        <w:rPr>
          <w:rFonts w:cstheme="minorHAnsi"/>
        </w:rPr>
        <w:t>In this appendix, we outline the correction matrices used to adjust the predictions of the model to the datasets. Between the datasets involving triplets, families with multiple children, and twins the correction method stays similar, although slight changes are made with the matrices.</w:t>
      </w:r>
    </w:p>
    <w:p w14:paraId="37D881A8" w14:textId="10BB684E" w:rsidR="00B725A8" w:rsidRPr="001517FD" w:rsidRDefault="00B725A8" w:rsidP="00D02DC9">
      <w:pPr>
        <w:pStyle w:val="Heading3"/>
        <w:bidi w:val="0"/>
        <w:spacing w:line="360" w:lineRule="auto"/>
        <w:jc w:val="both"/>
        <w:rPr>
          <w:rFonts w:asciiTheme="minorHAnsi" w:hAnsiTheme="minorHAnsi" w:cstheme="minorHAnsi"/>
          <w:color w:val="auto"/>
          <w:u w:val="single"/>
        </w:rPr>
      </w:pPr>
      <w:bookmarkStart w:id="191" w:name="_Toc153989610"/>
      <w:r w:rsidRPr="001517FD">
        <w:rPr>
          <w:rFonts w:asciiTheme="minorHAnsi" w:hAnsiTheme="minorHAnsi" w:cstheme="minorHAnsi"/>
          <w:color w:val="auto"/>
          <w:u w:val="single"/>
        </w:rPr>
        <w:t>Correcting triplets datasets</w:t>
      </w:r>
      <w:bookmarkEnd w:id="191"/>
    </w:p>
    <w:p w14:paraId="07F2CB39" w14:textId="77777777" w:rsidR="00B725A8" w:rsidRPr="001517FD" w:rsidRDefault="00B725A8" w:rsidP="00D02DC9">
      <w:pPr>
        <w:bidi w:val="0"/>
        <w:spacing w:line="360" w:lineRule="auto"/>
        <w:jc w:val="both"/>
        <w:rPr>
          <w:rFonts w:eastAsiaTheme="minorEastAsia" w:cstheme="minorHAnsi"/>
          <w:sz w:val="20"/>
          <w:szCs w:val="20"/>
        </w:rPr>
      </w:pPr>
      <w:r w:rsidRPr="001517FD">
        <w:rPr>
          <w:rFonts w:cstheme="minorHAnsi"/>
        </w:rPr>
        <w:t>For datasets presenting triplets we used the correction matrices as devised by McManus:</w:t>
      </w:r>
      <w:r w:rsidRPr="001517FD">
        <w:rPr>
          <w:rFonts w:cstheme="minorHAnsi"/>
        </w:rPr>
        <w:br/>
      </w:r>
      <m:oMathPara>
        <m:oMath>
          <m:r>
            <w:rPr>
              <w:rFonts w:ascii="Cambria Math" w:hAnsi="Cambria Math" w:cstheme="minorHAnsi"/>
              <w:sz w:val="20"/>
              <w:szCs w:val="20"/>
            </w:rPr>
            <m:t>P=</m:t>
          </m:r>
          <m:d>
            <m:dPr>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sz w:val="20"/>
                        <w:szCs w:val="20"/>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m</m:t>
                            </m:r>
                          </m:sub>
                        </m:sSub>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t</m:t>
                            </m:r>
                          </m:sub>
                        </m:sSub>
                      </m:e>
                    </m:d>
                  </m:e>
                  <m:e>
                    <m:r>
                      <w:rPr>
                        <w:rFonts w:ascii="Cambria Math" w:hAnsi="Cambria Math" w:cstheme="minorHAnsi"/>
                        <w:sz w:val="20"/>
                        <w:szCs w:val="20"/>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m</m:t>
                            </m:r>
                          </m:sub>
                        </m:sSub>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t</m:t>
                            </m:r>
                          </m:sub>
                        </m:sSub>
                      </m:e>
                    </m:d>
                  </m:e>
                </m:mr>
                <m:mr>
                  <m:e>
                    <m:r>
                      <w:rPr>
                        <w:rFonts w:ascii="Cambria Math" w:hAnsi="Cambria Math" w:cstheme="minorHAnsi"/>
                        <w:sz w:val="20"/>
                        <w:szCs w:val="20"/>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m</m:t>
                            </m:r>
                          </m:sub>
                        </m:sSub>
                      </m:e>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e>
                    </m:d>
                  </m:e>
                  <m:e>
                    <m:r>
                      <w:rPr>
                        <w:rFonts w:ascii="Cambria Math" w:hAnsi="Cambria Math" w:cstheme="minorHAnsi"/>
                        <w:sz w:val="20"/>
                        <w:szCs w:val="20"/>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m</m:t>
                            </m:r>
                          </m:sub>
                        </m:sSub>
                      </m:e>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e>
                    </m:d>
                  </m:e>
                </m:mr>
              </m:m>
            </m:e>
          </m:d>
          <m:r>
            <w:rPr>
              <w:rFonts w:ascii="Cambria Math" w:eastAsiaTheme="minorEastAsia" w:hAnsi="Cambria Math" w:cstheme="minorHAnsi"/>
              <w:sz w:val="20"/>
              <w:szCs w:val="20"/>
            </w:rPr>
            <m:t xml:space="preserve">              T=</m:t>
          </m:r>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sz w:val="20"/>
                        <w:szCs w:val="20"/>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e>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e>
                    </m:d>
                  </m:e>
                  <m:e>
                    <m:r>
                      <w:rPr>
                        <w:rFonts w:ascii="Cambria Math" w:eastAsiaTheme="minorEastAsia" w:hAnsi="Cambria Math" w:cstheme="minorHAnsi"/>
                        <w:sz w:val="20"/>
                        <w:szCs w:val="20"/>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e>
                    </m:d>
                  </m:e>
                </m:mr>
                <m:mr>
                  <m:e>
                    <m:r>
                      <w:rPr>
                        <w:rFonts w:ascii="Cambria Math" w:eastAsiaTheme="minorEastAsia" w:hAnsi="Cambria Math" w:cstheme="minorHAnsi"/>
                        <w:sz w:val="20"/>
                        <w:szCs w:val="20"/>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e>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e>
                  <m:e>
                    <m:r>
                      <w:rPr>
                        <w:rFonts w:ascii="Cambria Math" w:eastAsiaTheme="minorEastAsia" w:hAnsi="Cambria Math" w:cstheme="minorHAnsi"/>
                        <w:sz w:val="20"/>
                        <w:szCs w:val="20"/>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e>
                </m:mr>
                <m:mr>
                  <m:e>
                    <m:r>
                      <w:rPr>
                        <w:rFonts w:ascii="Cambria Math" w:eastAsiaTheme="minorEastAsia" w:hAnsi="Cambria Math" w:cstheme="minorHAnsi"/>
                        <w:sz w:val="20"/>
                        <w:szCs w:val="20"/>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e>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e>
                  <m:e>
                    <m:r>
                      <w:rPr>
                        <w:rFonts w:ascii="Cambria Math" w:eastAsiaTheme="minorEastAsia" w:hAnsi="Cambria Math" w:cstheme="minorHAnsi"/>
                        <w:sz w:val="20"/>
                        <w:szCs w:val="20"/>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e>
                </m:mr>
              </m:m>
            </m:e>
          </m:d>
        </m:oMath>
      </m:oMathPara>
    </w:p>
    <w:p w14:paraId="086AFE3C" w14:textId="77777777" w:rsidR="00B725A8" w:rsidRPr="001517FD" w:rsidRDefault="00B725A8" w:rsidP="00D02DC9">
      <w:pPr>
        <w:bidi w:val="0"/>
        <w:spacing w:line="360" w:lineRule="auto"/>
        <w:jc w:val="both"/>
        <w:rPr>
          <w:rFonts w:eastAsiaTheme="minorEastAsia" w:cstheme="minorHAnsi"/>
          <w:i/>
          <w:sz w:val="24"/>
          <w:szCs w:val="24"/>
        </w:rPr>
      </w:pPr>
      <m:oMathPara>
        <m:oMath>
          <m:r>
            <w:rPr>
              <w:rFonts w:ascii="Cambria Math" w:eastAsiaTheme="minorEastAsia" w:hAnsi="Cambria Math" w:cstheme="minorHAnsi"/>
              <w:sz w:val="20"/>
              <w:szCs w:val="20"/>
            </w:rPr>
            <m:t xml:space="preserve"> Q=</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sz w:val="20"/>
                        <w:szCs w:val="20"/>
                      </w:rPr>
                      <m:t>p</m:t>
                    </m:r>
                    <m:d>
                      <m:dPr>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e>
                    </m:d>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e>
                  <m:e>
                    <m:r>
                      <w:rPr>
                        <w:rFonts w:ascii="Cambria Math" w:eastAsiaTheme="minorEastAsia" w:hAnsi="Cambria Math" w:cstheme="minorHAnsi"/>
                        <w:sz w:val="20"/>
                        <w:szCs w:val="20"/>
                      </w:rPr>
                      <m:t>p</m:t>
                    </m:r>
                    <m:d>
                      <m:dPr>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e>
                  <m:e>
                    <m:r>
                      <w:rPr>
                        <w:rFonts w:ascii="Cambria Math" w:eastAsiaTheme="minorEastAsia" w:hAnsi="Cambria Math" w:cstheme="minorHAnsi"/>
                        <w:sz w:val="20"/>
                        <w:szCs w:val="20"/>
                      </w:rPr>
                      <m:t>p</m:t>
                    </m:r>
                    <m:d>
                      <m:dPr>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e>
                </m:mr>
                <m:mr>
                  <m:e>
                    <m:r>
                      <w:rPr>
                        <w:rFonts w:ascii="Cambria Math" w:eastAsiaTheme="minorEastAsia" w:hAnsi="Cambria Math" w:cstheme="minorHAnsi"/>
                        <w:sz w:val="20"/>
                        <w:szCs w:val="20"/>
                      </w:rPr>
                      <m:t>p</m:t>
                    </m:r>
                    <m:d>
                      <m:dPr>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e>
                    </m:d>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e>
                  <m:e>
                    <m:r>
                      <w:rPr>
                        <w:rFonts w:ascii="Cambria Math" w:eastAsiaTheme="minorEastAsia" w:hAnsi="Cambria Math" w:cstheme="minorHAnsi"/>
                        <w:sz w:val="20"/>
                        <w:szCs w:val="20"/>
                      </w:rPr>
                      <m:t>p</m:t>
                    </m:r>
                    <m:d>
                      <m:dPr>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e>
                  <m:e>
                    <m:r>
                      <w:rPr>
                        <w:rFonts w:ascii="Cambria Math" w:eastAsiaTheme="minorEastAsia" w:hAnsi="Cambria Math" w:cstheme="minorHAnsi"/>
                        <w:sz w:val="20"/>
                        <w:szCs w:val="20"/>
                      </w:rPr>
                      <m:t>p</m:t>
                    </m:r>
                    <m:d>
                      <m:dPr>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e>
                </m:mr>
                <m:mr>
                  <m:e>
                    <m:r>
                      <w:rPr>
                        <w:rFonts w:ascii="Cambria Math" w:eastAsiaTheme="minorEastAsia" w:hAnsi="Cambria Math" w:cstheme="minorHAnsi"/>
                        <w:sz w:val="20"/>
                        <w:szCs w:val="20"/>
                      </w:rPr>
                      <m:t>p</m:t>
                    </m:r>
                    <m:d>
                      <m:dPr>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e>
                    </m:d>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e>
                  <m:e>
                    <m:r>
                      <w:rPr>
                        <w:rFonts w:ascii="Cambria Math" w:eastAsiaTheme="minorEastAsia" w:hAnsi="Cambria Math" w:cstheme="minorHAnsi"/>
                        <w:sz w:val="20"/>
                        <w:szCs w:val="20"/>
                      </w:rPr>
                      <m:t>p</m:t>
                    </m:r>
                    <m:d>
                      <m:dPr>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R</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e>
                  <m:e>
                    <m:r>
                      <w:rPr>
                        <w:rFonts w:ascii="Cambria Math" w:eastAsiaTheme="minorEastAsia" w:hAnsi="Cambria Math" w:cstheme="minorHAnsi"/>
                        <w:sz w:val="20"/>
                        <w:szCs w:val="20"/>
                      </w:rPr>
                      <m:t>p</m:t>
                    </m:r>
                    <m:d>
                      <m:dPr>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t</m:t>
                            </m:r>
                          </m:sub>
                        </m:sSub>
                      </m:e>
                    </m:d>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L</m:t>
                        </m:r>
                      </m:e>
                      <m:sub>
                        <m:r>
                          <w:rPr>
                            <w:rFonts w:ascii="Cambria Math" w:eastAsiaTheme="minorEastAsia" w:hAnsi="Cambria Math" w:cstheme="minorHAnsi"/>
                            <w:sz w:val="20"/>
                            <w:szCs w:val="20"/>
                          </w:rPr>
                          <m:t>m</m:t>
                        </m:r>
                      </m:sub>
                    </m:sSub>
                    <m:r>
                      <w:rPr>
                        <w:rFonts w:ascii="Cambria Math" w:eastAsiaTheme="minorEastAsia" w:hAnsi="Cambria Math" w:cstheme="minorHAnsi"/>
                        <w:sz w:val="20"/>
                        <w:szCs w:val="20"/>
                      </w:rPr>
                      <m:t>)</m:t>
                    </m:r>
                  </m:e>
                </m:mr>
              </m:m>
            </m:e>
          </m:d>
        </m:oMath>
      </m:oMathPara>
    </w:p>
    <w:p w14:paraId="0BA803F0" w14:textId="7DA7523F" w:rsidR="00B725A8" w:rsidRPr="001517FD" w:rsidRDefault="00E56C4C" w:rsidP="00D02DC9">
      <w:pPr>
        <w:bidi w:val="0"/>
        <w:spacing w:line="360" w:lineRule="auto"/>
        <w:jc w:val="both"/>
        <w:rPr>
          <w:rFonts w:cstheme="minorHAnsi"/>
        </w:rPr>
      </w:pPr>
      <w:r w:rsidRPr="001517FD">
        <w:rPr>
          <w:rFonts w:cstheme="minorHAnsi"/>
        </w:rPr>
        <w:t>P is the transition matrix for the progeny, and it is created using two parameters: t (the true incidence of left-handedness in the population) and p (the observed frequency of left-handedness in the progeny, calculated from the dataset)</w:t>
      </w:r>
      <w:r w:rsidR="00B725A8" w:rsidRPr="001517FD">
        <w:rPr>
          <w:rFonts w:cstheme="minorHAnsi"/>
        </w:rPr>
        <w:t xml:space="preserve">. In creating this matrix, its assumed by McManus that either some left-handers been misclassified as right handers (resulting in </w:t>
      </w:r>
      <m:oMath>
        <m:r>
          <w:rPr>
            <w:rFonts w:ascii="Cambria Math" w:hAnsi="Cambria Math" w:cstheme="minorHAnsi"/>
          </w:rPr>
          <m:t>p&lt;t</m:t>
        </m:r>
      </m:oMath>
      <w:r w:rsidR="00B725A8" w:rsidRPr="001517FD">
        <w:rPr>
          <w:rFonts w:eastAsiaTheme="minorEastAsia" w:cstheme="minorHAnsi"/>
        </w:rPr>
        <w:t>)</w:t>
      </w:r>
      <w:r w:rsidR="00B725A8" w:rsidRPr="001517FD">
        <w:rPr>
          <w:rFonts w:cstheme="minorHAnsi"/>
        </w:rPr>
        <w:t xml:space="preserve">, or that some right-handers been misclassified as left handers (resulting in </w:t>
      </w:r>
      <m:oMath>
        <m:r>
          <w:rPr>
            <w:rFonts w:ascii="Cambria Math" w:hAnsi="Cambria Math" w:cstheme="minorHAnsi"/>
          </w:rPr>
          <m:t xml:space="preserve"> p&gt;t)</m:t>
        </m:r>
      </m:oMath>
      <w:r w:rsidR="00B725A8" w:rsidRPr="001517FD">
        <w:rPr>
          <w:rFonts w:eastAsiaTheme="minorEastAsia" w:cstheme="minorHAnsi"/>
        </w:rPr>
        <w:t>, but not both</w:t>
      </w:r>
      <w:r w:rsidR="00B725A8" w:rsidRPr="001517FD">
        <w:rPr>
          <w:rFonts w:cstheme="minorHAnsi"/>
        </w:rPr>
        <w:t>. Therefore, the probabilities can be defined as follows:</w:t>
      </w:r>
    </w:p>
    <w:p w14:paraId="47ABD43F" w14:textId="77777777" w:rsidR="00B725A8" w:rsidRPr="001517FD" w:rsidRDefault="00B725A8" w:rsidP="00D02DC9">
      <w:pPr>
        <w:bidi w:val="0"/>
        <w:spacing w:line="360" w:lineRule="auto"/>
        <w:jc w:val="both"/>
        <w:rPr>
          <w:rFonts w:eastAsiaTheme="minorEastAsia" w:cstheme="minorHAnsi"/>
        </w:rPr>
      </w:pPr>
      <m:oMathPara>
        <m:oMath>
          <m:r>
            <w:rPr>
              <w:rFonts w:ascii="Cambria Math" w:hAnsi="Cambria Math" w:cstheme="minorHAnsi"/>
              <w:sz w:val="20"/>
              <w:szCs w:val="20"/>
            </w:rPr>
            <m:t>P=</m:t>
          </m:r>
          <m:d>
            <m:dPr>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sz w:val="20"/>
                        <w:szCs w:val="20"/>
                      </w:rPr>
                      <m:t>1-</m:t>
                    </m:r>
                    <m:f>
                      <m:fPr>
                        <m:ctrlPr>
                          <w:rPr>
                            <w:rFonts w:ascii="Cambria Math" w:hAnsi="Cambria Math" w:cstheme="minorHAnsi"/>
                            <w:i/>
                          </w:rPr>
                        </m:ctrlPr>
                      </m:fPr>
                      <m:num>
                        <m:r>
                          <w:rPr>
                            <w:rFonts w:ascii="Cambria Math" w:hAnsi="Cambria Math" w:cstheme="minorHAnsi"/>
                            <w:sz w:val="20"/>
                            <w:szCs w:val="20"/>
                          </w:rPr>
                          <m:t>p-t</m:t>
                        </m:r>
                      </m:num>
                      <m:den>
                        <m:r>
                          <w:rPr>
                            <w:rFonts w:ascii="Cambria Math" w:hAnsi="Cambria Math" w:cstheme="minorHAnsi"/>
                            <w:sz w:val="20"/>
                            <w:szCs w:val="20"/>
                          </w:rPr>
                          <m:t>1-t</m:t>
                        </m:r>
                      </m:den>
                    </m:f>
                  </m:e>
                  <m:e>
                    <m:f>
                      <m:fPr>
                        <m:ctrlPr>
                          <w:rPr>
                            <w:rFonts w:ascii="Cambria Math" w:hAnsi="Cambria Math" w:cstheme="minorHAnsi"/>
                            <w:i/>
                          </w:rPr>
                        </m:ctrlPr>
                      </m:fPr>
                      <m:num>
                        <m:r>
                          <w:rPr>
                            <w:rFonts w:ascii="Cambria Math" w:hAnsi="Cambria Math" w:cstheme="minorHAnsi"/>
                            <w:sz w:val="20"/>
                            <w:szCs w:val="20"/>
                          </w:rPr>
                          <m:t>p-t</m:t>
                        </m:r>
                      </m:num>
                      <m:den>
                        <m:r>
                          <w:rPr>
                            <w:rFonts w:ascii="Cambria Math" w:hAnsi="Cambria Math" w:cstheme="minorHAnsi"/>
                            <w:sz w:val="20"/>
                            <w:szCs w:val="20"/>
                          </w:rPr>
                          <m:t>1-t</m:t>
                        </m:r>
                      </m:den>
                    </m:f>
                  </m:e>
                </m:mr>
                <m:mr>
                  <m:e>
                    <m:r>
                      <w:rPr>
                        <w:rFonts w:ascii="Cambria Math" w:hAnsi="Cambria Math" w:cstheme="minorHAnsi"/>
                        <w:sz w:val="20"/>
                        <w:szCs w:val="20"/>
                      </w:rPr>
                      <m:t>0</m:t>
                    </m:r>
                  </m:e>
                  <m:e>
                    <m:r>
                      <w:rPr>
                        <w:rFonts w:ascii="Cambria Math" w:hAnsi="Cambria Math" w:cstheme="minorHAnsi"/>
                        <w:sz w:val="20"/>
                        <w:szCs w:val="20"/>
                      </w:rPr>
                      <m:t>1</m:t>
                    </m:r>
                  </m:e>
                </m:mr>
              </m:m>
            </m:e>
          </m:d>
          <m:r>
            <w:rPr>
              <w:rFonts w:ascii="Cambria Math" w:hAnsi="Cambria Math" w:cstheme="minorHAnsi"/>
              <w:sz w:val="20"/>
              <w:szCs w:val="20"/>
            </w:rPr>
            <m:t xml:space="preserve"> if p&gt;t,       P=</m:t>
          </m:r>
          <m:d>
            <m:dPr>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sz w:val="20"/>
                        <w:szCs w:val="20"/>
                      </w:rPr>
                      <m:t>1</m:t>
                    </m:r>
                  </m:e>
                  <m:e>
                    <m:r>
                      <w:rPr>
                        <w:rFonts w:ascii="Cambria Math" w:hAnsi="Cambria Math" w:cstheme="minorHAnsi"/>
                        <w:sz w:val="20"/>
                        <w:szCs w:val="20"/>
                      </w:rPr>
                      <m:t>0</m:t>
                    </m:r>
                  </m:e>
                </m:mr>
                <m:mr>
                  <m:e>
                    <m:r>
                      <w:rPr>
                        <w:rFonts w:ascii="Cambria Math" w:hAnsi="Cambria Math" w:cstheme="minorHAnsi"/>
                        <w:sz w:val="20"/>
                        <w:szCs w:val="20"/>
                      </w:rPr>
                      <m:t>1-</m:t>
                    </m:r>
                    <m:f>
                      <m:fPr>
                        <m:ctrlPr>
                          <w:rPr>
                            <w:rFonts w:ascii="Cambria Math" w:hAnsi="Cambria Math" w:cstheme="minorHAnsi"/>
                            <w:i/>
                          </w:rPr>
                        </m:ctrlPr>
                      </m:fPr>
                      <m:num>
                        <m:r>
                          <w:rPr>
                            <w:rFonts w:ascii="Cambria Math" w:hAnsi="Cambria Math" w:cstheme="minorHAnsi"/>
                            <w:sz w:val="20"/>
                            <w:szCs w:val="20"/>
                          </w:rPr>
                          <m:t>p</m:t>
                        </m:r>
                      </m:num>
                      <m:den>
                        <m:r>
                          <w:rPr>
                            <w:rFonts w:ascii="Cambria Math" w:hAnsi="Cambria Math" w:cstheme="minorHAnsi"/>
                            <w:sz w:val="20"/>
                            <w:szCs w:val="20"/>
                          </w:rPr>
                          <m:t>t</m:t>
                        </m:r>
                      </m:den>
                    </m:f>
                  </m:e>
                  <m:e>
                    <m:f>
                      <m:fPr>
                        <m:ctrlPr>
                          <w:rPr>
                            <w:rFonts w:ascii="Cambria Math" w:hAnsi="Cambria Math" w:cstheme="minorHAnsi"/>
                            <w:i/>
                          </w:rPr>
                        </m:ctrlPr>
                      </m:fPr>
                      <m:num>
                        <m:r>
                          <w:rPr>
                            <w:rFonts w:ascii="Cambria Math" w:hAnsi="Cambria Math" w:cstheme="minorHAnsi"/>
                            <w:sz w:val="20"/>
                            <w:szCs w:val="20"/>
                          </w:rPr>
                          <m:t>p</m:t>
                        </m:r>
                      </m:num>
                      <m:den>
                        <m:r>
                          <w:rPr>
                            <w:rFonts w:ascii="Cambria Math" w:hAnsi="Cambria Math" w:cstheme="minorHAnsi"/>
                            <w:sz w:val="20"/>
                            <w:szCs w:val="20"/>
                          </w:rPr>
                          <m:t>t</m:t>
                        </m:r>
                      </m:den>
                    </m:f>
                  </m:e>
                </m:mr>
              </m:m>
            </m:e>
          </m:d>
          <m:r>
            <w:rPr>
              <w:rFonts w:ascii="Cambria Math" w:hAnsi="Cambria Math" w:cstheme="minorHAnsi"/>
              <w:sz w:val="20"/>
              <w:szCs w:val="20"/>
            </w:rPr>
            <m:t xml:space="preserve"> if p≤t</m:t>
          </m:r>
        </m:oMath>
      </m:oMathPara>
    </w:p>
    <w:p w14:paraId="25FA485C" w14:textId="64BA333B" w:rsidR="00B725A8" w:rsidRPr="001517FD" w:rsidRDefault="00B725A8" w:rsidP="00D02DC9">
      <w:pPr>
        <w:bidi w:val="0"/>
        <w:spacing w:line="360" w:lineRule="auto"/>
        <w:jc w:val="both"/>
        <w:rPr>
          <w:rFonts w:cstheme="minorHAnsi"/>
        </w:rPr>
      </w:pPr>
      <w:r w:rsidRPr="001517FD">
        <w:rPr>
          <w:rFonts w:cstheme="minorHAnsi"/>
        </w:rPr>
        <w:t>Q</w:t>
      </w:r>
      <w:r w:rsidR="00E56C4C" w:rsidRPr="001517FD">
        <w:rPr>
          <w:rFonts w:cstheme="minorHAnsi"/>
        </w:rPr>
        <w:t xml:space="preserve"> is the transition matrix for the parents, created using two parameters: t (the true incidence of left-handedness in the population) and q (the observed frequency of left-handedness in the parents, calculated from the dataset)</w:t>
      </w:r>
      <w:r w:rsidRPr="001517FD">
        <w:rPr>
          <w:rFonts w:cstheme="minorHAnsi"/>
        </w:rPr>
        <w:t>. Also, the same assumptions about misclassifying handedness as in the creation of P been used. Therefore, Q can be defined as:</w:t>
      </w:r>
    </w:p>
    <w:p w14:paraId="75CF2F34" w14:textId="446885A8" w:rsidR="00503637" w:rsidRPr="00503637" w:rsidRDefault="00B725A8" w:rsidP="00503637">
      <w:pPr>
        <w:pStyle w:val="ListParagraph"/>
        <w:bidi w:val="0"/>
        <w:spacing w:line="360" w:lineRule="auto"/>
        <w:ind w:left="0"/>
        <w:rPr>
          <w:rFonts w:cstheme="minorHAnsi"/>
        </w:rPr>
      </w:pPr>
      <m:oMathPara>
        <m:oMathParaPr>
          <m:jc m:val="center"/>
        </m:oMathParaPr>
        <m:oMath>
          <m:r>
            <w:rPr>
              <w:rFonts w:ascii="Cambria Math" w:hAnsi="Cambria Math" w:cstheme="minorHAnsi"/>
              <w:sz w:val="18"/>
              <w:szCs w:val="18"/>
            </w:rPr>
            <m:t>Q=</m:t>
          </m:r>
          <m:d>
            <m:dPr>
              <m:ctrlPr>
                <w:rPr>
                  <w:rFonts w:ascii="Cambria Math" w:hAnsi="Cambria Math" w:cstheme="minorHAnsi"/>
                  <w:i/>
                  <w:sz w:val="18"/>
                  <w:szCs w:val="18"/>
                </w:rPr>
              </m:ctrlPr>
            </m:dPr>
            <m:e>
              <m:m>
                <m:mPr>
                  <m:mcs>
                    <m:mc>
                      <m:mcPr>
                        <m:count m:val="3"/>
                        <m:mcJc m:val="center"/>
                      </m:mcPr>
                    </m:mc>
                  </m:mcs>
                  <m:ctrlPr>
                    <w:rPr>
                      <w:rFonts w:ascii="Cambria Math" w:hAnsi="Cambria Math" w:cstheme="minorHAnsi"/>
                      <w:i/>
                      <w:sz w:val="18"/>
                      <w:szCs w:val="18"/>
                    </w:rPr>
                  </m:ctrlPr>
                </m:mPr>
                <m:mr>
                  <m:e>
                    <m:sSup>
                      <m:sSupPr>
                        <m:ctrlPr>
                          <w:rPr>
                            <w:rFonts w:ascii="Cambria Math" w:hAnsi="Cambria Math" w:cstheme="minorHAnsi"/>
                            <w:i/>
                            <w:sz w:val="18"/>
                            <w:szCs w:val="18"/>
                          </w:rPr>
                        </m:ctrlPr>
                      </m:sSupPr>
                      <m:e>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1-t</m:t>
                                </m:r>
                              </m:num>
                              <m:den>
                                <m:r>
                                  <w:rPr>
                                    <w:rFonts w:ascii="Cambria Math" w:hAnsi="Cambria Math" w:cstheme="minorHAnsi"/>
                                    <w:sz w:val="18"/>
                                    <w:szCs w:val="18"/>
                                  </w:rPr>
                                  <m:t>1-q</m:t>
                                </m:r>
                              </m:den>
                            </m:f>
                          </m:e>
                        </m:d>
                      </m:e>
                      <m:sup>
                        <m:r>
                          <w:rPr>
                            <w:rFonts w:ascii="Cambria Math" w:hAnsi="Cambria Math" w:cstheme="minorHAnsi"/>
                            <w:sz w:val="18"/>
                            <w:szCs w:val="18"/>
                          </w:rPr>
                          <m:t>2</m:t>
                        </m:r>
                      </m:sup>
                    </m:sSup>
                  </m:e>
                  <m:e>
                    <m:r>
                      <w:rPr>
                        <w:rFonts w:ascii="Cambria Math" w:hAnsi="Cambria Math" w:cstheme="minorHAnsi"/>
                        <w:sz w:val="18"/>
                        <w:szCs w:val="18"/>
                      </w:rPr>
                      <m:t>2</m:t>
                    </m:r>
                    <m:f>
                      <m:fPr>
                        <m:ctrlPr>
                          <w:rPr>
                            <w:rFonts w:ascii="Cambria Math" w:hAnsi="Cambria Math" w:cstheme="minorHAnsi"/>
                            <w:i/>
                            <w:sz w:val="18"/>
                            <w:szCs w:val="18"/>
                          </w:rPr>
                        </m:ctrlPr>
                      </m:fPr>
                      <m:num>
                        <m:r>
                          <w:rPr>
                            <w:rFonts w:ascii="Cambria Math" w:hAnsi="Cambria Math" w:cstheme="minorHAnsi"/>
                            <w:sz w:val="18"/>
                            <w:szCs w:val="18"/>
                          </w:rPr>
                          <m:t>1-t</m:t>
                        </m:r>
                      </m:num>
                      <m:den>
                        <m:r>
                          <w:rPr>
                            <w:rFonts w:ascii="Cambria Math" w:hAnsi="Cambria Math" w:cstheme="minorHAnsi"/>
                            <w:sz w:val="18"/>
                            <w:szCs w:val="18"/>
                          </w:rPr>
                          <m:t>1-q</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t-q</m:t>
                        </m:r>
                      </m:num>
                      <m:den>
                        <m:r>
                          <w:rPr>
                            <w:rFonts w:ascii="Cambria Math" w:hAnsi="Cambria Math" w:cstheme="minorHAnsi"/>
                            <w:sz w:val="18"/>
                            <w:szCs w:val="18"/>
                          </w:rPr>
                          <m:t>1-q</m:t>
                        </m:r>
                      </m:den>
                    </m:f>
                  </m:e>
                  <m:e>
                    <m:sSup>
                      <m:sSupPr>
                        <m:ctrlPr>
                          <w:rPr>
                            <w:rFonts w:ascii="Cambria Math" w:hAnsi="Cambria Math" w:cstheme="minorHAnsi"/>
                            <w:i/>
                            <w:sz w:val="18"/>
                            <w:szCs w:val="18"/>
                          </w:rPr>
                        </m:ctrlPr>
                      </m:sSupPr>
                      <m:e>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t-q</m:t>
                                </m:r>
                              </m:num>
                              <m:den>
                                <m:r>
                                  <w:rPr>
                                    <w:rFonts w:ascii="Cambria Math" w:hAnsi="Cambria Math" w:cstheme="minorHAnsi"/>
                                    <w:sz w:val="18"/>
                                    <w:szCs w:val="18"/>
                                  </w:rPr>
                                  <m:t>1-q</m:t>
                                </m:r>
                              </m:den>
                            </m:f>
                          </m:e>
                        </m:d>
                      </m:e>
                      <m:sup>
                        <m:r>
                          <w:rPr>
                            <w:rFonts w:ascii="Cambria Math" w:hAnsi="Cambria Math" w:cstheme="minorHAnsi"/>
                            <w:sz w:val="18"/>
                            <w:szCs w:val="18"/>
                          </w:rPr>
                          <m:t>2</m:t>
                        </m:r>
                      </m:sup>
                    </m:sSup>
                  </m:e>
                </m:mr>
                <m:mr>
                  <m:e>
                    <m:r>
                      <w:rPr>
                        <w:rFonts w:ascii="Cambria Math" w:hAnsi="Cambria Math" w:cstheme="minorHAnsi"/>
                        <w:sz w:val="18"/>
                        <w:szCs w:val="18"/>
                      </w:rPr>
                      <m:t>0</m:t>
                    </m:r>
                  </m:e>
                  <m:e>
                    <m:f>
                      <m:fPr>
                        <m:ctrlPr>
                          <w:rPr>
                            <w:rFonts w:ascii="Cambria Math" w:hAnsi="Cambria Math" w:cstheme="minorHAnsi"/>
                            <w:i/>
                            <w:sz w:val="18"/>
                            <w:szCs w:val="18"/>
                          </w:rPr>
                        </m:ctrlPr>
                      </m:fPr>
                      <m:num>
                        <m:r>
                          <w:rPr>
                            <w:rFonts w:ascii="Cambria Math" w:hAnsi="Cambria Math" w:cstheme="minorHAnsi"/>
                            <w:sz w:val="18"/>
                            <w:szCs w:val="18"/>
                          </w:rPr>
                          <m:t>1-t</m:t>
                        </m:r>
                      </m:num>
                      <m:den>
                        <m:r>
                          <w:rPr>
                            <w:rFonts w:ascii="Cambria Math" w:hAnsi="Cambria Math" w:cstheme="minorHAnsi"/>
                            <w:sz w:val="18"/>
                            <w:szCs w:val="18"/>
                          </w:rPr>
                          <m:t>1-q</m:t>
                        </m:r>
                      </m:den>
                    </m:f>
                  </m:e>
                  <m:e>
                    <m:f>
                      <m:fPr>
                        <m:ctrlPr>
                          <w:rPr>
                            <w:rFonts w:ascii="Cambria Math" w:hAnsi="Cambria Math" w:cstheme="minorHAnsi"/>
                            <w:i/>
                            <w:sz w:val="18"/>
                            <w:szCs w:val="18"/>
                          </w:rPr>
                        </m:ctrlPr>
                      </m:fPr>
                      <m:num>
                        <m:r>
                          <w:rPr>
                            <w:rFonts w:ascii="Cambria Math" w:hAnsi="Cambria Math" w:cstheme="minorHAnsi"/>
                            <w:sz w:val="18"/>
                            <w:szCs w:val="18"/>
                          </w:rPr>
                          <m:t>t-q</m:t>
                        </m:r>
                      </m:num>
                      <m:den>
                        <m:r>
                          <w:rPr>
                            <w:rFonts w:ascii="Cambria Math" w:hAnsi="Cambria Math" w:cstheme="minorHAnsi"/>
                            <w:sz w:val="18"/>
                            <w:szCs w:val="18"/>
                          </w:rPr>
                          <m:t>1-q</m:t>
                        </m:r>
                      </m:den>
                    </m:f>
                  </m:e>
                </m:mr>
                <m:mr>
                  <m:e>
                    <m:r>
                      <w:rPr>
                        <w:rFonts w:ascii="Cambria Math" w:hAnsi="Cambria Math" w:cstheme="minorHAnsi"/>
                        <w:sz w:val="18"/>
                        <w:szCs w:val="18"/>
                      </w:rPr>
                      <m:t>0</m:t>
                    </m:r>
                  </m:e>
                  <m:e>
                    <m:r>
                      <w:rPr>
                        <w:rFonts w:ascii="Cambria Math" w:hAnsi="Cambria Math" w:cstheme="minorHAnsi"/>
                        <w:sz w:val="18"/>
                        <w:szCs w:val="18"/>
                      </w:rPr>
                      <m:t>0</m:t>
                    </m:r>
                  </m:e>
                  <m:e>
                    <m:r>
                      <w:rPr>
                        <w:rFonts w:ascii="Cambria Math" w:hAnsi="Cambria Math" w:cstheme="minorHAnsi"/>
                        <w:sz w:val="18"/>
                        <w:szCs w:val="18"/>
                      </w:rPr>
                      <m:t>1</m:t>
                    </m:r>
                  </m:e>
                </m:mr>
              </m:m>
            </m:e>
          </m:d>
          <m:r>
            <w:rPr>
              <w:rFonts w:ascii="Cambria Math" w:hAnsi="Cambria Math" w:cstheme="minorHAnsi"/>
              <w:sz w:val="18"/>
              <w:szCs w:val="18"/>
            </w:rPr>
            <m:t xml:space="preserve"> if q&lt;t,</m:t>
          </m:r>
          <m:r>
            <w:rPr>
              <w:rFonts w:ascii="Cambria Math" w:eastAsiaTheme="minorEastAsia" w:hAnsi="Cambria Math" w:cstheme="minorHAnsi"/>
              <w:sz w:val="18"/>
              <w:szCs w:val="18"/>
            </w:rPr>
            <m:t xml:space="preserve">           Q=</m:t>
          </m:r>
          <m:d>
            <m:dPr>
              <m:ctrlPr>
                <w:rPr>
                  <w:rFonts w:ascii="Cambria Math" w:hAnsi="Cambria Math" w:cstheme="minorHAnsi"/>
                  <w:i/>
                  <w:sz w:val="18"/>
                  <w:szCs w:val="18"/>
                </w:rPr>
              </m:ctrlPr>
            </m:dPr>
            <m:e>
              <m:m>
                <m:mPr>
                  <m:mcs>
                    <m:mc>
                      <m:mcPr>
                        <m:count m:val="3"/>
                        <m:mcJc m:val="center"/>
                      </m:mcPr>
                    </m:mc>
                  </m:mcs>
                  <m:ctrlPr>
                    <w:rPr>
                      <w:rFonts w:ascii="Cambria Math" w:hAnsi="Cambria Math" w:cstheme="minorHAnsi"/>
                      <w:i/>
                      <w:sz w:val="18"/>
                      <w:szCs w:val="18"/>
                    </w:rPr>
                  </m:ctrlPr>
                </m:mPr>
                <m:mr>
                  <m:e>
                    <m:r>
                      <w:rPr>
                        <w:rFonts w:ascii="Cambria Math" w:hAnsi="Cambria Math" w:cstheme="minorHAnsi"/>
                        <w:sz w:val="18"/>
                        <w:szCs w:val="18"/>
                      </w:rPr>
                      <m:t>1</m:t>
                    </m:r>
                  </m:e>
                  <m:e>
                    <m:r>
                      <w:rPr>
                        <w:rFonts w:ascii="Cambria Math" w:hAnsi="Cambria Math" w:cstheme="minorHAnsi"/>
                        <w:sz w:val="18"/>
                        <w:szCs w:val="18"/>
                      </w:rPr>
                      <m:t>0</m:t>
                    </m:r>
                  </m:e>
                  <m:e>
                    <m:r>
                      <w:rPr>
                        <w:rFonts w:ascii="Cambria Math" w:hAnsi="Cambria Math" w:cstheme="minorHAnsi"/>
                        <w:sz w:val="18"/>
                        <w:szCs w:val="18"/>
                      </w:rPr>
                      <m:t>0</m:t>
                    </m:r>
                  </m:e>
                </m:mr>
                <m:m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t</m:t>
                        </m:r>
                      </m:num>
                      <m:den>
                        <m:r>
                          <w:rPr>
                            <w:rFonts w:ascii="Cambria Math" w:hAnsi="Cambria Math" w:cstheme="minorHAnsi"/>
                            <w:sz w:val="18"/>
                            <w:szCs w:val="18"/>
                          </w:rPr>
                          <m:t>q</m:t>
                        </m:r>
                      </m:den>
                    </m:f>
                  </m:e>
                  <m:e>
                    <m:f>
                      <m:fPr>
                        <m:ctrlPr>
                          <w:rPr>
                            <w:rFonts w:ascii="Cambria Math" w:hAnsi="Cambria Math" w:cstheme="minorHAnsi"/>
                            <w:i/>
                            <w:sz w:val="18"/>
                            <w:szCs w:val="18"/>
                          </w:rPr>
                        </m:ctrlPr>
                      </m:fPr>
                      <m:num>
                        <m:r>
                          <w:rPr>
                            <w:rFonts w:ascii="Cambria Math" w:hAnsi="Cambria Math" w:cstheme="minorHAnsi"/>
                            <w:sz w:val="18"/>
                            <w:szCs w:val="18"/>
                          </w:rPr>
                          <m:t>t</m:t>
                        </m:r>
                      </m:num>
                      <m:den>
                        <m:r>
                          <w:rPr>
                            <w:rFonts w:ascii="Cambria Math" w:hAnsi="Cambria Math" w:cstheme="minorHAnsi"/>
                            <w:sz w:val="18"/>
                            <w:szCs w:val="18"/>
                          </w:rPr>
                          <m:t>q</m:t>
                        </m:r>
                      </m:den>
                    </m:f>
                  </m:e>
                  <m:e>
                    <m:r>
                      <w:rPr>
                        <w:rFonts w:ascii="Cambria Math" w:hAnsi="Cambria Math" w:cstheme="minorHAnsi"/>
                        <w:sz w:val="18"/>
                        <w:szCs w:val="18"/>
                      </w:rPr>
                      <m:t>0</m:t>
                    </m:r>
                  </m:e>
                </m:mr>
                <m:mr>
                  <m:e>
                    <m:sSup>
                      <m:sSupPr>
                        <m:ctrlPr>
                          <w:rPr>
                            <w:rFonts w:ascii="Cambria Math" w:hAnsi="Cambria Math" w:cstheme="minorHAnsi"/>
                            <w:i/>
                            <w:sz w:val="18"/>
                            <w:szCs w:val="18"/>
                          </w:rPr>
                        </m:ctrlPr>
                      </m:sSupPr>
                      <m:e>
                        <m:d>
                          <m:dPr>
                            <m:ctrlPr>
                              <w:rPr>
                                <w:rFonts w:ascii="Cambria Math" w:hAnsi="Cambria Math" w:cstheme="minorHAnsi"/>
                                <w:i/>
                                <w:sz w:val="18"/>
                                <w:szCs w:val="18"/>
                              </w:rPr>
                            </m:ctrlPr>
                          </m:dP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t</m:t>
                                </m:r>
                              </m:num>
                              <m:den>
                                <m:r>
                                  <w:rPr>
                                    <w:rFonts w:ascii="Cambria Math" w:hAnsi="Cambria Math" w:cstheme="minorHAnsi"/>
                                    <w:sz w:val="18"/>
                                    <w:szCs w:val="18"/>
                                  </w:rPr>
                                  <m:t>q</m:t>
                                </m:r>
                              </m:den>
                            </m:f>
                          </m:e>
                        </m:d>
                      </m:e>
                      <m:sup>
                        <m:r>
                          <w:rPr>
                            <w:rFonts w:ascii="Cambria Math" w:hAnsi="Cambria Math" w:cstheme="minorHAnsi"/>
                            <w:sz w:val="18"/>
                            <w:szCs w:val="18"/>
                          </w:rPr>
                          <m:t>2</m:t>
                        </m:r>
                      </m:sup>
                    </m:sSup>
                  </m:e>
                  <m:e>
                    <m:r>
                      <w:rPr>
                        <w:rFonts w:ascii="Cambria Math" w:hAnsi="Cambria Math" w:cstheme="minorHAnsi"/>
                        <w:sz w:val="18"/>
                        <w:szCs w:val="18"/>
                      </w:rPr>
                      <m:t>2</m:t>
                    </m:r>
                    <m:f>
                      <m:fPr>
                        <m:ctrlPr>
                          <w:rPr>
                            <w:rFonts w:ascii="Cambria Math" w:hAnsi="Cambria Math" w:cstheme="minorHAnsi"/>
                            <w:i/>
                            <w:sz w:val="18"/>
                            <w:szCs w:val="18"/>
                          </w:rPr>
                        </m:ctrlPr>
                      </m:fPr>
                      <m:num>
                        <m:r>
                          <w:rPr>
                            <w:rFonts w:ascii="Cambria Math" w:hAnsi="Cambria Math" w:cstheme="minorHAnsi"/>
                            <w:sz w:val="18"/>
                            <w:szCs w:val="18"/>
                          </w:rPr>
                          <m:t>tq-</m:t>
                        </m:r>
                        <m:sSup>
                          <m:sSupPr>
                            <m:ctrlPr>
                              <w:rPr>
                                <w:rFonts w:ascii="Cambria Math" w:hAnsi="Cambria Math" w:cstheme="minorHAnsi"/>
                                <w:i/>
                                <w:sz w:val="18"/>
                                <w:szCs w:val="18"/>
                              </w:rPr>
                            </m:ctrlPr>
                          </m:sSupPr>
                          <m:e>
                            <m:r>
                              <w:rPr>
                                <w:rFonts w:ascii="Cambria Math" w:hAnsi="Cambria Math" w:cstheme="minorHAnsi"/>
                                <w:sz w:val="18"/>
                                <w:szCs w:val="18"/>
                              </w:rPr>
                              <m:t>t</m:t>
                            </m:r>
                          </m:e>
                          <m:sup>
                            <m:r>
                              <w:rPr>
                                <w:rFonts w:ascii="Cambria Math" w:hAnsi="Cambria Math" w:cstheme="minorHAnsi"/>
                                <w:sz w:val="18"/>
                                <w:szCs w:val="18"/>
                              </w:rPr>
                              <m:t>2</m:t>
                            </m:r>
                          </m:sup>
                        </m:sSup>
                      </m:num>
                      <m:den>
                        <m:sSup>
                          <m:sSupPr>
                            <m:ctrlPr>
                              <w:rPr>
                                <w:rFonts w:ascii="Cambria Math" w:hAnsi="Cambria Math" w:cstheme="minorHAnsi"/>
                                <w:i/>
                                <w:sz w:val="18"/>
                                <w:szCs w:val="18"/>
                              </w:rPr>
                            </m:ctrlPr>
                          </m:sSupPr>
                          <m:e>
                            <m:r>
                              <w:rPr>
                                <w:rFonts w:ascii="Cambria Math" w:hAnsi="Cambria Math" w:cstheme="minorHAnsi"/>
                                <w:sz w:val="18"/>
                                <w:szCs w:val="18"/>
                              </w:rPr>
                              <m:t>q</m:t>
                            </m:r>
                          </m:e>
                          <m:sup>
                            <m:r>
                              <w:rPr>
                                <w:rFonts w:ascii="Cambria Math" w:hAnsi="Cambria Math" w:cstheme="minorHAnsi"/>
                                <w:sz w:val="18"/>
                                <w:szCs w:val="18"/>
                              </w:rPr>
                              <m:t>2</m:t>
                            </m:r>
                          </m:sup>
                        </m:sSup>
                      </m:den>
                    </m:f>
                    <m:r>
                      <w:rPr>
                        <w:rFonts w:ascii="Cambria Math" w:hAnsi="Cambria Math" w:cstheme="minorHAnsi"/>
                        <w:sz w:val="18"/>
                        <w:szCs w:val="18"/>
                      </w:rPr>
                      <m:t xml:space="preserve"> </m:t>
                    </m:r>
                  </m:e>
                  <m:e>
                    <m:sSup>
                      <m:sSupPr>
                        <m:ctrlPr>
                          <w:rPr>
                            <w:rFonts w:ascii="Cambria Math" w:hAnsi="Cambria Math" w:cstheme="minorHAnsi"/>
                            <w:i/>
                            <w:sz w:val="18"/>
                            <w:szCs w:val="18"/>
                          </w:rPr>
                        </m:ctrlPr>
                      </m:sSupPr>
                      <m:e>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t</m:t>
                                </m:r>
                              </m:num>
                              <m:den>
                                <m:r>
                                  <w:rPr>
                                    <w:rFonts w:ascii="Cambria Math" w:hAnsi="Cambria Math" w:cstheme="minorHAnsi"/>
                                    <w:sz w:val="18"/>
                                    <w:szCs w:val="18"/>
                                  </w:rPr>
                                  <m:t>q</m:t>
                                </m:r>
                              </m:den>
                            </m:f>
                          </m:e>
                        </m:d>
                      </m:e>
                      <m:sup>
                        <m:r>
                          <w:rPr>
                            <w:rFonts w:ascii="Cambria Math" w:hAnsi="Cambria Math" w:cstheme="minorHAnsi"/>
                            <w:sz w:val="18"/>
                            <w:szCs w:val="18"/>
                          </w:rPr>
                          <m:t>2</m:t>
                        </m:r>
                      </m:sup>
                    </m:sSup>
                  </m:e>
                </m:mr>
              </m:m>
            </m:e>
          </m:d>
          <m:r>
            <w:rPr>
              <w:rFonts w:ascii="Cambria Math" w:hAnsi="Cambria Math" w:cstheme="minorHAnsi"/>
              <w:sz w:val="18"/>
              <w:szCs w:val="18"/>
            </w:rPr>
            <m:t xml:space="preserve"> if q≥t</m:t>
          </m:r>
        </m:oMath>
      </m:oMathPara>
    </w:p>
    <w:p w14:paraId="21E06ECB" w14:textId="77777777" w:rsidR="00503637" w:rsidRDefault="00E56C4C" w:rsidP="00503637">
      <w:pPr>
        <w:pStyle w:val="ListParagraph"/>
        <w:bidi w:val="0"/>
        <w:spacing w:line="360" w:lineRule="auto"/>
        <w:ind w:left="0"/>
        <w:jc w:val="both"/>
        <w:rPr>
          <w:rFonts w:cstheme="minorHAnsi"/>
        </w:rPr>
      </w:pPr>
      <w:r w:rsidRPr="001517FD">
        <w:rPr>
          <w:rFonts w:cstheme="minorHAnsi"/>
        </w:rPr>
        <w:t>Matrix T compiles the anticipated probabilities of offspring displaying specific phenotypes based on the parental phenotypes, following the Mendelian system and the model assumptions regarding the phenotype-genotype system. Detailed calculations are provided in Appendix 2.</w:t>
      </w:r>
    </w:p>
    <w:p w14:paraId="43FF9C05" w14:textId="0E824A58" w:rsidR="00503637" w:rsidRDefault="00503637" w:rsidP="00503637">
      <w:pPr>
        <w:pStyle w:val="ListParagraph"/>
        <w:bidi w:val="0"/>
        <w:spacing w:line="360" w:lineRule="auto"/>
        <w:ind w:left="0"/>
        <w:jc w:val="both"/>
        <w:rPr>
          <w:rFonts w:cstheme="minorHAnsi"/>
        </w:rPr>
      </w:pPr>
    </w:p>
    <w:p w14:paraId="71035734" w14:textId="77777777" w:rsidR="00503637" w:rsidRDefault="00503637" w:rsidP="00503637">
      <w:pPr>
        <w:bidi w:val="0"/>
        <w:spacing w:line="259" w:lineRule="auto"/>
        <w:jc w:val="both"/>
        <w:rPr>
          <w:rFonts w:cstheme="minorHAnsi"/>
        </w:rPr>
      </w:pPr>
      <w:r>
        <w:rPr>
          <w:rFonts w:cstheme="minorHAnsi"/>
        </w:rPr>
        <w:br w:type="page"/>
      </w:r>
    </w:p>
    <w:p w14:paraId="259946B7" w14:textId="4011414F" w:rsidR="00E56C4C" w:rsidRPr="00503637" w:rsidRDefault="00E56C4C" w:rsidP="00503637">
      <w:pPr>
        <w:pStyle w:val="ListParagraph"/>
        <w:bidi w:val="0"/>
        <w:spacing w:line="360" w:lineRule="auto"/>
        <w:ind w:left="0"/>
        <w:jc w:val="both"/>
        <w:rPr>
          <w:rFonts w:cstheme="minorHAnsi"/>
        </w:rPr>
      </w:pPr>
      <w:r w:rsidRPr="001517FD">
        <w:rPr>
          <w:rFonts w:cstheme="minorHAnsi"/>
        </w:rPr>
        <w:lastRenderedPageBreak/>
        <w:t xml:space="preserve">Matrix M represents the expected frequencies of children manifesting specific phenotypes, based on the observed parental phenotypes. It is calculated as </w:t>
      </w:r>
      <m:oMath>
        <m:r>
          <w:rPr>
            <w:rFonts w:ascii="Cambria Math" w:hAnsi="Cambria Math" w:cstheme="minorHAnsi"/>
          </w:rPr>
          <m:t>M=Q∙T∙P</m:t>
        </m:r>
      </m:oMath>
    </w:p>
    <w:p w14:paraId="24897400" w14:textId="28216A5B" w:rsidR="00B725A8" w:rsidRPr="00503637" w:rsidRDefault="00E56C4C" w:rsidP="00503637">
      <w:pPr>
        <w:bidi w:val="0"/>
        <w:spacing w:line="360" w:lineRule="auto"/>
        <w:jc w:val="both"/>
        <w:rPr>
          <w:rFonts w:eastAsiaTheme="minorEastAsia" w:cstheme="minorHAnsi"/>
        </w:rPr>
      </w:pPr>
      <m:oMathPara>
        <m:oMath>
          <m:r>
            <w:rPr>
              <w:rFonts w:ascii="Cambria Math" w:hAnsi="Cambria Math" w:cstheme="minorHAnsi"/>
              <w:sz w:val="20"/>
              <w:szCs w:val="20"/>
            </w:rPr>
            <m:t>M=</m:t>
          </m:r>
          <m:d>
            <m:dPr>
              <m:ctrlPr>
                <w:rPr>
                  <w:rFonts w:ascii="Cambria Math" w:eastAsiaTheme="minorEastAsia" w:hAnsi="Cambria Math" w:cstheme="minorHAnsi"/>
                  <w:i/>
                  <w:sz w:val="14"/>
                  <w:szCs w:val="14"/>
                </w:rPr>
              </m:ctrlPr>
            </m:dPr>
            <m:e>
              <m:m>
                <m:mPr>
                  <m:mcs>
                    <m:mc>
                      <m:mcPr>
                        <m:count m:val="2"/>
                        <m:mcJc m:val="center"/>
                      </m:mcPr>
                    </m:mc>
                  </m:mcs>
                  <m:ctrlPr>
                    <w:rPr>
                      <w:rFonts w:ascii="Cambria Math" w:eastAsiaTheme="minorEastAsia" w:hAnsi="Cambria Math" w:cstheme="minorHAnsi"/>
                      <w:i/>
                      <w:sz w:val="14"/>
                      <w:szCs w:val="14"/>
                    </w:rPr>
                  </m:ctrlPr>
                </m:mPr>
                <m:mr>
                  <m:e>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R</m:t>
                            </m:r>
                          </m:e>
                          <m:sub>
                            <m:r>
                              <w:rPr>
                                <w:rFonts w:ascii="Cambria Math" w:eastAsiaTheme="minorEastAsia" w:hAnsi="Cambria Math" w:cstheme="minorHAnsi"/>
                                <w:sz w:val="14"/>
                                <w:szCs w:val="14"/>
                              </w:rPr>
                              <m:t>m</m:t>
                            </m:r>
                          </m:sub>
                        </m:sSub>
                      </m:e>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R</m:t>
                            </m:r>
                          </m:e>
                          <m:sub>
                            <m:r>
                              <w:rPr>
                                <w:rFonts w:ascii="Cambria Math" w:eastAsiaTheme="minorEastAsia" w:hAnsi="Cambria Math" w:cstheme="minorHAnsi"/>
                                <w:sz w:val="14"/>
                                <w:szCs w:val="14"/>
                              </w:rPr>
                              <m:t>m</m:t>
                            </m:r>
                          </m:sub>
                        </m:sSub>
                        <m:r>
                          <w:rPr>
                            <w:rFonts w:ascii="Cambria Math" w:eastAsiaTheme="minorEastAsia" w:hAnsi="Cambria Math" w:cstheme="minorHAnsi"/>
                            <w:sz w:val="14"/>
                            <w:szCs w:val="14"/>
                          </w:rPr>
                          <m:t>×</m:t>
                        </m:r>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R</m:t>
                            </m:r>
                          </m:e>
                          <m:sub>
                            <m:r>
                              <w:rPr>
                                <w:rFonts w:ascii="Cambria Math" w:eastAsiaTheme="minorEastAsia" w:hAnsi="Cambria Math" w:cstheme="minorHAnsi"/>
                                <w:sz w:val="14"/>
                                <w:szCs w:val="14"/>
                              </w:rPr>
                              <m:t>m</m:t>
                            </m:r>
                          </m:sub>
                        </m:sSub>
                      </m:e>
                    </m:d>
                  </m:e>
                  <m:e>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R</m:t>
                            </m:r>
                          </m:e>
                          <m:sub>
                            <m:r>
                              <w:rPr>
                                <w:rFonts w:ascii="Cambria Math" w:eastAsiaTheme="minorEastAsia" w:hAnsi="Cambria Math" w:cstheme="minorHAnsi"/>
                                <w:sz w:val="14"/>
                                <w:szCs w:val="14"/>
                              </w:rPr>
                              <m:t>m</m:t>
                            </m:r>
                          </m:sub>
                        </m:sSub>
                        <m:r>
                          <w:rPr>
                            <w:rFonts w:ascii="Cambria Math" w:eastAsiaTheme="minorEastAsia" w:hAnsi="Cambria Math" w:cstheme="minorHAnsi"/>
                            <w:sz w:val="14"/>
                            <w:szCs w:val="14"/>
                          </w:rPr>
                          <m:t>×</m:t>
                        </m:r>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R</m:t>
                            </m:r>
                          </m:e>
                          <m:sub>
                            <m:r>
                              <w:rPr>
                                <w:rFonts w:ascii="Cambria Math" w:eastAsiaTheme="minorEastAsia" w:hAnsi="Cambria Math" w:cstheme="minorHAnsi"/>
                                <w:sz w:val="14"/>
                                <w:szCs w:val="14"/>
                              </w:rPr>
                              <m:t>m</m:t>
                            </m:r>
                          </m:sub>
                        </m:sSub>
                      </m:e>
                    </m:d>
                  </m:e>
                </m:mr>
                <m:mr>
                  <m:e>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R</m:t>
                            </m:r>
                          </m:e>
                          <m:sub>
                            <m:r>
                              <w:rPr>
                                <w:rFonts w:ascii="Cambria Math" w:eastAsiaTheme="minorEastAsia" w:hAnsi="Cambria Math" w:cstheme="minorHAnsi"/>
                                <w:sz w:val="14"/>
                                <w:szCs w:val="14"/>
                              </w:rPr>
                              <m:t>m</m:t>
                            </m:r>
                          </m:sub>
                        </m:sSub>
                      </m:e>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R</m:t>
                            </m:r>
                          </m:e>
                          <m:sub>
                            <m:r>
                              <w:rPr>
                                <w:rFonts w:ascii="Cambria Math" w:eastAsiaTheme="minorEastAsia" w:hAnsi="Cambria Math" w:cstheme="minorHAnsi"/>
                                <w:sz w:val="14"/>
                                <w:szCs w:val="14"/>
                              </w:rPr>
                              <m:t>m</m:t>
                            </m:r>
                          </m:sub>
                        </m:sSub>
                        <m:r>
                          <w:rPr>
                            <w:rFonts w:ascii="Cambria Math" w:eastAsiaTheme="minorEastAsia" w:hAnsi="Cambria Math" w:cstheme="minorHAnsi"/>
                            <w:sz w:val="14"/>
                            <w:szCs w:val="14"/>
                          </w:rPr>
                          <m:t>×</m:t>
                        </m:r>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e>
                  <m:e>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R</m:t>
                            </m:r>
                          </m:e>
                          <m:sub>
                            <m:r>
                              <w:rPr>
                                <w:rFonts w:ascii="Cambria Math" w:eastAsiaTheme="minorEastAsia" w:hAnsi="Cambria Math" w:cstheme="minorHAnsi"/>
                                <w:sz w:val="14"/>
                                <w:szCs w:val="14"/>
                              </w:rPr>
                              <m:t>m</m:t>
                            </m:r>
                          </m:sub>
                        </m:sSub>
                        <m:r>
                          <w:rPr>
                            <w:rFonts w:ascii="Cambria Math" w:eastAsiaTheme="minorEastAsia" w:hAnsi="Cambria Math" w:cstheme="minorHAnsi"/>
                            <w:sz w:val="14"/>
                            <w:szCs w:val="14"/>
                          </w:rPr>
                          <m:t>×</m:t>
                        </m:r>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e>
                </m:mr>
                <m:mr>
                  <m:e>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R</m:t>
                            </m:r>
                          </m:e>
                          <m:sub>
                            <m:r>
                              <w:rPr>
                                <w:rFonts w:ascii="Cambria Math" w:eastAsiaTheme="minorEastAsia" w:hAnsi="Cambria Math" w:cstheme="minorHAnsi"/>
                                <w:sz w:val="14"/>
                                <w:szCs w:val="14"/>
                              </w:rPr>
                              <m:t>m</m:t>
                            </m:r>
                          </m:sub>
                        </m:sSub>
                      </m:e>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r>
                          <w:rPr>
                            <w:rFonts w:ascii="Cambria Math" w:eastAsiaTheme="minorEastAsia" w:hAnsi="Cambria Math" w:cstheme="minorHAnsi"/>
                            <w:sz w:val="14"/>
                            <w:szCs w:val="14"/>
                          </w:rPr>
                          <m:t>×</m:t>
                        </m:r>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e>
                  <m:e>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r>
                          <w:rPr>
                            <w:rFonts w:ascii="Cambria Math" w:eastAsiaTheme="minorEastAsia" w:hAnsi="Cambria Math" w:cstheme="minorHAnsi"/>
                            <w:sz w:val="14"/>
                            <w:szCs w:val="14"/>
                          </w:rPr>
                          <m:t>×</m:t>
                        </m:r>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e>
                </m:mr>
              </m:m>
            </m:e>
          </m:d>
          <m:r>
            <w:rPr>
              <w:rFonts w:ascii="Cambria Math" w:hAnsi="Cambria Math" w:cstheme="minorHAnsi"/>
              <w:sz w:val="20"/>
              <w:szCs w:val="20"/>
            </w:rPr>
            <m:t xml:space="preserve"> </m:t>
          </m:r>
        </m:oMath>
      </m:oMathPara>
    </w:p>
    <w:p w14:paraId="1CFFE0F8" w14:textId="34276CCC" w:rsidR="00D95E65" w:rsidRPr="001517FD" w:rsidRDefault="00503637" w:rsidP="00D95E65">
      <w:pPr>
        <w:bidi w:val="0"/>
        <w:spacing w:line="360" w:lineRule="auto"/>
        <w:jc w:val="both"/>
        <w:rPr>
          <w:rFonts w:cstheme="minorHAnsi"/>
        </w:rPr>
      </w:pPr>
      <w:r>
        <w:rPr>
          <w:rFonts w:eastAsiaTheme="minorEastAsia" w:cstheme="minorHAnsi"/>
        </w:rPr>
        <w:t xml:space="preserve">Although he didn't </w:t>
      </w:r>
      <w:r w:rsidR="00D95E65">
        <w:rPr>
          <w:rFonts w:eastAsiaTheme="minorEastAsia" w:cstheme="minorHAnsi"/>
        </w:rPr>
        <w:t>state</w:t>
      </w:r>
      <w:r>
        <w:rPr>
          <w:rFonts w:eastAsiaTheme="minorEastAsia" w:cstheme="minorHAnsi"/>
        </w:rPr>
        <w:t xml:space="preserve"> the process of creating the matrices for</w:t>
      </w:r>
      <w:r w:rsidR="00D95E65">
        <w:rPr>
          <w:rFonts w:eastAsiaTheme="minorEastAsia" w:cstheme="minorHAnsi"/>
        </w:rPr>
        <w:t xml:space="preserve"> </w:t>
      </w:r>
      <w:r>
        <w:rPr>
          <w:rFonts w:eastAsiaTheme="minorEastAsia" w:cstheme="minorHAnsi"/>
        </w:rPr>
        <w:t>families with two or more children, McManus did</w:t>
      </w:r>
      <w:r w:rsidR="00D95E65">
        <w:rPr>
          <w:rFonts w:eastAsiaTheme="minorEastAsia" w:cstheme="minorHAnsi"/>
        </w:rPr>
        <w:t xml:space="preserve"> mention that a similar process to the one described above can be used </w:t>
      </w:r>
      <w:r w:rsidR="00D95E65">
        <w:rPr>
          <w:rFonts w:cstheme="minorHAnsi"/>
        </w:rPr>
        <w:t xml:space="preserve">under the assumption that the same transition matrix may be applied independently for each child. Based on this assumption and drawing from the process described by McManus, we have devised methods to calculate corrections for twins and families with multiple offspring. </w:t>
      </w:r>
    </w:p>
    <w:p w14:paraId="4833E82F" w14:textId="5D455904" w:rsidR="00B725A8" w:rsidRPr="001517FD" w:rsidRDefault="00B725A8" w:rsidP="00D02DC9">
      <w:pPr>
        <w:pStyle w:val="Heading3"/>
        <w:bidi w:val="0"/>
        <w:spacing w:line="360" w:lineRule="auto"/>
        <w:jc w:val="both"/>
        <w:rPr>
          <w:rFonts w:asciiTheme="minorHAnsi" w:hAnsiTheme="minorHAnsi" w:cstheme="minorHAnsi"/>
          <w:color w:val="auto"/>
          <w:u w:val="single"/>
        </w:rPr>
      </w:pPr>
      <w:bookmarkStart w:id="192" w:name="_Toc153989611"/>
      <w:r w:rsidRPr="001517FD">
        <w:rPr>
          <w:rFonts w:asciiTheme="minorHAnsi" w:hAnsiTheme="minorHAnsi" w:cstheme="minorHAnsi"/>
          <w:color w:val="auto"/>
          <w:u w:val="single"/>
        </w:rPr>
        <w:t>Correcting families with multiple children</w:t>
      </w:r>
      <w:bookmarkEnd w:id="192"/>
    </w:p>
    <w:p w14:paraId="0A5F3828" w14:textId="02083DF4" w:rsidR="00B725A8" w:rsidRPr="001517FD" w:rsidRDefault="00E56C4C" w:rsidP="00D02DC9">
      <w:pPr>
        <w:bidi w:val="0"/>
        <w:spacing w:line="360" w:lineRule="auto"/>
        <w:jc w:val="both"/>
        <w:rPr>
          <w:rFonts w:cstheme="minorHAnsi"/>
        </w:rPr>
      </w:pPr>
      <w:r w:rsidRPr="001517FD">
        <w:rPr>
          <w:rFonts w:cstheme="minorHAnsi"/>
        </w:rPr>
        <w:t>For datasets featuring families with multiple children, the matrices P and T are adapted to account for scenarios with N children within a family.</w:t>
      </w:r>
    </w:p>
    <w:p w14:paraId="01FA0B49" w14:textId="77777777" w:rsidR="00B725A8" w:rsidRPr="001517FD" w:rsidRDefault="00B725A8" w:rsidP="00D02DC9">
      <w:pPr>
        <w:bidi w:val="0"/>
        <w:spacing w:line="360" w:lineRule="auto"/>
        <w:jc w:val="both"/>
        <w:rPr>
          <w:rFonts w:cstheme="minorHAnsi"/>
        </w:rPr>
      </w:pPr>
      <m:oMathPara>
        <m:oMath>
          <m:r>
            <w:rPr>
              <w:rFonts w:ascii="Cambria Math" w:hAnsi="Cambria Math" w:cstheme="minorHAnsi"/>
              <w:sz w:val="20"/>
              <w:szCs w:val="20"/>
            </w:rPr>
            <m:t>P=</m:t>
          </m:r>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0</m:t>
                        </m:r>
                      </m:e>
                      <m:e>
                        <m:r>
                          <w:rPr>
                            <w:rFonts w:ascii="Cambria Math" w:hAnsi="Cambria Math" w:cstheme="minorHAnsi"/>
                            <w:sz w:val="20"/>
                            <w:szCs w:val="20"/>
                          </w:rPr>
                          <m:t>0</m:t>
                        </m:r>
                      </m:e>
                    </m:d>
                  </m:e>
                  <m:e>
                    <m:r>
                      <w:rPr>
                        <w:rFonts w:ascii="Cambria Math" w:hAnsi="Cambria Math" w:cstheme="minorHAnsi"/>
                        <w:sz w:val="20"/>
                        <w:szCs w:val="20"/>
                      </w:rPr>
                      <m:t>⋯</m:t>
                    </m:r>
                  </m:e>
                  <m:e>
                    <m:r>
                      <w:rPr>
                        <w:rFonts w:ascii="Cambria Math" w:hAnsi="Cambria Math" w:cstheme="minorHAnsi"/>
                        <w:sz w:val="20"/>
                        <w:szCs w:val="20"/>
                      </w:rPr>
                      <m:t>p(N|0)</m:t>
                    </m:r>
                  </m:e>
                </m:mr>
                <m:mr>
                  <m:e>
                    <m:r>
                      <w:rPr>
                        <w:rFonts w:ascii="Cambria Math" w:hAnsi="Cambria Math" w:cstheme="minorHAnsi"/>
                        <w:sz w:val="20"/>
                        <w:szCs w:val="20"/>
                      </w:rPr>
                      <m:t>⋮</m:t>
                    </m:r>
                  </m:e>
                  <m:e>
                    <m:r>
                      <w:rPr>
                        <w:rFonts w:ascii="Cambria Math" w:hAnsi="Cambria Math" w:cstheme="minorHAnsi"/>
                        <w:sz w:val="20"/>
                        <w:szCs w:val="20"/>
                      </w:rPr>
                      <m:t>⋱</m:t>
                    </m:r>
                  </m:e>
                  <m:e>
                    <m:r>
                      <w:rPr>
                        <w:rFonts w:ascii="Cambria Math" w:hAnsi="Cambria Math" w:cstheme="minorHAnsi"/>
                        <w:sz w:val="20"/>
                        <w:szCs w:val="20"/>
                      </w:rPr>
                      <m:t>⋮</m:t>
                    </m:r>
                  </m:e>
                </m:mr>
                <m:mr>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0</m:t>
                        </m:r>
                      </m:e>
                      <m:e>
                        <m:r>
                          <w:rPr>
                            <w:rFonts w:ascii="Cambria Math" w:hAnsi="Cambria Math" w:cstheme="minorHAnsi"/>
                            <w:sz w:val="20"/>
                            <w:szCs w:val="20"/>
                          </w:rPr>
                          <m:t>N</m:t>
                        </m:r>
                      </m:e>
                    </m:d>
                  </m:e>
                  <m:e>
                    <m:r>
                      <w:rPr>
                        <w:rFonts w:ascii="Cambria Math" w:hAnsi="Cambria Math" w:cstheme="minorHAnsi"/>
                        <w:sz w:val="20"/>
                        <w:szCs w:val="20"/>
                      </w:rPr>
                      <m:t>⋯</m:t>
                    </m:r>
                  </m:e>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N</m:t>
                        </m:r>
                      </m:e>
                      <m:e>
                        <m:r>
                          <w:rPr>
                            <w:rFonts w:ascii="Cambria Math" w:hAnsi="Cambria Math" w:cstheme="minorHAnsi"/>
                            <w:sz w:val="20"/>
                            <w:szCs w:val="20"/>
                          </w:rPr>
                          <m:t>N</m:t>
                        </m:r>
                      </m:e>
                    </m:d>
                  </m:e>
                </m:mr>
              </m:m>
            </m:e>
          </m:d>
          <m:r>
            <w:rPr>
              <w:rFonts w:ascii="Cambria Math" w:hAnsi="Cambria Math" w:cstheme="minorHAnsi"/>
              <w:sz w:val="20"/>
              <w:szCs w:val="20"/>
            </w:rPr>
            <m:t>,  T=</m:t>
          </m:r>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0</m:t>
                        </m:r>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t</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t</m:t>
                            </m:r>
                          </m:sub>
                        </m:sSub>
                      </m:e>
                    </m:d>
                  </m:e>
                  <m:e>
                    <m:r>
                      <w:rPr>
                        <w:rFonts w:ascii="Cambria Math" w:hAnsi="Cambria Math" w:cstheme="minorHAnsi"/>
                        <w:sz w:val="20"/>
                        <w:szCs w:val="20"/>
                      </w:rPr>
                      <m:t>⋯</m:t>
                    </m:r>
                  </m:e>
                  <m:e>
                    <m:d>
                      <m:dPr>
                        <m:ctrlPr>
                          <w:rPr>
                            <w:rFonts w:ascii="Cambria Math" w:hAnsi="Cambria Math" w:cstheme="minorHAnsi"/>
                            <w:i/>
                          </w:rPr>
                        </m:ctrlPr>
                      </m:dPr>
                      <m:e>
                        <m:r>
                          <w:rPr>
                            <w:rFonts w:ascii="Cambria Math" w:hAnsi="Cambria Math" w:cstheme="minorHAnsi"/>
                            <w:sz w:val="20"/>
                            <w:szCs w:val="20"/>
                          </w:rPr>
                          <m:t>N</m:t>
                        </m:r>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t</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t</m:t>
                            </m:r>
                          </m:sub>
                        </m:sSub>
                      </m:e>
                    </m:d>
                  </m:e>
                </m:mr>
                <m:mr>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0</m:t>
                        </m:r>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t</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e>
                    </m:d>
                  </m:e>
                  <m:e>
                    <m:r>
                      <w:rPr>
                        <w:rFonts w:ascii="Cambria Math" w:hAnsi="Cambria Math" w:cstheme="minorHAnsi"/>
                        <w:sz w:val="20"/>
                        <w:szCs w:val="20"/>
                      </w:rPr>
                      <m:t>⋱</m:t>
                    </m:r>
                  </m:e>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N</m:t>
                        </m:r>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t</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e>
                    </m:d>
                  </m:e>
                </m:mr>
                <m:mr>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0</m:t>
                        </m:r>
                      </m:e>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e>
                    </m:d>
                  </m:e>
                  <m:e>
                    <m:r>
                      <w:rPr>
                        <w:rFonts w:ascii="Cambria Math" w:hAnsi="Cambria Math" w:cstheme="minorHAnsi"/>
                        <w:sz w:val="20"/>
                        <w:szCs w:val="20"/>
                      </w:rPr>
                      <m:t>⋯</m:t>
                    </m:r>
                  </m:e>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N</m:t>
                        </m:r>
                      </m:e>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e>
                    </m:d>
                  </m:e>
                </m:mr>
              </m:m>
            </m:e>
          </m:d>
        </m:oMath>
      </m:oMathPara>
    </w:p>
    <w:p w14:paraId="708F9E32" w14:textId="69AE1206" w:rsidR="00B725A8" w:rsidRPr="001517FD" w:rsidRDefault="00B725A8" w:rsidP="00D02DC9">
      <w:pPr>
        <w:bidi w:val="0"/>
        <w:spacing w:line="360" w:lineRule="auto"/>
        <w:jc w:val="both"/>
        <w:rPr>
          <w:rFonts w:eastAsiaTheme="minorEastAsia" w:cstheme="minorHAnsi"/>
        </w:rPr>
      </w:pPr>
      <w:r w:rsidRPr="001517FD">
        <w:rPr>
          <w:rFonts w:cstheme="minorHAnsi"/>
        </w:rPr>
        <w:t xml:space="preserve">For matrix P, originally presented the chances of progeny's handedness being measured as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m</m:t>
            </m:r>
          </m:sub>
        </m:sSub>
      </m:oMath>
      <w:r w:rsidRPr="001517FD">
        <w:rPr>
          <w:rFonts w:eastAsiaTheme="minorEastAsia" w:cstheme="minorHAnsi"/>
        </w:rPr>
        <w:t xml:space="preserve"> given their true handedness is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t</m:t>
            </m:r>
          </m:sub>
        </m:sSub>
        <m:r>
          <w:rPr>
            <w:rFonts w:ascii="Cambria Math" w:eastAsiaTheme="minorEastAsia" w:hAnsi="Cambria Math" w:cstheme="minorHAnsi"/>
          </w:rPr>
          <m:t xml:space="preserve"> </m:t>
        </m:r>
        <m:r>
          <m:rPr>
            <m:sty m:val="p"/>
          </m:rPr>
          <w:rPr>
            <w:rFonts w:ascii="Cambria Math" w:eastAsiaTheme="minorEastAsia" w:hAnsi="Cambria Math" w:cstheme="minorHAnsi"/>
          </w:rPr>
          <m:t>in the case of triplets</m:t>
        </m:r>
      </m:oMath>
      <w:r w:rsidRPr="001517FD">
        <w:rPr>
          <w:rFonts w:eastAsiaTheme="minorEastAsia" w:cstheme="minorHAnsi"/>
        </w:rPr>
        <w:t>, a similar approach applied for</w:t>
      </w:r>
      <w:r w:rsidRPr="001517FD">
        <w:rPr>
          <w:rFonts w:cstheme="minorHAnsi"/>
        </w:rPr>
        <w:t xml:space="preserve"> multiple offspring. In this scenario, P should represent the chances of the handedness of N progenies being measured </w:t>
      </w:r>
      <w:r w:rsidR="00503637">
        <w:rPr>
          <w:rFonts w:eastAsiaTheme="minorEastAsia" w:cstheme="minorHAnsi"/>
        </w:rPr>
        <w:t xml:space="preserve">    </w:t>
      </w:r>
      <m:oMath>
        <m:r>
          <w:rPr>
            <w:rFonts w:ascii="Cambria Math" w:hAnsi="Cambria Math" w:cstheme="minorHAnsi"/>
          </w:rPr>
          <m:t>&lt;</m:t>
        </m:r>
        <m:sSub>
          <m:sSubPr>
            <m:ctrlPr>
              <w:rPr>
                <w:rFonts w:ascii="Cambria Math" w:hAnsi="Cambria Math" w:cstheme="minorHAnsi"/>
                <w:i/>
              </w:rPr>
            </m:ctrlPr>
          </m:sSubPr>
          <m:e>
            <m:r>
              <w:rPr>
                <w:rFonts w:ascii="Cambria Math" w:hAnsi="Cambria Math" w:cstheme="minorHAnsi"/>
              </w:rPr>
              <m:t>H</m:t>
            </m:r>
          </m:e>
          <m:sub>
            <m:sSub>
              <m:sSubPr>
                <m:ctrlPr>
                  <w:rPr>
                    <w:rFonts w:ascii="Cambria Math" w:hAnsi="Cambria Math" w:cstheme="minorHAnsi"/>
                    <w:i/>
                  </w:rPr>
                </m:ctrlPr>
              </m:sSubPr>
              <m:e>
                <m:r>
                  <w:rPr>
                    <w:rFonts w:ascii="Cambria Math" w:hAnsi="Cambria Math" w:cstheme="minorHAnsi"/>
                  </w:rPr>
                  <m:t>1</m:t>
                </m:r>
              </m:e>
              <m:sub>
                <m:r>
                  <w:rPr>
                    <w:rFonts w:ascii="Cambria Math" w:hAnsi="Cambria Math" w:cstheme="minorHAnsi"/>
                  </w:rPr>
                  <m:t>m</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sSub>
              <m:sSubPr>
                <m:ctrlPr>
                  <w:rPr>
                    <w:rFonts w:ascii="Cambria Math" w:hAnsi="Cambria Math" w:cstheme="minorHAnsi"/>
                    <w:i/>
                  </w:rPr>
                </m:ctrlPr>
              </m:sSubPr>
              <m:e>
                <m:r>
                  <w:rPr>
                    <w:rFonts w:ascii="Cambria Math" w:hAnsi="Cambria Math" w:cstheme="minorHAnsi"/>
                  </w:rPr>
                  <m:t>2</m:t>
                </m:r>
              </m:e>
              <m:sub>
                <m:r>
                  <w:rPr>
                    <w:rFonts w:ascii="Cambria Math" w:hAnsi="Cambria Math" w:cstheme="minorHAnsi"/>
                  </w:rPr>
                  <m:t>m</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m</m:t>
                </m:r>
              </m:sub>
            </m:sSub>
          </m:sub>
        </m:sSub>
        <m:r>
          <w:rPr>
            <w:rFonts w:ascii="Cambria Math" w:hAnsi="Cambria Math" w:cstheme="minorHAnsi"/>
          </w:rPr>
          <m:t>&gt;</m:t>
        </m:r>
      </m:oMath>
      <w:r w:rsidRPr="001517FD">
        <w:rPr>
          <w:rFonts w:eastAsiaTheme="minorEastAsia" w:cstheme="minorHAnsi"/>
        </w:rPr>
        <w:t xml:space="preserve"> given their true handedness is  </w:t>
      </w:r>
      <m:oMath>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t</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2</m:t>
                </m:r>
              </m:e>
              <m:sub>
                <m:r>
                  <w:rPr>
                    <w:rFonts w:ascii="Cambria Math" w:eastAsiaTheme="minorEastAsia" w:hAnsi="Cambria Math" w:cstheme="minorHAnsi"/>
                  </w:rPr>
                  <m:t>t</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m:t>
                </m:r>
              </m:sub>
            </m:sSub>
          </m:sub>
        </m:sSub>
        <m:r>
          <w:rPr>
            <w:rFonts w:ascii="Cambria Math" w:eastAsiaTheme="minorEastAsia" w:hAnsi="Cambria Math" w:cstheme="minorHAnsi"/>
          </w:rPr>
          <m:t>&gt;</m:t>
        </m:r>
      </m:oMath>
      <w:r w:rsidRPr="001517FD">
        <w:rPr>
          <w:rFonts w:eastAsiaTheme="minorEastAsia" w:cstheme="minorHAnsi"/>
        </w:rPr>
        <w:t xml:space="preserve">. </w:t>
      </w:r>
      <w:r w:rsidRPr="001517FD">
        <w:rPr>
          <w:rFonts w:cstheme="minorHAnsi"/>
        </w:rPr>
        <w:t xml:space="preserve">misclassifications occur either as some </w:t>
      </w:r>
      <w:r w:rsidR="00C83498" w:rsidRPr="001517FD">
        <w:rPr>
          <w:rFonts w:cstheme="minorHAnsi"/>
        </w:rPr>
        <w:t xml:space="preserve">of the </w:t>
      </w:r>
      <w:r w:rsidRPr="001517FD">
        <w:rPr>
          <w:rFonts w:cstheme="minorHAnsi"/>
        </w:rPr>
        <w:t>left-handers being misclassified as right-handers or some right-handers being misclassified as left-handers, but not both, the probabilities can be formulated as follows:</w:t>
      </w:r>
    </w:p>
    <w:p w14:paraId="50B4EA96" w14:textId="77777777" w:rsidR="00B725A8" w:rsidRPr="001517FD" w:rsidRDefault="00B725A8" w:rsidP="00D02DC9">
      <w:pPr>
        <w:bidi w:val="0"/>
        <w:spacing w:line="360" w:lineRule="auto"/>
        <w:jc w:val="both"/>
        <w:rPr>
          <w:rFonts w:eastAsiaTheme="minorEastAsia" w:cstheme="minorHAnsi"/>
          <w:sz w:val="18"/>
          <w:szCs w:val="18"/>
          <w:rtl/>
        </w:rPr>
      </w:pPr>
      <m:oMathPara>
        <m:oMath>
          <m:r>
            <w:rPr>
              <w:rFonts w:ascii="Cambria Math" w:hAnsi="Cambria Math" w:cstheme="minorHAnsi"/>
              <w:sz w:val="18"/>
              <w:szCs w:val="18"/>
            </w:rPr>
            <m:t>p</m:t>
          </m:r>
          <m:d>
            <m:dPr>
              <m:ctrlPr>
                <w:rPr>
                  <w:rFonts w:ascii="Cambria Math" w:hAnsi="Cambria Math" w:cstheme="minorHAnsi"/>
                  <w:iCs/>
                  <w:sz w:val="18"/>
                  <w:szCs w:val="18"/>
                </w:rPr>
              </m:ctrlPr>
            </m:dPr>
            <m:e>
              <m:r>
                <m:rPr>
                  <m:sty m:val="p"/>
                </m:rPr>
                <w:rPr>
                  <w:rFonts w:ascii="Cambria Math" w:hAnsi="Cambria Math" w:cstheme="minorHAnsi"/>
                  <w:sz w:val="18"/>
                  <w:szCs w:val="18"/>
                </w:rPr>
                <m:t>#measured left handers=k</m:t>
              </m:r>
            </m:e>
            <m:e>
              <m:r>
                <m:rPr>
                  <m:sty m:val="p"/>
                </m:rPr>
                <w:rPr>
                  <w:rFonts w:ascii="Cambria Math" w:hAnsi="Cambria Math" w:cstheme="minorHAnsi"/>
                  <w:sz w:val="18"/>
                  <w:szCs w:val="18"/>
                </w:rPr>
                <m:t># true left handers=n</m:t>
              </m:r>
            </m:e>
          </m:d>
          <m:r>
            <w:rPr>
              <w:rFonts w:ascii="Cambria Math" w:hAnsi="Cambria Math" w:cstheme="minorHAnsi"/>
              <w:sz w:val="18"/>
              <w:szCs w:val="18"/>
            </w:rPr>
            <m: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p</m:t>
                  </m:r>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e>
                    <m:sup>
                      <m:r>
                        <w:rPr>
                          <w:rFonts w:ascii="Cambria Math" w:hAnsi="Cambria Math" w:cstheme="minorHAnsi"/>
                          <w:sz w:val="18"/>
                          <w:szCs w:val="18"/>
                        </w:rPr>
                        <m:t>N-n</m:t>
                      </m:r>
                    </m:sup>
                  </m:sSup>
                  <m:r>
                    <w:rPr>
                      <w:rFonts w:ascii="Cambria Math" w:hAnsi="Cambria Math" w:cstheme="minorHAnsi"/>
                      <w:sz w:val="18"/>
                      <w:szCs w:val="18"/>
                    </w:rPr>
                    <m:t xml:space="preserve"> </m:t>
                  </m:r>
                  <m:d>
                    <m:dPr>
                      <m:ctrlPr>
                        <w:rPr>
                          <w:rFonts w:ascii="Cambria Math" w:hAnsi="Cambria Math" w:cstheme="minorHAnsi"/>
                          <w:i/>
                          <w:sz w:val="18"/>
                          <w:szCs w:val="18"/>
                        </w:rPr>
                      </m:ctrlPr>
                    </m:dPr>
                    <m:e>
                      <m:f>
                        <m:fPr>
                          <m:type m:val="noBar"/>
                          <m:ctrlPr>
                            <w:rPr>
                              <w:rFonts w:ascii="Cambria Math" w:hAnsi="Cambria Math" w:cstheme="minorHAnsi"/>
                              <w:i/>
                              <w:sz w:val="18"/>
                              <w:szCs w:val="18"/>
                            </w:rPr>
                          </m:ctrlPr>
                        </m:fPr>
                        <m:num>
                          <m:r>
                            <w:rPr>
                              <w:rFonts w:ascii="Cambria Math" w:hAnsi="Cambria Math" w:cstheme="minorHAnsi"/>
                              <w:sz w:val="18"/>
                              <w:szCs w:val="18"/>
                            </w:rPr>
                            <m:t>n</m:t>
                          </m:r>
                        </m:num>
                        <m:den>
                          <m:r>
                            <w:rPr>
                              <w:rFonts w:ascii="Cambria Math" w:hAnsi="Cambria Math" w:cstheme="minorHAnsi"/>
                              <w:sz w:val="18"/>
                              <w:szCs w:val="18"/>
                            </w:rPr>
                            <m:t>k</m:t>
                          </m:r>
                        </m:den>
                      </m:f>
                    </m:e>
                  </m:d>
                  <m:r>
                    <w:rPr>
                      <w:rFonts w:ascii="Cambria Math" w:hAnsi="Cambria Math" w:cstheme="minorHAnsi"/>
                      <w:sz w:val="18"/>
                      <w:szCs w:val="18"/>
                    </w:rPr>
                    <m:t xml:space="preserve"> p</m:t>
                  </m:r>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sup>
                      <m:r>
                        <w:rPr>
                          <w:rFonts w:ascii="Cambria Math" w:hAnsi="Cambria Math" w:cstheme="minorHAnsi"/>
                          <w:sz w:val="18"/>
                          <w:szCs w:val="18"/>
                        </w:rPr>
                        <m:t>k</m:t>
                      </m:r>
                    </m:sup>
                  </m:sSup>
                  <m:r>
                    <w:rPr>
                      <w:rFonts w:ascii="Cambria Math" w:hAnsi="Cambria Math" w:cstheme="minorHAnsi"/>
                      <w:sz w:val="18"/>
                      <w:szCs w:val="18"/>
                    </w:rPr>
                    <m:t>p</m:t>
                  </m:r>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sup>
                      <m:r>
                        <w:rPr>
                          <w:rFonts w:ascii="Cambria Math" w:hAnsi="Cambria Math" w:cstheme="minorHAnsi"/>
                          <w:sz w:val="18"/>
                          <w:szCs w:val="18"/>
                        </w:rPr>
                        <m:t>n-k</m:t>
                      </m:r>
                    </m:sup>
                  </m:sSup>
                  <m:r>
                    <w:rPr>
                      <w:rFonts w:ascii="Cambria Math" w:hAnsi="Cambria Math" w:cstheme="minorHAnsi"/>
                      <w:sz w:val="18"/>
                      <w:szCs w:val="18"/>
                    </w:rPr>
                    <m:t xml:space="preserve">            k&lt;n</m:t>
                  </m:r>
                </m:e>
                <m:e>
                  <m:d>
                    <m:dPr>
                      <m:ctrlPr>
                        <w:rPr>
                          <w:rFonts w:ascii="Cambria Math" w:hAnsi="Cambria Math" w:cstheme="minorHAnsi"/>
                          <w:i/>
                          <w:sz w:val="18"/>
                          <w:szCs w:val="18"/>
                        </w:rPr>
                      </m:ctrlPr>
                    </m:dPr>
                    <m:e>
                      <m:f>
                        <m:fPr>
                          <m:type m:val="noBar"/>
                          <m:ctrlPr>
                            <w:rPr>
                              <w:rFonts w:ascii="Cambria Math" w:hAnsi="Cambria Math" w:cstheme="minorHAnsi"/>
                              <w:i/>
                              <w:sz w:val="18"/>
                              <w:szCs w:val="18"/>
                            </w:rPr>
                          </m:ctrlPr>
                        </m:fPr>
                        <m:num>
                          <m:r>
                            <w:rPr>
                              <w:rFonts w:ascii="Cambria Math" w:hAnsi="Cambria Math" w:cstheme="minorHAnsi"/>
                              <w:sz w:val="18"/>
                              <w:szCs w:val="18"/>
                            </w:rPr>
                            <m:t>N-n</m:t>
                          </m:r>
                        </m:num>
                        <m:den>
                          <m:r>
                            <w:rPr>
                              <w:rFonts w:ascii="Cambria Math" w:hAnsi="Cambria Math" w:cstheme="minorHAnsi"/>
                              <w:sz w:val="18"/>
                              <w:szCs w:val="18"/>
                            </w:rPr>
                            <m:t>N-k</m:t>
                          </m:r>
                        </m:den>
                      </m:f>
                    </m:e>
                  </m:d>
                  <m:r>
                    <w:rPr>
                      <w:rFonts w:ascii="Cambria Math" w:hAnsi="Cambria Math" w:cstheme="minorHAnsi"/>
                      <w:sz w:val="18"/>
                      <w:szCs w:val="18"/>
                    </w:rPr>
                    <m:t>p</m:t>
                  </m:r>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e>
                    <m:sup>
                      <m:r>
                        <w:rPr>
                          <w:rFonts w:ascii="Cambria Math" w:hAnsi="Cambria Math" w:cstheme="minorHAnsi"/>
                          <w:sz w:val="18"/>
                          <w:szCs w:val="18"/>
                        </w:rPr>
                        <m:t>N-n</m:t>
                      </m:r>
                    </m:sup>
                  </m:sSup>
                  <m:r>
                    <w:rPr>
                      <w:rFonts w:ascii="Cambria Math" w:hAnsi="Cambria Math" w:cstheme="minorHAnsi"/>
                      <w:sz w:val="18"/>
                      <w:szCs w:val="18"/>
                    </w:rPr>
                    <m:t>p</m:t>
                  </m:r>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e>
                    <m:sup>
                      <m:r>
                        <w:rPr>
                          <w:rFonts w:ascii="Cambria Math" w:hAnsi="Cambria Math" w:cstheme="minorHAnsi"/>
                          <w:sz w:val="18"/>
                          <w:szCs w:val="18"/>
                        </w:rPr>
                        <m:t>k-n</m:t>
                      </m:r>
                    </m:sup>
                  </m:sSup>
                  <m:r>
                    <w:rPr>
                      <w:rFonts w:ascii="Cambria Math" w:hAnsi="Cambria Math" w:cstheme="minorHAnsi"/>
                      <w:sz w:val="18"/>
                      <w:szCs w:val="18"/>
                    </w:rPr>
                    <m:t>p</m:t>
                  </m:r>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sup>
                      <m:r>
                        <w:rPr>
                          <w:rFonts w:ascii="Cambria Math" w:hAnsi="Cambria Math" w:cstheme="minorHAnsi"/>
                          <w:sz w:val="18"/>
                          <w:szCs w:val="18"/>
                        </w:rPr>
                        <m:t>n</m:t>
                      </m:r>
                    </m:sup>
                  </m:sSup>
                  <m:r>
                    <w:rPr>
                      <w:rFonts w:ascii="Cambria Math" w:hAnsi="Cambria Math" w:cstheme="minorHAnsi"/>
                      <w:sz w:val="18"/>
                      <w:szCs w:val="18"/>
                    </w:rPr>
                    <m:t xml:space="preserve">      k&gt;n</m:t>
                  </m:r>
                </m:e>
                <m:e>
                  <m:r>
                    <w:rPr>
                      <w:rFonts w:ascii="Cambria Math" w:hAnsi="Cambria Math" w:cstheme="minorHAnsi"/>
                      <w:sz w:val="18"/>
                      <w:szCs w:val="18"/>
                    </w:rPr>
                    <m:t>p</m:t>
                  </m:r>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e>
                    <m:sup>
                      <m:r>
                        <w:rPr>
                          <w:rFonts w:ascii="Cambria Math" w:hAnsi="Cambria Math" w:cstheme="minorHAnsi"/>
                          <w:sz w:val="18"/>
                          <w:szCs w:val="18"/>
                        </w:rPr>
                        <m:t>N-k</m:t>
                      </m:r>
                    </m:sup>
                  </m:sSup>
                  <m:r>
                    <w:rPr>
                      <w:rFonts w:ascii="Cambria Math" w:hAnsi="Cambria Math" w:cstheme="minorHAnsi"/>
                      <w:sz w:val="18"/>
                      <w:szCs w:val="18"/>
                    </w:rPr>
                    <m:t>p</m:t>
                  </m:r>
                  <m:sSup>
                    <m:sSupPr>
                      <m:ctrlPr>
                        <w:rPr>
                          <w:rFonts w:ascii="Cambria Math" w:hAnsi="Cambria Math" w:cstheme="minorHAnsi"/>
                          <w:i/>
                          <w:sz w:val="18"/>
                          <w:szCs w:val="18"/>
                        </w:rPr>
                      </m:ctrlPr>
                    </m:sSupPr>
                    <m:e>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sup>
                      <m:r>
                        <w:rPr>
                          <w:rFonts w:ascii="Cambria Math" w:hAnsi="Cambria Math" w:cstheme="minorHAnsi"/>
                          <w:sz w:val="18"/>
                          <w:szCs w:val="18"/>
                        </w:rPr>
                        <m:t>k</m:t>
                      </m:r>
                    </m:sup>
                  </m:sSup>
                  <m:r>
                    <w:rPr>
                      <w:rFonts w:ascii="Cambria Math" w:hAnsi="Cambria Math" w:cstheme="minorHAnsi"/>
                      <w:sz w:val="18"/>
                      <w:szCs w:val="18"/>
                    </w:rPr>
                    <m:t xml:space="preserve">                                     otherwise</m:t>
                  </m:r>
                </m:e>
              </m:eqArr>
            </m:e>
          </m:d>
        </m:oMath>
      </m:oMathPara>
    </w:p>
    <w:p w14:paraId="4798682A" w14:textId="77777777" w:rsidR="00B725A8" w:rsidRPr="001517FD" w:rsidRDefault="00B725A8" w:rsidP="00D02DC9">
      <w:pPr>
        <w:bidi w:val="0"/>
        <w:spacing w:line="360" w:lineRule="auto"/>
        <w:jc w:val="both"/>
        <w:rPr>
          <w:rFonts w:cstheme="minorHAnsi"/>
        </w:rPr>
      </w:pPr>
      <w:r w:rsidRPr="001517FD">
        <w:rPr>
          <w:rFonts w:cstheme="minorHAnsi"/>
        </w:rPr>
        <w:t>The probabilities for each progeny calculated as in P:</w:t>
      </w:r>
    </w:p>
    <w:p w14:paraId="3CE0EDC6" w14:textId="77777777" w:rsidR="00B725A8" w:rsidRPr="001517FD" w:rsidRDefault="00B725A8" w:rsidP="00D02DC9">
      <w:pPr>
        <w:bidi w:val="0"/>
        <w:spacing w:line="360" w:lineRule="auto"/>
        <w:jc w:val="both"/>
        <w:rPr>
          <w:rFonts w:eastAsiaTheme="minorEastAsia" w:cstheme="minorHAnsi"/>
          <w:i/>
          <w:sz w:val="20"/>
          <w:szCs w:val="20"/>
        </w:rPr>
      </w:pPr>
      <m:oMathPara>
        <m:oMath>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r>
            <w:rPr>
              <w:rFonts w:ascii="Cambria Math" w:hAnsi="Cambria Math" w:cstheme="minorHAnsi"/>
              <w:sz w:val="18"/>
              <w:szCs w:val="18"/>
            </w:rPr>
            <m:t>=1- 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r>
            <w:rPr>
              <w:rFonts w:ascii="Cambria Math" w:hAnsi="Cambria Math" w:cstheme="minorHAnsi"/>
              <w:sz w:val="18"/>
              <w:szCs w:val="18"/>
            </w:rPr>
            <m:t xml:space="preserve">= </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f>
                    <m:fPr>
                      <m:ctrlPr>
                        <w:rPr>
                          <w:rFonts w:ascii="Cambria Math" w:hAnsi="Cambria Math" w:cstheme="minorHAnsi"/>
                          <w:i/>
                          <w:sz w:val="18"/>
                          <w:szCs w:val="18"/>
                        </w:rPr>
                      </m:ctrlPr>
                    </m:fPr>
                    <m:num>
                      <m:r>
                        <w:rPr>
                          <w:rFonts w:ascii="Cambria Math" w:hAnsi="Cambria Math" w:cstheme="minorHAnsi"/>
                          <w:sz w:val="18"/>
                          <w:szCs w:val="18"/>
                        </w:rPr>
                        <m:t>p-t</m:t>
                      </m:r>
                    </m:num>
                    <m:den>
                      <m:r>
                        <w:rPr>
                          <w:rFonts w:ascii="Cambria Math" w:hAnsi="Cambria Math" w:cstheme="minorHAnsi"/>
                          <w:sz w:val="18"/>
                          <w:szCs w:val="18"/>
                        </w:rPr>
                        <m:t>1-t</m:t>
                      </m:r>
                    </m:den>
                  </m:f>
                  <m:r>
                    <w:rPr>
                      <w:rFonts w:ascii="Cambria Math" w:hAnsi="Cambria Math" w:cstheme="minorHAnsi"/>
                      <w:sz w:val="18"/>
                      <w:szCs w:val="18"/>
                    </w:rPr>
                    <m:t xml:space="preserve">       p&gt;t</m:t>
                  </m:r>
                </m:e>
                <m:e>
                  <m:r>
                    <w:rPr>
                      <w:rFonts w:ascii="Cambria Math" w:hAnsi="Cambria Math" w:cstheme="minorHAnsi"/>
                      <w:sz w:val="18"/>
                      <w:szCs w:val="18"/>
                    </w:rPr>
                    <m:t>0            else</m:t>
                  </m:r>
                </m:e>
              </m:eqArr>
            </m:e>
          </m:d>
          <m:r>
            <w:rPr>
              <w:rFonts w:ascii="Cambria Math" w:hAnsi="Cambria Math" w:cstheme="minorHAnsi"/>
              <w:sz w:val="18"/>
              <w:szCs w:val="18"/>
            </w:rPr>
            <m:t xml:space="preserve"> </m:t>
          </m:r>
          <m:r>
            <w:rPr>
              <w:rFonts w:ascii="Cambria Math" w:hAnsi="Cambria Math" w:cstheme="minorHAnsi"/>
              <w:sz w:val="20"/>
              <w:szCs w:val="20"/>
            </w:rPr>
            <m:t xml:space="preserve">                    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m</m:t>
                  </m:r>
                </m:sub>
              </m:sSub>
            </m:e>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e>
          </m:d>
          <m:r>
            <w:rPr>
              <w:rFonts w:ascii="Cambria Math" w:hAnsi="Cambria Math" w:cstheme="minorHAnsi"/>
              <w:sz w:val="20"/>
              <w:szCs w:val="20"/>
            </w:rPr>
            <m:t>=1- 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m</m:t>
                  </m:r>
                </m:sub>
              </m:sSub>
            </m:e>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t</m:t>
                  </m:r>
                </m:sub>
              </m:sSub>
            </m:e>
          </m:d>
          <m:r>
            <w:rPr>
              <w:rFonts w:ascii="Cambria Math" w:eastAsiaTheme="minorEastAsia" w:hAnsi="Cambria Math" w:cstheme="minorHAnsi"/>
              <w:sz w:val="20"/>
              <w:szCs w:val="20"/>
            </w:rPr>
            <m: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1       p&gt;t</m:t>
                  </m:r>
                </m:e>
                <m:e>
                  <m:f>
                    <m:fPr>
                      <m:ctrlPr>
                        <w:rPr>
                          <w:rFonts w:ascii="Cambria Math" w:hAnsi="Cambria Math" w:cstheme="minorHAnsi"/>
                          <w:i/>
                          <w:sz w:val="18"/>
                          <w:szCs w:val="18"/>
                        </w:rPr>
                      </m:ctrlPr>
                    </m:fPr>
                    <m:num>
                      <m:r>
                        <w:rPr>
                          <w:rFonts w:ascii="Cambria Math" w:hAnsi="Cambria Math" w:cstheme="minorHAnsi"/>
                          <w:sz w:val="18"/>
                          <w:szCs w:val="18"/>
                        </w:rPr>
                        <m:t>p</m:t>
                      </m:r>
                    </m:num>
                    <m:den>
                      <m:r>
                        <w:rPr>
                          <w:rFonts w:ascii="Cambria Math" w:hAnsi="Cambria Math" w:cstheme="minorHAnsi"/>
                          <w:sz w:val="18"/>
                          <w:szCs w:val="18"/>
                        </w:rPr>
                        <m:t>t</m:t>
                      </m:r>
                    </m:den>
                  </m:f>
                  <m:r>
                    <w:rPr>
                      <w:rFonts w:ascii="Cambria Math" w:hAnsi="Cambria Math" w:cstheme="minorHAnsi"/>
                      <w:sz w:val="18"/>
                      <w:szCs w:val="18"/>
                    </w:rPr>
                    <m:t xml:space="preserve">         else</m:t>
                  </m:r>
                </m:e>
              </m:eqArr>
            </m:e>
          </m:d>
          <m:r>
            <w:rPr>
              <w:rFonts w:ascii="Cambria Math" w:eastAsiaTheme="minorEastAsia" w:hAnsi="Cambria Math" w:cstheme="minorHAnsi"/>
              <w:sz w:val="20"/>
              <w:szCs w:val="20"/>
            </w:rPr>
            <m:t xml:space="preserve"> </m:t>
          </m:r>
        </m:oMath>
      </m:oMathPara>
    </w:p>
    <w:p w14:paraId="2AC82B92" w14:textId="45A1600D" w:rsidR="0060013C" w:rsidRPr="001517FD" w:rsidRDefault="00B725A8" w:rsidP="00D02DC9">
      <w:pPr>
        <w:bidi w:val="0"/>
        <w:spacing w:line="360" w:lineRule="auto"/>
        <w:jc w:val="both"/>
        <w:rPr>
          <w:rFonts w:cstheme="minorHAnsi"/>
        </w:rPr>
      </w:pPr>
      <w:r w:rsidRPr="001517FD">
        <w:rPr>
          <w:rFonts w:cstheme="minorHAnsi"/>
        </w:rPr>
        <w:t xml:space="preserve">In matrix T, the </w:t>
      </w:r>
      <m:oMath>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th</m:t>
            </m:r>
          </m:sup>
        </m:sSup>
      </m:oMath>
      <w:r w:rsidRPr="001517FD">
        <w:rPr>
          <w:rFonts w:cstheme="minorHAnsi"/>
        </w:rPr>
        <w:t xml:space="preserve"> column corresponds to the probabilities of having </w:t>
      </w:r>
      <m:oMath>
        <m:r>
          <w:rPr>
            <w:rFonts w:ascii="Cambria Math" w:hAnsi="Cambria Math" w:cstheme="minorHAnsi"/>
          </w:rPr>
          <m:t>i-1</m:t>
        </m:r>
      </m:oMath>
      <w:r w:rsidRPr="001517FD">
        <w:rPr>
          <w:rFonts w:cstheme="minorHAnsi"/>
        </w:rPr>
        <w:t xml:space="preserve"> progenies expressing left-handedness, resulting from the mating of parents with true phenotypes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w:r w:rsidRPr="001517FD">
        <w:rPr>
          <w:rFonts w:cstheme="minorHAnsi"/>
        </w:rPr>
        <w:t xml:space="preserve"> and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oMath>
      <w:r w:rsidRPr="001517FD">
        <w:rPr>
          <w:rFonts w:cstheme="minorHAnsi"/>
        </w:rPr>
        <w:t xml:space="preserve"> and producing</w:t>
      </w:r>
      <m:oMath>
        <m:r>
          <w:rPr>
            <w:rFonts w:ascii="Cambria Math" w:hAnsi="Cambria Math" w:cstheme="minorHAnsi"/>
          </w:rPr>
          <m:t xml:space="preserve"> N </m:t>
        </m:r>
      </m:oMath>
      <w:r w:rsidRPr="001517FD">
        <w:rPr>
          <w:rFonts w:cstheme="minorHAnsi"/>
        </w:rPr>
        <w:t xml:space="preserve">offspring. These probabilities are computed using the model parameters, and the comprehensive calculations are provided in Appendix 2. </w:t>
      </w:r>
    </w:p>
    <w:p w14:paraId="749AE384" w14:textId="7836049B" w:rsidR="00B725A8" w:rsidRPr="001517FD" w:rsidRDefault="00B725A8" w:rsidP="00D02DC9">
      <w:pPr>
        <w:bidi w:val="0"/>
        <w:spacing w:line="360" w:lineRule="auto"/>
        <w:jc w:val="both"/>
        <w:rPr>
          <w:rFonts w:cstheme="minorHAnsi"/>
        </w:rPr>
      </w:pPr>
      <w:r w:rsidRPr="001517FD">
        <w:rPr>
          <w:rFonts w:cstheme="minorHAnsi"/>
        </w:rPr>
        <w:lastRenderedPageBreak/>
        <w:t xml:space="preserve">Similar to the approach used for triplets, we can employ the transition matrices to transform matrix T into matrix M. In matrix M, the </w:t>
      </w:r>
      <m:oMath>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th</m:t>
            </m:r>
          </m:sup>
        </m:sSup>
      </m:oMath>
      <w:r w:rsidRPr="001517FD">
        <w:rPr>
          <w:rFonts w:cstheme="minorHAnsi"/>
        </w:rPr>
        <w:t xml:space="preserve"> column illustrates the anticipated frequencies of having </w:t>
      </w:r>
      <m:oMath>
        <m:r>
          <w:rPr>
            <w:rFonts w:ascii="Cambria Math" w:hAnsi="Cambria Math" w:cstheme="minorHAnsi"/>
          </w:rPr>
          <m:t>i-1</m:t>
        </m:r>
      </m:oMath>
      <w:r w:rsidRPr="001517FD">
        <w:rPr>
          <w:rFonts w:cstheme="minorHAnsi"/>
        </w:rPr>
        <w:t xml:space="preserve"> progenies measured as left-handers, based on the observed parental phenotypes</w:t>
      </w:r>
      <w:r w:rsidRPr="001517FD">
        <w:rPr>
          <w:rFonts w:cstheme="minorHAnsi"/>
          <w:rtl/>
        </w:rPr>
        <w:t>.</w:t>
      </w:r>
    </w:p>
    <w:p w14:paraId="751736E9" w14:textId="77777777" w:rsidR="00B725A8" w:rsidRPr="001517FD" w:rsidRDefault="00B725A8" w:rsidP="00D02DC9">
      <w:pPr>
        <w:bidi w:val="0"/>
        <w:spacing w:line="360" w:lineRule="auto"/>
        <w:jc w:val="both"/>
        <w:rPr>
          <w:rFonts w:cstheme="minorHAnsi"/>
        </w:rPr>
      </w:pPr>
      <m:oMathPara>
        <m:oMath>
          <m:r>
            <w:rPr>
              <w:rFonts w:ascii="Cambria Math" w:hAnsi="Cambria Math" w:cstheme="minorHAnsi"/>
              <w:sz w:val="20"/>
              <w:szCs w:val="20"/>
            </w:rPr>
            <m:t xml:space="preserve">M=Q∙T∙P= </m:t>
          </m:r>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0</m:t>
                        </m:r>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m</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m</m:t>
                            </m:r>
                          </m:sub>
                        </m:sSub>
                      </m:e>
                    </m:d>
                  </m:e>
                  <m:e>
                    <m:r>
                      <w:rPr>
                        <w:rFonts w:ascii="Cambria Math" w:hAnsi="Cambria Math" w:cstheme="minorHAnsi"/>
                        <w:sz w:val="20"/>
                        <w:szCs w:val="20"/>
                      </w:rPr>
                      <m:t>⋯</m:t>
                    </m:r>
                  </m:e>
                  <m:e>
                    <m:d>
                      <m:dPr>
                        <m:ctrlPr>
                          <w:rPr>
                            <w:rFonts w:ascii="Cambria Math" w:hAnsi="Cambria Math" w:cstheme="minorHAnsi"/>
                            <w:i/>
                          </w:rPr>
                        </m:ctrlPr>
                      </m:dPr>
                      <m:e>
                        <m:r>
                          <w:rPr>
                            <w:rFonts w:ascii="Cambria Math" w:hAnsi="Cambria Math" w:cstheme="minorHAnsi"/>
                            <w:sz w:val="20"/>
                            <w:szCs w:val="20"/>
                          </w:rPr>
                          <m:t>N</m:t>
                        </m:r>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m</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m</m:t>
                            </m:r>
                          </m:sub>
                        </m:sSub>
                      </m:e>
                    </m:d>
                  </m:e>
                </m:mr>
                <m:mr>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0</m:t>
                        </m:r>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m</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m</m:t>
                            </m:r>
                          </m:sub>
                        </m:sSub>
                      </m:e>
                    </m:d>
                  </m:e>
                  <m:e>
                    <m:r>
                      <w:rPr>
                        <w:rFonts w:ascii="Cambria Math" w:hAnsi="Cambria Math" w:cstheme="minorHAnsi"/>
                        <w:sz w:val="20"/>
                        <w:szCs w:val="20"/>
                      </w:rPr>
                      <m:t>⋱</m:t>
                    </m:r>
                  </m:e>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N</m:t>
                        </m:r>
                      </m:e>
                      <m:e>
                        <m:sSub>
                          <m:sSubPr>
                            <m:ctrlPr>
                              <w:rPr>
                                <w:rFonts w:ascii="Cambria Math" w:hAnsi="Cambria Math" w:cstheme="minorHAnsi"/>
                                <w:i/>
                              </w:rPr>
                            </m:ctrlPr>
                          </m:sSubPr>
                          <m:e>
                            <m:r>
                              <w:rPr>
                                <w:rFonts w:ascii="Cambria Math" w:hAnsi="Cambria Math" w:cstheme="minorHAnsi"/>
                                <w:sz w:val="20"/>
                                <w:szCs w:val="20"/>
                              </w:rPr>
                              <m:t>R</m:t>
                            </m:r>
                          </m:e>
                          <m:sub>
                            <m:r>
                              <w:rPr>
                                <w:rFonts w:ascii="Cambria Math" w:hAnsi="Cambria Math" w:cstheme="minorHAnsi"/>
                                <w:sz w:val="20"/>
                                <w:szCs w:val="20"/>
                              </w:rPr>
                              <m:t>m</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m</m:t>
                            </m:r>
                          </m:sub>
                        </m:sSub>
                      </m:e>
                    </m:d>
                  </m:e>
                </m:mr>
                <m:mr>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0</m:t>
                        </m:r>
                      </m:e>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m</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m</m:t>
                            </m:r>
                          </m:sub>
                        </m:sSub>
                      </m:e>
                    </m:d>
                  </m:e>
                  <m:e>
                    <m:r>
                      <w:rPr>
                        <w:rFonts w:ascii="Cambria Math" w:hAnsi="Cambria Math" w:cstheme="minorHAnsi"/>
                        <w:sz w:val="20"/>
                        <w:szCs w:val="20"/>
                      </w:rPr>
                      <m:t>⋯</m:t>
                    </m:r>
                  </m:e>
                  <m:e>
                    <m:r>
                      <w:rPr>
                        <w:rFonts w:ascii="Cambria Math" w:hAnsi="Cambria Math" w:cstheme="minorHAnsi"/>
                        <w:sz w:val="20"/>
                        <w:szCs w:val="20"/>
                      </w:rPr>
                      <m:t>p</m:t>
                    </m:r>
                    <m:d>
                      <m:dPr>
                        <m:ctrlPr>
                          <w:rPr>
                            <w:rFonts w:ascii="Cambria Math" w:hAnsi="Cambria Math" w:cstheme="minorHAnsi"/>
                            <w:i/>
                          </w:rPr>
                        </m:ctrlPr>
                      </m:dPr>
                      <m:e>
                        <m:r>
                          <w:rPr>
                            <w:rFonts w:ascii="Cambria Math" w:hAnsi="Cambria Math" w:cstheme="minorHAnsi"/>
                            <w:sz w:val="20"/>
                            <w:szCs w:val="20"/>
                          </w:rPr>
                          <m:t>N</m:t>
                        </m:r>
                      </m:e>
                      <m:e>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m</m:t>
                            </m:r>
                          </m:sub>
                        </m:sSub>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L</m:t>
                            </m:r>
                          </m:e>
                          <m:sub>
                            <m:r>
                              <w:rPr>
                                <w:rFonts w:ascii="Cambria Math" w:hAnsi="Cambria Math" w:cstheme="minorHAnsi"/>
                                <w:sz w:val="20"/>
                                <w:szCs w:val="20"/>
                              </w:rPr>
                              <m:t>m</m:t>
                            </m:r>
                          </m:sub>
                        </m:sSub>
                      </m:e>
                    </m:d>
                  </m:e>
                </m:mr>
              </m:m>
            </m:e>
          </m:d>
        </m:oMath>
      </m:oMathPara>
    </w:p>
    <w:p w14:paraId="734F0B40" w14:textId="2FE6AF3F" w:rsidR="00B725A8" w:rsidRPr="001517FD" w:rsidRDefault="00B725A8" w:rsidP="00D02DC9">
      <w:pPr>
        <w:pStyle w:val="Heading3"/>
        <w:bidi w:val="0"/>
        <w:spacing w:line="360" w:lineRule="auto"/>
        <w:jc w:val="both"/>
        <w:rPr>
          <w:rFonts w:asciiTheme="minorHAnsi" w:hAnsiTheme="minorHAnsi" w:cstheme="minorHAnsi"/>
          <w:color w:val="auto"/>
          <w:u w:val="single"/>
        </w:rPr>
      </w:pPr>
      <w:bookmarkStart w:id="193" w:name="_Toc153989612"/>
      <w:r w:rsidRPr="001517FD">
        <w:rPr>
          <w:rFonts w:asciiTheme="minorHAnsi" w:hAnsiTheme="minorHAnsi" w:cstheme="minorHAnsi"/>
          <w:color w:val="auto"/>
          <w:u w:val="single"/>
        </w:rPr>
        <w:t>Correcting for twins</w:t>
      </w:r>
      <w:bookmarkEnd w:id="193"/>
    </w:p>
    <w:p w14:paraId="642E25DB" w14:textId="64963E60" w:rsidR="00B725A8" w:rsidRPr="001517FD" w:rsidRDefault="0060013C" w:rsidP="00D02DC9">
      <w:pPr>
        <w:bidi w:val="0"/>
        <w:spacing w:line="360" w:lineRule="auto"/>
        <w:jc w:val="both"/>
        <w:rPr>
          <w:rFonts w:cstheme="minorHAnsi"/>
        </w:rPr>
      </w:pPr>
      <w:r w:rsidRPr="001517FD">
        <w:rPr>
          <w:rFonts w:cstheme="minorHAnsi"/>
        </w:rPr>
        <w:t>For datasets involving twins, we use a single transition matrix P, as parental phenotypes are not available.</w:t>
      </w:r>
      <m:oMath>
        <m:r>
          <m:rPr>
            <m:sty m:val="p"/>
          </m:rPr>
          <w:rPr>
            <w:rFonts w:ascii="Cambria Math" w:hAnsi="Cambria Math" w:cstheme="minorHAnsi"/>
            <w:sz w:val="18"/>
            <w:szCs w:val="18"/>
          </w:rPr>
          <w:br/>
        </m:r>
      </m:oMath>
      <m:oMathPara>
        <m:oMath>
          <m:r>
            <w:rPr>
              <w:rFonts w:ascii="Cambria Math" w:hAnsi="Cambria Math" w:cstheme="minorHAnsi"/>
              <w:sz w:val="18"/>
              <w:szCs w:val="18"/>
            </w:rPr>
            <m:t>P=</m:t>
          </m:r>
          <m:d>
            <m:dPr>
              <m:ctrlPr>
                <w:rPr>
                  <w:rFonts w:ascii="Cambria Math" w:hAnsi="Cambria Math" w:cstheme="minorHAnsi"/>
                  <w:i/>
                  <w:sz w:val="18"/>
                  <w:szCs w:val="18"/>
                </w:rPr>
              </m:ctrlPr>
            </m:dPr>
            <m:e>
              <m:m>
                <m:mPr>
                  <m:mcs>
                    <m:mc>
                      <m:mcPr>
                        <m:count m:val="3"/>
                        <m:mcJc m:val="center"/>
                      </m:mcPr>
                    </m:mc>
                  </m:mcs>
                  <m:ctrlPr>
                    <w:rPr>
                      <w:rFonts w:ascii="Cambria Math" w:hAnsi="Cambria Math" w:cstheme="minorHAnsi"/>
                      <w:i/>
                      <w:sz w:val="18"/>
                      <w:szCs w:val="18"/>
                    </w:rPr>
                  </m:ctrlPr>
                </m:mPr>
                <m:mr>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e>
                </m:mr>
                <m:mr>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mr>
                <m:mr>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e>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mr>
              </m:m>
            </m:e>
          </m:d>
          <m:r>
            <w:rPr>
              <w:rFonts w:ascii="Cambria Math" w:hAnsi="Cambria Math" w:cstheme="minorHAnsi"/>
              <w:sz w:val="18"/>
              <w:szCs w:val="18"/>
            </w:rPr>
            <m:t>, T=</m:t>
          </m:r>
          <m:d>
            <m:dPr>
              <m:ctrlPr>
                <w:rPr>
                  <w:rFonts w:ascii="Cambria Math" w:hAnsi="Cambria Math" w:cstheme="minorHAnsi"/>
                  <w:i/>
                  <w:sz w:val="18"/>
                  <w:szCs w:val="18"/>
                </w:rPr>
              </m:ctrlPr>
            </m:dPr>
            <m:e>
              <m:m>
                <m:mPr>
                  <m:mcs>
                    <m:mc>
                      <m:mcPr>
                        <m:count m:val="3"/>
                        <m:mcJc m:val="center"/>
                      </m:mcPr>
                    </m:mc>
                  </m:mcs>
                  <m:ctrlPr>
                    <w:rPr>
                      <w:rFonts w:ascii="Cambria Math" w:hAnsi="Cambria Math" w:cstheme="minorHAnsi"/>
                      <w:i/>
                      <w:sz w:val="18"/>
                      <w:szCs w:val="18"/>
                    </w:rPr>
                  </m:ctrlPr>
                </m:mPr>
                <m:mr>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t</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t</m:t>
                            </m:r>
                          </m:sub>
                        </m:sSub>
                      </m:e>
                    </m:d>
                  </m:e>
                </m:mr>
              </m:m>
            </m:e>
          </m:d>
        </m:oMath>
      </m:oMathPara>
    </w:p>
    <w:p w14:paraId="4AD732E1" w14:textId="77777777" w:rsidR="00686F7F" w:rsidRDefault="0060013C" w:rsidP="00686F7F">
      <w:pPr>
        <w:bidi w:val="0"/>
        <w:spacing w:line="360" w:lineRule="auto"/>
        <w:jc w:val="both"/>
        <w:rPr>
          <w:rFonts w:cstheme="minorHAnsi"/>
        </w:rPr>
      </w:pPr>
      <w:r w:rsidRPr="001517FD">
        <w:rPr>
          <w:rFonts w:cstheme="minorHAnsi"/>
        </w:rPr>
        <w:t xml:space="preserve">P is calculated similarly to the case of families with 2 children </w:t>
      </w:r>
      <m:oMath>
        <m:r>
          <w:rPr>
            <w:rFonts w:ascii="Cambria Math" w:hAnsi="Cambria Math" w:cstheme="minorHAnsi"/>
          </w:rPr>
          <m:t>(N=2)</m:t>
        </m:r>
      </m:oMath>
      <w:r w:rsidRPr="001517FD">
        <w:rPr>
          <w:rFonts w:cstheme="minorHAnsi"/>
        </w:rPr>
        <w:t>.</w:t>
      </w:r>
    </w:p>
    <w:p w14:paraId="3D65FB27" w14:textId="0C2E6B5D" w:rsidR="00686F7F" w:rsidRPr="00686F7F" w:rsidRDefault="00B725A8" w:rsidP="00686F7F">
      <w:pPr>
        <w:bidi w:val="0"/>
        <w:spacing w:line="360" w:lineRule="auto"/>
        <w:jc w:val="both"/>
        <w:rPr>
          <w:rFonts w:eastAsiaTheme="minorEastAsia" w:cstheme="minorHAnsi"/>
        </w:rPr>
      </w:pPr>
      <w:r w:rsidRPr="001517FD">
        <w:rPr>
          <w:rFonts w:cstheme="minorHAnsi"/>
        </w:rPr>
        <w:t>Matrix T is computed differently for monozygotic twins and dizygotic twins, with detailed calculations presented in Appendix 2.</w:t>
      </w:r>
    </w:p>
    <w:p w14:paraId="48C13C11" w14:textId="77777777" w:rsidR="00686F7F" w:rsidRDefault="0060013C" w:rsidP="00686F7F">
      <w:pPr>
        <w:bidi w:val="0"/>
        <w:spacing w:line="360" w:lineRule="auto"/>
        <w:jc w:val="both"/>
        <w:rPr>
          <w:rFonts w:eastAsiaTheme="minorEastAsia" w:cstheme="minorHAnsi"/>
        </w:rPr>
      </w:pPr>
      <w:r w:rsidRPr="001517FD">
        <w:rPr>
          <w:rFonts w:cstheme="minorHAnsi"/>
        </w:rPr>
        <w:t>M</w:t>
      </w:r>
      <w:r w:rsidR="00B725A8" w:rsidRPr="001517FD">
        <w:rPr>
          <w:rFonts w:cstheme="minorHAnsi"/>
        </w:rPr>
        <w:t xml:space="preserve">atrix M, presenting the expected probabilities for encountering twins of phenotype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w:r w:rsidR="00B725A8" w:rsidRPr="001517FD">
        <w:rPr>
          <w:rFonts w:eastAsiaTheme="minorEastAsia" w:cstheme="minorHAnsi"/>
        </w:rPr>
        <w:t xml:space="preserve"> can be received by multiplying T by P.</w:t>
      </w:r>
    </w:p>
    <w:p w14:paraId="1A4D3C71" w14:textId="3F336D92" w:rsidR="00B725A8" w:rsidRPr="001517FD" w:rsidRDefault="0060013C" w:rsidP="00686F7F">
      <w:pPr>
        <w:bidi w:val="0"/>
        <w:spacing w:line="360" w:lineRule="auto"/>
        <w:jc w:val="both"/>
        <w:rPr>
          <w:rFonts w:cstheme="minorHAnsi"/>
          <w:rtl/>
        </w:rPr>
      </w:pPr>
      <m:oMathPara>
        <m:oMath>
          <m:r>
            <w:rPr>
              <w:rFonts w:ascii="Cambria Math" w:hAnsi="Cambria Math" w:cstheme="minorHAnsi"/>
              <w:sz w:val="20"/>
              <w:szCs w:val="20"/>
            </w:rPr>
            <m:t xml:space="preserve">M=T∙P= </m:t>
          </m:r>
          <m:d>
            <m:dPr>
              <m:ctrlPr>
                <w:rPr>
                  <w:rFonts w:ascii="Cambria Math" w:hAnsi="Cambria Math" w:cstheme="minorHAnsi"/>
                  <w:i/>
                  <w:sz w:val="18"/>
                  <w:szCs w:val="18"/>
                </w:rPr>
              </m:ctrlPr>
            </m:dPr>
            <m:e>
              <m:m>
                <m:mPr>
                  <m:mcs>
                    <m:mc>
                      <m:mcPr>
                        <m:count m:val="3"/>
                        <m:mcJc m:val="center"/>
                      </m:mcPr>
                    </m:mc>
                  </m:mcs>
                  <m:ctrlPr>
                    <w:rPr>
                      <w:rFonts w:ascii="Cambria Math" w:hAnsi="Cambria Math" w:cstheme="minorHAnsi"/>
                      <w:i/>
                      <w:sz w:val="18"/>
                      <w:szCs w:val="18"/>
                    </w:rPr>
                  </m:ctrlPr>
                </m:mPr>
                <m:mr>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R</m:t>
                            </m:r>
                          </m:e>
                          <m:sub>
                            <m:r>
                              <w:rPr>
                                <w:rFonts w:ascii="Cambria Math" w:hAnsi="Cambria Math" w:cstheme="minorHAnsi"/>
                                <w:sz w:val="18"/>
                                <w:szCs w:val="18"/>
                              </w:rPr>
                              <m:t>m</m:t>
                            </m:r>
                          </m:sub>
                        </m:sSub>
                      </m:e>
                    </m:d>
                  </m:e>
                  <m:e>
                    <m:r>
                      <w:rPr>
                        <w:rFonts w:ascii="Cambria Math" w:hAnsi="Cambria Math" w:cstheme="minorHAnsi"/>
                        <w:sz w:val="18"/>
                        <w:szCs w:val="18"/>
                      </w:rPr>
                      <m:t>p</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L</m:t>
                            </m:r>
                          </m:e>
                          <m:sub>
                            <m:r>
                              <w:rPr>
                                <w:rFonts w:ascii="Cambria Math" w:hAnsi="Cambria Math" w:cstheme="minorHAnsi"/>
                                <w:sz w:val="18"/>
                                <w:szCs w:val="18"/>
                              </w:rPr>
                              <m:t>m</m:t>
                            </m:r>
                          </m:sub>
                        </m:sSub>
                      </m:e>
                    </m:d>
                  </m:e>
                </m:mr>
              </m:m>
            </m:e>
          </m:d>
        </m:oMath>
      </m:oMathPara>
    </w:p>
    <w:p w14:paraId="2959E94A" w14:textId="77777777" w:rsidR="00686F7F" w:rsidRDefault="00686F7F">
      <w:pPr>
        <w:bidi w:val="0"/>
        <w:spacing w:line="259" w:lineRule="auto"/>
        <w:rPr>
          <w:rFonts w:eastAsiaTheme="majorEastAsia" w:cstheme="minorHAnsi"/>
          <w:sz w:val="26"/>
          <w:szCs w:val="26"/>
        </w:rPr>
      </w:pPr>
      <w:bookmarkStart w:id="194" w:name="_Toc153989613"/>
      <w:r>
        <w:rPr>
          <w:rFonts w:cstheme="minorHAnsi"/>
        </w:rPr>
        <w:br w:type="page"/>
      </w:r>
    </w:p>
    <w:p w14:paraId="4A14EBE6" w14:textId="515AF445" w:rsidR="00B725A8" w:rsidRPr="001517FD" w:rsidRDefault="00B725A8" w:rsidP="00D02DC9">
      <w:pPr>
        <w:pStyle w:val="Heading2"/>
        <w:bidi w:val="0"/>
        <w:spacing w:line="360" w:lineRule="auto"/>
        <w:jc w:val="both"/>
        <w:rPr>
          <w:rFonts w:asciiTheme="minorHAnsi" w:hAnsiTheme="minorHAnsi" w:cstheme="minorHAnsi"/>
          <w:color w:val="auto"/>
        </w:rPr>
      </w:pPr>
      <w:r w:rsidRPr="001517FD">
        <w:rPr>
          <w:rFonts w:asciiTheme="minorHAnsi" w:hAnsiTheme="minorHAnsi" w:cstheme="minorHAnsi"/>
          <w:color w:val="auto"/>
        </w:rPr>
        <w:lastRenderedPageBreak/>
        <w:t>APPENDIX 2: PROBABILITIES AND LIKELIHOOD FUNCTIONS</w:t>
      </w:r>
      <w:bookmarkEnd w:id="194"/>
      <w:r w:rsidRPr="001517FD">
        <w:rPr>
          <w:rFonts w:asciiTheme="minorHAnsi" w:hAnsiTheme="minorHAnsi" w:cstheme="minorHAnsi"/>
          <w:color w:val="auto"/>
        </w:rPr>
        <w:t xml:space="preserve"> </w:t>
      </w:r>
    </w:p>
    <w:p w14:paraId="1FAAA1A3" w14:textId="77777777" w:rsidR="00B725A8" w:rsidRPr="001517FD" w:rsidRDefault="00B725A8" w:rsidP="00D02DC9">
      <w:pPr>
        <w:bidi w:val="0"/>
        <w:spacing w:line="360" w:lineRule="auto"/>
        <w:jc w:val="both"/>
        <w:rPr>
          <w:rFonts w:cstheme="minorHAnsi"/>
        </w:rPr>
      </w:pPr>
      <w:r w:rsidRPr="001517FD">
        <w:rPr>
          <w:rFonts w:cstheme="minorHAnsi"/>
        </w:rPr>
        <w:t>The model proposed by McManus assumes that the genes responsible for determining handedness follow the Mendelian laws of heredity. Under this assumption, along with McManus's suggested probabilities for handedness in homozygote, we were able to create probability functions for the familial data, MZ twins, and DZ twins.</w:t>
      </w:r>
    </w:p>
    <w:p w14:paraId="69AD2053" w14:textId="77777777" w:rsidR="00686F7F" w:rsidRDefault="00B725A8" w:rsidP="00D02DC9">
      <w:pPr>
        <w:bidi w:val="0"/>
        <w:spacing w:line="360" w:lineRule="auto"/>
        <w:jc w:val="both"/>
        <w:rPr>
          <w:rFonts w:cstheme="minorHAnsi"/>
        </w:rPr>
      </w:pPr>
      <w:r w:rsidRPr="001517FD">
        <w:rPr>
          <w:rFonts w:cstheme="minorHAnsi"/>
          <w:u w:val="single"/>
        </w:rPr>
        <w:t>Allele C frequency:</w:t>
      </w:r>
    </w:p>
    <w:p w14:paraId="70079DD6" w14:textId="1E6447D3" w:rsidR="00B725A8" w:rsidRPr="001517FD" w:rsidRDefault="00B725A8" w:rsidP="00686F7F">
      <w:pPr>
        <w:bidi w:val="0"/>
        <w:spacing w:line="360" w:lineRule="auto"/>
        <w:jc w:val="both"/>
        <w:rPr>
          <w:rFonts w:eastAsiaTheme="minorEastAsia" w:cstheme="minorHAnsi"/>
        </w:rPr>
      </w:pPr>
      <w:r w:rsidRPr="001517FD">
        <w:rPr>
          <w:rFonts w:cstheme="minorHAnsi"/>
        </w:rPr>
        <w:t xml:space="preserve">To determine the frequency of allele C in the population, we utilized the model parameters </w:t>
      </w: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m:t>
                </m:r>
              </m:sub>
            </m:sSub>
          </m:e>
        </m:d>
        <m:r>
          <w:rPr>
            <w:rFonts w:ascii="Cambria Math" w:hAnsi="Cambria Math" w:cstheme="minorHAnsi"/>
          </w:rPr>
          <m:t>, p</m:t>
        </m:r>
        <m:d>
          <m:dPr>
            <m:ctrlPr>
              <w:rPr>
                <w:rFonts w:ascii="Cambria Math" w:hAnsi="Cambria Math" w:cstheme="minorHAnsi"/>
                <w:i/>
              </w:rPr>
            </m:ctrlPr>
          </m:dPr>
          <m:e>
            <m:r>
              <w:rPr>
                <w:rFonts w:ascii="Cambria Math" w:hAnsi="Cambria Math" w:cstheme="minorHAnsi"/>
              </w:rPr>
              <m:t>L</m:t>
            </m:r>
          </m:e>
          <m:e>
            <m:r>
              <w:rPr>
                <w:rFonts w:ascii="Cambria Math" w:hAnsi="Cambria Math" w:cstheme="minorHAnsi"/>
              </w:rPr>
              <m:t>DC</m:t>
            </m:r>
          </m:e>
        </m:d>
      </m:oMath>
      <w:r w:rsidRPr="001517FD">
        <w:rPr>
          <w:rFonts w:eastAsiaTheme="minorEastAsia" w:cstheme="minorHAnsi"/>
        </w:rPr>
        <w:t>. This determination is based on the expression of the frequency of left-handedness:</w:t>
      </w:r>
      <w:r w:rsidRPr="001517FD">
        <w:rPr>
          <w:rFonts w:cstheme="minorHAnsi"/>
        </w:rPr>
        <w:br/>
      </w: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m:t>
                  </m:r>
                </m:sub>
              </m:sSub>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CC</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L</m:t>
              </m:r>
            </m:e>
            <m:e>
              <m:r>
                <w:rPr>
                  <w:rFonts w:ascii="Cambria Math" w:hAnsi="Cambria Math" w:cstheme="minorHAnsi"/>
                </w:rPr>
                <m:t>CC</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DC</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L</m:t>
              </m:r>
            </m:e>
            <m:e>
              <m:r>
                <w:rPr>
                  <w:rFonts w:ascii="Cambria Math" w:hAnsi="Cambria Math" w:cstheme="minorHAnsi"/>
                </w:rPr>
                <m:t>DC</m:t>
              </m:r>
            </m:e>
          </m:d>
        </m:oMath>
      </m:oMathPara>
    </w:p>
    <w:p w14:paraId="6F3F20B6" w14:textId="77777777" w:rsidR="00B725A8" w:rsidRPr="001517FD" w:rsidRDefault="00B725A8" w:rsidP="00D02DC9">
      <w:pPr>
        <w:bidi w:val="0"/>
        <w:spacing w:line="360" w:lineRule="auto"/>
        <w:jc w:val="both"/>
        <w:rPr>
          <w:rFonts w:eastAsiaTheme="minorEastAsia" w:cstheme="minorHAnsi"/>
        </w:rPr>
      </w:pPr>
      <w:r w:rsidRPr="001517FD">
        <w:rPr>
          <w:rFonts w:eastAsiaTheme="minorEastAsia" w:cstheme="minorHAnsi"/>
        </w:rPr>
        <w:t xml:space="preserve">Given the genetic system involves only alleles C and D, we deduce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D</m:t>
            </m:r>
          </m:e>
        </m:d>
        <m:r>
          <w:rPr>
            <w:rFonts w:ascii="Cambria Math" w:eastAsiaTheme="minorEastAsia" w:hAnsi="Cambria Math" w:cstheme="minorHAnsi"/>
          </w:rPr>
          <m:t>=1-p</m:t>
        </m:r>
        <m:d>
          <m:dPr>
            <m:ctrlPr>
              <w:rPr>
                <w:rFonts w:ascii="Cambria Math" w:eastAsiaTheme="minorEastAsia" w:hAnsi="Cambria Math" w:cstheme="minorHAnsi"/>
                <w:i/>
              </w:rPr>
            </m:ctrlPr>
          </m:dPr>
          <m:e>
            <m:r>
              <w:rPr>
                <w:rFonts w:ascii="Cambria Math" w:eastAsiaTheme="minorEastAsia" w:hAnsi="Cambria Math" w:cstheme="minorHAnsi"/>
              </w:rPr>
              <m:t>C</m:t>
            </m:r>
          </m:e>
        </m:d>
      </m:oMath>
      <w:r w:rsidRPr="001517FD">
        <w:rPr>
          <w:rFonts w:eastAsiaTheme="minorEastAsia" w:cstheme="minorHAnsi"/>
        </w:rPr>
        <w:t>, resulting in:</w:t>
      </w:r>
    </w:p>
    <w:p w14:paraId="63D6DDA0" w14:textId="77777777" w:rsidR="00B725A8" w:rsidRPr="001517FD" w:rsidRDefault="00B725A8" w:rsidP="00D02DC9">
      <w:pPr>
        <w:bidi w:val="0"/>
        <w:spacing w:line="360" w:lineRule="auto"/>
        <w:jc w:val="both"/>
        <w:rPr>
          <w:rFonts w:eastAsiaTheme="minorEastAsia" w:cstheme="minorHAnsi"/>
          <w: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m:t>
                  </m:r>
                </m:sub>
              </m:sSub>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0.5-2p</m:t>
              </m:r>
              <m:d>
                <m:dPr>
                  <m:ctrlPr>
                    <w:rPr>
                      <w:rFonts w:ascii="Cambria Math" w:hAnsi="Cambria Math" w:cstheme="minorHAnsi"/>
                      <w:i/>
                    </w:rPr>
                  </m:ctrlPr>
                </m:dPr>
                <m:e>
                  <m:r>
                    <w:rPr>
                      <w:rFonts w:ascii="Cambria Math" w:hAnsi="Cambria Math" w:cstheme="minorHAnsi"/>
                    </w:rPr>
                    <m:t>L</m:t>
                  </m:r>
                </m:e>
                <m:e>
                  <m:r>
                    <w:rPr>
                      <w:rFonts w:ascii="Cambria Math" w:hAnsi="Cambria Math" w:cstheme="minorHAnsi"/>
                    </w:rPr>
                    <m:t>DC</m:t>
                  </m:r>
                </m:e>
              </m:d>
            </m:e>
          </m:d>
          <m:r>
            <w:rPr>
              <w:rFonts w:ascii="Cambria Math" w:hAnsi="Cambria Math" w:cstheme="minorHAnsi"/>
            </w:rPr>
            <m:t>p</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C</m:t>
                  </m:r>
                </m:e>
              </m:d>
            </m:e>
            <m:sup>
              <m:r>
                <w:rPr>
                  <w:rFonts w:ascii="Cambria Math" w:hAnsi="Cambria Math" w:cstheme="minorHAnsi"/>
                </w:rPr>
                <m:t>2</m:t>
              </m:r>
            </m:sup>
          </m:sSup>
          <m:r>
            <w:rPr>
              <w:rFonts w:ascii="Cambria Math" w:hAnsi="Cambria Math" w:cstheme="minorHAnsi"/>
            </w:rPr>
            <m:t>+2p</m:t>
          </m:r>
          <m:d>
            <m:dPr>
              <m:ctrlPr>
                <w:rPr>
                  <w:rFonts w:ascii="Cambria Math" w:hAnsi="Cambria Math" w:cstheme="minorHAnsi"/>
                  <w:i/>
                </w:rPr>
              </m:ctrlPr>
            </m:dPr>
            <m:e>
              <m:r>
                <w:rPr>
                  <w:rFonts w:ascii="Cambria Math" w:hAnsi="Cambria Math" w:cstheme="minorHAnsi"/>
                </w:rPr>
                <m:t>L</m:t>
              </m:r>
            </m:e>
            <m:e>
              <m:r>
                <w:rPr>
                  <w:rFonts w:ascii="Cambria Math" w:hAnsi="Cambria Math" w:cstheme="minorHAnsi"/>
                </w:rPr>
                <m:t>DC</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C</m:t>
              </m:r>
            </m:e>
          </m:d>
        </m:oMath>
      </m:oMathPara>
    </w:p>
    <w:p w14:paraId="0C372D3A" w14:textId="5FAA40CF" w:rsidR="00686F7F" w:rsidRDefault="00B725A8" w:rsidP="00D02DC9">
      <w:pPr>
        <w:bidi w:val="0"/>
        <w:spacing w:line="360" w:lineRule="auto"/>
        <w:jc w:val="both"/>
        <w:rPr>
          <w:rFonts w:cstheme="minorHAnsi"/>
        </w:rPr>
      </w:pPr>
      <w:r w:rsidRPr="001517FD">
        <w:rPr>
          <w:rFonts w:cstheme="minorHAnsi"/>
        </w:rPr>
        <w:t xml:space="preserve">Adding the constraints  </w:t>
      </w:r>
      <m:oMath>
        <m:r>
          <w:rPr>
            <w:rFonts w:ascii="Cambria Math" w:hAnsi="Cambria Math" w:cstheme="minorHAnsi"/>
          </w:rPr>
          <m:t>0≤p</m:t>
        </m:r>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≤1</m:t>
        </m:r>
        <m:r>
          <w:rPr>
            <w:rFonts w:ascii="Cambria Math" w:eastAsiaTheme="minorEastAsia" w:hAnsi="Cambria Math" w:cstheme="minorHAnsi"/>
          </w:rPr>
          <m:t>, 0≤p</m:t>
        </m:r>
        <m:d>
          <m:dPr>
            <m:ctrlPr>
              <w:rPr>
                <w:rFonts w:ascii="Cambria Math" w:eastAsiaTheme="minorEastAsia" w:hAnsi="Cambria Math" w:cstheme="minorHAnsi"/>
                <w:i/>
              </w:rPr>
            </m:ctrlPr>
          </m:dPr>
          <m:e>
            <m:r>
              <w:rPr>
                <w:rFonts w:ascii="Cambria Math" w:eastAsiaTheme="minorEastAsia" w:hAnsi="Cambria Math" w:cstheme="minorHAnsi"/>
              </w:rPr>
              <m:t>L</m:t>
            </m:r>
          </m:e>
          <m:e>
            <m:r>
              <w:rPr>
                <w:rFonts w:ascii="Cambria Math" w:eastAsiaTheme="minorEastAsia" w:hAnsi="Cambria Math" w:cstheme="minorHAnsi"/>
              </w:rPr>
              <m:t>DC</m:t>
            </m:r>
          </m:e>
        </m:d>
        <m:r>
          <w:rPr>
            <w:rFonts w:ascii="Cambria Math" w:eastAsiaTheme="minorEastAsia" w:hAnsi="Cambria Math" w:cstheme="minorHAnsi"/>
          </w:rPr>
          <m:t>≤0.5</m:t>
        </m:r>
      </m:oMath>
      <w:r w:rsidRPr="001517FD">
        <w:rPr>
          <w:rFonts w:eastAsiaTheme="minorEastAsia" w:cstheme="minorHAnsi"/>
        </w:rPr>
        <w:t xml:space="preserve"> </w:t>
      </w:r>
      <w:r w:rsidRPr="001517FD">
        <w:rPr>
          <w:rFonts w:cstheme="minorHAnsi"/>
        </w:rPr>
        <w:t>we receive:</w:t>
      </w:r>
    </w:p>
    <w:p w14:paraId="5AE2D1CF" w14:textId="77777777" w:rsidR="00B725A8" w:rsidRPr="001517FD" w:rsidRDefault="00B725A8" w:rsidP="00D02DC9">
      <w:pPr>
        <w:keepNext/>
        <w:bidi w:val="0"/>
        <w:spacing w:line="360" w:lineRule="auto"/>
        <w:jc w:val="both"/>
        <w:rPr>
          <w:rFonts w:cstheme="minorHAnsi"/>
          <w:rtl/>
        </w:rPr>
      </w:p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=2p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m:t>
                </m:r>
              </m:sub>
            </m:sSub>
          </m:e>
        </m:d>
        <m:r>
          <w:rPr>
            <w:rFonts w:ascii="Cambria Math" w:hAnsi="Cambria Math" w:cstheme="minorHAnsi"/>
          </w:rPr>
          <m:t xml:space="preserve">   </m:t>
        </m:r>
      </m:oMath>
      <w:r w:rsidRPr="001517FD">
        <w:rPr>
          <w:rFonts w:eastAsiaTheme="minorEastAsia" w:cstheme="minorHAnsi"/>
        </w:rPr>
        <w:t>if</w:t>
      </w:r>
      <m:oMath>
        <m:r>
          <w:rPr>
            <w:rFonts w:ascii="Cambria Math" w:hAnsi="Cambria Math" w:cstheme="minorHAnsi"/>
          </w:rPr>
          <m:t xml:space="preserve"> p</m:t>
        </m:r>
        <m:d>
          <m:dPr>
            <m:ctrlPr>
              <w:rPr>
                <w:rFonts w:ascii="Cambria Math" w:hAnsi="Cambria Math" w:cstheme="minorHAnsi"/>
                <w:i/>
              </w:rPr>
            </m:ctrlPr>
          </m:dPr>
          <m:e>
            <m:r>
              <w:rPr>
                <w:rFonts w:ascii="Cambria Math" w:hAnsi="Cambria Math" w:cstheme="minorHAnsi"/>
              </w:rPr>
              <m:t>L</m:t>
            </m:r>
          </m:e>
          <m:e>
            <m:r>
              <w:rPr>
                <w:rFonts w:ascii="Cambria Math" w:hAnsi="Cambria Math" w:cstheme="minorHAnsi"/>
              </w:rPr>
              <m:t>DC</m:t>
            </m:r>
          </m:e>
        </m:d>
        <m:r>
          <w:rPr>
            <w:rFonts w:ascii="Cambria Math" w:hAnsi="Cambria Math" w:cstheme="minorHAnsi"/>
          </w:rPr>
          <m:t xml:space="preserve">=0.25 </m:t>
        </m:r>
        <m:r>
          <w:rPr>
            <w:rFonts w:ascii="Cambria Math" w:eastAsiaTheme="minorEastAsia" w:hAnsi="Cambria Math" w:cstheme="minorHAnsi"/>
          </w:rPr>
          <m:t xml:space="preserve">,   </m:t>
        </m:r>
      </m:oMath>
      <w:r w:rsidRPr="001517FD">
        <w:rPr>
          <w:rFonts w:eastAsiaTheme="minorEastAsia" w:cstheme="minorHAnsi"/>
        </w:rPr>
        <w:t>and</w:t>
      </w:r>
      <m:oMath>
        <m:r>
          <w:rPr>
            <w:rFonts w:ascii="Cambria Math" w:eastAsiaTheme="minorEastAsia" w:hAnsi="Cambria Math" w:cstheme="minorHAnsi"/>
          </w:rPr>
          <m:t xml:space="preserve">  </m:t>
        </m:r>
        <m:r>
          <w:rPr>
            <w:rFonts w:ascii="Cambria Math" w:hAnsi="Cambria Math" w:cstheme="minorHAnsi"/>
          </w:rPr>
          <m:t>p(C)=</m:t>
        </m:r>
        <m:f>
          <m:fPr>
            <m:ctrlPr>
              <w:rPr>
                <w:rFonts w:ascii="Cambria Math" w:hAnsi="Cambria Math" w:cstheme="minorHAnsi"/>
                <w:i/>
                <w:iCs/>
              </w:rPr>
            </m:ctrlPr>
          </m:fPr>
          <m:num>
            <m:r>
              <w:rPr>
                <w:rFonts w:ascii="Cambria Math" w:hAnsi="Cambria Math" w:cstheme="minorHAnsi"/>
              </w:rPr>
              <m:t>p</m:t>
            </m:r>
            <m:d>
              <m:dPr>
                <m:ctrlPr>
                  <w:rPr>
                    <w:rFonts w:ascii="Cambria Math" w:hAnsi="Cambria Math" w:cstheme="minorHAnsi"/>
                    <w:i/>
                    <w:iCs/>
                  </w:rPr>
                </m:ctrlPr>
              </m:dPr>
              <m:e>
                <m:r>
                  <w:rPr>
                    <w:rFonts w:ascii="Cambria Math" w:hAnsi="Cambria Math" w:cstheme="minorHAnsi"/>
                  </w:rPr>
                  <m:t>L</m:t>
                </m:r>
              </m:e>
              <m:e>
                <m:r>
                  <w:rPr>
                    <w:rFonts w:ascii="Cambria Math" w:hAnsi="Cambria Math" w:cstheme="minorHAnsi"/>
                  </w:rPr>
                  <m:t>DC</m:t>
                </m:r>
              </m:e>
            </m:d>
            <m:r>
              <w:rPr>
                <w:rFonts w:ascii="Cambria Math" w:hAnsi="Cambria Math" w:cstheme="minorHAnsi"/>
              </w:rPr>
              <m:t>-</m:t>
            </m:r>
            <m:rad>
              <m:radPr>
                <m:degHide m:val="1"/>
                <m:ctrlPr>
                  <w:rPr>
                    <w:rFonts w:ascii="Cambria Math" w:hAnsi="Cambria Math" w:cstheme="minorHAnsi"/>
                    <w:i/>
                    <w:iCs/>
                  </w:rPr>
                </m:ctrlPr>
              </m:radPr>
              <m:deg/>
              <m:e>
                <m:r>
                  <w:rPr>
                    <w:rFonts w:ascii="Cambria Math" w:hAnsi="Cambria Math" w:cstheme="minorHAnsi"/>
                  </w:rPr>
                  <m:t>p</m:t>
                </m:r>
                <m:sSup>
                  <m:sSupPr>
                    <m:ctrlPr>
                      <w:rPr>
                        <w:rFonts w:ascii="Cambria Math" w:hAnsi="Cambria Math" w:cstheme="minorHAnsi"/>
                        <w:i/>
                        <w:iCs/>
                      </w:rPr>
                    </m:ctrlPr>
                  </m:sSupPr>
                  <m:e>
                    <m:d>
                      <m:dPr>
                        <m:ctrlPr>
                          <w:rPr>
                            <w:rFonts w:ascii="Cambria Math" w:hAnsi="Cambria Math" w:cstheme="minorHAnsi"/>
                            <w:i/>
                            <w:iCs/>
                          </w:rPr>
                        </m:ctrlPr>
                      </m:dPr>
                      <m:e>
                        <m:r>
                          <w:rPr>
                            <w:rFonts w:ascii="Cambria Math" w:hAnsi="Cambria Math" w:cstheme="minorHAnsi"/>
                          </w:rPr>
                          <m:t>L</m:t>
                        </m:r>
                      </m:e>
                      <m:e>
                        <m:r>
                          <w:rPr>
                            <w:rFonts w:ascii="Cambria Math" w:hAnsi="Cambria Math" w:cstheme="minorHAnsi"/>
                          </w:rPr>
                          <m:t>DC</m:t>
                        </m:r>
                      </m:e>
                    </m: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i/>
                        <w:iCs/>
                      </w:rPr>
                    </m:ctrlPr>
                  </m:dPr>
                  <m:e>
                    <m:r>
                      <w:rPr>
                        <w:rFonts w:ascii="Cambria Math" w:hAnsi="Cambria Math" w:cstheme="minorHAnsi"/>
                      </w:rPr>
                      <m:t>0.5-2p</m:t>
                    </m:r>
                    <m:d>
                      <m:dPr>
                        <m:ctrlPr>
                          <w:rPr>
                            <w:rFonts w:ascii="Cambria Math" w:hAnsi="Cambria Math" w:cstheme="minorHAnsi"/>
                            <w:i/>
                            <w:iCs/>
                          </w:rPr>
                        </m:ctrlPr>
                      </m:dPr>
                      <m:e>
                        <m:r>
                          <w:rPr>
                            <w:rFonts w:ascii="Cambria Math" w:hAnsi="Cambria Math" w:cstheme="minorHAnsi"/>
                          </w:rPr>
                          <m:t>L</m:t>
                        </m:r>
                      </m:e>
                      <m:e>
                        <m:r>
                          <w:rPr>
                            <w:rFonts w:ascii="Cambria Math" w:hAnsi="Cambria Math" w:cstheme="minorHAnsi"/>
                          </w:rPr>
                          <m:t>DC</m:t>
                        </m:r>
                      </m:e>
                    </m:d>
                  </m:e>
                </m:d>
                <m:r>
                  <w:rPr>
                    <w:rFonts w:ascii="Cambria Math" w:hAnsi="Cambria Math" w:cstheme="minorHAnsi"/>
                  </w:rPr>
                  <m:t>p</m:t>
                </m:r>
                <m:d>
                  <m:dPr>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L</m:t>
                        </m:r>
                      </m:e>
                      <m:sub>
                        <m:r>
                          <w:rPr>
                            <w:rFonts w:ascii="Cambria Math" w:hAnsi="Cambria Math" w:cstheme="minorHAnsi"/>
                          </w:rPr>
                          <m:t>t</m:t>
                        </m:r>
                      </m:sub>
                    </m:sSub>
                  </m:e>
                </m:d>
              </m:e>
            </m:rad>
          </m:num>
          <m:den>
            <m:r>
              <w:rPr>
                <w:rFonts w:ascii="Cambria Math" w:hAnsi="Cambria Math" w:cstheme="minorHAnsi"/>
              </w:rPr>
              <m:t>2p</m:t>
            </m:r>
            <m:d>
              <m:dPr>
                <m:ctrlPr>
                  <w:rPr>
                    <w:rFonts w:ascii="Cambria Math" w:hAnsi="Cambria Math" w:cstheme="minorHAnsi"/>
                    <w:i/>
                    <w:iCs/>
                  </w:rPr>
                </m:ctrlPr>
              </m:dPr>
              <m:e>
                <m:r>
                  <w:rPr>
                    <w:rFonts w:ascii="Cambria Math" w:hAnsi="Cambria Math" w:cstheme="minorHAnsi"/>
                  </w:rPr>
                  <m:t>L</m:t>
                </m:r>
              </m:e>
              <m:e>
                <m:r>
                  <w:rPr>
                    <w:rFonts w:ascii="Cambria Math" w:hAnsi="Cambria Math" w:cstheme="minorHAnsi"/>
                  </w:rPr>
                  <m:t>DC</m:t>
                </m:r>
              </m:e>
            </m:d>
            <m:r>
              <w:rPr>
                <w:rFonts w:ascii="Cambria Math" w:hAnsi="Cambria Math" w:cstheme="minorHAnsi"/>
              </w:rPr>
              <m:t>-0.5</m:t>
            </m:r>
          </m:den>
        </m:f>
      </m:oMath>
      <w:r w:rsidRPr="001517FD">
        <w:rPr>
          <w:rFonts w:eastAsiaTheme="minorEastAsia" w:cstheme="minorHAnsi"/>
        </w:rPr>
        <w:t xml:space="preserve">  else.</w:t>
      </w:r>
    </w:p>
    <w:p w14:paraId="4A97DD92" w14:textId="1ECD92EF" w:rsidR="00B725A8" w:rsidRPr="001517FD" w:rsidRDefault="00B725A8" w:rsidP="00D02DC9">
      <w:pPr>
        <w:pStyle w:val="Caption"/>
        <w:bidi w:val="0"/>
        <w:spacing w:line="360" w:lineRule="auto"/>
        <w:jc w:val="both"/>
        <w:rPr>
          <w:rFonts w:eastAsiaTheme="minorEastAsia" w:cstheme="minorHAnsi"/>
        </w:rPr>
      </w:pPr>
      <w:bookmarkStart w:id="195" w:name="_Toc145611532"/>
      <w:r w:rsidRPr="001517FD">
        <w:rPr>
          <w:rFonts w:cstheme="minorHAnsi"/>
        </w:rPr>
        <w:t xml:space="preserve">Equation </w:t>
      </w:r>
      <w:r w:rsidRPr="001517FD">
        <w:rPr>
          <w:rFonts w:cstheme="minorHAnsi"/>
        </w:rPr>
        <w:fldChar w:fldCharType="begin"/>
      </w:r>
      <w:r w:rsidRPr="001517FD">
        <w:rPr>
          <w:rFonts w:cstheme="minorHAnsi"/>
        </w:rPr>
        <w:instrText>SEQ Equation \* ARABIC</w:instrText>
      </w:r>
      <w:r w:rsidRPr="001517FD">
        <w:rPr>
          <w:rFonts w:cstheme="minorHAnsi"/>
        </w:rPr>
        <w:fldChar w:fldCharType="separate"/>
      </w:r>
      <w:r w:rsidR="00417C72" w:rsidRPr="001517FD">
        <w:rPr>
          <w:rFonts w:cstheme="minorHAnsi"/>
          <w:noProof/>
        </w:rPr>
        <w:t>1</w:t>
      </w:r>
      <w:r w:rsidRPr="001517FD">
        <w:rPr>
          <w:rFonts w:cstheme="minorHAnsi"/>
        </w:rPr>
        <w:fldChar w:fldCharType="end"/>
      </w:r>
      <w:r w:rsidRPr="001517FD">
        <w:rPr>
          <w:rFonts w:cstheme="minorHAnsi"/>
          <w:noProof/>
        </w:rPr>
        <w:t>. The frequency of allele C in the population</w:t>
      </w:r>
      <w:bookmarkEnd w:id="195"/>
    </w:p>
    <w:p w14:paraId="3F1C0F0B" w14:textId="77777777" w:rsidR="00B725A8" w:rsidRPr="001517FD" w:rsidRDefault="00B725A8" w:rsidP="00D02DC9">
      <w:pPr>
        <w:bidi w:val="0"/>
        <w:spacing w:line="360" w:lineRule="auto"/>
        <w:jc w:val="both"/>
        <w:rPr>
          <w:rFonts w:cstheme="minorHAnsi"/>
          <w:u w:val="single"/>
        </w:rPr>
      </w:pPr>
      <w:r w:rsidRPr="001517FD">
        <w:rPr>
          <w:rFonts w:cstheme="minorHAnsi"/>
          <w:u w:val="single"/>
        </w:rPr>
        <w:t>Probabilities of handedness in progeny:</w:t>
      </w:r>
    </w:p>
    <w:p w14:paraId="3279ED24" w14:textId="7C79504F" w:rsidR="00B725A8" w:rsidRPr="001517FD" w:rsidRDefault="00B725A8" w:rsidP="00D02DC9">
      <w:pPr>
        <w:bidi w:val="0"/>
        <w:spacing w:line="360" w:lineRule="auto"/>
        <w:jc w:val="both"/>
        <w:rPr>
          <w:rFonts w:cstheme="minorHAnsi"/>
        </w:rPr>
      </w:pPr>
      <w:r w:rsidRPr="001517FD">
        <w:rPr>
          <w:rFonts w:cstheme="minorHAnsi"/>
        </w:rPr>
        <w:t xml:space="preserve">Using Mendel's laws of heredity, we </w:t>
      </w:r>
      <w:r w:rsidR="00E56C87" w:rsidRPr="001517FD">
        <w:rPr>
          <w:rFonts w:cstheme="minorHAnsi"/>
        </w:rPr>
        <w:t>can</w:t>
      </w:r>
      <w:r w:rsidRPr="001517FD">
        <w:rPr>
          <w:rFonts w:cstheme="minorHAnsi"/>
        </w:rPr>
        <w:t xml:space="preserve"> determine the chances of the resulting offspring from the mating of two genotypes (G1×G2) having each of the genotypes DD, DC, and CC. By using these probabilities, we can find the probabilities of the offspring the present each phenotype:</w:t>
      </w:r>
      <w:r w:rsidRPr="001517FD">
        <w:rPr>
          <w:rFonts w:cstheme="minorHAnsi"/>
        </w:rPr>
        <w:br/>
      </w: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H</m:t>
              </m:r>
            </m:e>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d>
          <m:r>
            <w:rPr>
              <w:rFonts w:ascii="Cambria Math" w:hAnsi="Cambria Math" w:cstheme="minorHAnsi"/>
            </w:rPr>
            <m:t>=</m:t>
          </m:r>
          <m:nary>
            <m:naryPr>
              <m:chr m:val="∑"/>
              <m:supHide m:val="1"/>
              <m:ctrlPr>
                <w:rPr>
                  <w:rFonts w:ascii="Cambria Math" w:hAnsi="Cambria Math" w:cstheme="minorHAnsi"/>
                  <w:i/>
                </w:rPr>
              </m:ctrlPr>
            </m:naryPr>
            <m:sub>
              <m:r>
                <w:rPr>
                  <w:rFonts w:ascii="Cambria Math" w:hAnsi="Cambria Math" w:cstheme="minorHAnsi"/>
                </w:rPr>
                <m:t>G∈{DD,DC,CC}</m:t>
              </m:r>
            </m:sub>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H</m:t>
                  </m:r>
                </m:e>
                <m:e>
                  <m:r>
                    <w:rPr>
                      <w:rFonts w:ascii="Cambria Math" w:hAnsi="Cambria Math" w:cstheme="minorHAnsi"/>
                    </w:rPr>
                    <m:t>G</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G</m:t>
                  </m:r>
                </m:e>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d>
            </m:e>
          </m:nary>
        </m:oMath>
      </m:oMathPara>
    </w:p>
    <w:p w14:paraId="0A8B573F" w14:textId="77777777" w:rsidR="00B725A8" w:rsidRPr="001517FD" w:rsidRDefault="00B725A8" w:rsidP="00D02DC9">
      <w:pPr>
        <w:bidi w:val="0"/>
        <w:spacing w:line="360" w:lineRule="auto"/>
        <w:jc w:val="both"/>
        <w:rPr>
          <w:rFonts w:eastAsiaTheme="minorEastAsia" w:cstheme="minorHAnsi"/>
        </w:rPr>
      </w:pPr>
      <w:r w:rsidRPr="001517FD">
        <w:rPr>
          <w:rFonts w:cstheme="minorHAnsi"/>
        </w:rPr>
        <w:t xml:space="preserve">Subsequently, through the application of the binomial distribution, we can derive the probabilities of </w:t>
      </w:r>
      <m:oMath>
        <m:r>
          <w:rPr>
            <w:rFonts w:ascii="Cambria Math" w:eastAsiaTheme="minorEastAsia" w:hAnsi="Cambria Math" w:cstheme="minorHAnsi"/>
          </w:rPr>
          <m:t>n</m:t>
        </m:r>
      </m:oMath>
      <w:r w:rsidRPr="001517FD">
        <w:rPr>
          <w:rFonts w:eastAsiaTheme="minorEastAsia" w:cstheme="minorHAnsi"/>
        </w:rPr>
        <w:t xml:space="preserve"> progenies within a family of N exhibiting left- handedness:</w:t>
      </w:r>
      <w:r w:rsidRPr="001517FD">
        <w:rPr>
          <w:rFonts w:eastAsiaTheme="minorEastAsia" w:cstheme="minorHAnsi"/>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n</m:t>
              </m:r>
            </m:e>
            <m:e>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e>
          </m:d>
          <m:r>
            <w:rPr>
              <w:rFonts w:ascii="Cambria Math" w:eastAsiaTheme="minorEastAsia" w:hAnsi="Cambria Math" w:cstheme="minorHAnsi"/>
            </w:rPr>
            <m:t>=</m:t>
          </m:r>
          <m:d>
            <m:dPr>
              <m:ctrlPr>
                <w:rPr>
                  <w:rFonts w:ascii="Cambria Math" w:eastAsiaTheme="minorEastAsia" w:hAnsi="Cambria Math" w:cstheme="minorHAnsi"/>
                  <w:i/>
                </w:rPr>
              </m:ctrlPr>
            </m:dPr>
            <m:e>
              <m:f>
                <m:fPr>
                  <m:type m:val="noBa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n</m:t>
                  </m:r>
                </m:den>
              </m:f>
            </m:e>
          </m:d>
          <m:r>
            <w:rPr>
              <w:rFonts w:ascii="Cambria Math" w:eastAsiaTheme="minorEastAsia" w:hAnsi="Cambria Math" w:cstheme="minorHAnsi"/>
            </w:rPr>
            <m:t>p</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L</m:t>
                  </m:r>
                </m:e>
                <m:e>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e>
              </m:d>
            </m:e>
            <m:sup>
              <m:r>
                <w:rPr>
                  <w:rFonts w:ascii="Cambria Math" w:eastAsiaTheme="minorEastAsia" w:hAnsi="Cambria Math" w:cstheme="minorHAnsi"/>
                </w:rPr>
                <m:t>n</m:t>
              </m:r>
            </m:sup>
          </m:sSup>
          <m:r>
            <w:rPr>
              <w:rFonts w:ascii="Cambria Math" w:eastAsiaTheme="minorEastAsia" w:hAnsi="Cambria Math" w:cstheme="minorHAnsi"/>
            </w:rPr>
            <m:t>p</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R</m:t>
                  </m:r>
                </m:e>
                <m:e>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e>
              </m:d>
            </m:e>
            <m:sup>
              <m:r>
                <w:rPr>
                  <w:rFonts w:ascii="Cambria Math" w:eastAsiaTheme="minorEastAsia" w:hAnsi="Cambria Math" w:cstheme="minorHAnsi"/>
                </w:rPr>
                <m:t>N-n</m:t>
              </m:r>
            </m:sup>
          </m:sSup>
        </m:oMath>
      </m:oMathPara>
    </w:p>
    <w:p w14:paraId="1E9EC536" w14:textId="77777777" w:rsidR="00B725A8" w:rsidRPr="001517FD" w:rsidRDefault="00B725A8" w:rsidP="00D02DC9">
      <w:pPr>
        <w:bidi w:val="0"/>
        <w:spacing w:line="360" w:lineRule="auto"/>
        <w:jc w:val="both"/>
        <w:rPr>
          <w:rFonts w:eastAsiaTheme="minorEastAsia" w:cstheme="minorHAnsi"/>
        </w:rPr>
      </w:pPr>
      <w:r w:rsidRPr="001517FD">
        <w:rPr>
          <w:rFonts w:eastAsiaTheme="minorEastAsia" w:cstheme="minorHAnsi"/>
        </w:rPr>
        <w:t>Thus, given the phenotypes of two parents, the probability of them having n out of N offspring who manifest left-handedness is calculated by:</w:t>
      </w:r>
    </w:p>
    <w:p w14:paraId="4C005A5F" w14:textId="77777777" w:rsidR="00B725A8" w:rsidRPr="001517FD" w:rsidRDefault="00B725A8" w:rsidP="00D02DC9">
      <w:pPr>
        <w:keepNext/>
        <w:bidi w:val="0"/>
        <w:spacing w:line="360" w:lineRule="auto"/>
        <w:jc w:val="both"/>
        <w:rPr>
          <w:rFonts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n</m:t>
              </m:r>
            </m:e>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d>
          <m:r>
            <w:rPr>
              <w:rFonts w:ascii="Cambria Math" w:eastAsiaTheme="minorEastAsia" w:hAnsi="Cambria Math" w:cstheme="minorHAnsi"/>
            </w:rPr>
            <m:t>=</m:t>
          </m:r>
          <m:nary>
            <m:naryPr>
              <m:chr m:val="∑"/>
              <m:supHide m:val="1"/>
              <m:ctrlPr>
                <w:rPr>
                  <w:rFonts w:ascii="Cambria Math" w:hAnsi="Cambria Math" w:cstheme="minorHAnsi"/>
                  <w:i/>
                </w:rPr>
              </m:ctrlPr>
            </m:naryPr>
            <m:sub>
              <m:r>
                <w:rPr>
                  <w:rFonts w:ascii="Cambria Math" w:hAnsi="Cambria Math" w:cstheme="minorHAnsi"/>
                </w:rPr>
                <m:t>G1∈{DD,DC,CC}</m:t>
              </m:r>
            </m:sub>
            <m:sup/>
            <m:e>
              <m:nary>
                <m:naryPr>
                  <m:chr m:val="∑"/>
                  <m:supHide m:val="1"/>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r>
                    <w:rPr>
                      <w:rFonts w:ascii="Cambria Math" w:hAnsi="Cambria Math" w:cstheme="minorHAnsi"/>
                    </w:rPr>
                    <m:t>∈{DD,DC,CC}</m:t>
                  </m:r>
                </m:sub>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e>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e>
                  </m:d>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n</m:t>
                      </m:r>
                    </m:e>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d>
                </m:e>
              </m:nary>
            </m:e>
          </m:nary>
        </m:oMath>
      </m:oMathPara>
    </w:p>
    <w:p w14:paraId="4497B95D" w14:textId="7845CCE7" w:rsidR="00B725A8" w:rsidRPr="001517FD" w:rsidRDefault="00B725A8" w:rsidP="00D02DC9">
      <w:pPr>
        <w:pStyle w:val="Caption"/>
        <w:bidi w:val="0"/>
        <w:spacing w:line="360" w:lineRule="auto"/>
        <w:jc w:val="both"/>
        <w:rPr>
          <w:rFonts w:cstheme="minorHAnsi"/>
          <w:u w:val="single"/>
        </w:rPr>
      </w:pPr>
      <w:bookmarkStart w:id="196" w:name="_Toc145611533"/>
      <w:r w:rsidRPr="001517FD">
        <w:rPr>
          <w:rFonts w:cstheme="minorHAnsi"/>
        </w:rPr>
        <w:t xml:space="preserve">Equation </w:t>
      </w:r>
      <w:r w:rsidRPr="001517FD">
        <w:rPr>
          <w:rFonts w:cstheme="minorHAnsi"/>
        </w:rPr>
        <w:fldChar w:fldCharType="begin"/>
      </w:r>
      <w:r w:rsidRPr="001517FD">
        <w:rPr>
          <w:rFonts w:cstheme="minorHAnsi"/>
        </w:rPr>
        <w:instrText>SEQ Equation \* ARABIC</w:instrText>
      </w:r>
      <w:r w:rsidRPr="001517FD">
        <w:rPr>
          <w:rFonts w:cstheme="minorHAnsi"/>
        </w:rPr>
        <w:fldChar w:fldCharType="separate"/>
      </w:r>
      <w:r w:rsidR="00417C72" w:rsidRPr="001517FD">
        <w:rPr>
          <w:rFonts w:cstheme="minorHAnsi"/>
          <w:noProof/>
        </w:rPr>
        <w:t>2</w:t>
      </w:r>
      <w:r w:rsidRPr="001517FD">
        <w:rPr>
          <w:rFonts w:cstheme="minorHAnsi"/>
        </w:rPr>
        <w:fldChar w:fldCharType="end"/>
      </w:r>
      <w:r w:rsidRPr="001517FD">
        <w:rPr>
          <w:rFonts w:cstheme="minorHAnsi"/>
          <w:noProof/>
        </w:rPr>
        <w:t>. probabilities of progeny expressing left-handedness given parents handedness</w:t>
      </w:r>
      <w:bookmarkEnd w:id="196"/>
    </w:p>
    <w:p w14:paraId="560E9367" w14:textId="5A4ACEE4" w:rsidR="00B725A8" w:rsidRPr="001517FD" w:rsidRDefault="00B725A8" w:rsidP="00686F7F">
      <w:pPr>
        <w:bidi w:val="0"/>
        <w:spacing w:line="360" w:lineRule="auto"/>
        <w:jc w:val="both"/>
        <w:rPr>
          <w:rFonts w:cstheme="minorHAnsi"/>
          <w:u w:val="single"/>
        </w:rPr>
      </w:pPr>
      <w:r w:rsidRPr="001517FD">
        <w:rPr>
          <w:rFonts w:cstheme="minorHAnsi"/>
          <w:kern w:val="0"/>
          <w:u w:val="single"/>
          <w14:ligatures w14:val="none"/>
        </w:rPr>
        <w:br w:type="page"/>
      </w:r>
      <w:r w:rsidRPr="001517FD">
        <w:rPr>
          <w:rFonts w:cstheme="minorHAnsi"/>
          <w:u w:val="single"/>
        </w:rPr>
        <w:lastRenderedPageBreak/>
        <w:t>Probabilities of handedness in twins:</w:t>
      </w:r>
    </w:p>
    <w:p w14:paraId="0839CCCF" w14:textId="43993CA5" w:rsidR="00B725A8" w:rsidRPr="001517FD" w:rsidRDefault="00B725A8" w:rsidP="00D02DC9">
      <w:pPr>
        <w:keepNext/>
        <w:bidi w:val="0"/>
        <w:spacing w:line="360" w:lineRule="auto"/>
        <w:jc w:val="both"/>
        <w:rPr>
          <w:rFonts w:cstheme="minorHAnsi"/>
        </w:rPr>
      </w:pPr>
      <w:r w:rsidRPr="001517FD">
        <w:rPr>
          <w:rFonts w:cstheme="minorHAnsi"/>
        </w:rPr>
        <w:t>In twin data analysis, parental phenotypes are unknown. Dizygotic twins, unlike monozygotic twins, can have different genotypes similar to two non-twin siblings.</w:t>
      </w:r>
      <w:r w:rsidR="00BA64CD" w:rsidRPr="001517FD">
        <w:rPr>
          <w:rFonts w:cstheme="minorHAnsi"/>
        </w:rPr>
        <w:t xml:space="preserve"> Given the parents genotypes the probabilities of having twin couple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w:r w:rsidR="00BA64CD" w:rsidRPr="001517FD">
        <w:rPr>
          <w:rFonts w:eastAsiaTheme="minorEastAsia" w:cstheme="minorHAnsi"/>
        </w:rPr>
        <w:t xml:space="preserve"> is:</w:t>
      </w:r>
      <w:r w:rsidRPr="001517FD">
        <w:rPr>
          <w:rFonts w:cstheme="minorHAnsi"/>
        </w:rPr>
        <w:t xml:space="preserve"> </w:t>
      </w:r>
      <w:r w:rsidRPr="001517FD">
        <w:rPr>
          <w:rFonts w:cstheme="minorHAnsi"/>
        </w:rPr>
        <w:br/>
      </w:r>
      <m:oMathPara>
        <m:oMath>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e>
              <m:sSub>
                <m:sSubPr>
                  <m:ctrlPr>
                    <w:rPr>
                      <w:rFonts w:ascii="Cambria Math" w:eastAsiaTheme="minorEastAsia" w:hAnsi="Cambria Math" w:cstheme="minorHAnsi"/>
                      <w:i/>
                    </w:rPr>
                  </m:ctrlPr>
                </m:sSubPr>
                <m:e>
                  <m:r>
                    <w:rPr>
                      <w:rFonts w:ascii="Cambria Math" w:eastAsiaTheme="minorEastAsia" w:hAnsi="Cambria Math" w:cstheme="minorHAnsi"/>
                    </w:rPr>
                    <m:t>G</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sub>
              </m:sSub>
            </m:e>
          </m:d>
          <m:r>
            <w:rPr>
              <w:rFonts w:ascii="Cambria Math" w:hAnsi="Cambria Math" w:cstheme="minorHAnsi"/>
            </w:rPr>
            <m:t>=</m:t>
          </m:r>
          <m:nary>
            <m:naryPr>
              <m:chr m:val="∑"/>
              <m:supHide m:val="1"/>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r>
                <w:rPr>
                  <w:rFonts w:ascii="Cambria Math" w:hAnsi="Cambria Math" w:cstheme="minorHAnsi"/>
                </w:rPr>
                <m:t>∈{DD,DC,CC}</m:t>
              </m:r>
            </m:sub>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e>
                <m:e>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e>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e>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e>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d>
            </m:e>
          </m:nary>
          <m:r>
            <w:rPr>
              <w:rFonts w:ascii="Cambria Math" w:hAnsi="Cambria Math" w:cstheme="minorHAnsi"/>
            </w:rPr>
            <m:t xml:space="preserve"> </m:t>
          </m:r>
        </m:oMath>
      </m:oMathPara>
    </w:p>
    <w:p w14:paraId="495194A7" w14:textId="72B8C705" w:rsidR="002E4C39" w:rsidRPr="001517FD" w:rsidRDefault="00B725A8" w:rsidP="00D02DC9">
      <w:pPr>
        <w:keepNext/>
        <w:bidi w:val="0"/>
        <w:spacing w:line="360" w:lineRule="auto"/>
        <w:jc w:val="both"/>
        <w:rPr>
          <w:rFonts w:cstheme="minorHAnsi"/>
        </w:rPr>
      </w:pPr>
      <w:r w:rsidRPr="001517FD">
        <w:rPr>
          <w:rFonts w:cstheme="minorHAnsi"/>
        </w:rPr>
        <w:t xml:space="preserve">For monozygotic twins, since both twins share the same genotype, </w:t>
      </w:r>
      <w:r w:rsidR="002E4C39" w:rsidRPr="001517FD">
        <w:rPr>
          <w:rFonts w:cstheme="minorHAnsi"/>
        </w:rPr>
        <w:t xml:space="preserve">Given the parents genotypes the probabilities of having twin couple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w:r w:rsidR="002E4C39" w:rsidRPr="001517FD">
        <w:rPr>
          <w:rFonts w:eastAsiaTheme="minorEastAsia" w:cstheme="minorHAnsi"/>
        </w:rPr>
        <w:t xml:space="preserve"> is:</w:t>
      </w:r>
      <w:r w:rsidR="002E4C39" w:rsidRPr="001517FD">
        <w:rPr>
          <w:rFonts w:cstheme="minorHAnsi"/>
        </w:rPr>
        <w:t xml:space="preserve"> </w:t>
      </w:r>
      <w:r w:rsidR="002E4C39" w:rsidRPr="001517FD">
        <w:rPr>
          <w:rFonts w:cstheme="minorHAnsi"/>
        </w:rPr>
        <w:br/>
      </w:r>
      <m:oMathPara>
        <m:oMath>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e>
              <m:sSub>
                <m:sSubPr>
                  <m:ctrlPr>
                    <w:rPr>
                      <w:rFonts w:ascii="Cambria Math" w:eastAsiaTheme="minorEastAsia" w:hAnsi="Cambria Math" w:cstheme="minorHAnsi"/>
                      <w:i/>
                    </w:rPr>
                  </m:ctrlPr>
                </m:sSubPr>
                <m:e>
                  <m:r>
                    <w:rPr>
                      <w:rFonts w:ascii="Cambria Math" w:eastAsiaTheme="minorEastAsia" w:hAnsi="Cambria Math" w:cstheme="minorHAnsi"/>
                    </w:rPr>
                    <m:t>G</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sub>
              </m:sSub>
            </m:e>
          </m:d>
          <m:r>
            <w:rPr>
              <w:rFonts w:ascii="Cambria Math" w:hAnsi="Cambria Math" w:cstheme="minorHAnsi"/>
            </w:rPr>
            <m:t>=</m:t>
          </m:r>
          <m:nary>
            <m:naryPr>
              <m:chr m:val="∑"/>
              <m:supHide m:val="1"/>
              <m:ctrlPr>
                <w:rPr>
                  <w:rFonts w:ascii="Cambria Math" w:hAnsi="Cambria Math" w:cstheme="minorHAnsi"/>
                  <w:i/>
                </w:rPr>
              </m:ctrlPr>
            </m:naryPr>
            <m:sub>
              <m:r>
                <w:rPr>
                  <w:rFonts w:ascii="Cambria Math" w:hAnsi="Cambria Math" w:cstheme="minorHAnsi"/>
                </w:rPr>
                <m:t>G∈{DD,DC,CC}</m:t>
              </m:r>
            </m:sub>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G</m:t>
                  </m:r>
                </m:e>
                <m:e>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e>
                <m:e>
                  <m:r>
                    <w:rPr>
                      <w:rFonts w:ascii="Cambria Math" w:hAnsi="Cambria Math" w:cstheme="minorHAnsi"/>
                    </w:rPr>
                    <m:t>G</m:t>
                  </m:r>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e>
                <m:e>
                  <m:r>
                    <w:rPr>
                      <w:rFonts w:ascii="Cambria Math" w:hAnsi="Cambria Math" w:cstheme="minorHAnsi"/>
                    </w:rPr>
                    <m:t>G</m:t>
                  </m:r>
                </m:e>
              </m:d>
            </m:e>
          </m:nary>
          <m:r>
            <w:rPr>
              <w:rFonts w:ascii="Cambria Math" w:hAnsi="Cambria Math" w:cstheme="minorHAnsi"/>
            </w:rPr>
            <m:t xml:space="preserve"> </m:t>
          </m:r>
        </m:oMath>
      </m:oMathPara>
    </w:p>
    <w:p w14:paraId="0DB943BD" w14:textId="77777777" w:rsidR="002E4C39" w:rsidRPr="001517FD" w:rsidRDefault="002E4C39" w:rsidP="00D02DC9">
      <w:pPr>
        <w:bidi w:val="0"/>
        <w:spacing w:line="360" w:lineRule="auto"/>
        <w:jc w:val="both"/>
        <w:rPr>
          <w:rFonts w:eastAsiaTheme="minorEastAsia" w:cstheme="minorHAnsi"/>
          <w:iCs/>
        </w:rPr>
      </w:pPr>
      <w:r w:rsidRPr="001517FD">
        <w:rPr>
          <w:rFonts w:cstheme="minorHAnsi"/>
        </w:rPr>
        <w:br/>
      </w:r>
      <w:r w:rsidRPr="001517FD">
        <w:rPr>
          <w:rFonts w:cstheme="minorHAnsi"/>
          <w:iCs/>
        </w:rPr>
        <w:t xml:space="preserve">Therefore, the probability of having twins with phenotypes </w:t>
      </w:r>
      <m:oMath>
        <m:sSub>
          <m:sSubPr>
            <m:ctrlPr>
              <w:rPr>
                <w:rFonts w:ascii="Cambria Math" w:hAnsi="Cambria Math" w:cstheme="minorHAnsi"/>
                <w:i/>
                <w:iCs/>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H</m:t>
            </m:r>
          </m:e>
          <m:sub>
            <m:r>
              <w:rPr>
                <w:rFonts w:ascii="Cambria Math" w:hAnsi="Cambria Math" w:cstheme="minorHAnsi"/>
              </w:rPr>
              <m:t>2</m:t>
            </m:r>
          </m:sub>
        </m:sSub>
      </m:oMath>
      <w:r w:rsidRPr="001517FD">
        <w:rPr>
          <w:rFonts w:eastAsiaTheme="minorEastAsia" w:cstheme="minorHAnsi"/>
          <w:iCs/>
        </w:rPr>
        <w:t xml:space="preserve"> given the parental phenotypes </w:t>
      </w:r>
      <m:oMath>
        <m:sSub>
          <m:sSubPr>
            <m:ctrlPr>
              <w:rPr>
                <w:rFonts w:ascii="Cambria Math" w:eastAsiaTheme="minorEastAsia" w:hAnsi="Cambria Math" w:cstheme="minorHAnsi"/>
                <w:i/>
                <w:iCs/>
              </w:rPr>
            </m:ctrlPr>
          </m:sSubPr>
          <m:e>
            <m:r>
              <w:rPr>
                <w:rFonts w:ascii="Cambria Math" w:eastAsiaTheme="minorEastAsia" w:hAnsi="Cambria Math" w:cstheme="minorHAnsi"/>
              </w:rPr>
              <m:t>H</m:t>
            </m:r>
          </m:e>
          <m:sub>
            <m:sSub>
              <m:sSubPr>
                <m:ctrlPr>
                  <w:rPr>
                    <w:rFonts w:ascii="Cambria Math" w:eastAsiaTheme="minorEastAsia" w:hAnsi="Cambria Math" w:cstheme="minorHAnsi"/>
                    <w:i/>
                    <w:iCs/>
                  </w:rPr>
                </m:ctrlPr>
              </m:sSubPr>
              <m:e>
                <m:r>
                  <w:rPr>
                    <w:rFonts w:ascii="Cambria Math" w:eastAsiaTheme="minorEastAsia" w:hAnsi="Cambria Math" w:cstheme="minorHAnsi"/>
                  </w:rPr>
                  <m:t>p</m:t>
                </m:r>
              </m:e>
              <m:sub>
                <m:r>
                  <w:rPr>
                    <w:rFonts w:ascii="Cambria Math" w:eastAsiaTheme="minorEastAsia" w:hAnsi="Cambria Math" w:cstheme="minorHAnsi"/>
                  </w:rPr>
                  <m:t>1</m:t>
                </m:r>
              </m:sub>
            </m:sSub>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H</m:t>
            </m:r>
          </m:e>
          <m:sub>
            <m:sSub>
              <m:sSubPr>
                <m:ctrlPr>
                  <w:rPr>
                    <w:rFonts w:ascii="Cambria Math" w:eastAsiaTheme="minorEastAsia" w:hAnsi="Cambria Math" w:cstheme="minorHAnsi"/>
                    <w:i/>
                    <w:iCs/>
                  </w:rPr>
                </m:ctrlPr>
              </m:sSubPr>
              <m:e>
                <m:r>
                  <w:rPr>
                    <w:rFonts w:ascii="Cambria Math" w:eastAsiaTheme="minorEastAsia" w:hAnsi="Cambria Math" w:cstheme="minorHAnsi"/>
                  </w:rPr>
                  <m:t>p</m:t>
                </m:r>
              </m:e>
              <m:sub>
                <m:r>
                  <w:rPr>
                    <w:rFonts w:ascii="Cambria Math" w:eastAsiaTheme="minorEastAsia" w:hAnsi="Cambria Math" w:cstheme="minorHAnsi"/>
                  </w:rPr>
                  <m:t>2</m:t>
                </m:r>
              </m:sub>
            </m:sSub>
          </m:sub>
        </m:sSub>
      </m:oMath>
      <w:r w:rsidRPr="001517FD">
        <w:rPr>
          <w:rFonts w:eastAsiaTheme="minorEastAsia" w:cstheme="minorHAnsi"/>
          <w:iCs/>
        </w:rPr>
        <w:t xml:space="preserve"> is:</w:t>
      </w:r>
    </w:p>
    <w:p w14:paraId="3D645C86" w14:textId="203664DA" w:rsidR="00B725A8" w:rsidRPr="001517FD" w:rsidRDefault="002E4C39" w:rsidP="00D02DC9">
      <w:pPr>
        <w:bidi w:val="0"/>
        <w:spacing w:line="360" w:lineRule="auto"/>
        <w:jc w:val="both"/>
        <w:rPr>
          <w:rFonts w:cstheme="minorHAnsi"/>
        </w:rPr>
      </w:pPr>
      <m:oMathPara>
        <m:oMathParaPr>
          <m:jc m:val="center"/>
        </m:oMathParaPr>
        <m:oMath>
          <m:r>
            <w:rPr>
              <w:rFonts w:ascii="Cambria Math" w:hAnsi="Cambria Math" w:cstheme="minorHAnsi"/>
            </w:rPr>
            <m:t>p</m:t>
          </m:r>
          <m:d>
            <m:dPr>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H</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H</m:t>
                  </m:r>
                </m:e>
                <m:sub>
                  <m:sSub>
                    <m:sSubPr>
                      <m:ctrlPr>
                        <w:rPr>
                          <w:rFonts w:ascii="Cambria Math" w:hAnsi="Cambria Math" w:cstheme="minorHAnsi"/>
                          <w:i/>
                          <w:iCs/>
                        </w:rPr>
                      </m:ctrlPr>
                    </m:sSubPr>
                    <m:e>
                      <m:r>
                        <w:rPr>
                          <w:rFonts w:ascii="Cambria Math" w:hAnsi="Cambria Math" w:cstheme="minorHAnsi"/>
                        </w:rPr>
                        <m:t>p</m:t>
                      </m:r>
                    </m:e>
                    <m:sub>
                      <m:r>
                        <w:rPr>
                          <w:rFonts w:ascii="Cambria Math" w:hAnsi="Cambria Math" w:cstheme="minorHAnsi"/>
                        </w:rPr>
                        <m:t>1</m:t>
                      </m:r>
                    </m:sub>
                  </m:sSub>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H</m:t>
                  </m:r>
                </m:e>
                <m:sub>
                  <m:sSub>
                    <m:sSubPr>
                      <m:ctrlPr>
                        <w:rPr>
                          <w:rFonts w:ascii="Cambria Math" w:hAnsi="Cambria Math" w:cstheme="minorHAnsi"/>
                          <w:i/>
                          <w:iCs/>
                        </w:rPr>
                      </m:ctrlPr>
                    </m:sSubPr>
                    <m:e>
                      <m:r>
                        <w:rPr>
                          <w:rFonts w:ascii="Cambria Math" w:hAnsi="Cambria Math" w:cstheme="minorHAnsi"/>
                        </w:rPr>
                        <m:t>p</m:t>
                      </m:r>
                    </m:e>
                    <m:sub>
                      <m:r>
                        <w:rPr>
                          <w:rFonts w:ascii="Cambria Math" w:hAnsi="Cambria Math" w:cstheme="minorHAnsi"/>
                        </w:rPr>
                        <m:t>2</m:t>
                      </m:r>
                    </m:sub>
                  </m:sSub>
                </m:sub>
              </m:sSub>
            </m:e>
          </m:d>
          <m:r>
            <w:rPr>
              <w:rFonts w:ascii="Cambria Math" w:hAnsi="Cambria Math" w:cstheme="minorHAnsi"/>
            </w:rPr>
            <m:t>=</m:t>
          </m:r>
          <m:nary>
            <m:naryPr>
              <m:chr m:val="∑"/>
              <m:supHide m:val="1"/>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r>
                <w:rPr>
                  <w:rFonts w:ascii="Cambria Math" w:hAnsi="Cambria Math" w:cstheme="minorHAnsi"/>
                </w:rPr>
                <m:t>∈{DD,DC,CC}</m:t>
              </m:r>
            </m:sub>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e>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e>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d>
            </m:e>
          </m:nary>
        </m:oMath>
      </m:oMathPara>
    </w:p>
    <w:p w14:paraId="3AECAB4B" w14:textId="77777777" w:rsidR="002E4C39" w:rsidRPr="001517FD" w:rsidRDefault="002E4C39" w:rsidP="00D02DC9">
      <w:pPr>
        <w:bidi w:val="0"/>
        <w:spacing w:line="360" w:lineRule="auto"/>
        <w:jc w:val="both"/>
        <w:rPr>
          <w:rFonts w:eastAsiaTheme="minorEastAsia" w:cstheme="minorHAnsi"/>
          <w:kern w:val="0"/>
          <w14:ligatures w14:val="none"/>
        </w:rPr>
      </w:pPr>
      <w:r w:rsidRPr="001517FD">
        <w:rPr>
          <w:rFonts w:cstheme="minorHAnsi"/>
          <w:kern w:val="0"/>
          <w14:ligatures w14:val="none"/>
        </w:rPr>
        <w:t xml:space="preserve">Thus, the probability of having twin couple with phenotypes </w:t>
      </w:r>
      <m:oMath>
        <m:sSub>
          <m:sSubPr>
            <m:ctrlPr>
              <w:rPr>
                <w:rFonts w:ascii="Cambria Math" w:hAnsi="Cambria Math" w:cstheme="minorHAnsi"/>
                <w:i/>
                <w:kern w:val="0"/>
                <w14:ligatures w14:val="none"/>
              </w:rPr>
            </m:ctrlPr>
          </m:sSubPr>
          <m:e>
            <m:r>
              <w:rPr>
                <w:rFonts w:ascii="Cambria Math" w:hAnsi="Cambria Math" w:cstheme="minorHAnsi"/>
                <w:kern w:val="0"/>
                <w14:ligatures w14:val="none"/>
              </w:rPr>
              <m:t>H</m:t>
            </m:r>
          </m:e>
          <m:sub>
            <m:r>
              <w:rPr>
                <w:rFonts w:ascii="Cambria Math" w:hAnsi="Cambria Math" w:cstheme="minorHAnsi"/>
                <w:kern w:val="0"/>
                <w14:ligatures w14:val="none"/>
              </w:rPr>
              <m:t>1</m:t>
            </m:r>
          </m:sub>
        </m:sSub>
        <m:r>
          <w:rPr>
            <w:rFonts w:ascii="Cambria Math" w:hAnsi="Cambria Math" w:cstheme="minorHAnsi"/>
            <w:kern w:val="0"/>
            <w14:ligatures w14:val="none"/>
          </w:rPr>
          <m:t>,</m:t>
        </m:r>
        <m:sSub>
          <m:sSubPr>
            <m:ctrlPr>
              <w:rPr>
                <w:rFonts w:ascii="Cambria Math" w:hAnsi="Cambria Math" w:cstheme="minorHAnsi"/>
                <w:i/>
                <w:kern w:val="0"/>
                <w14:ligatures w14:val="none"/>
              </w:rPr>
            </m:ctrlPr>
          </m:sSubPr>
          <m:e>
            <m:r>
              <w:rPr>
                <w:rFonts w:ascii="Cambria Math" w:hAnsi="Cambria Math" w:cstheme="minorHAnsi"/>
                <w:kern w:val="0"/>
                <w14:ligatures w14:val="none"/>
              </w:rPr>
              <m:t>H</m:t>
            </m:r>
          </m:e>
          <m:sub>
            <m:r>
              <w:rPr>
                <w:rFonts w:ascii="Cambria Math" w:hAnsi="Cambria Math" w:cstheme="minorHAnsi"/>
                <w:kern w:val="0"/>
                <w14:ligatures w14:val="none"/>
              </w:rPr>
              <m:t>2</m:t>
            </m:r>
          </m:sub>
        </m:sSub>
      </m:oMath>
      <w:r w:rsidRPr="001517FD">
        <w:rPr>
          <w:rFonts w:eastAsiaTheme="minorEastAsia" w:cstheme="minorHAnsi"/>
          <w:kern w:val="0"/>
          <w14:ligatures w14:val="none"/>
        </w:rPr>
        <w:t xml:space="preserve"> is:</w:t>
      </w:r>
    </w:p>
    <w:p w14:paraId="76F23ACE" w14:textId="0D7698A9" w:rsidR="002E4C39" w:rsidRPr="001517FD" w:rsidRDefault="002E4C39" w:rsidP="00D02DC9">
      <w:pPr>
        <w:keepNext/>
        <w:bidi w:val="0"/>
        <w:spacing w:line="360" w:lineRule="auto"/>
        <w:jc w:val="both"/>
        <w:rPr>
          <w:rFonts w:cstheme="minorHAnsi"/>
        </w:rPr>
      </w:pPr>
      <m:oMathPara>
        <m:oMathParaPr>
          <m:jc m:val="center"/>
        </m:oMathParaPr>
        <m:oMath>
          <m:r>
            <w:rPr>
              <w:rFonts w:ascii="Cambria Math" w:hAnsi="Cambria Math" w:cstheme="minorHAnsi"/>
            </w:rPr>
            <m:t>p</m:t>
          </m:r>
          <m:d>
            <m:dPr>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H</m:t>
                  </m:r>
                </m:e>
                <m:sub>
                  <m:r>
                    <w:rPr>
                      <w:rFonts w:ascii="Cambria Math" w:hAnsi="Cambria Math" w:cstheme="minorHAnsi"/>
                    </w:rPr>
                    <m:t>2</m:t>
                  </m:r>
                </m:sub>
              </m:sSub>
            </m:e>
          </m:d>
          <m:r>
            <w:rPr>
              <w:rFonts w:ascii="Cambria Math" w:hAnsi="Cambria Math" w:cstheme="minorHAnsi"/>
            </w:rPr>
            <m:t>=</m:t>
          </m:r>
          <m:nary>
            <m:naryPr>
              <m:chr m:val="∑"/>
              <m:supHide m:val="1"/>
              <m:ctrlPr>
                <w:rPr>
                  <w:rFonts w:ascii="Cambria Math" w:hAnsi="Cambria Math" w:cstheme="minorHAnsi"/>
                  <w:i/>
                </w:rPr>
              </m:ctrlPr>
            </m:naryPr>
            <m:sub>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p</m:t>
                      </m:r>
                    </m:sub>
                  </m:sSub>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sub>
              </m:sSub>
              <m:r>
                <w:rPr>
                  <w:rFonts w:ascii="Cambria Math" w:hAnsi="Cambria Math" w:cstheme="minorHAnsi"/>
                </w:rPr>
                <m:t>∈{ R,L}</m:t>
              </m:r>
            </m:sub>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e>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e>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e>
              </m:d>
            </m:e>
          </m:nary>
        </m:oMath>
      </m:oMathPara>
    </w:p>
    <w:p w14:paraId="5972662E" w14:textId="1611CDCE" w:rsidR="00417C72" w:rsidRPr="001517FD" w:rsidRDefault="00417C72" w:rsidP="00D02DC9">
      <w:pPr>
        <w:pStyle w:val="Caption"/>
        <w:bidi w:val="0"/>
        <w:spacing w:line="360" w:lineRule="auto"/>
        <w:jc w:val="both"/>
        <w:rPr>
          <w:rFonts w:cstheme="minorHAnsi"/>
        </w:rPr>
      </w:pPr>
      <w:bookmarkStart w:id="197" w:name="_Toc145611534"/>
      <w:r w:rsidRPr="001517FD">
        <w:rPr>
          <w:rFonts w:cstheme="minorHAnsi"/>
        </w:rPr>
        <w:t>Equation</w:t>
      </w:r>
      <w:r w:rsidR="009F543F" w:rsidRPr="001517FD">
        <w:rPr>
          <w:rFonts w:cstheme="minorHAnsi"/>
        </w:rPr>
        <w:t xml:space="preserve"> </w:t>
      </w:r>
      <w:r w:rsidRPr="001517FD">
        <w:rPr>
          <w:rFonts w:cstheme="minorHAnsi"/>
          <w:rtl/>
        </w:rPr>
        <w:fldChar w:fldCharType="begin"/>
      </w:r>
      <w:r w:rsidRPr="001517FD">
        <w:rPr>
          <w:rFonts w:cstheme="minorHAnsi"/>
          <w:rtl/>
        </w:rPr>
        <w:instrText xml:space="preserve"> </w:instrText>
      </w:r>
      <w:r w:rsidRPr="001517FD">
        <w:rPr>
          <w:rFonts w:cstheme="minorHAnsi"/>
        </w:rPr>
        <w:instrText>SEQ</w:instrText>
      </w:r>
      <w:r w:rsidRPr="001517FD">
        <w:rPr>
          <w:rFonts w:cstheme="minorHAnsi"/>
          <w:rtl/>
        </w:rPr>
        <w:instrText xml:space="preserve"> </w:instrText>
      </w:r>
      <w:r w:rsidRPr="001517FD">
        <w:rPr>
          <w:rFonts w:cstheme="minorHAnsi"/>
        </w:rPr>
        <w:instrText>Equation \* ARABIC</w:instrText>
      </w:r>
      <w:r w:rsidRPr="001517FD">
        <w:rPr>
          <w:rFonts w:cstheme="minorHAnsi"/>
          <w:rtl/>
        </w:rPr>
        <w:instrText xml:space="preserve"> </w:instrText>
      </w:r>
      <w:r w:rsidRPr="001517FD">
        <w:rPr>
          <w:rFonts w:cstheme="minorHAnsi"/>
          <w:rtl/>
        </w:rPr>
        <w:fldChar w:fldCharType="separate"/>
      </w:r>
      <w:r w:rsidRPr="001517FD">
        <w:rPr>
          <w:rFonts w:cstheme="minorHAnsi"/>
          <w:noProof/>
          <w:rtl/>
        </w:rPr>
        <w:t>3</w:t>
      </w:r>
      <w:r w:rsidRPr="001517FD">
        <w:rPr>
          <w:rFonts w:cstheme="minorHAnsi"/>
          <w:rtl/>
        </w:rPr>
        <w:fldChar w:fldCharType="end"/>
      </w:r>
      <w:r w:rsidRPr="001517FD">
        <w:rPr>
          <w:rFonts w:cstheme="minorHAnsi"/>
          <w:noProof/>
        </w:rPr>
        <w:t>. probability function of twins expressing phenotypes</w:t>
      </w:r>
      <w:bookmarkEnd w:id="197"/>
    </w:p>
    <w:p w14:paraId="4E3E4EE7" w14:textId="0156B88A" w:rsidR="00B725A8" w:rsidRPr="001517FD" w:rsidRDefault="00B725A8" w:rsidP="00D02DC9">
      <w:pPr>
        <w:bidi w:val="0"/>
        <w:spacing w:line="360" w:lineRule="auto"/>
        <w:jc w:val="both"/>
        <w:rPr>
          <w:rFonts w:eastAsiaTheme="minorEastAsia" w:cstheme="minorHAnsi"/>
          <w:kern w:val="0"/>
          <w14:ligatures w14:val="none"/>
        </w:rPr>
      </w:pPr>
      <w:r w:rsidRPr="001517FD">
        <w:rPr>
          <w:rFonts w:cstheme="minorHAnsi"/>
          <w:kern w:val="0"/>
          <w:u w:val="single"/>
          <w14:ligatures w14:val="none"/>
        </w:rPr>
        <w:br w:type="page"/>
      </w:r>
    </w:p>
    <w:p w14:paraId="4765E609" w14:textId="75787DD5" w:rsidR="00B725A8" w:rsidRPr="001517FD" w:rsidRDefault="00B725A8" w:rsidP="00D02DC9">
      <w:pPr>
        <w:pStyle w:val="Heading3"/>
        <w:bidi w:val="0"/>
        <w:spacing w:line="360" w:lineRule="auto"/>
        <w:jc w:val="both"/>
        <w:rPr>
          <w:rFonts w:asciiTheme="minorHAnsi" w:hAnsiTheme="minorHAnsi" w:cstheme="minorHAnsi"/>
          <w:color w:val="auto"/>
          <w:u w:val="single"/>
        </w:rPr>
      </w:pPr>
      <w:bookmarkStart w:id="198" w:name="_Toc153989614"/>
      <w:r w:rsidRPr="001517FD">
        <w:rPr>
          <w:rFonts w:asciiTheme="minorHAnsi" w:hAnsiTheme="minorHAnsi" w:cstheme="minorHAnsi"/>
          <w:color w:val="auto"/>
          <w:u w:val="single"/>
        </w:rPr>
        <w:lastRenderedPageBreak/>
        <w:t>Likelihood functions</w:t>
      </w:r>
      <w:bookmarkEnd w:id="198"/>
    </w:p>
    <w:p w14:paraId="2B36B340" w14:textId="374FF2F9" w:rsidR="00B725A8" w:rsidRPr="001517FD" w:rsidRDefault="00B725A8" w:rsidP="00D02DC9">
      <w:pPr>
        <w:bidi w:val="0"/>
        <w:spacing w:line="360" w:lineRule="auto"/>
        <w:jc w:val="both"/>
        <w:rPr>
          <w:rFonts w:eastAsiaTheme="minorEastAsia" w:cstheme="minorHAnsi"/>
          <w:rtl/>
        </w:rPr>
      </w:pPr>
      <w:r w:rsidRPr="001517FD">
        <w:rPr>
          <w:rFonts w:cstheme="minorHAnsi"/>
        </w:rPr>
        <w:t xml:space="preserve">To find the best estimates for </w:t>
      </w: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m:t>
                </m:r>
              </m:sub>
            </m:sSub>
          </m:e>
        </m:d>
      </m:oMath>
      <w:r w:rsidRPr="001517FD">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L</m:t>
            </m:r>
          </m:e>
          <m:e>
            <m:r>
              <w:rPr>
                <w:rFonts w:ascii="Cambria Math" w:eastAsiaTheme="minorEastAsia" w:hAnsi="Cambria Math" w:cstheme="minorHAnsi"/>
              </w:rPr>
              <m:t>DC</m:t>
            </m:r>
          </m:e>
        </m:d>
      </m:oMath>
      <w:r w:rsidRPr="001517FD">
        <w:rPr>
          <w:rFonts w:eastAsiaTheme="minorEastAsia" w:cstheme="minorHAnsi"/>
        </w:rPr>
        <w:t>, a maximum likelihood estimation approach was used over the data</w:t>
      </w:r>
      <w:r w:rsidR="00E559F8" w:rsidRPr="001517FD">
        <w:rPr>
          <w:rFonts w:eastAsiaTheme="minorEastAsia" w:cstheme="minorHAnsi"/>
        </w:rPr>
        <w:t>sets</w:t>
      </w:r>
      <w:r w:rsidRPr="001517FD">
        <w:rPr>
          <w:rFonts w:eastAsiaTheme="minorEastAsia" w:cstheme="minorHAnsi"/>
        </w:rPr>
        <w:t xml:space="preserve"> </w:t>
      </w:r>
      <w:r w:rsidR="00E559F8" w:rsidRPr="001517FD">
        <w:rPr>
          <w:rFonts w:eastAsiaTheme="minorEastAsia" w:cstheme="minorHAnsi"/>
        </w:rPr>
        <w:t>in</w:t>
      </w:r>
      <w:r w:rsidRPr="001517FD">
        <w:rPr>
          <w:rFonts w:eastAsiaTheme="minorEastAsia" w:cstheme="minorHAnsi"/>
        </w:rPr>
        <w:t xml:space="preserve"> Tables 2,3</w:t>
      </w:r>
      <w:r w:rsidR="00F701A3" w:rsidRPr="001517FD">
        <w:rPr>
          <w:rFonts w:eastAsiaTheme="minorEastAsia" w:cstheme="minorHAnsi"/>
        </w:rPr>
        <w:t>,4</w:t>
      </w:r>
      <w:r w:rsidRPr="001517FD">
        <w:rPr>
          <w:rFonts w:eastAsiaTheme="minorEastAsia" w:cstheme="minorHAnsi"/>
        </w:rPr>
        <w:t xml:space="preserve">. </w:t>
      </w:r>
      <w:r w:rsidR="00C87C1C" w:rsidRPr="001517FD">
        <w:rPr>
          <w:rFonts w:eastAsiaTheme="minorEastAsia" w:cstheme="minorHAnsi"/>
          <w:highlight w:val="yellow"/>
          <w:rPrChange w:id="199" w:author="Tomer Oron" w:date="2023-12-18T09:09:00Z">
            <w:rPr>
              <w:rFonts w:eastAsiaTheme="minorEastAsia"/>
            </w:rPr>
          </w:rPrChange>
        </w:rPr>
        <w:t>The probabilities used in the likelihood function obtained from applying correction matrices on the datasets</w:t>
      </w:r>
      <w:r w:rsidR="00C87C1C" w:rsidRPr="001517FD">
        <w:rPr>
          <w:rFonts w:eastAsiaTheme="minorEastAsia" w:cstheme="minorHAnsi"/>
        </w:rPr>
        <w:t>, resulting in different likelihood function for each dataset.</w:t>
      </w:r>
      <w:r w:rsidRPr="001517FD">
        <w:rPr>
          <w:rFonts w:eastAsiaTheme="minorEastAsia" w:cstheme="minorHAnsi"/>
        </w:rPr>
        <w:t xml:space="preserve"> </w:t>
      </w:r>
      <w:r w:rsidR="00C87C1C" w:rsidRPr="001517FD">
        <w:rPr>
          <w:rFonts w:eastAsiaTheme="minorEastAsia" w:cstheme="minorHAnsi"/>
        </w:rPr>
        <w:t xml:space="preserve">Multiplying all </w:t>
      </w:r>
      <w:r w:rsidRPr="001517FD">
        <w:rPr>
          <w:rFonts w:eastAsiaTheme="minorEastAsia" w:cstheme="minorHAnsi"/>
        </w:rPr>
        <w:t>the likelihood function</w:t>
      </w:r>
      <w:r w:rsidR="00C87C1C" w:rsidRPr="001517FD">
        <w:rPr>
          <w:rFonts w:eastAsiaTheme="minorEastAsia" w:cstheme="minorHAnsi"/>
        </w:rPr>
        <w:t>s together, the likelihood function</w:t>
      </w:r>
      <w:r w:rsidRPr="001517FD">
        <w:rPr>
          <w:rFonts w:eastAsiaTheme="minorEastAsia" w:cstheme="minorHAnsi"/>
        </w:rPr>
        <w:t xml:space="preserve"> of the model was obtained. These functions were also later used for the statistical test.</w:t>
      </w:r>
    </w:p>
    <w:p w14:paraId="6C8758C4" w14:textId="04BA2225" w:rsidR="00B725A8" w:rsidRPr="001517FD" w:rsidRDefault="00B725A8" w:rsidP="00D02DC9">
      <w:pPr>
        <w:keepNext/>
        <w:bidi w:val="0"/>
        <w:spacing w:line="360" w:lineRule="auto"/>
        <w:jc w:val="both"/>
        <w:rPr>
          <w:rFonts w:cstheme="minorHAnsi"/>
        </w:rPr>
      </w:pPr>
      <w:r w:rsidRPr="001517FD">
        <w:rPr>
          <w:rFonts w:eastAsiaTheme="minorEastAsia" w:cstheme="minorHAnsi"/>
        </w:rPr>
        <w:t xml:space="preserve">In Table </w:t>
      </w:r>
      <w:r w:rsidR="00F701A3" w:rsidRPr="001517FD">
        <w:rPr>
          <w:rFonts w:eastAsiaTheme="minorEastAsia" w:cstheme="minorHAnsi"/>
        </w:rPr>
        <w:t>2</w:t>
      </w:r>
      <w:r w:rsidRPr="001517FD">
        <w:rPr>
          <w:rFonts w:eastAsiaTheme="minorEastAsia" w:cstheme="minorHAnsi"/>
        </w:rPr>
        <w:t>, which presents triplets datasets,</w:t>
      </w:r>
      <w:r w:rsidRPr="001517FD">
        <w:rPr>
          <w:rFonts w:cstheme="minorHAnsi"/>
        </w:rPr>
        <w:t xml:space="preserve"> using Equation 2 yields the following function for each presented dataset:</w:t>
      </w:r>
    </w:p>
    <w:p w14:paraId="1F655216" w14:textId="036EFD10" w:rsidR="00B725A8" w:rsidRPr="001517FD" w:rsidRDefault="00000000" w:rsidP="00D02DC9">
      <w:pPr>
        <w:keepNext/>
        <w:bidi w:val="0"/>
        <w:spacing w:line="360" w:lineRule="auto"/>
        <w:jc w:val="both"/>
        <w:rPr>
          <w:rFonts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n=0</m:t>
              </m:r>
            </m:sub>
            <m:sup>
              <m:r>
                <w:rPr>
                  <w:rFonts w:ascii="Cambria Math" w:hAnsi="Cambria Math" w:cstheme="minorHAnsi"/>
                </w:rPr>
                <m:t>1</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n</m:t>
                      </m:r>
                    </m:e>
                    <m:e>
                      <m:r>
                        <w:rPr>
                          <w:rFonts w:ascii="Cambria Math" w:hAnsi="Cambria Math" w:cstheme="minorHAnsi"/>
                        </w:rPr>
                        <m:t>R×R</m:t>
                      </m:r>
                    </m:e>
                  </m:d>
                </m:e>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n|R×R</m:t>
                      </m:r>
                    </m:sub>
                  </m:sSub>
                  <m:r>
                    <w:rPr>
                      <w:rFonts w:ascii="Cambria Math" w:hAnsi="Cambria Math" w:cstheme="minorHAnsi"/>
                    </w:rPr>
                    <m:t xml:space="preserve"> </m:t>
                  </m:r>
                </m:sup>
              </m:sSup>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n</m:t>
                      </m:r>
                    </m:e>
                    <m:e>
                      <m:r>
                        <w:rPr>
                          <w:rFonts w:ascii="Cambria Math" w:hAnsi="Cambria Math" w:cstheme="minorHAnsi"/>
                        </w:rPr>
                        <m:t>R×L</m:t>
                      </m:r>
                    </m:e>
                  </m:d>
                </m:e>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n|R×L</m:t>
                      </m:r>
                    </m:sub>
                  </m:sSub>
                  <m:r>
                    <w:rPr>
                      <w:rFonts w:ascii="Cambria Math" w:hAnsi="Cambria Math" w:cstheme="minorHAnsi"/>
                    </w:rPr>
                    <m:t xml:space="preserve"> </m:t>
                  </m:r>
                </m:sup>
              </m:sSup>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n</m:t>
                      </m:r>
                    </m:e>
                    <m:e>
                      <m:r>
                        <w:rPr>
                          <w:rFonts w:ascii="Cambria Math" w:hAnsi="Cambria Math" w:cstheme="minorHAnsi"/>
                        </w:rPr>
                        <m:t>L×L</m:t>
                      </m:r>
                    </m:e>
                  </m:d>
                </m:e>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n|L×L</m:t>
                      </m:r>
                    </m:sub>
                  </m:sSub>
                  <m:r>
                    <w:rPr>
                      <w:rFonts w:ascii="Cambria Math" w:hAnsi="Cambria Math" w:cstheme="minorHAnsi"/>
                    </w:rPr>
                    <m:t xml:space="preserve"> </m:t>
                  </m:r>
                </m:sup>
              </m:sSup>
            </m:e>
          </m:nary>
        </m:oMath>
      </m:oMathPara>
    </w:p>
    <w:p w14:paraId="0D0AEBA3" w14:textId="5308A5FC" w:rsidR="00B725A8" w:rsidRPr="001517FD" w:rsidRDefault="00B725A8" w:rsidP="00D02DC9">
      <w:pPr>
        <w:pStyle w:val="Caption"/>
        <w:bidi w:val="0"/>
        <w:spacing w:line="360" w:lineRule="auto"/>
        <w:jc w:val="both"/>
        <w:rPr>
          <w:rFonts w:eastAsiaTheme="minorEastAsia" w:cstheme="minorHAnsi"/>
        </w:rPr>
      </w:pPr>
      <w:bookmarkStart w:id="200" w:name="_Toc145611535"/>
      <w:r w:rsidRPr="001517FD">
        <w:rPr>
          <w:rFonts w:cstheme="minorHAnsi"/>
        </w:rPr>
        <w:t xml:space="preserve">Equation </w:t>
      </w:r>
      <w:r w:rsidRPr="001517FD">
        <w:rPr>
          <w:rFonts w:cstheme="minorHAnsi"/>
        </w:rPr>
        <w:fldChar w:fldCharType="begin"/>
      </w:r>
      <w:r w:rsidRPr="001517FD">
        <w:rPr>
          <w:rFonts w:cstheme="minorHAnsi"/>
        </w:rPr>
        <w:instrText>SEQ Equation \* ARABIC</w:instrText>
      </w:r>
      <w:r w:rsidRPr="001517FD">
        <w:rPr>
          <w:rFonts w:cstheme="minorHAnsi"/>
        </w:rPr>
        <w:fldChar w:fldCharType="separate"/>
      </w:r>
      <w:r w:rsidR="00417C72" w:rsidRPr="001517FD">
        <w:rPr>
          <w:rFonts w:cstheme="minorHAnsi"/>
          <w:noProof/>
        </w:rPr>
        <w:t>4</w:t>
      </w:r>
      <w:r w:rsidRPr="001517FD">
        <w:rPr>
          <w:rFonts w:cstheme="minorHAnsi"/>
        </w:rPr>
        <w:fldChar w:fldCharType="end"/>
      </w:r>
      <w:r w:rsidRPr="001517FD">
        <w:rPr>
          <w:rFonts w:cstheme="minorHAnsi"/>
          <w:noProof/>
        </w:rPr>
        <w:t>. likelihood function for triplets</w:t>
      </w:r>
      <w:bookmarkEnd w:id="200"/>
    </w:p>
    <w:p w14:paraId="76FE974A" w14:textId="4FF58B84" w:rsidR="00B725A8" w:rsidRPr="001517FD" w:rsidRDefault="00B725A8" w:rsidP="00D02DC9">
      <w:pPr>
        <w:bidi w:val="0"/>
        <w:spacing w:line="360" w:lineRule="auto"/>
        <w:jc w:val="both"/>
        <w:rPr>
          <w:rFonts w:cstheme="minorHAnsi"/>
        </w:rPr>
      </w:pPr>
      <w:r w:rsidRPr="001517FD">
        <w:rPr>
          <w:rFonts w:cstheme="minorHAnsi"/>
        </w:rPr>
        <w:t xml:space="preserve">Where </w:t>
      </w:r>
      <m:oMath>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e>
          <m: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sub>
        </m:sSub>
      </m:oMath>
      <w:r w:rsidRPr="001517FD">
        <w:rPr>
          <w:rFonts w:eastAsiaTheme="minorEastAsia" w:cstheme="minorHAnsi"/>
        </w:rPr>
        <w:t xml:space="preserve">  represents the </w:t>
      </w:r>
      <w:r w:rsidR="00E104CD" w:rsidRPr="001517FD">
        <w:rPr>
          <w:rFonts w:eastAsiaTheme="minorEastAsia" w:cstheme="minorHAnsi"/>
        </w:rPr>
        <w:t xml:space="preserve">observed </w:t>
      </w:r>
      <w:r w:rsidRPr="001517FD">
        <w:rPr>
          <w:rFonts w:eastAsiaTheme="minorEastAsia" w:cstheme="minorHAnsi"/>
        </w:rPr>
        <w:t xml:space="preserve">number of progenies expressing phenotype </w:t>
      </w:r>
      <m:oMath>
        <m:r>
          <w:rPr>
            <w:rFonts w:ascii="Cambria Math" w:eastAsiaTheme="minorEastAsia" w:hAnsi="Cambria Math" w:cstheme="minorHAnsi"/>
          </w:rPr>
          <m:t>H</m:t>
        </m:r>
      </m:oMath>
      <w:r w:rsidRPr="001517FD">
        <w:rPr>
          <w:rFonts w:eastAsiaTheme="minorEastAsia" w:cstheme="minorHAnsi"/>
        </w:rPr>
        <w:t xml:space="preserve"> (right if </w:t>
      </w:r>
      <m:oMath>
        <m:r>
          <w:rPr>
            <w:rFonts w:ascii="Cambria Math" w:eastAsiaTheme="minorEastAsia" w:hAnsi="Cambria Math" w:cstheme="minorHAnsi"/>
          </w:rPr>
          <m:t>n=0</m:t>
        </m:r>
      </m:oMath>
      <w:r w:rsidRPr="001517FD">
        <w:rPr>
          <w:rFonts w:eastAsiaTheme="minorEastAsia" w:cstheme="minorHAnsi"/>
        </w:rPr>
        <w:t xml:space="preserve">, left if </w:t>
      </w:r>
      <m:oMath>
        <m:r>
          <w:rPr>
            <w:rFonts w:ascii="Cambria Math" w:eastAsiaTheme="minorEastAsia" w:hAnsi="Cambria Math" w:cstheme="minorHAnsi"/>
          </w:rPr>
          <m:t>n=1</m:t>
        </m:r>
      </m:oMath>
      <w:r w:rsidRPr="001517FD">
        <w:rPr>
          <w:rFonts w:eastAsiaTheme="minorEastAsia" w:cstheme="minorHAnsi"/>
        </w:rPr>
        <w:t xml:space="preserve">) resulting from mating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E559F8" w:rsidRPr="001517FD">
        <w:rPr>
          <w:rFonts w:cstheme="minorHAnsi"/>
        </w:rPr>
        <w:t>.</w:t>
      </w:r>
    </w:p>
    <w:p w14:paraId="129FC77C" w14:textId="58531FCE" w:rsidR="00B725A8" w:rsidRPr="001517FD" w:rsidRDefault="00B725A8" w:rsidP="00D02DC9">
      <w:pPr>
        <w:bidi w:val="0"/>
        <w:spacing w:line="360" w:lineRule="auto"/>
        <w:jc w:val="both"/>
        <w:rPr>
          <w:rFonts w:cstheme="minorHAnsi"/>
        </w:rPr>
      </w:pPr>
      <w:r w:rsidRPr="001517FD">
        <w:rPr>
          <w:rFonts w:cstheme="minorHAnsi"/>
        </w:rPr>
        <w:br/>
        <w:t>In Table</w:t>
      </w:r>
      <w:r w:rsidR="00F701A3" w:rsidRPr="001517FD">
        <w:rPr>
          <w:rFonts w:cstheme="minorHAnsi"/>
        </w:rPr>
        <w:t xml:space="preserve"> 3</w:t>
      </w:r>
      <w:r w:rsidRPr="001517FD">
        <w:rPr>
          <w:rFonts w:cstheme="minorHAnsi"/>
        </w:rPr>
        <w:t>, which presents families with multiple offspring, using Equation 2 for each dataset yields the following function:</w:t>
      </w:r>
    </w:p>
    <w:p w14:paraId="16B491CD" w14:textId="57B7CAFD" w:rsidR="00B725A8" w:rsidRPr="001517FD" w:rsidRDefault="00000000" w:rsidP="00D02DC9">
      <w:pPr>
        <w:keepNext/>
        <w:bidi w:val="0"/>
        <w:spacing w:line="360" w:lineRule="auto"/>
        <w:jc w:val="both"/>
        <w:rPr>
          <w:rFonts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s=1</m:t>
              </m:r>
            </m:sub>
            <m:sup>
              <m:r>
                <w:rPr>
                  <w:rFonts w:ascii="Cambria Math" w:hAnsi="Cambria Math" w:cstheme="minorHAnsi"/>
                </w:rPr>
                <m:t>5</m:t>
              </m:r>
            </m:sup>
            <m:e>
              <m:nary>
                <m:naryPr>
                  <m:chr m:val="∏"/>
                  <m:limLoc m:val="undOvr"/>
                  <m:ctrlPr>
                    <w:rPr>
                      <w:rFonts w:ascii="Cambria Math" w:hAnsi="Cambria Math" w:cstheme="minorHAnsi"/>
                      <w:i/>
                    </w:rPr>
                  </m:ctrlPr>
                </m:naryPr>
                <m:sub>
                  <m:r>
                    <w:rPr>
                      <w:rFonts w:ascii="Cambria Math" w:hAnsi="Cambria Math" w:cstheme="minorHAnsi"/>
                    </w:rPr>
                    <m:t>n=0</m:t>
                  </m:r>
                </m:sub>
                <m:sup>
                  <m:r>
                    <w:rPr>
                      <w:rFonts w:ascii="Cambria Math" w:hAnsi="Cambria Math" w:cstheme="minorHAnsi"/>
                    </w:rPr>
                    <m:t>s</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n</m:t>
                          </m:r>
                        </m:e>
                        <m:e>
                          <m:r>
                            <w:rPr>
                              <w:rFonts w:ascii="Cambria Math" w:hAnsi="Cambria Math" w:cstheme="minorHAnsi"/>
                            </w:rPr>
                            <m:t>R×R</m:t>
                          </m:r>
                        </m:e>
                      </m:d>
                    </m:e>
                    <m:sup>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e>
                        <m:sub>
                          <m:r>
                            <w:rPr>
                              <w:rFonts w:ascii="Cambria Math" w:hAnsi="Cambria Math" w:cstheme="minorHAnsi"/>
                            </w:rPr>
                            <m:t>n|R×R</m:t>
                          </m:r>
                        </m:sub>
                      </m:sSub>
                      <m:r>
                        <w:rPr>
                          <w:rFonts w:ascii="Cambria Math" w:hAnsi="Cambria Math" w:cstheme="minorHAnsi"/>
                        </w:rPr>
                        <m:t xml:space="preserve"> </m:t>
                      </m:r>
                    </m:sup>
                  </m:sSup>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n</m:t>
                          </m:r>
                        </m:e>
                        <m:e>
                          <m:r>
                            <w:rPr>
                              <w:rFonts w:ascii="Cambria Math" w:hAnsi="Cambria Math" w:cstheme="minorHAnsi"/>
                            </w:rPr>
                            <m:t>R×L</m:t>
                          </m:r>
                        </m:e>
                      </m:d>
                    </m:e>
                    <m:sup>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e>
                        <m:sub>
                          <m:r>
                            <w:rPr>
                              <w:rFonts w:ascii="Cambria Math" w:hAnsi="Cambria Math" w:cstheme="minorHAnsi"/>
                            </w:rPr>
                            <m:t>n|R×L</m:t>
                          </m:r>
                        </m:sub>
                      </m:sSub>
                      <m:r>
                        <w:rPr>
                          <w:rFonts w:ascii="Cambria Math" w:hAnsi="Cambria Math" w:cstheme="minorHAnsi"/>
                        </w:rPr>
                        <m:t xml:space="preserve"> </m:t>
                      </m:r>
                    </m:sup>
                  </m:sSup>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n</m:t>
                          </m:r>
                        </m:e>
                        <m:e>
                          <m:r>
                            <w:rPr>
                              <w:rFonts w:ascii="Cambria Math" w:hAnsi="Cambria Math" w:cstheme="minorHAnsi"/>
                            </w:rPr>
                            <m:t>L×L</m:t>
                          </m:r>
                        </m:e>
                      </m:d>
                    </m:e>
                    <m:sup>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e>
                        <m:sub>
                          <m:r>
                            <w:rPr>
                              <w:rFonts w:ascii="Cambria Math" w:hAnsi="Cambria Math" w:cstheme="minorHAnsi"/>
                            </w:rPr>
                            <m:t>n|L×L</m:t>
                          </m:r>
                        </m:sub>
                      </m:sSub>
                      <m:r>
                        <w:rPr>
                          <w:rFonts w:ascii="Cambria Math" w:hAnsi="Cambria Math" w:cstheme="minorHAnsi"/>
                        </w:rPr>
                        <m:t xml:space="preserve"> </m:t>
                      </m:r>
                    </m:sup>
                  </m:sSup>
                </m:e>
              </m:nary>
            </m:e>
          </m:nary>
        </m:oMath>
      </m:oMathPara>
    </w:p>
    <w:p w14:paraId="284A3054" w14:textId="3FEC163B" w:rsidR="00B725A8" w:rsidRPr="001517FD" w:rsidRDefault="00B725A8" w:rsidP="00D02DC9">
      <w:pPr>
        <w:pStyle w:val="Caption"/>
        <w:bidi w:val="0"/>
        <w:spacing w:line="360" w:lineRule="auto"/>
        <w:jc w:val="both"/>
        <w:rPr>
          <w:rFonts w:eastAsiaTheme="minorEastAsia" w:cstheme="minorHAnsi"/>
        </w:rPr>
      </w:pPr>
      <w:bookmarkStart w:id="201" w:name="_Toc145611536"/>
      <w:r w:rsidRPr="001517FD">
        <w:rPr>
          <w:rFonts w:cstheme="minorHAnsi"/>
        </w:rPr>
        <w:t xml:space="preserve">Equation </w:t>
      </w:r>
      <w:r w:rsidRPr="001517FD">
        <w:rPr>
          <w:rFonts w:cstheme="minorHAnsi"/>
        </w:rPr>
        <w:fldChar w:fldCharType="begin"/>
      </w:r>
      <w:r w:rsidRPr="001517FD">
        <w:rPr>
          <w:rFonts w:cstheme="minorHAnsi"/>
        </w:rPr>
        <w:instrText>SEQ Equation \* ARABIC</w:instrText>
      </w:r>
      <w:r w:rsidRPr="001517FD">
        <w:rPr>
          <w:rFonts w:cstheme="minorHAnsi"/>
        </w:rPr>
        <w:fldChar w:fldCharType="separate"/>
      </w:r>
      <w:r w:rsidR="00417C72" w:rsidRPr="001517FD">
        <w:rPr>
          <w:rFonts w:cstheme="minorHAnsi"/>
          <w:noProof/>
        </w:rPr>
        <w:t>5</w:t>
      </w:r>
      <w:r w:rsidRPr="001517FD">
        <w:rPr>
          <w:rFonts w:cstheme="minorHAnsi"/>
        </w:rPr>
        <w:fldChar w:fldCharType="end"/>
      </w:r>
      <w:r w:rsidRPr="001517FD">
        <w:rPr>
          <w:rFonts w:cstheme="minorHAnsi"/>
          <w:noProof/>
        </w:rPr>
        <w:t>. likelihood function for families with multiple offspring</w:t>
      </w:r>
      <w:bookmarkEnd w:id="201"/>
    </w:p>
    <w:p w14:paraId="412CCB9A" w14:textId="1BF52011" w:rsidR="00B725A8" w:rsidRPr="001517FD" w:rsidRDefault="00B725A8" w:rsidP="00D02DC9">
      <w:pPr>
        <w:bidi w:val="0"/>
        <w:spacing w:line="360" w:lineRule="auto"/>
        <w:jc w:val="both"/>
        <w:rPr>
          <w:rFonts w:eastAsiaTheme="minorEastAsia" w:cstheme="minorHAnsi"/>
        </w:rPr>
      </w:pPr>
      <w:r w:rsidRPr="001517FD">
        <w:rPr>
          <w:rFonts w:cstheme="minorHAnsi"/>
        </w:rPr>
        <w:t xml:space="preserve">Where </w:t>
      </w:r>
      <m:oMath>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e>
          <m: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sub>
        </m:sSub>
      </m:oMath>
      <w:r w:rsidRPr="001517FD">
        <w:rPr>
          <w:rFonts w:eastAsiaTheme="minorEastAsia" w:cstheme="minorHAnsi"/>
        </w:rPr>
        <w:t xml:space="preserve">represents the </w:t>
      </w:r>
      <w:r w:rsidR="00E104CD" w:rsidRPr="001517FD">
        <w:rPr>
          <w:rFonts w:eastAsiaTheme="minorEastAsia" w:cstheme="minorHAnsi"/>
        </w:rPr>
        <w:t xml:space="preserve">observed </w:t>
      </w:r>
      <w:r w:rsidRPr="001517FD">
        <w:rPr>
          <w:rFonts w:eastAsiaTheme="minorEastAsia" w:cstheme="minorHAnsi"/>
        </w:rPr>
        <w:t xml:space="preserve">number of families of size </w:t>
      </w:r>
      <m:oMath>
        <m:r>
          <w:rPr>
            <w:rFonts w:ascii="Cambria Math" w:eastAsiaTheme="minorEastAsia" w:hAnsi="Cambria Math" w:cstheme="minorHAnsi"/>
          </w:rPr>
          <m:t>s</m:t>
        </m:r>
      </m:oMath>
      <w:r w:rsidRPr="001517FD">
        <w:rPr>
          <w:rFonts w:eastAsiaTheme="minorEastAsia" w:cstheme="minorHAnsi"/>
        </w:rPr>
        <w:t xml:space="preserve"> with </w:t>
      </w:r>
      <m:oMath>
        <m:r>
          <w:rPr>
            <w:rFonts w:ascii="Cambria Math" w:eastAsiaTheme="minorEastAsia" w:hAnsi="Cambria Math" w:cstheme="minorHAnsi"/>
          </w:rPr>
          <m:t>n</m:t>
        </m:r>
      </m:oMath>
      <w:r w:rsidRPr="001517FD">
        <w:rPr>
          <w:rFonts w:eastAsiaTheme="minorEastAsia" w:cstheme="minorHAnsi"/>
        </w:rPr>
        <w:t xml:space="preserve"> left-handed progenies resulting from mating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E104CD" w:rsidRPr="001517FD">
        <w:rPr>
          <w:rFonts w:eastAsiaTheme="minorEastAsia" w:cstheme="minorHAnsi"/>
        </w:rPr>
        <w:t>.</w:t>
      </w:r>
    </w:p>
    <w:p w14:paraId="6E8B988D" w14:textId="40F28FE6" w:rsidR="00B725A8" w:rsidRPr="001517FD" w:rsidRDefault="00B725A8" w:rsidP="00D02DC9">
      <w:pPr>
        <w:keepNext/>
        <w:bidi w:val="0"/>
        <w:spacing w:line="360" w:lineRule="auto"/>
        <w:jc w:val="both"/>
        <w:rPr>
          <w:rFonts w:eastAsiaTheme="minorEastAsia" w:cstheme="minorHAnsi"/>
        </w:rPr>
      </w:pPr>
      <w:r w:rsidRPr="001517FD">
        <w:rPr>
          <w:rFonts w:eastAsiaTheme="minorEastAsia" w:cstheme="minorHAnsi"/>
        </w:rPr>
        <w:t xml:space="preserve">For table </w:t>
      </w:r>
      <w:r w:rsidR="00F701A3" w:rsidRPr="001517FD">
        <w:rPr>
          <w:rFonts w:eastAsiaTheme="minorEastAsia" w:cstheme="minorHAnsi"/>
        </w:rPr>
        <w:t>4</w:t>
      </w:r>
      <w:r w:rsidRPr="001517FD">
        <w:rPr>
          <w:rFonts w:eastAsiaTheme="minorEastAsia" w:cstheme="minorHAnsi"/>
        </w:rPr>
        <w:t>, likelihood functions were applied separately for DZ and MZ twins, using the matching probabilities from Equation 3:</w:t>
      </w:r>
    </w:p>
    <w:p w14:paraId="7C684F9B" w14:textId="78339781" w:rsidR="00B725A8" w:rsidRPr="001517FD" w:rsidRDefault="00E104CD" w:rsidP="00D02DC9">
      <w:pPr>
        <w:keepNext/>
        <w:bidi w:val="0"/>
        <w:spacing w:line="360" w:lineRule="auto"/>
        <w:jc w:val="both"/>
        <w:rPr>
          <w:rFonts w:cstheme="minorHAnsi"/>
        </w:rPr>
      </w:pPr>
      <m:oMathPara>
        <m:oMath>
          <m:r>
            <w:rPr>
              <w:rFonts w:ascii="Cambria Math" w:eastAsiaTheme="minorEastAsia" w:hAnsi="Cambria Math" w:cstheme="minorHAnsi"/>
            </w:rPr>
            <m:t>L=p</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R,R</m:t>
                  </m:r>
                </m:e>
              </m:d>
            </m:e>
            <m:sup>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R,R</m:t>
                  </m:r>
                </m:sub>
              </m:sSub>
            </m:sup>
          </m:sSup>
          <m:r>
            <w:rPr>
              <w:rFonts w:ascii="Cambria Math" w:eastAsiaTheme="minorEastAsia" w:hAnsi="Cambria Math" w:cstheme="minorHAnsi"/>
            </w:rPr>
            <m:t>p</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R,L</m:t>
                  </m:r>
                </m:e>
              </m:d>
            </m:e>
            <m:sup>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R,L</m:t>
                  </m:r>
                </m:sub>
              </m:sSub>
            </m:sup>
          </m:sSup>
          <m:r>
            <w:rPr>
              <w:rFonts w:ascii="Cambria Math" w:eastAsiaTheme="minorEastAsia" w:hAnsi="Cambria Math" w:cstheme="minorHAnsi"/>
            </w:rPr>
            <m:t>p</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L,L</m:t>
                  </m:r>
                </m:e>
              </m:d>
            </m:e>
            <m:sup>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L,L</m:t>
                  </m:r>
                </m:sub>
              </m:sSub>
            </m:sup>
          </m:sSup>
        </m:oMath>
      </m:oMathPara>
    </w:p>
    <w:p w14:paraId="48C2ED36" w14:textId="75078BDC" w:rsidR="00B725A8" w:rsidRPr="001517FD" w:rsidRDefault="00B725A8" w:rsidP="00D02DC9">
      <w:pPr>
        <w:pStyle w:val="Caption"/>
        <w:bidi w:val="0"/>
        <w:spacing w:line="360" w:lineRule="auto"/>
        <w:jc w:val="both"/>
        <w:rPr>
          <w:rFonts w:eastAsiaTheme="minorEastAsia" w:cstheme="minorHAnsi"/>
        </w:rPr>
      </w:pPr>
      <w:bookmarkStart w:id="202" w:name="_Toc145611537"/>
      <w:r w:rsidRPr="001517FD">
        <w:rPr>
          <w:rFonts w:cstheme="minorHAnsi"/>
        </w:rPr>
        <w:t xml:space="preserve">Equation </w:t>
      </w:r>
      <w:r w:rsidRPr="001517FD">
        <w:rPr>
          <w:rFonts w:cstheme="minorHAnsi"/>
        </w:rPr>
        <w:fldChar w:fldCharType="begin"/>
      </w:r>
      <w:r w:rsidRPr="001517FD">
        <w:rPr>
          <w:rFonts w:cstheme="minorHAnsi"/>
        </w:rPr>
        <w:instrText>SEQ Equation \* ARABIC</w:instrText>
      </w:r>
      <w:r w:rsidRPr="001517FD">
        <w:rPr>
          <w:rFonts w:cstheme="minorHAnsi"/>
        </w:rPr>
        <w:fldChar w:fldCharType="separate"/>
      </w:r>
      <w:r w:rsidR="00417C72" w:rsidRPr="001517FD">
        <w:rPr>
          <w:rFonts w:cstheme="minorHAnsi"/>
          <w:noProof/>
        </w:rPr>
        <w:t>6</w:t>
      </w:r>
      <w:r w:rsidRPr="001517FD">
        <w:rPr>
          <w:rFonts w:cstheme="minorHAnsi"/>
        </w:rPr>
        <w:fldChar w:fldCharType="end"/>
      </w:r>
      <w:r w:rsidRPr="001517FD">
        <w:rPr>
          <w:rFonts w:cstheme="minorHAnsi"/>
          <w:noProof/>
        </w:rPr>
        <w:t>. likelihood function for twins</w:t>
      </w:r>
      <w:bookmarkEnd w:id="202"/>
    </w:p>
    <w:p w14:paraId="3EFF372D" w14:textId="5BB22B9C" w:rsidR="00D41837" w:rsidRPr="001517FD" w:rsidRDefault="00B725A8" w:rsidP="00D02DC9">
      <w:pPr>
        <w:bidi w:val="0"/>
        <w:spacing w:line="360" w:lineRule="auto"/>
        <w:jc w:val="both"/>
        <w:rPr>
          <w:rFonts w:eastAsiaTheme="minorEastAsia" w:cstheme="minorHAnsi"/>
        </w:rPr>
      </w:pPr>
      <w:r w:rsidRPr="001517FD">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sub>
        </m:sSub>
      </m:oMath>
      <w:r w:rsidRPr="001517FD">
        <w:rPr>
          <w:rFonts w:eastAsiaTheme="minorEastAsia" w:cstheme="minorHAnsi"/>
        </w:rPr>
        <w:t xml:space="preserve"> is the </w:t>
      </w:r>
      <w:r w:rsidR="00E104CD" w:rsidRPr="001517FD">
        <w:rPr>
          <w:rFonts w:eastAsiaTheme="minorEastAsia" w:cstheme="minorHAnsi"/>
        </w:rPr>
        <w:t xml:space="preserve">observed </w:t>
      </w:r>
      <w:r w:rsidRPr="001517FD">
        <w:rPr>
          <w:rFonts w:eastAsiaTheme="minorEastAsia" w:cstheme="minorHAnsi"/>
        </w:rPr>
        <w:t xml:space="preserve">number of twins couples </w:t>
      </w:r>
      <w:r w:rsidR="00E104CD" w:rsidRPr="001517FD">
        <w:rPr>
          <w:rFonts w:eastAsiaTheme="minorEastAsia" w:cstheme="minorHAnsi"/>
        </w:rPr>
        <w:t xml:space="preserve">where </w:t>
      </w:r>
      <w:r w:rsidR="006B48FB" w:rsidRPr="001517FD">
        <w:rPr>
          <w:rFonts w:eastAsiaTheme="minorEastAsia" w:cstheme="minorHAnsi"/>
        </w:rPr>
        <w:t>one</w:t>
      </w:r>
      <w:r w:rsidR="00E104CD" w:rsidRPr="001517FD">
        <w:rPr>
          <w:rFonts w:eastAsiaTheme="minorEastAsia" w:cstheme="minorHAnsi"/>
        </w:rPr>
        <w:t xml:space="preserve"> presents phenotype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E104CD" w:rsidRPr="001517FD">
        <w:rPr>
          <w:rFonts w:eastAsiaTheme="minorEastAsia" w:cstheme="minorHAnsi"/>
        </w:rPr>
        <w:t xml:space="preserve"> and the other presents phenotype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E104CD" w:rsidRPr="001517FD">
        <w:rPr>
          <w:rFonts w:eastAsiaTheme="minorEastAsia" w:cstheme="minorHAnsi"/>
        </w:rPr>
        <w:t>.</w:t>
      </w:r>
    </w:p>
    <w:p w14:paraId="5D3FE2F3" w14:textId="77777777" w:rsidR="00D41837" w:rsidRPr="001517FD" w:rsidRDefault="00D41837" w:rsidP="00D02DC9">
      <w:pPr>
        <w:bidi w:val="0"/>
        <w:spacing w:line="360" w:lineRule="auto"/>
        <w:jc w:val="both"/>
        <w:rPr>
          <w:rFonts w:eastAsiaTheme="minorEastAsia" w:cstheme="minorHAnsi"/>
        </w:rPr>
      </w:pPr>
      <w:r w:rsidRPr="001517FD">
        <w:rPr>
          <w:rFonts w:eastAsiaTheme="minorEastAsia" w:cstheme="minorHAnsi"/>
        </w:rPr>
        <w:br w:type="page"/>
      </w:r>
    </w:p>
    <w:p w14:paraId="06FE64B6" w14:textId="77A69C5A" w:rsidR="00947BB1" w:rsidRPr="001517FD" w:rsidDel="00DA72F3" w:rsidRDefault="00D41837" w:rsidP="00D02DC9">
      <w:pPr>
        <w:pStyle w:val="Heading2"/>
        <w:bidi w:val="0"/>
        <w:spacing w:line="360" w:lineRule="auto"/>
        <w:jc w:val="both"/>
        <w:rPr>
          <w:del w:id="203" w:author="Tomer Oron" w:date="2023-12-26T13:42:00Z"/>
          <w:rFonts w:asciiTheme="minorHAnsi" w:hAnsiTheme="minorHAnsi" w:cstheme="minorHAnsi"/>
          <w:color w:val="auto"/>
        </w:rPr>
      </w:pPr>
      <w:bookmarkStart w:id="204" w:name="_Toc153989615"/>
      <w:del w:id="205" w:author="Tomer Oron" w:date="2023-12-26T13:42:00Z">
        <w:r w:rsidRPr="001517FD" w:rsidDel="00DA72F3">
          <w:rPr>
            <w:rFonts w:asciiTheme="minorHAnsi" w:hAnsiTheme="minorHAnsi" w:cstheme="minorHAnsi"/>
            <w:color w:val="auto"/>
          </w:rPr>
          <w:lastRenderedPageBreak/>
          <w:delText>APPENDIX 3: RESEULTS OF THE MODEL</w:delText>
        </w:r>
        <w:r w:rsidR="00D20530" w:rsidRPr="001517FD" w:rsidDel="00DA72F3">
          <w:rPr>
            <w:rFonts w:asciiTheme="minorHAnsi" w:hAnsiTheme="minorHAnsi" w:cstheme="minorHAnsi"/>
            <w:color w:val="auto"/>
          </w:rPr>
          <w:delText xml:space="preserve"> C'</w:delText>
        </w:r>
        <w:bookmarkEnd w:id="204"/>
      </w:del>
    </w:p>
    <w:p w14:paraId="7B5A4FBB" w14:textId="4DC911F8" w:rsidR="00947BB1" w:rsidRPr="001517FD" w:rsidDel="00DA72F3" w:rsidRDefault="00947BB1" w:rsidP="00D02DC9">
      <w:pPr>
        <w:bidi w:val="0"/>
        <w:spacing w:line="360" w:lineRule="auto"/>
        <w:jc w:val="both"/>
        <w:rPr>
          <w:del w:id="206" w:author="Tomer Oron" w:date="2023-12-26T13:42:00Z"/>
          <w:rFonts w:cstheme="minorHAnsi"/>
        </w:rPr>
      </w:pPr>
    </w:p>
    <w:p w14:paraId="28A0D682" w14:textId="7DAF43EF" w:rsidR="00947BB1" w:rsidRPr="001517FD" w:rsidDel="00DA72F3" w:rsidRDefault="00346484" w:rsidP="00D02DC9">
      <w:pPr>
        <w:bidi w:val="0"/>
        <w:spacing w:line="360" w:lineRule="auto"/>
        <w:jc w:val="both"/>
        <w:rPr>
          <w:del w:id="207" w:author="Tomer Oron" w:date="2023-12-26T13:42:00Z"/>
          <w:rFonts w:eastAsiaTheme="minorEastAsia" w:cstheme="minorHAnsi"/>
        </w:rPr>
      </w:pPr>
      <w:del w:id="208" w:author="Tomer Oron" w:date="2023-12-26T13:42:00Z">
        <w:r w:rsidRPr="001517FD" w:rsidDel="00DA72F3">
          <w:rPr>
            <w:rFonts w:eastAsiaTheme="minorEastAsia" w:cstheme="minorHAnsi"/>
          </w:rPr>
          <w:delText>As previously discussed, McManus' Model C has exhibited inadequate fit to the overall dataset. Consequently, we propose revising the estimated incidence of left-handers to 7.25%. In this section, we present the results of our statistical analysis of the model and provide anticipated proportions of left-handers in the population.</w:delText>
        </w:r>
      </w:del>
    </w:p>
    <w:p w14:paraId="075A6291" w14:textId="58A32C44" w:rsidR="00947BB1" w:rsidRPr="001517FD" w:rsidDel="00DA72F3" w:rsidRDefault="00947BB1" w:rsidP="00D02DC9">
      <w:pPr>
        <w:pStyle w:val="Heading3"/>
        <w:bidi w:val="0"/>
        <w:spacing w:line="360" w:lineRule="auto"/>
        <w:jc w:val="both"/>
        <w:rPr>
          <w:del w:id="209" w:author="Tomer Oron" w:date="2023-12-26T13:42:00Z"/>
          <w:rFonts w:asciiTheme="minorHAnsi" w:hAnsiTheme="minorHAnsi" w:cstheme="minorHAnsi"/>
          <w:color w:val="auto"/>
          <w:u w:val="single"/>
        </w:rPr>
      </w:pPr>
      <w:bookmarkStart w:id="210" w:name="_Toc153989616"/>
      <w:del w:id="211" w:author="Tomer Oron" w:date="2023-12-26T13:42:00Z">
        <w:r w:rsidRPr="001517FD" w:rsidDel="00DA72F3">
          <w:rPr>
            <w:rFonts w:asciiTheme="minorHAnsi" w:hAnsiTheme="minorHAnsi" w:cstheme="minorHAnsi"/>
            <w:color w:val="auto"/>
            <w:u w:val="single"/>
          </w:rPr>
          <w:delText>Statistical analysis</w:delText>
        </w:r>
        <w:bookmarkEnd w:id="210"/>
      </w:del>
    </w:p>
    <w:p w14:paraId="48BCF68B" w14:textId="129551D2" w:rsidR="00613AF5" w:rsidRPr="001517FD" w:rsidDel="00DA72F3" w:rsidRDefault="00D20530" w:rsidP="00D02DC9">
      <w:pPr>
        <w:bidi w:val="0"/>
        <w:spacing w:line="360" w:lineRule="auto"/>
        <w:jc w:val="both"/>
        <w:rPr>
          <w:del w:id="212" w:author="Tomer Oron" w:date="2023-12-26T13:42:00Z"/>
          <w:rFonts w:eastAsiaTheme="minorEastAsia" w:cstheme="minorHAnsi"/>
        </w:rPr>
      </w:pPr>
      <w:del w:id="213" w:author="Tomer Oron" w:date="2023-12-26T13:42:00Z">
        <w:r w:rsidRPr="001517FD" w:rsidDel="00DA72F3">
          <w:rPr>
            <w:rFonts w:eastAsiaTheme="minorEastAsia" w:cstheme="minorHAnsi"/>
          </w:rPr>
          <w:delText xml:space="preserve">We </w:delText>
        </w:r>
        <w:r w:rsidR="00481A97" w:rsidRPr="001517FD" w:rsidDel="00DA72F3">
          <w:rPr>
            <w:rFonts w:eastAsiaTheme="minorEastAsia" w:cstheme="minorHAnsi"/>
          </w:rPr>
          <w:delText>conducted</w:delText>
        </w:r>
        <w:r w:rsidRPr="001517FD" w:rsidDel="00DA72F3">
          <w:rPr>
            <w:rFonts w:eastAsiaTheme="minorEastAsia" w:cstheme="minorHAnsi"/>
          </w:rPr>
          <w:delText xml:space="preserve"> statistical analysis of the model </w:delText>
        </w:r>
        <w:r w:rsidR="009F28F1" w:rsidRPr="001517FD" w:rsidDel="00DA72F3">
          <w:rPr>
            <w:rFonts w:eastAsiaTheme="minorEastAsia" w:cstheme="minorHAnsi"/>
          </w:rPr>
          <w:delText xml:space="preserve">across three different variations of the datasets. Our aim was to </w:delText>
        </w:r>
        <w:r w:rsidR="00097E81" w:rsidRPr="001517FD" w:rsidDel="00DA72F3">
          <w:rPr>
            <w:rFonts w:eastAsiaTheme="minorEastAsia" w:cstheme="minorHAnsi"/>
          </w:rPr>
          <w:delText xml:space="preserve">determine how well Model C' aligns with models derived through maximum likelihood estimation. </w:delText>
        </w:r>
      </w:del>
    </w:p>
    <w:p w14:paraId="39F849E7" w14:textId="7A6689CB" w:rsidR="00BE4B19" w:rsidDel="00DA72F3" w:rsidRDefault="00824FD4" w:rsidP="00D02DC9">
      <w:pPr>
        <w:bidi w:val="0"/>
        <w:spacing w:line="360" w:lineRule="auto"/>
        <w:jc w:val="both"/>
        <w:rPr>
          <w:del w:id="214" w:author="Tomer Oron" w:date="2023-12-26T13:42:00Z"/>
          <w:rFonts w:eastAsiaTheme="minorEastAsia" w:cstheme="minorHAnsi"/>
          <w:i/>
        </w:rPr>
      </w:pPr>
      <w:del w:id="215" w:author="Tomer Oron" w:date="2023-12-26T13:42:00Z">
        <w:r w:rsidRPr="001517FD" w:rsidDel="00DA72F3">
          <w:rPr>
            <w:rFonts w:eastAsiaTheme="minorEastAsia" w:cstheme="minorHAnsi"/>
          </w:rPr>
          <w:delText>When evaluating the fit of Model C' to the entire dataset, we obtained a support log-likelihood of</w:delText>
        </w:r>
        <w:r w:rsidR="00D20530" w:rsidRPr="001517FD" w:rsidDel="00DA72F3">
          <w:rPr>
            <w:rFonts w:eastAsiaTheme="minorEastAsia" w:cstheme="minorHAnsi"/>
          </w:rPr>
          <w:delText xml:space="preserve"> </w:delText>
        </w:r>
      </w:del>
      <m:oMath>
        <m:r>
          <w:del w:id="216" w:author="Tomer Oron" w:date="2023-12-26T13:42:00Z">
            <w:rPr>
              <w:rFonts w:ascii="Cambria Math" w:eastAsiaTheme="minorEastAsia" w:hAnsi="Cambria Math" w:cstheme="minorHAnsi"/>
            </w:rPr>
            <m:t>-11443.714</m:t>
          </w:del>
        </m:r>
      </m:oMath>
      <w:del w:id="217" w:author="Tomer Oron" w:date="2023-12-26T13:42:00Z">
        <w:r w:rsidR="000E295E" w:rsidRPr="001517FD" w:rsidDel="00DA72F3">
          <w:rPr>
            <w:rFonts w:eastAsiaTheme="minorEastAsia" w:cstheme="minorHAnsi"/>
          </w:rPr>
          <w:delText>. This result</w:delText>
        </w:r>
        <w:r w:rsidR="00D20530" w:rsidRPr="001517FD" w:rsidDel="00DA72F3">
          <w:rPr>
            <w:rFonts w:eastAsiaTheme="minorEastAsia" w:cstheme="minorHAnsi"/>
          </w:rPr>
          <w:delText xml:space="preserve"> only </w:delText>
        </w:r>
      </w:del>
      <m:oMath>
        <m:r>
          <w:del w:id="218" w:author="Tomer Oron" w:date="2023-12-26T13:42:00Z">
            <w:rPr>
              <w:rFonts w:ascii="Cambria Math" w:eastAsiaTheme="minorEastAsia" w:hAnsi="Cambria Math" w:cstheme="minorHAnsi"/>
            </w:rPr>
            <m:t>0.494</m:t>
          </w:del>
        </m:r>
      </m:oMath>
      <w:del w:id="219" w:author="Tomer Oron" w:date="2023-12-26T13:42:00Z">
        <w:r w:rsidR="00243BC0" w:rsidRPr="001517FD" w:rsidDel="00DA72F3">
          <w:rPr>
            <w:rFonts w:eastAsiaTheme="minorEastAsia" w:cstheme="minorHAnsi"/>
          </w:rPr>
          <w:delText xml:space="preserve"> support units</w:delText>
        </w:r>
        <w:r w:rsidR="000E295E" w:rsidRPr="001517FD" w:rsidDel="00DA72F3">
          <w:rPr>
            <w:rFonts w:eastAsiaTheme="minorEastAsia" w:cstheme="minorHAnsi"/>
          </w:rPr>
          <w:delText xml:space="preserve"> different</w:delText>
        </w:r>
        <w:r w:rsidR="00243BC0" w:rsidRPr="001517FD" w:rsidDel="00DA72F3">
          <w:rPr>
            <w:rFonts w:eastAsiaTheme="minorEastAsia" w:cstheme="minorHAnsi"/>
          </w:rPr>
          <w:delText xml:space="preserve"> from the</w:delText>
        </w:r>
        <w:r w:rsidR="00D20530" w:rsidRPr="001517FD" w:rsidDel="00DA72F3">
          <w:rPr>
            <w:rFonts w:eastAsiaTheme="minorEastAsia" w:cstheme="minorHAnsi"/>
          </w:rPr>
          <w:delText xml:space="preserve"> result calculated for model A</w:delText>
        </w:r>
        <w:r w:rsidR="000E295E" w:rsidRPr="001517FD" w:rsidDel="00DA72F3">
          <w:rPr>
            <w:rFonts w:eastAsiaTheme="minorEastAsia" w:cstheme="minorHAnsi"/>
          </w:rPr>
          <w:delText>,</w:delText>
        </w:r>
        <w:r w:rsidR="00D20530" w:rsidRPr="001517FD" w:rsidDel="00DA72F3">
          <w:rPr>
            <w:rFonts w:eastAsiaTheme="minorEastAsia" w:cstheme="minorHAnsi"/>
          </w:rPr>
          <w:delText xml:space="preserve"> </w:delText>
        </w:r>
        <w:r w:rsidR="000E295E" w:rsidRPr="001517FD" w:rsidDel="00DA72F3">
          <w:rPr>
            <w:rFonts w:eastAsiaTheme="minorEastAsia" w:cstheme="minorHAnsi"/>
          </w:rPr>
          <w:delText>with a</w:delText>
        </w:r>
        <w:r w:rsidR="00AA688B" w:rsidRPr="001517FD" w:rsidDel="00DA72F3">
          <w:rPr>
            <w:rFonts w:eastAsiaTheme="minorEastAsia" w:cstheme="minorHAnsi"/>
          </w:rPr>
          <w:delText xml:space="preserve"> </w:delText>
        </w:r>
        <w:r w:rsidR="00D20530" w:rsidRPr="001517FD" w:rsidDel="00DA72F3">
          <w:rPr>
            <w:rFonts w:eastAsiaTheme="minorEastAsia" w:cstheme="minorHAnsi"/>
          </w:rPr>
          <w:delText xml:space="preserve">matching </w:delText>
        </w:r>
      </w:del>
      <m:oMath>
        <m:sSubSup>
          <m:sSubSupPr>
            <m:ctrlPr>
              <w:del w:id="220" w:author="Tomer Oron" w:date="2023-12-26T13:42:00Z">
                <w:rPr>
                  <w:rFonts w:ascii="Cambria Math" w:eastAsiaTheme="minorEastAsia" w:hAnsi="Cambria Math" w:cstheme="minorHAnsi"/>
                  <w:i/>
                </w:rPr>
              </w:del>
            </m:ctrlPr>
          </m:sSubSupPr>
          <m:e>
            <m:r>
              <w:del w:id="221" w:author="Tomer Oron" w:date="2023-12-26T13:42:00Z">
                <w:rPr>
                  <w:rFonts w:ascii="Cambria Math" w:eastAsiaTheme="minorEastAsia" w:hAnsi="Cambria Math" w:cstheme="minorHAnsi"/>
                </w:rPr>
                <m:t>χ</m:t>
              </w:del>
            </m:r>
          </m:e>
          <m:sub>
            <m:r>
              <w:del w:id="222" w:author="Tomer Oron" w:date="2023-12-26T13:42:00Z">
                <w:rPr>
                  <w:rFonts w:ascii="Cambria Math" w:eastAsiaTheme="minorEastAsia" w:hAnsi="Cambria Math" w:cstheme="minorHAnsi"/>
                </w:rPr>
                <m:t>169</m:t>
              </w:del>
            </m:r>
          </m:sub>
          <m:sup>
            <m:r>
              <w:del w:id="223" w:author="Tomer Oron" w:date="2023-12-26T13:42:00Z">
                <w:rPr>
                  <w:rFonts w:ascii="Cambria Math" w:eastAsiaTheme="minorEastAsia" w:hAnsi="Cambria Math" w:cstheme="minorHAnsi"/>
                </w:rPr>
                <m:t>2</m:t>
              </w:del>
            </m:r>
          </m:sup>
        </m:sSubSup>
        <m:r>
          <w:del w:id="224" w:author="Tomer Oron" w:date="2023-12-26T13:42:00Z">
            <w:rPr>
              <w:rFonts w:ascii="Cambria Math" w:eastAsiaTheme="minorEastAsia" w:hAnsi="Cambria Math" w:cstheme="minorHAnsi"/>
            </w:rPr>
            <m:t>=242.794</m:t>
          </w:del>
        </m:r>
      </m:oMath>
      <w:del w:id="225" w:author="Tomer Oron" w:date="2023-12-26T13:42:00Z">
        <w:r w:rsidR="00D20530" w:rsidRPr="001517FD" w:rsidDel="00DA72F3">
          <w:rPr>
            <w:rFonts w:eastAsiaTheme="minorEastAsia" w:cstheme="minorHAnsi"/>
          </w:rPr>
          <w:delText xml:space="preserve">  and p-value of </w:delText>
        </w:r>
      </w:del>
      <m:oMath>
        <m:r>
          <w:del w:id="226" w:author="Tomer Oron" w:date="2023-12-26T13:42:00Z">
            <w:rPr>
              <w:rFonts w:ascii="Cambria Math" w:eastAsiaTheme="minorEastAsia" w:hAnsi="Cambria Math" w:cstheme="minorHAnsi"/>
            </w:rPr>
            <m:t>1.721×</m:t>
          </w:del>
        </m:r>
        <m:sSup>
          <m:sSupPr>
            <m:ctrlPr>
              <w:del w:id="227" w:author="Tomer Oron" w:date="2023-12-26T13:42:00Z">
                <w:rPr>
                  <w:rFonts w:ascii="Cambria Math" w:eastAsiaTheme="minorEastAsia" w:hAnsi="Cambria Math" w:cstheme="minorHAnsi"/>
                  <w:i/>
                </w:rPr>
              </w:del>
            </m:ctrlPr>
          </m:sSupPr>
          <m:e>
            <m:r>
              <w:del w:id="228" w:author="Tomer Oron" w:date="2023-12-26T13:42:00Z">
                <w:rPr>
                  <w:rFonts w:ascii="Cambria Math" w:eastAsiaTheme="minorEastAsia" w:hAnsi="Cambria Math" w:cstheme="minorHAnsi"/>
                </w:rPr>
                <m:t>10</m:t>
              </w:del>
            </m:r>
          </m:e>
          <m:sup>
            <m:r>
              <w:del w:id="229" w:author="Tomer Oron" w:date="2023-12-26T13:42:00Z">
                <w:rPr>
                  <w:rFonts w:ascii="Cambria Math" w:eastAsiaTheme="minorEastAsia" w:hAnsi="Cambria Math" w:cstheme="minorHAnsi"/>
                </w:rPr>
                <m:t>-4</m:t>
              </w:del>
            </m:r>
          </m:sup>
        </m:sSup>
      </m:oMath>
      <w:del w:id="230" w:author="Tomer Oron" w:date="2023-12-26T13:42:00Z">
        <w:r w:rsidR="00243BC0" w:rsidRPr="001517FD" w:rsidDel="00DA72F3">
          <w:rPr>
            <w:rFonts w:eastAsiaTheme="minorEastAsia" w:cstheme="minorHAnsi"/>
            <w:i/>
          </w:rPr>
          <w:delText>.</w:delText>
        </w:r>
      </w:del>
    </w:p>
    <w:p w14:paraId="58A52000" w14:textId="483D585B" w:rsidR="00BE4B19" w:rsidDel="00DA72F3" w:rsidRDefault="00AA688B" w:rsidP="00BE4B19">
      <w:pPr>
        <w:bidi w:val="0"/>
        <w:spacing w:line="360" w:lineRule="auto"/>
        <w:jc w:val="both"/>
        <w:rPr>
          <w:del w:id="231" w:author="Tomer Oron" w:date="2023-12-26T13:42:00Z"/>
          <w:rFonts w:eastAsiaTheme="minorEastAsia" w:cstheme="minorHAnsi"/>
        </w:rPr>
      </w:pPr>
      <w:del w:id="232" w:author="Tomer Oron" w:date="2023-12-26T13:42:00Z">
        <w:r w:rsidRPr="001517FD" w:rsidDel="00DA72F3">
          <w:rPr>
            <w:rFonts w:eastAsiaTheme="minorEastAsia" w:cstheme="minorHAnsi"/>
            <w:iCs/>
          </w:rPr>
          <w:delText>Assessing</w:delText>
        </w:r>
        <w:r w:rsidR="00D20530" w:rsidRPr="001517FD" w:rsidDel="00DA72F3">
          <w:rPr>
            <w:rFonts w:eastAsiaTheme="minorEastAsia" w:cstheme="minorHAnsi"/>
            <w:iCs/>
          </w:rPr>
          <w:delText xml:space="preserve"> the model </w:delText>
        </w:r>
        <w:r w:rsidRPr="001517FD" w:rsidDel="00DA72F3">
          <w:rPr>
            <w:rFonts w:eastAsiaTheme="minorEastAsia" w:cstheme="minorHAnsi"/>
            <w:iCs/>
          </w:rPr>
          <w:delText>fit to</w:delText>
        </w:r>
        <w:r w:rsidR="00D20530" w:rsidRPr="001517FD" w:rsidDel="00DA72F3">
          <w:rPr>
            <w:rFonts w:eastAsiaTheme="minorEastAsia" w:cstheme="minorHAnsi"/>
            <w:iCs/>
          </w:rPr>
          <w:delText xml:space="preserve"> McManus reduced dataset</w:delText>
        </w:r>
        <w:r w:rsidR="00243BC0" w:rsidRPr="001517FD" w:rsidDel="00DA72F3">
          <w:rPr>
            <w:rFonts w:eastAsiaTheme="minorEastAsia" w:cstheme="minorHAnsi"/>
            <w:iCs/>
          </w:rPr>
          <w:delText>,</w:delText>
        </w:r>
        <w:r w:rsidR="00243BC0" w:rsidRPr="001517FD" w:rsidDel="00DA72F3">
          <w:rPr>
            <w:rFonts w:eastAsiaTheme="minorEastAsia" w:cstheme="minorHAnsi"/>
            <w:iCs/>
            <w:rtl/>
          </w:rPr>
          <w:delText xml:space="preserve"> </w:delText>
        </w:r>
        <w:r w:rsidRPr="001517FD" w:rsidDel="00DA72F3">
          <w:rPr>
            <w:rFonts w:eastAsiaTheme="minorEastAsia" w:cstheme="minorHAnsi"/>
          </w:rPr>
          <w:delText>we found a</w:delText>
        </w:r>
        <w:r w:rsidR="00243BC0" w:rsidRPr="001517FD" w:rsidDel="00DA72F3">
          <w:rPr>
            <w:rFonts w:eastAsiaTheme="minorEastAsia" w:cstheme="minorHAnsi"/>
          </w:rPr>
          <w:delText xml:space="preserve"> support log-likelihood of </w:delText>
        </w:r>
      </w:del>
      <m:oMath>
        <m:r>
          <w:del w:id="233" w:author="Tomer Oron" w:date="2023-12-26T13:42:00Z">
            <w:rPr>
              <w:rFonts w:ascii="Cambria Math" w:eastAsiaTheme="minorEastAsia" w:hAnsi="Cambria Math" w:cstheme="minorHAnsi"/>
            </w:rPr>
            <m:t>-9431.941</m:t>
          </w:del>
        </m:r>
      </m:oMath>
      <w:del w:id="234" w:author="Tomer Oron" w:date="2023-12-26T13:42:00Z">
        <w:r w:rsidR="00243BC0" w:rsidRPr="001517FD" w:rsidDel="00DA72F3">
          <w:rPr>
            <w:rFonts w:eastAsiaTheme="minorEastAsia" w:cstheme="minorHAnsi"/>
          </w:rPr>
          <w:delText xml:space="preserve">, </w:delText>
        </w:r>
        <w:r w:rsidR="00626342" w:rsidRPr="001517FD" w:rsidDel="00DA72F3">
          <w:rPr>
            <w:rFonts w:eastAsiaTheme="minorEastAsia" w:cstheme="minorHAnsi"/>
          </w:rPr>
          <w:delText>differ</w:delText>
        </w:r>
        <w:r w:rsidR="006634B8" w:rsidRPr="001517FD" w:rsidDel="00DA72F3">
          <w:rPr>
            <w:rFonts w:eastAsiaTheme="minorEastAsia" w:cstheme="minorHAnsi"/>
          </w:rPr>
          <w:delText>ing by</w:delText>
        </w:r>
        <w:r w:rsidR="00243BC0" w:rsidRPr="001517FD" w:rsidDel="00DA72F3">
          <w:rPr>
            <w:rFonts w:eastAsiaTheme="minorEastAsia" w:cstheme="minorHAnsi"/>
          </w:rPr>
          <w:delText xml:space="preserve"> </w:delText>
        </w:r>
      </w:del>
      <m:oMath>
        <m:r>
          <w:del w:id="235" w:author="Tomer Oron" w:date="2023-12-26T13:42:00Z">
            <w:rPr>
              <w:rFonts w:ascii="Cambria Math" w:eastAsiaTheme="minorEastAsia" w:hAnsi="Cambria Math" w:cstheme="minorHAnsi"/>
            </w:rPr>
            <m:t>0.983</m:t>
          </w:del>
        </m:r>
      </m:oMath>
      <w:del w:id="236" w:author="Tomer Oron" w:date="2023-12-26T13:42:00Z">
        <w:r w:rsidR="00243BC0" w:rsidRPr="001517FD" w:rsidDel="00DA72F3">
          <w:rPr>
            <w:rFonts w:eastAsiaTheme="minorEastAsia" w:cstheme="minorHAnsi"/>
          </w:rPr>
          <w:delText xml:space="preserve"> support units from the result </w:delText>
        </w:r>
        <w:r w:rsidR="006634B8" w:rsidRPr="001517FD" w:rsidDel="00DA72F3">
          <w:rPr>
            <w:rFonts w:eastAsiaTheme="minorEastAsia" w:cstheme="minorHAnsi"/>
          </w:rPr>
          <w:delText>obtained</w:delText>
        </w:r>
        <w:r w:rsidR="00243BC0" w:rsidRPr="001517FD" w:rsidDel="00DA72F3">
          <w:rPr>
            <w:rFonts w:eastAsiaTheme="minorEastAsia" w:cstheme="minorHAnsi"/>
          </w:rPr>
          <w:delText xml:space="preserve"> for model </w:delText>
        </w:r>
        <w:r w:rsidR="00626342" w:rsidRPr="001517FD" w:rsidDel="00DA72F3">
          <w:rPr>
            <w:rFonts w:eastAsiaTheme="minorEastAsia" w:cstheme="minorHAnsi"/>
          </w:rPr>
          <w:delText>B</w:delText>
        </w:r>
        <w:r w:rsidR="00243BC0" w:rsidRPr="001517FD" w:rsidDel="00DA72F3">
          <w:rPr>
            <w:rFonts w:eastAsiaTheme="minorEastAsia" w:cstheme="minorHAnsi"/>
          </w:rPr>
          <w:delText xml:space="preserve">. </w:delText>
        </w:r>
        <w:r w:rsidR="00F955FC" w:rsidRPr="001517FD" w:rsidDel="00DA72F3">
          <w:rPr>
            <w:rFonts w:cstheme="minorHAnsi"/>
            <w:color w:val="374151"/>
            <w:shd w:val="clear" w:color="auto" w:fill="F7F7F8"/>
          </w:rPr>
          <w:delText xml:space="preserve">The </w:delText>
        </w:r>
        <w:r w:rsidR="00F955FC" w:rsidRPr="001517FD" w:rsidDel="00DA72F3">
          <w:rPr>
            <w:rFonts w:eastAsiaTheme="minorEastAsia" w:cstheme="minorHAnsi"/>
          </w:rPr>
          <w:delText xml:space="preserve">corresponding </w:delText>
        </w:r>
      </w:del>
      <m:oMath>
        <m:sSubSup>
          <m:sSubSupPr>
            <m:ctrlPr>
              <w:del w:id="237" w:author="Tomer Oron" w:date="2023-12-26T13:42:00Z">
                <w:rPr>
                  <w:rFonts w:ascii="Cambria Math" w:eastAsiaTheme="minorEastAsia" w:hAnsi="Cambria Math" w:cstheme="minorHAnsi"/>
                </w:rPr>
              </w:del>
            </m:ctrlPr>
          </m:sSubSupPr>
          <m:e>
            <m:r>
              <w:del w:id="238" w:author="Tomer Oron" w:date="2023-12-26T13:42:00Z">
                <w:rPr>
                  <w:rFonts w:ascii="Cambria Math" w:eastAsiaTheme="minorEastAsia" w:hAnsi="Cambria Math" w:cstheme="minorHAnsi"/>
                </w:rPr>
                <m:t>χ</m:t>
              </w:del>
            </m:r>
          </m:e>
          <m:sub>
            <m:r>
              <w:del w:id="239" w:author="Tomer Oron" w:date="2023-12-26T13:42:00Z">
                <m:rPr>
                  <m:sty m:val="p"/>
                </m:rPr>
                <w:rPr>
                  <w:rFonts w:ascii="Cambria Math" w:eastAsiaTheme="minorEastAsia" w:hAnsi="Cambria Math" w:cstheme="minorHAnsi"/>
                </w:rPr>
                <m:t>165</m:t>
              </w:del>
            </m:r>
          </m:sub>
          <m:sup>
            <m:r>
              <w:del w:id="240" w:author="Tomer Oron" w:date="2023-12-26T13:42:00Z">
                <m:rPr>
                  <m:sty m:val="p"/>
                </m:rPr>
                <w:rPr>
                  <w:rFonts w:ascii="Cambria Math" w:eastAsiaTheme="minorEastAsia" w:hAnsi="Cambria Math" w:cstheme="minorHAnsi"/>
                </w:rPr>
                <m:t>2</m:t>
              </w:del>
            </m:r>
          </m:sup>
        </m:sSubSup>
        <m:r>
          <w:del w:id="241" w:author="Tomer Oron" w:date="2023-12-26T13:42:00Z">
            <m:rPr>
              <m:sty m:val="p"/>
            </m:rPr>
            <w:rPr>
              <w:rFonts w:ascii="Cambria Math" w:eastAsiaTheme="minorEastAsia" w:hAnsi="Cambria Math" w:cstheme="minorHAnsi"/>
            </w:rPr>
            <m:t>=199.712</m:t>
          </w:del>
        </m:r>
      </m:oMath>
      <w:del w:id="242" w:author="Tomer Oron" w:date="2023-12-26T13:42:00Z">
        <w:r w:rsidR="00243BC0" w:rsidRPr="001517FD" w:rsidDel="00DA72F3">
          <w:rPr>
            <w:rFonts w:eastAsiaTheme="minorEastAsia" w:cstheme="minorHAnsi"/>
          </w:rPr>
          <w:delText xml:space="preserve"> </w:delText>
        </w:r>
        <w:r w:rsidR="00F955FC" w:rsidRPr="001517FD" w:rsidDel="00DA72F3">
          <w:rPr>
            <w:rFonts w:eastAsiaTheme="minorEastAsia" w:cstheme="minorHAnsi"/>
          </w:rPr>
          <w:delText>, yielding</w:delText>
        </w:r>
        <w:r w:rsidR="00626342" w:rsidRPr="001517FD" w:rsidDel="00DA72F3">
          <w:rPr>
            <w:rFonts w:eastAsiaTheme="minorEastAsia" w:cstheme="minorHAnsi"/>
          </w:rPr>
          <w:delText xml:space="preserve"> a</w:delText>
        </w:r>
        <w:r w:rsidR="00243BC0" w:rsidRPr="001517FD" w:rsidDel="00DA72F3">
          <w:rPr>
            <w:rFonts w:eastAsiaTheme="minorEastAsia" w:cstheme="minorHAnsi"/>
          </w:rPr>
          <w:delText xml:space="preserve"> p-value of </w:delText>
        </w:r>
      </w:del>
      <m:oMath>
        <m:r>
          <w:del w:id="243" w:author="Tomer Oron" w:date="2023-12-26T13:42:00Z">
            <m:rPr>
              <m:sty m:val="p"/>
            </m:rPr>
            <w:rPr>
              <w:rFonts w:ascii="Cambria Math" w:eastAsiaTheme="minorEastAsia" w:hAnsi="Cambria Math" w:cstheme="minorHAnsi"/>
            </w:rPr>
            <m:t>0.034</m:t>
          </w:del>
        </m:r>
      </m:oMath>
      <w:del w:id="244" w:author="Tomer Oron" w:date="2023-12-26T13:42:00Z">
        <w:r w:rsidR="00243BC0" w:rsidRPr="001517FD" w:rsidDel="00DA72F3">
          <w:rPr>
            <w:rFonts w:eastAsiaTheme="minorEastAsia" w:cstheme="minorHAnsi"/>
          </w:rPr>
          <w:delText>.</w:delText>
        </w:r>
      </w:del>
    </w:p>
    <w:p w14:paraId="0B8C3909" w14:textId="697A24C9" w:rsidR="004C1A4D" w:rsidRPr="001517FD" w:rsidDel="00DA72F3" w:rsidRDefault="00D80CE3" w:rsidP="00BE4B19">
      <w:pPr>
        <w:bidi w:val="0"/>
        <w:spacing w:line="360" w:lineRule="auto"/>
        <w:jc w:val="both"/>
        <w:rPr>
          <w:del w:id="245" w:author="Tomer Oron" w:date="2023-12-26T13:42:00Z"/>
          <w:rFonts w:eastAsiaTheme="minorEastAsia" w:cstheme="minorHAnsi"/>
          <w:i/>
        </w:rPr>
      </w:pPr>
      <w:del w:id="246" w:author="Tomer Oron" w:date="2023-12-26T13:42:00Z">
        <w:r w:rsidRPr="001517FD" w:rsidDel="00DA72F3">
          <w:rPr>
            <w:rFonts w:eastAsiaTheme="minorEastAsia" w:cstheme="minorHAnsi"/>
          </w:rPr>
          <w:delText>For our reduced dataset</w:delText>
        </w:r>
        <w:r w:rsidR="00423690" w:rsidRPr="001517FD" w:rsidDel="00DA72F3">
          <w:rPr>
            <w:rFonts w:eastAsiaTheme="minorEastAsia" w:cstheme="minorHAnsi"/>
          </w:rPr>
          <w:delText xml:space="preserve">. Model C' produced a support log-likelihood of </w:delText>
        </w:r>
      </w:del>
      <m:oMath>
        <m:r>
          <w:del w:id="247" w:author="Tomer Oron" w:date="2023-12-26T13:42:00Z">
            <m:rPr>
              <m:sty m:val="p"/>
            </m:rPr>
            <w:rPr>
              <w:rFonts w:ascii="Cambria Math" w:eastAsiaTheme="minorEastAsia" w:hAnsi="Cambria Math" w:cstheme="minorHAnsi"/>
            </w:rPr>
            <m:t>-9457.327</m:t>
          </w:del>
        </m:r>
      </m:oMath>
      <w:del w:id="248" w:author="Tomer Oron" w:date="2023-12-26T13:42:00Z">
        <w:r w:rsidR="00626342" w:rsidRPr="001517FD" w:rsidDel="00DA72F3">
          <w:rPr>
            <w:rFonts w:eastAsiaTheme="minorEastAsia" w:cstheme="minorHAnsi"/>
          </w:rPr>
          <w:delText>,</w:delText>
        </w:r>
        <w:r w:rsidR="00423690" w:rsidRPr="001517FD" w:rsidDel="00DA72F3">
          <w:rPr>
            <w:rFonts w:eastAsiaTheme="minorEastAsia" w:cstheme="minorHAnsi"/>
          </w:rPr>
          <w:delText xml:space="preserve"> with a</w:delText>
        </w:r>
        <w:r w:rsidR="00626342" w:rsidRPr="001517FD" w:rsidDel="00DA72F3">
          <w:rPr>
            <w:rFonts w:eastAsiaTheme="minorEastAsia" w:cstheme="minorHAnsi"/>
          </w:rPr>
          <w:delText xml:space="preserve"> difference of </w:delText>
        </w:r>
      </w:del>
      <m:oMath>
        <m:r>
          <w:del w:id="249" w:author="Tomer Oron" w:date="2023-12-26T13:42:00Z">
            <w:rPr>
              <w:rFonts w:ascii="Cambria Math" w:eastAsiaTheme="minorEastAsia" w:hAnsi="Cambria Math" w:cstheme="minorHAnsi"/>
            </w:rPr>
            <m:t>0.353</m:t>
          </w:del>
        </m:r>
      </m:oMath>
      <w:del w:id="250" w:author="Tomer Oron" w:date="2023-12-26T13:42:00Z">
        <w:r w:rsidR="00626342" w:rsidRPr="001517FD" w:rsidDel="00DA72F3">
          <w:rPr>
            <w:rFonts w:eastAsiaTheme="minorEastAsia" w:cstheme="minorHAnsi"/>
          </w:rPr>
          <w:delText xml:space="preserve"> support units from the result calculated for model </w:delText>
        </w:r>
        <w:r w:rsidR="00ED24A7" w:rsidRPr="001517FD" w:rsidDel="00DA72F3">
          <w:rPr>
            <w:rFonts w:eastAsiaTheme="minorEastAsia" w:cstheme="minorHAnsi"/>
          </w:rPr>
          <w:delText>D</w:delText>
        </w:r>
        <w:r w:rsidR="00626342" w:rsidRPr="001517FD" w:rsidDel="00DA72F3">
          <w:rPr>
            <w:rFonts w:eastAsiaTheme="minorEastAsia" w:cstheme="minorHAnsi"/>
          </w:rPr>
          <w:delText>. matching</w:delText>
        </w:r>
        <w:r w:rsidR="003F0036" w:rsidRPr="001517FD" w:rsidDel="00DA72F3">
          <w:rPr>
            <w:rFonts w:eastAsiaTheme="minorEastAsia" w:cstheme="minorHAnsi"/>
          </w:rPr>
          <w:delText xml:space="preserve"> </w:delText>
        </w:r>
      </w:del>
      <m:oMath>
        <m:sSubSup>
          <m:sSubSupPr>
            <m:ctrlPr>
              <w:del w:id="251" w:author="Tomer Oron" w:date="2023-12-26T13:42:00Z">
                <w:rPr>
                  <w:rFonts w:ascii="Cambria Math" w:eastAsiaTheme="minorEastAsia" w:hAnsi="Cambria Math" w:cstheme="minorHAnsi"/>
                  <w:i/>
                </w:rPr>
              </w:del>
            </m:ctrlPr>
          </m:sSubSupPr>
          <m:e>
            <m:r>
              <w:del w:id="252" w:author="Tomer Oron" w:date="2023-12-26T13:42:00Z">
                <w:rPr>
                  <w:rFonts w:ascii="Cambria Math" w:eastAsiaTheme="minorEastAsia" w:hAnsi="Cambria Math" w:cstheme="minorHAnsi"/>
                </w:rPr>
                <m:t>χ</m:t>
              </w:del>
            </m:r>
          </m:e>
          <m:sub>
            <m:r>
              <w:del w:id="253" w:author="Tomer Oron" w:date="2023-12-26T13:42:00Z">
                <w:rPr>
                  <w:rFonts w:ascii="Cambria Math" w:eastAsiaTheme="minorEastAsia" w:hAnsi="Cambria Math" w:cstheme="minorHAnsi"/>
                </w:rPr>
                <m:t>164</m:t>
              </w:del>
            </m:r>
          </m:sub>
          <m:sup>
            <m:r>
              <w:del w:id="254" w:author="Tomer Oron" w:date="2023-12-26T13:42:00Z">
                <w:rPr>
                  <w:rFonts w:ascii="Cambria Math" w:eastAsiaTheme="minorEastAsia" w:hAnsi="Cambria Math" w:cstheme="minorHAnsi"/>
                </w:rPr>
                <m:t>2</m:t>
              </w:del>
            </m:r>
          </m:sup>
        </m:sSubSup>
        <m:r>
          <w:del w:id="255" w:author="Tomer Oron" w:date="2023-12-26T13:42:00Z">
            <w:rPr>
              <w:rFonts w:ascii="Cambria Math" w:eastAsiaTheme="minorEastAsia" w:hAnsi="Cambria Math" w:cstheme="minorHAnsi"/>
            </w:rPr>
            <m:t>=193.952</m:t>
          </w:del>
        </m:r>
      </m:oMath>
      <w:del w:id="256" w:author="Tomer Oron" w:date="2023-12-26T13:42:00Z">
        <w:r w:rsidR="00626342" w:rsidRPr="001517FD" w:rsidDel="00DA72F3">
          <w:rPr>
            <w:rFonts w:eastAsiaTheme="minorEastAsia" w:cstheme="minorHAnsi"/>
          </w:rPr>
          <w:delText xml:space="preserve">  and p-value of </w:delText>
        </w:r>
      </w:del>
      <m:oMath>
        <m:r>
          <w:del w:id="257" w:author="Tomer Oron" w:date="2023-12-26T13:42:00Z">
            <w:rPr>
              <w:rFonts w:ascii="Cambria Math" w:eastAsiaTheme="minorEastAsia" w:hAnsi="Cambria Math" w:cstheme="minorHAnsi"/>
            </w:rPr>
            <m:t>0.055</m:t>
          </w:del>
        </m:r>
      </m:oMath>
      <w:del w:id="258" w:author="Tomer Oron" w:date="2023-12-26T13:42:00Z">
        <w:r w:rsidR="004C1A4D" w:rsidRPr="001517FD" w:rsidDel="00DA72F3">
          <w:rPr>
            <w:rFonts w:eastAsiaTheme="minorEastAsia" w:cstheme="minorHAnsi"/>
            <w:i/>
          </w:rPr>
          <w:delText xml:space="preserve"> </w:delText>
        </w:r>
        <w:r w:rsidR="004C1A4D" w:rsidRPr="001517FD" w:rsidDel="00DA72F3">
          <w:rPr>
            <w:rFonts w:eastAsiaTheme="minorEastAsia" w:cstheme="minorHAnsi"/>
            <w:iCs/>
          </w:rPr>
          <w:delText xml:space="preserve">and </w:delText>
        </w:r>
        <w:r w:rsidR="00BE4B19" w:rsidRPr="001517FD" w:rsidDel="00DA72F3">
          <w:rPr>
            <w:rFonts w:eastAsiaTheme="minorEastAsia" w:cstheme="minorHAnsi"/>
            <w:iCs/>
          </w:rPr>
          <w:delText>therefore</w:delText>
        </w:r>
        <w:r w:rsidR="004C1A4D" w:rsidRPr="001517FD" w:rsidDel="00DA72F3">
          <w:rPr>
            <w:rFonts w:eastAsiaTheme="minorEastAsia" w:cstheme="minorHAnsi"/>
            <w:iCs/>
          </w:rPr>
          <w:delText>, fitting the data.</w:delText>
        </w:r>
      </w:del>
    </w:p>
    <w:p w14:paraId="60FC3DEF" w14:textId="1C139E31" w:rsidR="00686F7F" w:rsidDel="00DA72F3" w:rsidRDefault="00613AF5" w:rsidP="00D02DC9">
      <w:pPr>
        <w:bidi w:val="0"/>
        <w:spacing w:line="360" w:lineRule="auto"/>
        <w:jc w:val="both"/>
        <w:rPr>
          <w:del w:id="259" w:author="Tomer Oron" w:date="2023-12-26T13:42:00Z"/>
          <w:rFonts w:eastAsiaTheme="minorEastAsia" w:cstheme="minorHAnsi"/>
          <w:iCs/>
        </w:rPr>
      </w:pPr>
      <w:del w:id="260" w:author="Tomer Oron" w:date="2023-12-26T13:42:00Z">
        <w:r w:rsidRPr="001517FD" w:rsidDel="00DA72F3">
          <w:rPr>
            <w:rFonts w:eastAsiaTheme="minorEastAsia" w:cstheme="minorHAnsi"/>
            <w:iCs/>
          </w:rPr>
          <w:delText>Upon examining the fit</w:delText>
        </w:r>
        <w:r w:rsidR="00560C1E" w:rsidRPr="001517FD" w:rsidDel="00DA72F3">
          <w:rPr>
            <w:rFonts w:eastAsiaTheme="minorEastAsia" w:cstheme="minorHAnsi"/>
            <w:iCs/>
          </w:rPr>
          <w:delText>ness</w:delText>
        </w:r>
        <w:r w:rsidRPr="001517FD" w:rsidDel="00DA72F3">
          <w:rPr>
            <w:rFonts w:eastAsiaTheme="minorEastAsia" w:cstheme="minorHAnsi"/>
            <w:iCs/>
          </w:rPr>
          <w:delText xml:space="preserve"> of model</w:delText>
        </w:r>
        <w:r w:rsidR="00560C1E" w:rsidRPr="001517FD" w:rsidDel="00DA72F3">
          <w:rPr>
            <w:rFonts w:eastAsiaTheme="minorEastAsia" w:cstheme="minorHAnsi"/>
            <w:iCs/>
          </w:rPr>
          <w:delText xml:space="preserve"> </w:delText>
        </w:r>
      </w:del>
      <m:oMath>
        <m:r>
          <w:del w:id="261" w:author="Tomer Oron" w:date="2023-12-26T13:42:00Z">
            <w:rPr>
              <w:rFonts w:ascii="Cambria Math" w:eastAsiaTheme="minorEastAsia" w:hAnsi="Cambria Math" w:cstheme="minorHAnsi"/>
            </w:rPr>
            <m:t>C'</m:t>
          </w:del>
        </m:r>
      </m:oMath>
      <w:del w:id="262" w:author="Tomer Oron" w:date="2023-12-26T13:42:00Z">
        <w:r w:rsidRPr="001517FD" w:rsidDel="00DA72F3">
          <w:rPr>
            <w:rFonts w:eastAsiaTheme="minorEastAsia" w:cstheme="minorHAnsi"/>
            <w:iCs/>
          </w:rPr>
          <w:delText xml:space="preserve"> to </w:delText>
        </w:r>
        <w:r w:rsidR="00C83498" w:rsidRPr="001517FD" w:rsidDel="00DA72F3">
          <w:rPr>
            <w:rFonts w:eastAsiaTheme="minorEastAsia" w:cstheme="minorHAnsi"/>
            <w:iCs/>
          </w:rPr>
          <w:delText>each</w:delText>
        </w:r>
        <w:r w:rsidRPr="001517FD" w:rsidDel="00DA72F3">
          <w:rPr>
            <w:rFonts w:eastAsiaTheme="minorEastAsia" w:cstheme="minorHAnsi"/>
            <w:iCs/>
          </w:rPr>
          <w:delText xml:space="preserve"> table</w:delText>
        </w:r>
        <w:r w:rsidR="002A0A61" w:rsidRPr="001517FD" w:rsidDel="00DA72F3">
          <w:rPr>
            <w:rFonts w:eastAsiaTheme="minorEastAsia" w:cstheme="minorHAnsi"/>
            <w:iCs/>
          </w:rPr>
          <w:delText xml:space="preserve">, </w:delText>
        </w:r>
        <w:r w:rsidRPr="001517FD" w:rsidDel="00DA72F3">
          <w:rPr>
            <w:rFonts w:eastAsiaTheme="minorEastAsia" w:cstheme="minorHAnsi"/>
            <w:iCs/>
          </w:rPr>
          <w:delText xml:space="preserve">we </w:delText>
        </w:r>
        <w:r w:rsidR="00560C1E" w:rsidRPr="001517FD" w:rsidDel="00DA72F3">
          <w:rPr>
            <w:rFonts w:eastAsiaTheme="minorEastAsia" w:cstheme="minorHAnsi"/>
            <w:iCs/>
          </w:rPr>
          <w:delText xml:space="preserve">observed </w:delText>
        </w:r>
        <w:r w:rsidRPr="001517FD" w:rsidDel="00DA72F3">
          <w:rPr>
            <w:rFonts w:eastAsiaTheme="minorEastAsia" w:cstheme="minorHAnsi"/>
            <w:iCs/>
          </w:rPr>
          <w:delText xml:space="preserve">results </w:delText>
        </w:r>
        <w:r w:rsidR="00CC497A" w:rsidRPr="001517FD" w:rsidDel="00DA72F3">
          <w:rPr>
            <w:rFonts w:eastAsiaTheme="minorEastAsia" w:cstheme="minorHAnsi"/>
            <w:iCs/>
          </w:rPr>
          <w:delText xml:space="preserve">similar </w:delText>
        </w:r>
        <w:r w:rsidRPr="001517FD" w:rsidDel="00DA72F3">
          <w:rPr>
            <w:rFonts w:eastAsiaTheme="minorEastAsia" w:cstheme="minorHAnsi"/>
            <w:iCs/>
          </w:rPr>
          <w:delText>to the results of McManus' model C in terms of fitness</w:delText>
        </w:r>
        <w:r w:rsidR="003F0036" w:rsidRPr="001517FD" w:rsidDel="00DA72F3">
          <w:rPr>
            <w:rFonts w:eastAsiaTheme="minorEastAsia" w:cstheme="minorHAnsi"/>
            <w:iCs/>
          </w:rPr>
          <w:delText xml:space="preserve">. For </w:delText>
        </w:r>
        <w:r w:rsidR="00D058BD" w:rsidRPr="001517FD" w:rsidDel="00DA72F3">
          <w:rPr>
            <w:rFonts w:eastAsiaTheme="minorEastAsia" w:cstheme="minorHAnsi"/>
            <w:iCs/>
          </w:rPr>
          <w:delText>T</w:delText>
        </w:r>
        <w:r w:rsidR="003F0036" w:rsidRPr="001517FD" w:rsidDel="00DA72F3">
          <w:rPr>
            <w:rFonts w:eastAsiaTheme="minorEastAsia" w:cstheme="minorHAnsi"/>
            <w:iCs/>
          </w:rPr>
          <w:delText xml:space="preserve">able </w:delText>
        </w:r>
        <w:r w:rsidR="00D058BD" w:rsidRPr="001517FD" w:rsidDel="00DA72F3">
          <w:rPr>
            <w:rFonts w:eastAsiaTheme="minorEastAsia" w:cstheme="minorHAnsi"/>
            <w:iCs/>
          </w:rPr>
          <w:delText>2</w:delText>
        </w:r>
        <w:r w:rsidR="003F0036" w:rsidRPr="001517FD" w:rsidDel="00DA72F3">
          <w:rPr>
            <w:rFonts w:eastAsiaTheme="minorEastAsia" w:cstheme="minorHAnsi"/>
            <w:iCs/>
          </w:rPr>
          <w:delText xml:space="preserve">, presenting triplets we calculated a </w:delText>
        </w:r>
      </w:del>
      <m:oMath>
        <m:sSubSup>
          <m:sSubSupPr>
            <m:ctrlPr>
              <w:del w:id="263" w:author="Tomer Oron" w:date="2023-12-26T13:42:00Z">
                <w:rPr>
                  <w:rFonts w:ascii="Cambria Math" w:eastAsiaTheme="minorEastAsia" w:hAnsi="Cambria Math" w:cstheme="minorHAnsi"/>
                  <w:i/>
                  <w:iCs/>
                </w:rPr>
              </w:del>
            </m:ctrlPr>
          </m:sSubSupPr>
          <m:e>
            <m:r>
              <w:del w:id="264" w:author="Tomer Oron" w:date="2023-12-26T13:42:00Z">
                <w:rPr>
                  <w:rFonts w:ascii="Cambria Math" w:eastAsiaTheme="minorEastAsia" w:hAnsi="Cambria Math" w:cstheme="minorHAnsi"/>
                </w:rPr>
                <m:t>χ</m:t>
              </w:del>
            </m:r>
          </m:e>
          <m:sub>
            <m:r>
              <w:del w:id="265" w:author="Tomer Oron" w:date="2023-12-26T13:42:00Z">
                <w:rPr>
                  <w:rFonts w:ascii="Cambria Math" w:eastAsiaTheme="minorEastAsia" w:hAnsi="Cambria Math" w:cstheme="minorHAnsi"/>
                </w:rPr>
                <m:t>12</m:t>
              </w:del>
            </m:r>
          </m:sub>
          <m:sup>
            <m:r>
              <w:del w:id="266" w:author="Tomer Oron" w:date="2023-12-26T13:42:00Z">
                <w:rPr>
                  <w:rFonts w:ascii="Cambria Math" w:eastAsiaTheme="minorEastAsia" w:hAnsi="Cambria Math" w:cstheme="minorHAnsi"/>
                </w:rPr>
                <m:t>2</m:t>
              </w:del>
            </m:r>
          </m:sup>
        </m:sSubSup>
        <m:r>
          <w:del w:id="267" w:author="Tomer Oron" w:date="2023-12-26T13:42:00Z">
            <w:rPr>
              <w:rFonts w:ascii="Cambria Math" w:eastAsiaTheme="minorEastAsia" w:hAnsi="Cambria Math" w:cstheme="minorHAnsi"/>
            </w:rPr>
            <m:t>=53.863</m:t>
          </w:del>
        </m:r>
      </m:oMath>
      <w:del w:id="268" w:author="Tomer Oron" w:date="2023-12-26T13:42:00Z">
        <w:r w:rsidR="003F0036" w:rsidRPr="001517FD" w:rsidDel="00DA72F3">
          <w:rPr>
            <w:rFonts w:eastAsiaTheme="minorEastAsia" w:cstheme="minorHAnsi"/>
            <w:iCs/>
          </w:rPr>
          <w:delText xml:space="preserve"> matching p-value of </w:delText>
        </w:r>
      </w:del>
      <m:oMath>
        <m:r>
          <w:del w:id="269" w:author="Tomer Oron" w:date="2023-12-26T13:42:00Z">
            <w:rPr>
              <w:rFonts w:ascii="Cambria Math" w:eastAsiaTheme="minorEastAsia" w:hAnsi="Cambria Math" w:cstheme="minorHAnsi"/>
            </w:rPr>
            <m:t>2.89×</m:t>
          </w:del>
        </m:r>
        <m:sSup>
          <m:sSupPr>
            <m:ctrlPr>
              <w:del w:id="270" w:author="Tomer Oron" w:date="2023-12-26T13:42:00Z">
                <w:rPr>
                  <w:rFonts w:ascii="Cambria Math" w:eastAsiaTheme="minorEastAsia" w:hAnsi="Cambria Math" w:cstheme="minorHAnsi"/>
                  <w:i/>
                  <w:iCs/>
                </w:rPr>
              </w:del>
            </m:ctrlPr>
          </m:sSupPr>
          <m:e>
            <m:r>
              <w:del w:id="271" w:author="Tomer Oron" w:date="2023-12-26T13:42:00Z">
                <w:rPr>
                  <w:rFonts w:ascii="Cambria Math" w:eastAsiaTheme="minorEastAsia" w:hAnsi="Cambria Math" w:cstheme="minorHAnsi"/>
                </w:rPr>
                <m:t>10</m:t>
              </w:del>
            </m:r>
          </m:e>
          <m:sup>
            <m:r>
              <w:del w:id="272" w:author="Tomer Oron" w:date="2023-12-26T13:42:00Z">
                <w:rPr>
                  <w:rFonts w:ascii="Cambria Math" w:eastAsiaTheme="minorEastAsia" w:hAnsi="Cambria Math" w:cstheme="minorHAnsi"/>
                </w:rPr>
                <m:t>-7</m:t>
              </w:del>
            </m:r>
          </m:sup>
        </m:sSup>
      </m:oMath>
      <w:del w:id="273" w:author="Tomer Oron" w:date="2023-12-26T13:42:00Z">
        <w:r w:rsidR="003F0036" w:rsidRPr="001517FD" w:rsidDel="00DA72F3">
          <w:rPr>
            <w:rFonts w:eastAsiaTheme="minorEastAsia" w:cstheme="minorHAnsi"/>
            <w:iCs/>
          </w:rPr>
          <w:delText xml:space="preserve">. With failure to fit the same datasets as model C. </w:delText>
        </w:r>
        <w:r w:rsidR="002A0A61" w:rsidRPr="001517FD" w:rsidDel="00DA72F3">
          <w:rPr>
            <w:rFonts w:eastAsiaTheme="minorEastAsia" w:cstheme="minorHAnsi"/>
            <w:iCs/>
          </w:rPr>
          <w:delText xml:space="preserve">Details of the fitting results are presented in Table </w:delText>
        </w:r>
        <w:r w:rsidR="00F701A3" w:rsidRPr="001517FD" w:rsidDel="00DA72F3">
          <w:rPr>
            <w:rFonts w:eastAsiaTheme="minorEastAsia" w:cstheme="minorHAnsi"/>
            <w:iCs/>
          </w:rPr>
          <w:delText>6</w:delText>
        </w:r>
        <w:r w:rsidR="003F0036" w:rsidRPr="001517FD" w:rsidDel="00DA72F3">
          <w:rPr>
            <w:rFonts w:eastAsiaTheme="minorEastAsia" w:cstheme="minorHAnsi"/>
            <w:iCs/>
          </w:rPr>
          <w:delText>.</w:delText>
        </w:r>
      </w:del>
    </w:p>
    <w:p w14:paraId="79C0BE03" w14:textId="56D48285" w:rsidR="00686F7F" w:rsidDel="00DA72F3" w:rsidRDefault="00686F7F">
      <w:pPr>
        <w:bidi w:val="0"/>
        <w:spacing w:line="259" w:lineRule="auto"/>
        <w:rPr>
          <w:del w:id="274" w:author="Tomer Oron" w:date="2023-12-26T13:42:00Z"/>
          <w:rFonts w:eastAsiaTheme="minorEastAsia" w:cstheme="minorHAnsi"/>
          <w:iCs/>
        </w:rPr>
      </w:pPr>
      <w:del w:id="275" w:author="Tomer Oron" w:date="2023-12-26T13:42:00Z">
        <w:r w:rsidDel="00DA72F3">
          <w:rPr>
            <w:rFonts w:eastAsiaTheme="minorEastAsia" w:cstheme="minorHAnsi"/>
            <w:iCs/>
          </w:rPr>
          <w:br w:type="page"/>
        </w:r>
      </w:del>
    </w:p>
    <w:p w14:paraId="45ECFB2D" w14:textId="31A0139D" w:rsidR="003F0036" w:rsidRPr="001517FD" w:rsidDel="00DA72F3" w:rsidRDefault="003F0036" w:rsidP="00D02DC9">
      <w:pPr>
        <w:bidi w:val="0"/>
        <w:spacing w:line="360" w:lineRule="auto"/>
        <w:jc w:val="both"/>
        <w:rPr>
          <w:del w:id="276" w:author="Tomer Oron" w:date="2023-12-26T13:42:00Z"/>
          <w:rFonts w:eastAsiaTheme="minorEastAsia" w:cstheme="minorHAnsi"/>
          <w:iCs/>
        </w:rPr>
      </w:pPr>
    </w:p>
    <w:tbl>
      <w:tblPr>
        <w:tblStyle w:val="TableGrid"/>
        <w:tblpPr w:leftFromText="180" w:rightFromText="180" w:vertAnchor="text" w:horzAnchor="margin" w:tblpXSpec="center" w:tblpY="486"/>
        <w:tblW w:w="5388" w:type="pct"/>
        <w:tblLook w:val="04A0" w:firstRow="1" w:lastRow="0" w:firstColumn="1" w:lastColumn="0" w:noHBand="0" w:noVBand="1"/>
      </w:tblPr>
      <w:tblGrid>
        <w:gridCol w:w="2200"/>
        <w:gridCol w:w="752"/>
        <w:gridCol w:w="771"/>
        <w:gridCol w:w="1012"/>
        <w:gridCol w:w="888"/>
        <w:gridCol w:w="888"/>
        <w:gridCol w:w="892"/>
        <w:gridCol w:w="768"/>
        <w:gridCol w:w="645"/>
        <w:gridCol w:w="900"/>
      </w:tblGrid>
      <w:tr w:rsidR="003F0036" w:rsidRPr="001517FD" w:rsidDel="00DA72F3" w14:paraId="5212870C" w14:textId="4F00E98E" w:rsidTr="003F0036">
        <w:trPr>
          <w:trHeight w:val="57"/>
          <w:del w:id="277"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6C2EA874" w14:textId="2FFC26CE" w:rsidR="003F0036" w:rsidRPr="001517FD" w:rsidDel="00DA72F3" w:rsidRDefault="003F0036" w:rsidP="00D02DC9">
            <w:pPr>
              <w:bidi w:val="0"/>
              <w:spacing w:line="360" w:lineRule="auto"/>
              <w:jc w:val="both"/>
              <w:rPr>
                <w:del w:id="278" w:author="Tomer Oron" w:date="2023-12-26T13:42:00Z"/>
                <w:rFonts w:cstheme="minorHAnsi"/>
                <w:sz w:val="16"/>
                <w:szCs w:val="16"/>
              </w:rPr>
            </w:pPr>
            <w:del w:id="279" w:author="Tomer Oron" w:date="2023-12-26T13:42:00Z">
              <w:r w:rsidRPr="001517FD" w:rsidDel="00DA72F3">
                <w:rPr>
                  <w:rFonts w:cstheme="minorHAnsi"/>
                  <w:sz w:val="16"/>
                  <w:szCs w:val="16"/>
                </w:rPr>
                <w:delText>study</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55015523" w14:textId="011ADE0F" w:rsidR="003F0036" w:rsidRPr="001517FD" w:rsidDel="00DA72F3" w:rsidRDefault="003F0036" w:rsidP="00D02DC9">
            <w:pPr>
              <w:bidi w:val="0"/>
              <w:spacing w:line="360" w:lineRule="auto"/>
              <w:jc w:val="both"/>
              <w:rPr>
                <w:del w:id="280" w:author="Tomer Oron" w:date="2023-12-26T13:42:00Z"/>
                <w:rFonts w:ascii="Cambria Math" w:eastAsiaTheme="minorEastAsia" w:hAnsi="Cambria Math" w:cstheme="minorHAnsi"/>
                <w:sz w:val="14"/>
                <w:szCs w:val="14"/>
                <w:oMath/>
              </w:rPr>
            </w:pPr>
            <m:oMathPara>
              <m:oMath>
                <m:r>
                  <w:del w:id="281" w:author="Tomer Oron" w:date="2023-12-26T13:42:00Z">
                    <w:rPr>
                      <w:rFonts w:ascii="Cambria Math" w:eastAsiaTheme="minorEastAsia" w:hAnsi="Cambria Math" w:cstheme="minorHAnsi"/>
                      <w:sz w:val="14"/>
                      <w:szCs w:val="14"/>
                    </w:rPr>
                    <m:t>p</m:t>
                  </w:del>
                </m:r>
                <m:d>
                  <m:dPr>
                    <m:ctrlPr>
                      <w:del w:id="282" w:author="Tomer Oron" w:date="2023-12-26T13:42:00Z">
                        <w:rPr>
                          <w:rFonts w:ascii="Cambria Math" w:eastAsiaTheme="minorEastAsia" w:hAnsi="Cambria Math" w:cstheme="minorHAnsi"/>
                          <w:i/>
                          <w:sz w:val="14"/>
                          <w:szCs w:val="14"/>
                        </w:rPr>
                      </w:del>
                    </m:ctrlPr>
                  </m:dPr>
                  <m:e>
                    <m:sSub>
                      <m:sSubPr>
                        <m:ctrlPr>
                          <w:del w:id="283" w:author="Tomer Oron" w:date="2023-12-26T13:42:00Z">
                            <w:rPr>
                              <w:rFonts w:ascii="Cambria Math" w:eastAsiaTheme="minorEastAsia" w:hAnsi="Cambria Math" w:cstheme="minorHAnsi"/>
                              <w:i/>
                              <w:sz w:val="14"/>
                              <w:szCs w:val="14"/>
                            </w:rPr>
                          </w:del>
                        </m:ctrlPr>
                      </m:sSubPr>
                      <m:e>
                        <m:r>
                          <w:del w:id="284" w:author="Tomer Oron" w:date="2023-12-26T13:42:00Z">
                            <w:rPr>
                              <w:rFonts w:ascii="Cambria Math" w:eastAsiaTheme="minorEastAsia" w:hAnsi="Cambria Math" w:cstheme="minorHAnsi"/>
                              <w:sz w:val="14"/>
                              <w:szCs w:val="14"/>
                            </w:rPr>
                            <m:t>L</m:t>
                          </w:del>
                        </m:r>
                      </m:e>
                      <m:sub>
                        <m:r>
                          <w:del w:id="285" w:author="Tomer Oron" w:date="2023-12-26T13:42:00Z">
                            <w:rPr>
                              <w:rFonts w:ascii="Cambria Math" w:eastAsiaTheme="minorEastAsia" w:hAnsi="Cambria Math" w:cstheme="minorHAnsi"/>
                              <w:sz w:val="14"/>
                              <w:szCs w:val="14"/>
                            </w:rPr>
                            <m:t>m</m:t>
                          </w:del>
                        </m:r>
                      </m:sub>
                    </m:sSub>
                  </m:e>
                </m:d>
              </m:oMath>
            </m:oMathPara>
          </w:p>
          <w:p w14:paraId="2F2C083E" w14:textId="7EAAE0B5" w:rsidR="003F0036" w:rsidRPr="001517FD" w:rsidDel="00DA72F3" w:rsidRDefault="003F0036" w:rsidP="00D02DC9">
            <w:pPr>
              <w:bidi w:val="0"/>
              <w:spacing w:line="360" w:lineRule="auto"/>
              <w:jc w:val="both"/>
              <w:rPr>
                <w:del w:id="286" w:author="Tomer Oron" w:date="2023-12-26T13:42:00Z"/>
                <w:rFonts w:cstheme="minorHAnsi"/>
              </w:rPr>
            </w:pPr>
            <m:oMathPara>
              <m:oMath>
                <m:r>
                  <w:del w:id="287" w:author="Tomer Oron" w:date="2023-12-26T13:42:00Z">
                    <w:rPr>
                      <w:rFonts w:ascii="Cambria Math" w:eastAsiaTheme="minorEastAsia" w:hAnsi="Cambria Math" w:cstheme="minorHAnsi"/>
                      <w:sz w:val="14"/>
                      <w:szCs w:val="14"/>
                    </w:rPr>
                    <m:t>progeny</m:t>
                  </w:del>
                </m:r>
              </m:oMath>
            </m:oMathPara>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4744F4E9" w14:textId="12C86280" w:rsidR="003F0036" w:rsidRPr="001517FD" w:rsidDel="00DA72F3" w:rsidRDefault="003F0036" w:rsidP="00D02DC9">
            <w:pPr>
              <w:bidi w:val="0"/>
              <w:spacing w:line="360" w:lineRule="auto"/>
              <w:jc w:val="both"/>
              <w:rPr>
                <w:del w:id="288" w:author="Tomer Oron" w:date="2023-12-26T13:42:00Z"/>
                <w:rFonts w:ascii="Cambria Math" w:eastAsiaTheme="minorEastAsia" w:hAnsi="Cambria Math" w:cstheme="minorHAnsi"/>
                <w:sz w:val="14"/>
                <w:szCs w:val="14"/>
                <w:oMath/>
              </w:rPr>
            </w:pPr>
            <m:oMathPara>
              <m:oMath>
                <m:r>
                  <w:del w:id="289" w:author="Tomer Oron" w:date="2023-12-26T13:42:00Z">
                    <w:rPr>
                      <w:rFonts w:ascii="Cambria Math" w:eastAsiaTheme="minorEastAsia" w:hAnsi="Cambria Math" w:cstheme="minorHAnsi"/>
                      <w:sz w:val="14"/>
                      <w:szCs w:val="14"/>
                    </w:rPr>
                    <m:t>p</m:t>
                  </w:del>
                </m:r>
                <m:d>
                  <m:dPr>
                    <m:ctrlPr>
                      <w:del w:id="290" w:author="Tomer Oron" w:date="2023-12-26T13:42:00Z">
                        <w:rPr>
                          <w:rFonts w:ascii="Cambria Math" w:eastAsiaTheme="minorEastAsia" w:hAnsi="Cambria Math" w:cstheme="minorHAnsi"/>
                          <w:i/>
                          <w:sz w:val="14"/>
                          <w:szCs w:val="14"/>
                        </w:rPr>
                      </w:del>
                    </m:ctrlPr>
                  </m:dPr>
                  <m:e>
                    <m:sSub>
                      <m:sSubPr>
                        <m:ctrlPr>
                          <w:del w:id="291" w:author="Tomer Oron" w:date="2023-12-26T13:42:00Z">
                            <w:rPr>
                              <w:rFonts w:ascii="Cambria Math" w:eastAsiaTheme="minorEastAsia" w:hAnsi="Cambria Math" w:cstheme="minorHAnsi"/>
                              <w:i/>
                              <w:sz w:val="14"/>
                              <w:szCs w:val="14"/>
                            </w:rPr>
                          </w:del>
                        </m:ctrlPr>
                      </m:sSubPr>
                      <m:e>
                        <m:r>
                          <w:del w:id="292" w:author="Tomer Oron" w:date="2023-12-26T13:42:00Z">
                            <w:rPr>
                              <w:rFonts w:ascii="Cambria Math" w:eastAsiaTheme="minorEastAsia" w:hAnsi="Cambria Math" w:cstheme="minorHAnsi"/>
                              <w:sz w:val="14"/>
                              <w:szCs w:val="14"/>
                            </w:rPr>
                            <m:t>L</m:t>
                          </w:del>
                        </m:r>
                      </m:e>
                      <m:sub>
                        <m:r>
                          <w:del w:id="293" w:author="Tomer Oron" w:date="2023-12-26T13:42:00Z">
                            <w:rPr>
                              <w:rFonts w:ascii="Cambria Math" w:eastAsiaTheme="minorEastAsia" w:hAnsi="Cambria Math" w:cstheme="minorHAnsi"/>
                              <w:sz w:val="14"/>
                              <w:szCs w:val="14"/>
                            </w:rPr>
                            <m:t>m</m:t>
                          </w:del>
                        </m:r>
                      </m:sub>
                    </m:sSub>
                  </m:e>
                </m:d>
              </m:oMath>
            </m:oMathPara>
          </w:p>
          <w:p w14:paraId="3B7465F0" w14:textId="021AB21F" w:rsidR="003F0036" w:rsidRPr="001517FD" w:rsidDel="00DA72F3" w:rsidRDefault="003F0036" w:rsidP="00D02DC9">
            <w:pPr>
              <w:bidi w:val="0"/>
              <w:spacing w:line="360" w:lineRule="auto"/>
              <w:jc w:val="both"/>
              <w:rPr>
                <w:del w:id="294" w:author="Tomer Oron" w:date="2023-12-26T13:42:00Z"/>
                <w:rFonts w:cstheme="minorHAnsi"/>
              </w:rPr>
            </w:pPr>
            <m:oMathPara>
              <m:oMath>
                <m:r>
                  <w:del w:id="295" w:author="Tomer Oron" w:date="2023-12-26T13:42:00Z">
                    <w:rPr>
                      <w:rFonts w:ascii="Cambria Math" w:eastAsiaTheme="minorEastAsia" w:hAnsi="Cambria Math" w:cstheme="minorHAnsi"/>
                      <w:sz w:val="14"/>
                      <w:szCs w:val="14"/>
                    </w:rPr>
                    <m:t>parental</m:t>
                  </w:del>
                </m:r>
              </m:oMath>
            </m:oMathPara>
          </w:p>
        </w:tc>
        <w:tc>
          <w:tcPr>
            <w:tcW w:w="978" w:type="pct"/>
            <w:gridSpan w:val="2"/>
            <w:tcBorders>
              <w:top w:val="single" w:sz="4" w:space="0" w:color="auto"/>
              <w:left w:val="single" w:sz="4" w:space="0" w:color="auto"/>
              <w:bottom w:val="single" w:sz="4" w:space="0" w:color="auto"/>
              <w:right w:val="single" w:sz="4" w:space="0" w:color="auto"/>
            </w:tcBorders>
            <w:vAlign w:val="center"/>
            <w:hideMark/>
          </w:tcPr>
          <w:p w14:paraId="7B77731D" w14:textId="43D553B5" w:rsidR="003F0036" w:rsidRPr="001517FD" w:rsidDel="00DA72F3" w:rsidRDefault="003F0036" w:rsidP="00D02DC9">
            <w:pPr>
              <w:bidi w:val="0"/>
              <w:spacing w:line="360" w:lineRule="auto"/>
              <w:jc w:val="both"/>
              <w:rPr>
                <w:del w:id="296" w:author="Tomer Oron" w:date="2023-12-26T13:42:00Z"/>
                <w:rFonts w:cstheme="minorHAnsi"/>
              </w:rPr>
            </w:pPr>
            <m:oMathPara>
              <m:oMath>
                <m:r>
                  <w:del w:id="297" w:author="Tomer Oron" w:date="2023-12-26T13:42:00Z">
                    <w:rPr>
                      <w:rFonts w:ascii="Cambria Math" w:hAnsi="Cambria Math" w:cstheme="minorHAnsi"/>
                      <w:sz w:val="14"/>
                      <w:szCs w:val="14"/>
                    </w:rPr>
                    <m:t>R×R</m:t>
                  </w:del>
                </m:r>
              </m:oMath>
            </m:oMathPara>
          </w:p>
        </w:tc>
        <w:tc>
          <w:tcPr>
            <w:tcW w:w="916" w:type="pct"/>
            <w:gridSpan w:val="2"/>
            <w:tcBorders>
              <w:top w:val="single" w:sz="4" w:space="0" w:color="auto"/>
              <w:left w:val="single" w:sz="4" w:space="0" w:color="auto"/>
              <w:bottom w:val="single" w:sz="4" w:space="0" w:color="auto"/>
              <w:right w:val="single" w:sz="4" w:space="0" w:color="auto"/>
            </w:tcBorders>
            <w:vAlign w:val="center"/>
            <w:hideMark/>
          </w:tcPr>
          <w:p w14:paraId="308811F4" w14:textId="1D145F6B" w:rsidR="003F0036" w:rsidRPr="001517FD" w:rsidDel="00DA72F3" w:rsidRDefault="003F0036" w:rsidP="00D02DC9">
            <w:pPr>
              <w:bidi w:val="0"/>
              <w:spacing w:line="360" w:lineRule="auto"/>
              <w:jc w:val="both"/>
              <w:rPr>
                <w:del w:id="298" w:author="Tomer Oron" w:date="2023-12-26T13:42:00Z"/>
                <w:rFonts w:cstheme="minorHAnsi"/>
              </w:rPr>
            </w:pPr>
            <m:oMathPara>
              <m:oMath>
                <m:r>
                  <w:del w:id="299" w:author="Tomer Oron" w:date="2023-12-26T13:42:00Z">
                    <w:rPr>
                      <w:rFonts w:ascii="Cambria Math" w:hAnsi="Cambria Math" w:cstheme="minorHAnsi"/>
                      <w:sz w:val="14"/>
                      <w:szCs w:val="14"/>
                    </w:rPr>
                    <m:t>R×L</m:t>
                  </w:del>
                </m:r>
              </m:oMath>
            </m:oMathPara>
          </w:p>
        </w:tc>
        <w:tc>
          <w:tcPr>
            <w:tcW w:w="727" w:type="pct"/>
            <w:gridSpan w:val="2"/>
            <w:tcBorders>
              <w:top w:val="single" w:sz="4" w:space="0" w:color="auto"/>
              <w:left w:val="single" w:sz="4" w:space="0" w:color="auto"/>
              <w:bottom w:val="single" w:sz="4" w:space="0" w:color="auto"/>
              <w:right w:val="single" w:sz="4" w:space="0" w:color="auto"/>
            </w:tcBorders>
            <w:vAlign w:val="center"/>
            <w:hideMark/>
          </w:tcPr>
          <w:p w14:paraId="6F257F33" w14:textId="105A2F7F" w:rsidR="003F0036" w:rsidRPr="001517FD" w:rsidDel="00DA72F3" w:rsidRDefault="003F0036" w:rsidP="00D02DC9">
            <w:pPr>
              <w:bidi w:val="0"/>
              <w:spacing w:line="360" w:lineRule="auto"/>
              <w:jc w:val="both"/>
              <w:rPr>
                <w:del w:id="300" w:author="Tomer Oron" w:date="2023-12-26T13:42:00Z"/>
                <w:rFonts w:cstheme="minorHAnsi"/>
              </w:rPr>
            </w:pPr>
            <m:oMathPara>
              <m:oMath>
                <m:r>
                  <w:del w:id="301" w:author="Tomer Oron" w:date="2023-12-26T13:42:00Z">
                    <w:rPr>
                      <w:rFonts w:ascii="Cambria Math" w:hAnsi="Cambria Math" w:cstheme="minorHAnsi"/>
                      <w:sz w:val="14"/>
                      <w:szCs w:val="14"/>
                    </w:rPr>
                    <m:t>L×L</m:t>
                  </w:del>
                </m:r>
              </m:oMath>
            </m:oMathPara>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0C8DC543" w14:textId="7150ACE6" w:rsidR="003F0036" w:rsidRPr="001517FD" w:rsidDel="00DA72F3" w:rsidRDefault="00000000" w:rsidP="00D02DC9">
            <w:pPr>
              <w:bidi w:val="0"/>
              <w:spacing w:line="360" w:lineRule="auto"/>
              <w:jc w:val="both"/>
              <w:rPr>
                <w:del w:id="302" w:author="Tomer Oron" w:date="2023-12-26T13:42:00Z"/>
                <w:rFonts w:cstheme="minorHAnsi"/>
                <w:sz w:val="14"/>
                <w:szCs w:val="14"/>
              </w:rPr>
            </w:pPr>
            <m:oMathPara>
              <m:oMath>
                <m:sSup>
                  <m:sSupPr>
                    <m:ctrlPr>
                      <w:del w:id="303" w:author="Tomer Oron" w:date="2023-12-26T13:42:00Z">
                        <w:rPr>
                          <w:rFonts w:ascii="Cambria Math" w:hAnsi="Cambria Math" w:cstheme="minorHAnsi"/>
                          <w:i/>
                          <w:sz w:val="18"/>
                          <w:szCs w:val="18"/>
                        </w:rPr>
                      </w:del>
                    </m:ctrlPr>
                  </m:sSupPr>
                  <m:e>
                    <m:r>
                      <w:del w:id="304" w:author="Tomer Oron" w:date="2023-12-26T13:42:00Z">
                        <w:rPr>
                          <w:rFonts w:ascii="Cambria Math" w:hAnsi="Cambria Math" w:cstheme="minorHAnsi"/>
                          <w:sz w:val="18"/>
                          <w:szCs w:val="18"/>
                        </w:rPr>
                        <m:t>χ</m:t>
                      </w:del>
                    </m:r>
                  </m:e>
                  <m:sup>
                    <m:r>
                      <w:del w:id="305" w:author="Tomer Oron" w:date="2023-12-26T13:42:00Z">
                        <w:rPr>
                          <w:rFonts w:ascii="Cambria Math" w:hAnsi="Cambria Math" w:cstheme="minorHAnsi"/>
                          <w:sz w:val="18"/>
                          <w:szCs w:val="18"/>
                        </w:rPr>
                        <m:t>2</m:t>
                      </w:del>
                    </m:r>
                  </m:sup>
                </m:sSup>
              </m:oMath>
            </m:oMathPara>
          </w:p>
          <w:p w14:paraId="35D54706" w14:textId="5F295078" w:rsidR="003F0036" w:rsidRPr="001517FD" w:rsidDel="00DA72F3" w:rsidRDefault="003F0036" w:rsidP="00D02DC9">
            <w:pPr>
              <w:bidi w:val="0"/>
              <w:spacing w:line="360" w:lineRule="auto"/>
              <w:jc w:val="both"/>
              <w:rPr>
                <w:del w:id="306" w:author="Tomer Oron" w:date="2023-12-26T13:42:00Z"/>
                <w:rFonts w:cstheme="minorHAnsi"/>
              </w:rPr>
            </w:pPr>
            <w:del w:id="307" w:author="Tomer Oron" w:date="2023-12-26T13:42:00Z">
              <w:r w:rsidRPr="001517FD" w:rsidDel="00DA72F3">
                <w:rPr>
                  <w:rFonts w:cstheme="minorHAnsi"/>
                  <w:sz w:val="14"/>
                  <w:szCs w:val="14"/>
                </w:rPr>
                <w:delText>(df=1)</w:delText>
              </w:r>
            </w:del>
          </w:p>
        </w:tc>
      </w:tr>
      <w:tr w:rsidR="002A7B28" w:rsidRPr="001517FD" w:rsidDel="00DA72F3" w14:paraId="4C749141" w14:textId="581BF080" w:rsidTr="003F0036">
        <w:trPr>
          <w:trHeight w:val="57"/>
          <w:del w:id="30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D3B758" w14:textId="710CBDE1" w:rsidR="003F0036" w:rsidRPr="001517FD" w:rsidDel="00DA72F3" w:rsidRDefault="003F0036" w:rsidP="00D02DC9">
            <w:pPr>
              <w:bidi w:val="0"/>
              <w:spacing w:line="360" w:lineRule="auto"/>
              <w:jc w:val="both"/>
              <w:rPr>
                <w:del w:id="309"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D7897" w14:textId="10DD6404" w:rsidR="003F0036" w:rsidRPr="001517FD" w:rsidDel="00DA72F3" w:rsidRDefault="003F0036" w:rsidP="00D02DC9">
            <w:pPr>
              <w:bidi w:val="0"/>
              <w:spacing w:line="360" w:lineRule="auto"/>
              <w:jc w:val="both"/>
              <w:rPr>
                <w:del w:id="310" w:author="Tomer Oron" w:date="2023-12-26T13:42:00Z"/>
                <w:rFonts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783FF4" w14:textId="1852A9EC" w:rsidR="003F0036" w:rsidRPr="001517FD" w:rsidDel="00DA72F3" w:rsidRDefault="003F0036" w:rsidP="00D02DC9">
            <w:pPr>
              <w:bidi w:val="0"/>
              <w:spacing w:line="360" w:lineRule="auto"/>
              <w:jc w:val="both"/>
              <w:rPr>
                <w:del w:id="311" w:author="Tomer Oron" w:date="2023-12-26T13:42:00Z"/>
                <w:rFonts w:cstheme="minorHAnsi"/>
              </w:rPr>
            </w:pPr>
          </w:p>
        </w:tc>
        <w:tc>
          <w:tcPr>
            <w:tcW w:w="521" w:type="pct"/>
            <w:tcBorders>
              <w:top w:val="single" w:sz="4" w:space="0" w:color="auto"/>
              <w:left w:val="single" w:sz="4" w:space="0" w:color="auto"/>
              <w:bottom w:val="single" w:sz="4" w:space="0" w:color="auto"/>
              <w:right w:val="single" w:sz="4" w:space="0" w:color="auto"/>
            </w:tcBorders>
            <w:vAlign w:val="center"/>
            <w:hideMark/>
          </w:tcPr>
          <w:p w14:paraId="133A3A4D" w14:textId="5818409F" w:rsidR="003F0036" w:rsidRPr="001517FD" w:rsidDel="00DA72F3" w:rsidRDefault="003F0036" w:rsidP="00D02DC9">
            <w:pPr>
              <w:bidi w:val="0"/>
              <w:spacing w:line="360" w:lineRule="auto"/>
              <w:jc w:val="both"/>
              <w:rPr>
                <w:del w:id="312" w:author="Tomer Oron" w:date="2023-12-26T13:42:00Z"/>
                <w:rFonts w:cstheme="minorHAnsi"/>
              </w:rPr>
            </w:pPr>
            <w:del w:id="313" w:author="Tomer Oron" w:date="2023-12-26T13:42:00Z">
              <w:r w:rsidRPr="001517FD" w:rsidDel="00DA72F3">
                <w:rPr>
                  <w:rFonts w:cstheme="minorHAnsi"/>
                  <w:sz w:val="18"/>
                  <w:szCs w:val="18"/>
                </w:rPr>
                <w:delText>R</w:delText>
              </w:r>
            </w:del>
          </w:p>
        </w:tc>
        <w:tc>
          <w:tcPr>
            <w:tcW w:w="457" w:type="pct"/>
            <w:tcBorders>
              <w:top w:val="single" w:sz="4" w:space="0" w:color="auto"/>
              <w:left w:val="single" w:sz="4" w:space="0" w:color="auto"/>
              <w:bottom w:val="single" w:sz="4" w:space="0" w:color="auto"/>
              <w:right w:val="single" w:sz="4" w:space="0" w:color="auto"/>
            </w:tcBorders>
            <w:vAlign w:val="center"/>
            <w:hideMark/>
          </w:tcPr>
          <w:p w14:paraId="3BDB5A77" w14:textId="3AAE6748" w:rsidR="003F0036" w:rsidRPr="001517FD" w:rsidDel="00DA72F3" w:rsidRDefault="003F0036" w:rsidP="00D02DC9">
            <w:pPr>
              <w:bidi w:val="0"/>
              <w:spacing w:line="360" w:lineRule="auto"/>
              <w:jc w:val="both"/>
              <w:rPr>
                <w:del w:id="314" w:author="Tomer Oron" w:date="2023-12-26T13:42:00Z"/>
                <w:rFonts w:cstheme="minorHAnsi"/>
              </w:rPr>
            </w:pPr>
            <w:del w:id="315" w:author="Tomer Oron" w:date="2023-12-26T13:42:00Z">
              <w:r w:rsidRPr="001517FD" w:rsidDel="00DA72F3">
                <w:rPr>
                  <w:rFonts w:cstheme="minorHAnsi"/>
                  <w:sz w:val="18"/>
                  <w:szCs w:val="18"/>
                </w:rPr>
                <w:delText>L</w:delText>
              </w:r>
            </w:del>
          </w:p>
        </w:tc>
        <w:tc>
          <w:tcPr>
            <w:tcW w:w="457" w:type="pct"/>
            <w:tcBorders>
              <w:top w:val="single" w:sz="4" w:space="0" w:color="auto"/>
              <w:left w:val="single" w:sz="4" w:space="0" w:color="auto"/>
              <w:bottom w:val="single" w:sz="4" w:space="0" w:color="auto"/>
              <w:right w:val="single" w:sz="4" w:space="0" w:color="auto"/>
            </w:tcBorders>
            <w:vAlign w:val="center"/>
            <w:hideMark/>
          </w:tcPr>
          <w:p w14:paraId="692A4D70" w14:textId="24063206" w:rsidR="003F0036" w:rsidRPr="001517FD" w:rsidDel="00DA72F3" w:rsidRDefault="003F0036" w:rsidP="00D02DC9">
            <w:pPr>
              <w:bidi w:val="0"/>
              <w:spacing w:line="360" w:lineRule="auto"/>
              <w:jc w:val="both"/>
              <w:rPr>
                <w:del w:id="316" w:author="Tomer Oron" w:date="2023-12-26T13:42:00Z"/>
                <w:rFonts w:cstheme="minorHAnsi"/>
              </w:rPr>
            </w:pPr>
            <w:del w:id="317" w:author="Tomer Oron" w:date="2023-12-26T13:42:00Z">
              <w:r w:rsidRPr="001517FD" w:rsidDel="00DA72F3">
                <w:rPr>
                  <w:rFonts w:cstheme="minorHAnsi"/>
                  <w:sz w:val="18"/>
                  <w:szCs w:val="18"/>
                </w:rPr>
                <w:delText>R</w:delText>
              </w:r>
            </w:del>
          </w:p>
        </w:tc>
        <w:tc>
          <w:tcPr>
            <w:tcW w:w="459" w:type="pct"/>
            <w:tcBorders>
              <w:top w:val="single" w:sz="4" w:space="0" w:color="auto"/>
              <w:left w:val="single" w:sz="4" w:space="0" w:color="auto"/>
              <w:bottom w:val="single" w:sz="4" w:space="0" w:color="auto"/>
              <w:right w:val="single" w:sz="4" w:space="0" w:color="auto"/>
            </w:tcBorders>
            <w:vAlign w:val="center"/>
            <w:hideMark/>
          </w:tcPr>
          <w:p w14:paraId="16E9A319" w14:textId="221481D8" w:rsidR="003F0036" w:rsidRPr="001517FD" w:rsidDel="00DA72F3" w:rsidRDefault="003F0036" w:rsidP="00D02DC9">
            <w:pPr>
              <w:bidi w:val="0"/>
              <w:spacing w:line="360" w:lineRule="auto"/>
              <w:jc w:val="both"/>
              <w:rPr>
                <w:del w:id="318" w:author="Tomer Oron" w:date="2023-12-26T13:42:00Z"/>
                <w:rFonts w:cstheme="minorHAnsi"/>
              </w:rPr>
            </w:pPr>
            <w:del w:id="319" w:author="Tomer Oron" w:date="2023-12-26T13:42:00Z">
              <w:r w:rsidRPr="001517FD" w:rsidDel="00DA72F3">
                <w:rPr>
                  <w:rFonts w:cstheme="minorHAnsi"/>
                  <w:sz w:val="18"/>
                  <w:szCs w:val="18"/>
                </w:rPr>
                <w:delText>L</w:delText>
              </w:r>
            </w:del>
          </w:p>
        </w:tc>
        <w:tc>
          <w:tcPr>
            <w:tcW w:w="395" w:type="pct"/>
            <w:tcBorders>
              <w:top w:val="single" w:sz="4" w:space="0" w:color="auto"/>
              <w:left w:val="single" w:sz="4" w:space="0" w:color="auto"/>
              <w:bottom w:val="single" w:sz="4" w:space="0" w:color="auto"/>
              <w:right w:val="single" w:sz="4" w:space="0" w:color="auto"/>
            </w:tcBorders>
            <w:vAlign w:val="center"/>
            <w:hideMark/>
          </w:tcPr>
          <w:p w14:paraId="1C22AEA8" w14:textId="54AAEF31" w:rsidR="003F0036" w:rsidRPr="001517FD" w:rsidDel="00DA72F3" w:rsidRDefault="003F0036" w:rsidP="00D02DC9">
            <w:pPr>
              <w:bidi w:val="0"/>
              <w:spacing w:line="360" w:lineRule="auto"/>
              <w:jc w:val="both"/>
              <w:rPr>
                <w:del w:id="320" w:author="Tomer Oron" w:date="2023-12-26T13:42:00Z"/>
                <w:rFonts w:cstheme="minorHAnsi"/>
              </w:rPr>
            </w:pPr>
            <w:del w:id="321" w:author="Tomer Oron" w:date="2023-12-26T13:42:00Z">
              <w:r w:rsidRPr="001517FD" w:rsidDel="00DA72F3">
                <w:rPr>
                  <w:rFonts w:cstheme="minorHAnsi"/>
                  <w:sz w:val="18"/>
                  <w:szCs w:val="18"/>
                </w:rPr>
                <w:delText>R</w:delText>
              </w:r>
            </w:del>
          </w:p>
        </w:tc>
        <w:tc>
          <w:tcPr>
            <w:tcW w:w="332" w:type="pct"/>
            <w:tcBorders>
              <w:top w:val="single" w:sz="4" w:space="0" w:color="auto"/>
              <w:left w:val="single" w:sz="4" w:space="0" w:color="auto"/>
              <w:bottom w:val="single" w:sz="4" w:space="0" w:color="auto"/>
              <w:right w:val="single" w:sz="4" w:space="0" w:color="auto"/>
            </w:tcBorders>
            <w:vAlign w:val="center"/>
            <w:hideMark/>
          </w:tcPr>
          <w:p w14:paraId="79931BD3" w14:textId="6D644504" w:rsidR="003F0036" w:rsidRPr="001517FD" w:rsidDel="00DA72F3" w:rsidRDefault="003F0036" w:rsidP="00D02DC9">
            <w:pPr>
              <w:bidi w:val="0"/>
              <w:spacing w:line="360" w:lineRule="auto"/>
              <w:jc w:val="both"/>
              <w:rPr>
                <w:del w:id="322" w:author="Tomer Oron" w:date="2023-12-26T13:42:00Z"/>
                <w:rFonts w:cstheme="minorHAnsi"/>
              </w:rPr>
            </w:pPr>
            <w:del w:id="323" w:author="Tomer Oron" w:date="2023-12-26T13:42:00Z">
              <w:r w:rsidRPr="001517FD" w:rsidDel="00DA72F3">
                <w:rPr>
                  <w:rFonts w:cstheme="minorHAnsi"/>
                  <w:sz w:val="18"/>
                  <w:szCs w:val="18"/>
                </w:rPr>
                <w:delText>L</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9F61B8" w14:textId="3AB8A197" w:rsidR="003F0036" w:rsidRPr="001517FD" w:rsidDel="00DA72F3" w:rsidRDefault="003F0036" w:rsidP="00D02DC9">
            <w:pPr>
              <w:bidi w:val="0"/>
              <w:spacing w:line="360" w:lineRule="auto"/>
              <w:jc w:val="both"/>
              <w:rPr>
                <w:del w:id="324" w:author="Tomer Oron" w:date="2023-12-26T13:42:00Z"/>
                <w:rFonts w:cstheme="minorHAnsi"/>
              </w:rPr>
            </w:pPr>
          </w:p>
        </w:tc>
      </w:tr>
      <w:tr w:rsidR="003F0036" w:rsidRPr="001517FD" w:rsidDel="00DA72F3" w14:paraId="567CE00F" w14:textId="4BE2B32E" w:rsidTr="003F0036">
        <w:trPr>
          <w:trHeight w:val="57"/>
          <w:del w:id="325"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2EF55A68" w14:textId="170EBC21" w:rsidR="003F0036" w:rsidRPr="001517FD" w:rsidDel="00DA72F3" w:rsidRDefault="003F0036" w:rsidP="00D02DC9">
            <w:pPr>
              <w:bidi w:val="0"/>
              <w:spacing w:line="360" w:lineRule="auto"/>
              <w:jc w:val="both"/>
              <w:rPr>
                <w:del w:id="326" w:author="Tomer Oron" w:date="2023-12-26T13:42:00Z"/>
                <w:rFonts w:cstheme="minorHAnsi"/>
                <w:sz w:val="16"/>
                <w:szCs w:val="16"/>
              </w:rPr>
            </w:pPr>
            <w:del w:id="327" w:author="Tomer Oron" w:date="2023-12-26T13:42:00Z">
              <w:r w:rsidRPr="001517FD" w:rsidDel="00DA72F3">
                <w:rPr>
                  <w:rFonts w:cstheme="minorHAnsi"/>
                  <w:sz w:val="16"/>
                  <w:szCs w:val="16"/>
                </w:rPr>
                <w:delText>Ramaley (1913)</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159A21EC" w14:textId="52C16198" w:rsidR="003F0036" w:rsidRPr="001517FD" w:rsidDel="00DA72F3" w:rsidRDefault="003F0036" w:rsidP="00D02DC9">
            <w:pPr>
              <w:bidi w:val="0"/>
              <w:spacing w:line="360" w:lineRule="auto"/>
              <w:jc w:val="both"/>
              <w:rPr>
                <w:del w:id="328" w:author="Tomer Oron" w:date="2023-12-26T13:42:00Z"/>
                <w:rFonts w:cstheme="minorHAnsi"/>
                <w:sz w:val="16"/>
                <w:szCs w:val="16"/>
              </w:rPr>
            </w:pPr>
            <w:del w:id="329" w:author="Tomer Oron" w:date="2023-12-26T13:42:00Z">
              <w:r w:rsidRPr="001517FD" w:rsidDel="00DA72F3">
                <w:rPr>
                  <w:rFonts w:cstheme="minorHAnsi"/>
                  <w:sz w:val="16"/>
                  <w:szCs w:val="16"/>
                </w:rPr>
                <w:delText>0.1556</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551421EA" w14:textId="5F80C9CD" w:rsidR="003F0036" w:rsidRPr="001517FD" w:rsidDel="00DA72F3" w:rsidRDefault="003F0036" w:rsidP="00D02DC9">
            <w:pPr>
              <w:bidi w:val="0"/>
              <w:spacing w:line="360" w:lineRule="auto"/>
              <w:jc w:val="both"/>
              <w:rPr>
                <w:del w:id="330" w:author="Tomer Oron" w:date="2023-12-26T13:42:00Z"/>
                <w:rFonts w:cstheme="minorHAnsi"/>
                <w:sz w:val="16"/>
                <w:szCs w:val="16"/>
              </w:rPr>
            </w:pPr>
            <w:del w:id="331" w:author="Tomer Oron" w:date="2023-12-26T13:42:00Z">
              <w:r w:rsidRPr="001517FD" w:rsidDel="00DA72F3">
                <w:rPr>
                  <w:rFonts w:cstheme="minorHAnsi"/>
                  <w:sz w:val="16"/>
                  <w:szCs w:val="16"/>
                </w:rPr>
                <w:delText>0.0809</w:delText>
              </w:r>
            </w:del>
          </w:p>
        </w:tc>
        <w:tc>
          <w:tcPr>
            <w:tcW w:w="521" w:type="pct"/>
            <w:tcBorders>
              <w:top w:val="single" w:sz="4" w:space="0" w:color="auto"/>
              <w:left w:val="single" w:sz="4" w:space="0" w:color="auto"/>
              <w:bottom w:val="nil"/>
              <w:right w:val="single" w:sz="4" w:space="0" w:color="auto"/>
            </w:tcBorders>
            <w:vAlign w:val="center"/>
            <w:hideMark/>
          </w:tcPr>
          <w:p w14:paraId="0065FD48" w14:textId="78AB8EC6" w:rsidR="003F0036" w:rsidRPr="001517FD" w:rsidDel="00DA72F3" w:rsidRDefault="003F0036" w:rsidP="00D02DC9">
            <w:pPr>
              <w:bidi w:val="0"/>
              <w:spacing w:line="360" w:lineRule="auto"/>
              <w:jc w:val="both"/>
              <w:rPr>
                <w:del w:id="332" w:author="Tomer Oron" w:date="2023-12-26T13:42:00Z"/>
                <w:rFonts w:cstheme="minorHAnsi"/>
                <w:sz w:val="16"/>
                <w:szCs w:val="16"/>
              </w:rPr>
            </w:pPr>
            <w:del w:id="333" w:author="Tomer Oron" w:date="2023-12-26T13:42:00Z">
              <w:r w:rsidRPr="001517FD" w:rsidDel="00DA72F3">
                <w:rPr>
                  <w:rFonts w:cstheme="minorHAnsi"/>
                  <w:sz w:val="16"/>
                  <w:szCs w:val="16"/>
                </w:rPr>
                <w:delText>841</w:delText>
              </w:r>
            </w:del>
          </w:p>
        </w:tc>
        <w:tc>
          <w:tcPr>
            <w:tcW w:w="457" w:type="pct"/>
            <w:tcBorders>
              <w:top w:val="single" w:sz="4" w:space="0" w:color="auto"/>
              <w:left w:val="single" w:sz="4" w:space="0" w:color="auto"/>
              <w:bottom w:val="nil"/>
              <w:right w:val="single" w:sz="4" w:space="0" w:color="auto"/>
            </w:tcBorders>
            <w:vAlign w:val="center"/>
            <w:hideMark/>
          </w:tcPr>
          <w:p w14:paraId="63B25C84" w14:textId="28AB5834" w:rsidR="003F0036" w:rsidRPr="001517FD" w:rsidDel="00DA72F3" w:rsidRDefault="003F0036" w:rsidP="00D02DC9">
            <w:pPr>
              <w:bidi w:val="0"/>
              <w:spacing w:line="360" w:lineRule="auto"/>
              <w:jc w:val="both"/>
              <w:rPr>
                <w:del w:id="334" w:author="Tomer Oron" w:date="2023-12-26T13:42:00Z"/>
                <w:rFonts w:cstheme="minorHAnsi"/>
                <w:sz w:val="16"/>
                <w:szCs w:val="16"/>
              </w:rPr>
            </w:pPr>
            <w:del w:id="335" w:author="Tomer Oron" w:date="2023-12-26T13:42:00Z">
              <w:r w:rsidRPr="001517FD" w:rsidDel="00DA72F3">
                <w:rPr>
                  <w:rFonts w:cstheme="minorHAnsi"/>
                  <w:sz w:val="16"/>
                  <w:szCs w:val="16"/>
                </w:rPr>
                <w:delText>115</w:delText>
              </w:r>
            </w:del>
          </w:p>
        </w:tc>
        <w:tc>
          <w:tcPr>
            <w:tcW w:w="457" w:type="pct"/>
            <w:tcBorders>
              <w:top w:val="single" w:sz="4" w:space="0" w:color="auto"/>
              <w:left w:val="single" w:sz="4" w:space="0" w:color="auto"/>
              <w:bottom w:val="nil"/>
              <w:right w:val="single" w:sz="4" w:space="0" w:color="auto"/>
            </w:tcBorders>
            <w:vAlign w:val="center"/>
            <w:hideMark/>
          </w:tcPr>
          <w:p w14:paraId="4C9417FC" w14:textId="146752D0" w:rsidR="003F0036" w:rsidRPr="001517FD" w:rsidDel="00DA72F3" w:rsidRDefault="003F0036" w:rsidP="00D02DC9">
            <w:pPr>
              <w:bidi w:val="0"/>
              <w:spacing w:line="360" w:lineRule="auto"/>
              <w:jc w:val="both"/>
              <w:rPr>
                <w:del w:id="336" w:author="Tomer Oron" w:date="2023-12-26T13:42:00Z"/>
                <w:rFonts w:cstheme="minorHAnsi"/>
                <w:sz w:val="16"/>
                <w:szCs w:val="16"/>
              </w:rPr>
            </w:pPr>
            <w:del w:id="337" w:author="Tomer Oron" w:date="2023-12-26T13:42:00Z">
              <w:r w:rsidRPr="001517FD" w:rsidDel="00DA72F3">
                <w:rPr>
                  <w:rFonts w:cstheme="minorHAnsi"/>
                  <w:sz w:val="16"/>
                  <w:szCs w:val="16"/>
                </w:rPr>
                <w:delText>113</w:delText>
              </w:r>
            </w:del>
          </w:p>
        </w:tc>
        <w:tc>
          <w:tcPr>
            <w:tcW w:w="459" w:type="pct"/>
            <w:tcBorders>
              <w:top w:val="single" w:sz="4" w:space="0" w:color="auto"/>
              <w:left w:val="single" w:sz="4" w:space="0" w:color="auto"/>
              <w:bottom w:val="nil"/>
              <w:right w:val="single" w:sz="4" w:space="0" w:color="auto"/>
            </w:tcBorders>
            <w:vAlign w:val="center"/>
            <w:hideMark/>
          </w:tcPr>
          <w:p w14:paraId="6868F337" w14:textId="78E4093D" w:rsidR="003F0036" w:rsidRPr="001517FD" w:rsidDel="00DA72F3" w:rsidRDefault="003F0036" w:rsidP="00D02DC9">
            <w:pPr>
              <w:bidi w:val="0"/>
              <w:spacing w:line="360" w:lineRule="auto"/>
              <w:jc w:val="both"/>
              <w:rPr>
                <w:del w:id="338" w:author="Tomer Oron" w:date="2023-12-26T13:42:00Z"/>
                <w:rFonts w:cstheme="minorHAnsi"/>
                <w:sz w:val="16"/>
                <w:szCs w:val="16"/>
              </w:rPr>
            </w:pPr>
            <w:del w:id="339" w:author="Tomer Oron" w:date="2023-12-26T13:42:00Z">
              <w:r w:rsidRPr="001517FD" w:rsidDel="00DA72F3">
                <w:rPr>
                  <w:rFonts w:cstheme="minorHAnsi"/>
                  <w:sz w:val="16"/>
                  <w:szCs w:val="16"/>
                </w:rPr>
                <w:delText>54</w:delText>
              </w:r>
            </w:del>
          </w:p>
        </w:tc>
        <w:tc>
          <w:tcPr>
            <w:tcW w:w="395" w:type="pct"/>
            <w:tcBorders>
              <w:top w:val="single" w:sz="4" w:space="0" w:color="auto"/>
              <w:left w:val="single" w:sz="4" w:space="0" w:color="auto"/>
              <w:bottom w:val="nil"/>
              <w:right w:val="single" w:sz="4" w:space="0" w:color="auto"/>
            </w:tcBorders>
            <w:vAlign w:val="center"/>
            <w:hideMark/>
          </w:tcPr>
          <w:p w14:paraId="1D476890" w14:textId="38F9FD6D" w:rsidR="003F0036" w:rsidRPr="001517FD" w:rsidDel="00DA72F3" w:rsidRDefault="003F0036" w:rsidP="00D02DC9">
            <w:pPr>
              <w:bidi w:val="0"/>
              <w:spacing w:line="360" w:lineRule="auto"/>
              <w:jc w:val="both"/>
              <w:rPr>
                <w:del w:id="340" w:author="Tomer Oron" w:date="2023-12-26T13:42:00Z"/>
                <w:rFonts w:cstheme="minorHAnsi"/>
                <w:sz w:val="16"/>
                <w:szCs w:val="16"/>
              </w:rPr>
            </w:pPr>
            <w:del w:id="341" w:author="Tomer Oron" w:date="2023-12-26T13:42:00Z">
              <w:r w:rsidRPr="001517FD" w:rsidDel="00DA72F3">
                <w:rPr>
                  <w:rFonts w:cstheme="minorHAnsi"/>
                  <w:sz w:val="16"/>
                  <w:szCs w:val="16"/>
                </w:rPr>
                <w:delText>1</w:delText>
              </w:r>
            </w:del>
          </w:p>
        </w:tc>
        <w:tc>
          <w:tcPr>
            <w:tcW w:w="332" w:type="pct"/>
            <w:tcBorders>
              <w:top w:val="single" w:sz="4" w:space="0" w:color="auto"/>
              <w:left w:val="single" w:sz="4" w:space="0" w:color="auto"/>
              <w:bottom w:val="nil"/>
              <w:right w:val="single" w:sz="4" w:space="0" w:color="auto"/>
            </w:tcBorders>
            <w:vAlign w:val="center"/>
            <w:hideMark/>
          </w:tcPr>
          <w:p w14:paraId="57831F26" w14:textId="572D0498" w:rsidR="003F0036" w:rsidRPr="001517FD" w:rsidDel="00DA72F3" w:rsidRDefault="003F0036" w:rsidP="00D02DC9">
            <w:pPr>
              <w:bidi w:val="0"/>
              <w:spacing w:line="360" w:lineRule="auto"/>
              <w:jc w:val="both"/>
              <w:rPr>
                <w:del w:id="342" w:author="Tomer Oron" w:date="2023-12-26T13:42:00Z"/>
                <w:rFonts w:cstheme="minorHAnsi"/>
                <w:sz w:val="16"/>
                <w:szCs w:val="16"/>
              </w:rPr>
            </w:pPr>
            <w:del w:id="343" w:author="Tomer Oron" w:date="2023-12-26T13:42:00Z">
              <w:r w:rsidRPr="001517FD" w:rsidDel="00DA72F3">
                <w:rPr>
                  <w:rFonts w:cstheme="minorHAnsi"/>
                  <w:sz w:val="16"/>
                  <w:szCs w:val="16"/>
                </w:rPr>
                <w:delText>7</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5C4ECF8B" w14:textId="6BF90932" w:rsidR="003F0036" w:rsidRPr="001517FD" w:rsidDel="00DA72F3" w:rsidRDefault="003F0036" w:rsidP="00D02DC9">
            <w:pPr>
              <w:bidi w:val="0"/>
              <w:spacing w:line="360" w:lineRule="auto"/>
              <w:jc w:val="both"/>
              <w:rPr>
                <w:del w:id="344" w:author="Tomer Oron" w:date="2023-12-26T13:42:00Z"/>
                <w:rFonts w:cstheme="minorHAnsi"/>
                <w:color w:val="000000"/>
                <w:sz w:val="16"/>
                <w:szCs w:val="16"/>
              </w:rPr>
            </w:pPr>
            <w:del w:id="345" w:author="Tomer Oron" w:date="2023-12-26T13:42:00Z">
              <w:r w:rsidRPr="001517FD" w:rsidDel="00DA72F3">
                <w:rPr>
                  <w:rFonts w:cstheme="minorHAnsi"/>
                  <w:color w:val="000000"/>
                  <w:sz w:val="16"/>
                  <w:szCs w:val="16"/>
                </w:rPr>
                <w:delText>20.528**</w:delText>
              </w:r>
            </w:del>
          </w:p>
        </w:tc>
      </w:tr>
      <w:tr w:rsidR="003F0036" w:rsidRPr="001517FD" w:rsidDel="00DA72F3" w14:paraId="4417FFBA" w14:textId="083BC302" w:rsidTr="003F0036">
        <w:trPr>
          <w:trHeight w:val="57"/>
          <w:del w:id="34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C941E" w14:textId="5300DAD4" w:rsidR="003F0036" w:rsidRPr="001517FD" w:rsidDel="00DA72F3" w:rsidRDefault="003F0036" w:rsidP="00D02DC9">
            <w:pPr>
              <w:bidi w:val="0"/>
              <w:spacing w:line="360" w:lineRule="auto"/>
              <w:jc w:val="both"/>
              <w:rPr>
                <w:del w:id="347"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BAEF41" w14:textId="62D7DF2A" w:rsidR="003F0036" w:rsidRPr="001517FD" w:rsidDel="00DA72F3" w:rsidRDefault="003F0036" w:rsidP="00D02DC9">
            <w:pPr>
              <w:bidi w:val="0"/>
              <w:spacing w:line="360" w:lineRule="auto"/>
              <w:jc w:val="both"/>
              <w:rPr>
                <w:del w:id="348"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797ED6" w14:textId="0E993A88" w:rsidR="003F0036" w:rsidRPr="001517FD" w:rsidDel="00DA72F3" w:rsidRDefault="003F0036" w:rsidP="00D02DC9">
            <w:pPr>
              <w:bidi w:val="0"/>
              <w:spacing w:line="360" w:lineRule="auto"/>
              <w:jc w:val="both"/>
              <w:rPr>
                <w:del w:id="349"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tcPr>
          <w:p w14:paraId="700392A2" w14:textId="3E003E9B" w:rsidR="003F0036" w:rsidRPr="001517FD" w:rsidDel="00DA72F3" w:rsidRDefault="003F0036" w:rsidP="00D02DC9">
            <w:pPr>
              <w:bidi w:val="0"/>
              <w:spacing w:line="360" w:lineRule="auto"/>
              <w:jc w:val="both"/>
              <w:rPr>
                <w:del w:id="350" w:author="Tomer Oron" w:date="2023-12-26T13:42:00Z"/>
                <w:rFonts w:cstheme="minorHAnsi"/>
                <w:i/>
                <w:iCs/>
                <w:color w:val="000000"/>
                <w:sz w:val="14"/>
                <w:szCs w:val="14"/>
              </w:rPr>
            </w:pPr>
            <w:del w:id="351" w:author="Tomer Oron" w:date="2023-12-26T13:42:00Z">
              <w:r w:rsidRPr="001517FD" w:rsidDel="00DA72F3">
                <w:rPr>
                  <w:rFonts w:cstheme="minorHAnsi"/>
                  <w:i/>
                  <w:iCs/>
                  <w:color w:val="000000"/>
                  <w:sz w:val="14"/>
                  <w:szCs w:val="14"/>
                </w:rPr>
                <w:delText>821.77</w:delText>
              </w:r>
            </w:del>
          </w:p>
        </w:tc>
        <w:tc>
          <w:tcPr>
            <w:tcW w:w="457" w:type="pct"/>
            <w:tcBorders>
              <w:top w:val="nil"/>
              <w:left w:val="single" w:sz="4" w:space="0" w:color="auto"/>
              <w:bottom w:val="single" w:sz="4" w:space="0" w:color="auto"/>
              <w:right w:val="single" w:sz="4" w:space="0" w:color="auto"/>
            </w:tcBorders>
          </w:tcPr>
          <w:p w14:paraId="541D4836" w14:textId="70AF0EE1" w:rsidR="003F0036" w:rsidRPr="001517FD" w:rsidDel="00DA72F3" w:rsidRDefault="003F0036" w:rsidP="00D02DC9">
            <w:pPr>
              <w:bidi w:val="0"/>
              <w:spacing w:line="360" w:lineRule="auto"/>
              <w:jc w:val="both"/>
              <w:rPr>
                <w:del w:id="352" w:author="Tomer Oron" w:date="2023-12-26T13:42:00Z"/>
                <w:rFonts w:cstheme="minorHAnsi"/>
                <w:i/>
                <w:iCs/>
                <w:color w:val="000000"/>
                <w:sz w:val="14"/>
                <w:szCs w:val="14"/>
              </w:rPr>
            </w:pPr>
            <w:del w:id="353" w:author="Tomer Oron" w:date="2023-12-26T13:42:00Z">
              <w:r w:rsidRPr="001517FD" w:rsidDel="00DA72F3">
                <w:rPr>
                  <w:rFonts w:cstheme="minorHAnsi"/>
                  <w:i/>
                  <w:iCs/>
                  <w:color w:val="000000"/>
                  <w:sz w:val="14"/>
                  <w:szCs w:val="14"/>
                </w:rPr>
                <w:delText>134.23</w:delText>
              </w:r>
            </w:del>
          </w:p>
        </w:tc>
        <w:tc>
          <w:tcPr>
            <w:tcW w:w="457" w:type="pct"/>
            <w:tcBorders>
              <w:top w:val="nil"/>
              <w:left w:val="single" w:sz="4" w:space="0" w:color="auto"/>
              <w:bottom w:val="single" w:sz="4" w:space="0" w:color="auto"/>
              <w:right w:val="single" w:sz="4" w:space="0" w:color="auto"/>
            </w:tcBorders>
          </w:tcPr>
          <w:p w14:paraId="02682719" w14:textId="1049E8B0" w:rsidR="003F0036" w:rsidRPr="001517FD" w:rsidDel="00DA72F3" w:rsidRDefault="003F0036" w:rsidP="00D02DC9">
            <w:pPr>
              <w:bidi w:val="0"/>
              <w:spacing w:line="360" w:lineRule="auto"/>
              <w:jc w:val="both"/>
              <w:rPr>
                <w:del w:id="354" w:author="Tomer Oron" w:date="2023-12-26T13:42:00Z"/>
                <w:rFonts w:cstheme="minorHAnsi"/>
                <w:i/>
                <w:iCs/>
                <w:color w:val="000000"/>
                <w:sz w:val="14"/>
                <w:szCs w:val="14"/>
              </w:rPr>
            </w:pPr>
            <w:del w:id="355" w:author="Tomer Oron" w:date="2023-12-26T13:42:00Z">
              <w:r w:rsidRPr="001517FD" w:rsidDel="00DA72F3">
                <w:rPr>
                  <w:rFonts w:cstheme="minorHAnsi"/>
                  <w:i/>
                  <w:iCs/>
                  <w:color w:val="000000"/>
                  <w:sz w:val="14"/>
                  <w:szCs w:val="14"/>
                </w:rPr>
                <w:delText>127.85</w:delText>
              </w:r>
            </w:del>
          </w:p>
        </w:tc>
        <w:tc>
          <w:tcPr>
            <w:tcW w:w="459" w:type="pct"/>
            <w:tcBorders>
              <w:top w:val="nil"/>
              <w:left w:val="single" w:sz="4" w:space="0" w:color="auto"/>
              <w:bottom w:val="single" w:sz="4" w:space="0" w:color="auto"/>
              <w:right w:val="single" w:sz="4" w:space="0" w:color="auto"/>
            </w:tcBorders>
          </w:tcPr>
          <w:p w14:paraId="70B097A3" w14:textId="3727E66A" w:rsidR="003F0036" w:rsidRPr="001517FD" w:rsidDel="00DA72F3" w:rsidRDefault="003F0036" w:rsidP="00D02DC9">
            <w:pPr>
              <w:bidi w:val="0"/>
              <w:spacing w:line="360" w:lineRule="auto"/>
              <w:jc w:val="both"/>
              <w:rPr>
                <w:del w:id="356" w:author="Tomer Oron" w:date="2023-12-26T13:42:00Z"/>
                <w:rFonts w:cstheme="minorHAnsi"/>
                <w:i/>
                <w:iCs/>
                <w:color w:val="000000"/>
                <w:sz w:val="14"/>
                <w:szCs w:val="14"/>
              </w:rPr>
            </w:pPr>
            <w:del w:id="357" w:author="Tomer Oron" w:date="2023-12-26T13:42:00Z">
              <w:r w:rsidRPr="001517FD" w:rsidDel="00DA72F3">
                <w:rPr>
                  <w:rFonts w:cstheme="minorHAnsi"/>
                  <w:i/>
                  <w:iCs/>
                  <w:color w:val="000000"/>
                  <w:sz w:val="14"/>
                  <w:szCs w:val="14"/>
                </w:rPr>
                <w:delText>39.15</w:delText>
              </w:r>
            </w:del>
          </w:p>
        </w:tc>
        <w:tc>
          <w:tcPr>
            <w:tcW w:w="395" w:type="pct"/>
            <w:tcBorders>
              <w:top w:val="nil"/>
              <w:left w:val="single" w:sz="4" w:space="0" w:color="auto"/>
              <w:bottom w:val="single" w:sz="4" w:space="0" w:color="auto"/>
              <w:right w:val="single" w:sz="4" w:space="0" w:color="auto"/>
            </w:tcBorders>
          </w:tcPr>
          <w:p w14:paraId="41B632D7" w14:textId="13B6DF7A" w:rsidR="003F0036" w:rsidRPr="001517FD" w:rsidDel="00DA72F3" w:rsidRDefault="003F0036" w:rsidP="00D02DC9">
            <w:pPr>
              <w:bidi w:val="0"/>
              <w:spacing w:line="360" w:lineRule="auto"/>
              <w:jc w:val="both"/>
              <w:rPr>
                <w:del w:id="358" w:author="Tomer Oron" w:date="2023-12-26T13:42:00Z"/>
                <w:rFonts w:cstheme="minorHAnsi"/>
                <w:i/>
                <w:iCs/>
                <w:color w:val="000000"/>
                <w:sz w:val="14"/>
                <w:szCs w:val="14"/>
              </w:rPr>
            </w:pPr>
            <w:del w:id="359" w:author="Tomer Oron" w:date="2023-12-26T13:42:00Z">
              <w:r w:rsidRPr="001517FD" w:rsidDel="00DA72F3">
                <w:rPr>
                  <w:rFonts w:cstheme="minorHAnsi"/>
                  <w:i/>
                  <w:iCs/>
                  <w:color w:val="000000"/>
                  <w:sz w:val="14"/>
                  <w:szCs w:val="14"/>
                </w:rPr>
                <w:delText>5.37</w:delText>
              </w:r>
            </w:del>
          </w:p>
        </w:tc>
        <w:tc>
          <w:tcPr>
            <w:tcW w:w="332" w:type="pct"/>
            <w:tcBorders>
              <w:top w:val="nil"/>
              <w:left w:val="single" w:sz="4" w:space="0" w:color="auto"/>
              <w:bottom w:val="single" w:sz="4" w:space="0" w:color="auto"/>
              <w:right w:val="single" w:sz="4" w:space="0" w:color="auto"/>
            </w:tcBorders>
          </w:tcPr>
          <w:p w14:paraId="05C93ECC" w14:textId="6BDE35AD" w:rsidR="003F0036" w:rsidRPr="001517FD" w:rsidDel="00DA72F3" w:rsidRDefault="003F0036" w:rsidP="00D02DC9">
            <w:pPr>
              <w:bidi w:val="0"/>
              <w:spacing w:line="360" w:lineRule="auto"/>
              <w:jc w:val="both"/>
              <w:rPr>
                <w:del w:id="360" w:author="Tomer Oron" w:date="2023-12-26T13:42:00Z"/>
                <w:rFonts w:cstheme="minorHAnsi"/>
                <w:i/>
                <w:iCs/>
                <w:color w:val="000000"/>
                <w:sz w:val="14"/>
                <w:szCs w:val="14"/>
              </w:rPr>
            </w:pPr>
            <w:del w:id="361" w:author="Tomer Oron" w:date="2023-12-26T13:42:00Z">
              <w:r w:rsidRPr="001517FD" w:rsidDel="00DA72F3">
                <w:rPr>
                  <w:rFonts w:cstheme="minorHAnsi"/>
                  <w:i/>
                  <w:iCs/>
                  <w:color w:val="000000"/>
                  <w:sz w:val="14"/>
                  <w:szCs w:val="14"/>
                </w:rPr>
                <w:delText>2.63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7ABFAD" w14:textId="46BE291B" w:rsidR="003F0036" w:rsidRPr="001517FD" w:rsidDel="00DA72F3" w:rsidRDefault="003F0036" w:rsidP="00D02DC9">
            <w:pPr>
              <w:bidi w:val="0"/>
              <w:spacing w:line="360" w:lineRule="auto"/>
              <w:jc w:val="both"/>
              <w:rPr>
                <w:del w:id="362" w:author="Tomer Oron" w:date="2023-12-26T13:42:00Z"/>
                <w:rFonts w:cstheme="minorHAnsi"/>
                <w:color w:val="000000"/>
                <w:sz w:val="16"/>
                <w:szCs w:val="16"/>
              </w:rPr>
            </w:pPr>
          </w:p>
        </w:tc>
      </w:tr>
      <w:tr w:rsidR="003F0036" w:rsidRPr="001517FD" w:rsidDel="00DA72F3" w14:paraId="5AA30B2D" w14:textId="0E5763B9" w:rsidTr="003F0036">
        <w:trPr>
          <w:trHeight w:val="57"/>
          <w:del w:id="363"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67BA5F08" w14:textId="712F065C" w:rsidR="003F0036" w:rsidRPr="001517FD" w:rsidDel="00DA72F3" w:rsidRDefault="003F0036" w:rsidP="00D02DC9">
            <w:pPr>
              <w:bidi w:val="0"/>
              <w:spacing w:line="360" w:lineRule="auto"/>
              <w:jc w:val="both"/>
              <w:rPr>
                <w:del w:id="364" w:author="Tomer Oron" w:date="2023-12-26T13:42:00Z"/>
                <w:rFonts w:cstheme="minorHAnsi"/>
                <w:sz w:val="16"/>
                <w:szCs w:val="16"/>
              </w:rPr>
            </w:pPr>
            <w:del w:id="365" w:author="Tomer Oron" w:date="2023-12-26T13:42:00Z">
              <w:r w:rsidRPr="001517FD" w:rsidDel="00DA72F3">
                <w:rPr>
                  <w:rFonts w:cstheme="minorHAnsi"/>
                  <w:sz w:val="16"/>
                  <w:szCs w:val="16"/>
                </w:rPr>
                <w:delText>Chamberlain (1928)</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73DC954A" w14:textId="7B5A9A87" w:rsidR="003F0036" w:rsidRPr="001517FD" w:rsidDel="00DA72F3" w:rsidRDefault="003F0036" w:rsidP="00D02DC9">
            <w:pPr>
              <w:bidi w:val="0"/>
              <w:spacing w:line="360" w:lineRule="auto"/>
              <w:jc w:val="both"/>
              <w:rPr>
                <w:del w:id="366" w:author="Tomer Oron" w:date="2023-12-26T13:42:00Z"/>
                <w:rFonts w:cstheme="minorHAnsi"/>
                <w:sz w:val="16"/>
                <w:szCs w:val="16"/>
              </w:rPr>
            </w:pPr>
            <w:del w:id="367" w:author="Tomer Oron" w:date="2023-12-26T13:42:00Z">
              <w:r w:rsidRPr="001517FD" w:rsidDel="00DA72F3">
                <w:rPr>
                  <w:rFonts w:cstheme="minorHAnsi"/>
                  <w:sz w:val="16"/>
                  <w:szCs w:val="16"/>
                </w:rPr>
                <w:delText>0.0477</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70581A7C" w14:textId="05DCDCF3" w:rsidR="003F0036" w:rsidRPr="001517FD" w:rsidDel="00DA72F3" w:rsidRDefault="003F0036" w:rsidP="00D02DC9">
            <w:pPr>
              <w:bidi w:val="0"/>
              <w:spacing w:line="360" w:lineRule="auto"/>
              <w:jc w:val="both"/>
              <w:rPr>
                <w:del w:id="368" w:author="Tomer Oron" w:date="2023-12-26T13:42:00Z"/>
                <w:rFonts w:cstheme="minorHAnsi"/>
                <w:sz w:val="16"/>
                <w:szCs w:val="16"/>
              </w:rPr>
            </w:pPr>
            <w:del w:id="369" w:author="Tomer Oron" w:date="2023-12-26T13:42:00Z">
              <w:r w:rsidRPr="001517FD" w:rsidDel="00DA72F3">
                <w:rPr>
                  <w:rFonts w:cstheme="minorHAnsi"/>
                  <w:sz w:val="16"/>
                  <w:szCs w:val="16"/>
                </w:rPr>
                <w:delText>0.0333</w:delText>
              </w:r>
            </w:del>
          </w:p>
        </w:tc>
        <w:tc>
          <w:tcPr>
            <w:tcW w:w="521" w:type="pct"/>
            <w:tcBorders>
              <w:top w:val="single" w:sz="4" w:space="0" w:color="auto"/>
              <w:left w:val="single" w:sz="4" w:space="0" w:color="auto"/>
              <w:bottom w:val="nil"/>
              <w:right w:val="single" w:sz="4" w:space="0" w:color="auto"/>
            </w:tcBorders>
            <w:vAlign w:val="center"/>
            <w:hideMark/>
          </w:tcPr>
          <w:p w14:paraId="7EFD08BF" w14:textId="12E7A581" w:rsidR="003F0036" w:rsidRPr="001517FD" w:rsidDel="00DA72F3" w:rsidRDefault="003F0036" w:rsidP="00D02DC9">
            <w:pPr>
              <w:bidi w:val="0"/>
              <w:spacing w:line="360" w:lineRule="auto"/>
              <w:jc w:val="both"/>
              <w:rPr>
                <w:del w:id="370" w:author="Tomer Oron" w:date="2023-12-26T13:42:00Z"/>
                <w:rFonts w:cstheme="minorHAnsi"/>
                <w:sz w:val="16"/>
                <w:szCs w:val="16"/>
              </w:rPr>
            </w:pPr>
            <w:del w:id="371" w:author="Tomer Oron" w:date="2023-12-26T13:42:00Z">
              <w:r w:rsidRPr="001517FD" w:rsidDel="00DA72F3">
                <w:rPr>
                  <w:rFonts w:cstheme="minorHAnsi"/>
                  <w:sz w:val="16"/>
                  <w:szCs w:val="16"/>
                </w:rPr>
                <w:delText>6917</w:delText>
              </w:r>
            </w:del>
          </w:p>
        </w:tc>
        <w:tc>
          <w:tcPr>
            <w:tcW w:w="457" w:type="pct"/>
            <w:tcBorders>
              <w:top w:val="single" w:sz="4" w:space="0" w:color="auto"/>
              <w:left w:val="single" w:sz="4" w:space="0" w:color="auto"/>
              <w:bottom w:val="nil"/>
              <w:right w:val="single" w:sz="4" w:space="0" w:color="auto"/>
            </w:tcBorders>
            <w:vAlign w:val="center"/>
            <w:hideMark/>
          </w:tcPr>
          <w:p w14:paraId="4C457169" w14:textId="3005A01D" w:rsidR="003F0036" w:rsidRPr="001517FD" w:rsidDel="00DA72F3" w:rsidRDefault="003F0036" w:rsidP="00D02DC9">
            <w:pPr>
              <w:bidi w:val="0"/>
              <w:spacing w:line="360" w:lineRule="auto"/>
              <w:jc w:val="both"/>
              <w:rPr>
                <w:del w:id="372" w:author="Tomer Oron" w:date="2023-12-26T13:42:00Z"/>
                <w:rFonts w:cstheme="minorHAnsi"/>
                <w:sz w:val="16"/>
                <w:szCs w:val="16"/>
              </w:rPr>
            </w:pPr>
            <w:del w:id="373" w:author="Tomer Oron" w:date="2023-12-26T13:42:00Z">
              <w:r w:rsidRPr="001517FD" w:rsidDel="00DA72F3">
                <w:rPr>
                  <w:rFonts w:cstheme="minorHAnsi"/>
                  <w:sz w:val="16"/>
                  <w:szCs w:val="16"/>
                </w:rPr>
                <w:delText>308</w:delText>
              </w:r>
            </w:del>
          </w:p>
        </w:tc>
        <w:tc>
          <w:tcPr>
            <w:tcW w:w="457" w:type="pct"/>
            <w:tcBorders>
              <w:top w:val="single" w:sz="4" w:space="0" w:color="auto"/>
              <w:left w:val="single" w:sz="4" w:space="0" w:color="auto"/>
              <w:bottom w:val="nil"/>
              <w:right w:val="single" w:sz="4" w:space="0" w:color="auto"/>
            </w:tcBorders>
            <w:vAlign w:val="center"/>
            <w:hideMark/>
          </w:tcPr>
          <w:p w14:paraId="1F1CA3E3" w14:textId="36CA3BA5" w:rsidR="003F0036" w:rsidRPr="001517FD" w:rsidDel="00DA72F3" w:rsidRDefault="003F0036" w:rsidP="00D02DC9">
            <w:pPr>
              <w:bidi w:val="0"/>
              <w:spacing w:line="360" w:lineRule="auto"/>
              <w:jc w:val="both"/>
              <w:rPr>
                <w:del w:id="374" w:author="Tomer Oron" w:date="2023-12-26T13:42:00Z"/>
                <w:rFonts w:cstheme="minorHAnsi"/>
                <w:sz w:val="16"/>
                <w:szCs w:val="16"/>
              </w:rPr>
            </w:pPr>
            <w:del w:id="375" w:author="Tomer Oron" w:date="2023-12-26T13:42:00Z">
              <w:r w:rsidRPr="001517FD" w:rsidDel="00DA72F3">
                <w:rPr>
                  <w:rFonts w:cstheme="minorHAnsi"/>
                  <w:sz w:val="16"/>
                  <w:szCs w:val="16"/>
                </w:rPr>
                <w:delText>411</w:delText>
              </w:r>
            </w:del>
          </w:p>
        </w:tc>
        <w:tc>
          <w:tcPr>
            <w:tcW w:w="459" w:type="pct"/>
            <w:tcBorders>
              <w:top w:val="single" w:sz="4" w:space="0" w:color="auto"/>
              <w:left w:val="single" w:sz="4" w:space="0" w:color="auto"/>
              <w:bottom w:val="nil"/>
              <w:right w:val="single" w:sz="4" w:space="0" w:color="auto"/>
            </w:tcBorders>
            <w:vAlign w:val="center"/>
            <w:hideMark/>
          </w:tcPr>
          <w:p w14:paraId="28C7EDAB" w14:textId="63E359DA" w:rsidR="003F0036" w:rsidRPr="001517FD" w:rsidDel="00DA72F3" w:rsidRDefault="003F0036" w:rsidP="00D02DC9">
            <w:pPr>
              <w:bidi w:val="0"/>
              <w:spacing w:line="360" w:lineRule="auto"/>
              <w:jc w:val="both"/>
              <w:rPr>
                <w:del w:id="376" w:author="Tomer Oron" w:date="2023-12-26T13:42:00Z"/>
                <w:rFonts w:cstheme="minorHAnsi"/>
                <w:sz w:val="16"/>
                <w:szCs w:val="16"/>
              </w:rPr>
            </w:pPr>
            <w:del w:id="377" w:author="Tomer Oron" w:date="2023-12-26T13:42:00Z">
              <w:r w:rsidRPr="001517FD" w:rsidDel="00DA72F3">
                <w:rPr>
                  <w:rFonts w:cstheme="minorHAnsi"/>
                  <w:sz w:val="16"/>
                  <w:szCs w:val="16"/>
                </w:rPr>
                <w:delText>53</w:delText>
              </w:r>
            </w:del>
          </w:p>
        </w:tc>
        <w:tc>
          <w:tcPr>
            <w:tcW w:w="395" w:type="pct"/>
            <w:tcBorders>
              <w:top w:val="single" w:sz="4" w:space="0" w:color="auto"/>
              <w:left w:val="single" w:sz="4" w:space="0" w:color="auto"/>
              <w:bottom w:val="nil"/>
              <w:right w:val="single" w:sz="4" w:space="0" w:color="auto"/>
            </w:tcBorders>
            <w:vAlign w:val="center"/>
            <w:hideMark/>
          </w:tcPr>
          <w:p w14:paraId="18F5876D" w14:textId="6B31E9EE" w:rsidR="003F0036" w:rsidRPr="001517FD" w:rsidDel="00DA72F3" w:rsidRDefault="003F0036" w:rsidP="00D02DC9">
            <w:pPr>
              <w:bidi w:val="0"/>
              <w:spacing w:line="360" w:lineRule="auto"/>
              <w:jc w:val="both"/>
              <w:rPr>
                <w:del w:id="378" w:author="Tomer Oron" w:date="2023-12-26T13:42:00Z"/>
                <w:rFonts w:cstheme="minorHAnsi"/>
                <w:sz w:val="16"/>
                <w:szCs w:val="16"/>
              </w:rPr>
            </w:pPr>
            <w:del w:id="379" w:author="Tomer Oron" w:date="2023-12-26T13:42:00Z">
              <w:r w:rsidRPr="001517FD" w:rsidDel="00DA72F3">
                <w:rPr>
                  <w:rFonts w:cstheme="minorHAnsi"/>
                  <w:sz w:val="16"/>
                  <w:szCs w:val="16"/>
                </w:rPr>
                <w:delText>18</w:delText>
              </w:r>
            </w:del>
          </w:p>
        </w:tc>
        <w:tc>
          <w:tcPr>
            <w:tcW w:w="332" w:type="pct"/>
            <w:tcBorders>
              <w:top w:val="single" w:sz="4" w:space="0" w:color="auto"/>
              <w:left w:val="single" w:sz="4" w:space="0" w:color="auto"/>
              <w:bottom w:val="nil"/>
              <w:right w:val="single" w:sz="4" w:space="0" w:color="auto"/>
            </w:tcBorders>
            <w:vAlign w:val="center"/>
            <w:hideMark/>
          </w:tcPr>
          <w:p w14:paraId="1E590CF5" w14:textId="0AA79396" w:rsidR="003F0036" w:rsidRPr="001517FD" w:rsidDel="00DA72F3" w:rsidRDefault="003F0036" w:rsidP="00D02DC9">
            <w:pPr>
              <w:bidi w:val="0"/>
              <w:spacing w:line="360" w:lineRule="auto"/>
              <w:jc w:val="both"/>
              <w:rPr>
                <w:del w:id="380" w:author="Tomer Oron" w:date="2023-12-26T13:42:00Z"/>
                <w:rFonts w:cstheme="minorHAnsi"/>
                <w:sz w:val="16"/>
                <w:szCs w:val="16"/>
              </w:rPr>
            </w:pPr>
            <w:del w:id="381" w:author="Tomer Oron" w:date="2023-12-26T13:42:00Z">
              <w:r w:rsidRPr="001517FD" w:rsidDel="00DA72F3">
                <w:rPr>
                  <w:rFonts w:cstheme="minorHAnsi"/>
                  <w:sz w:val="16"/>
                  <w:szCs w:val="16"/>
                </w:rPr>
                <w:delText>7</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5952DADC" w14:textId="728FB674" w:rsidR="003F0036" w:rsidRPr="001517FD" w:rsidDel="00DA72F3" w:rsidRDefault="003F0036" w:rsidP="00D02DC9">
            <w:pPr>
              <w:bidi w:val="0"/>
              <w:spacing w:line="360" w:lineRule="auto"/>
              <w:jc w:val="both"/>
              <w:rPr>
                <w:del w:id="382" w:author="Tomer Oron" w:date="2023-12-26T13:42:00Z"/>
                <w:rFonts w:cstheme="minorHAnsi"/>
                <w:color w:val="000000"/>
                <w:sz w:val="16"/>
                <w:szCs w:val="16"/>
              </w:rPr>
            </w:pPr>
            <w:del w:id="383" w:author="Tomer Oron" w:date="2023-12-26T13:42:00Z">
              <w:r w:rsidRPr="001517FD" w:rsidDel="00DA72F3">
                <w:rPr>
                  <w:rFonts w:cstheme="minorHAnsi"/>
                  <w:color w:val="000000"/>
                  <w:sz w:val="16"/>
                  <w:szCs w:val="16"/>
                </w:rPr>
                <w:delText>1.255</w:delText>
              </w:r>
            </w:del>
          </w:p>
        </w:tc>
      </w:tr>
      <w:tr w:rsidR="003F0036" w:rsidRPr="001517FD" w:rsidDel="00DA72F3" w14:paraId="31845A41" w14:textId="4084A789" w:rsidTr="003F0036">
        <w:trPr>
          <w:trHeight w:val="57"/>
          <w:del w:id="384"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F0B4B6" w14:textId="4999731E" w:rsidR="003F0036" w:rsidRPr="001517FD" w:rsidDel="00DA72F3" w:rsidRDefault="003F0036" w:rsidP="00D02DC9">
            <w:pPr>
              <w:bidi w:val="0"/>
              <w:spacing w:line="360" w:lineRule="auto"/>
              <w:jc w:val="both"/>
              <w:rPr>
                <w:del w:id="385"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16B28" w14:textId="1EE2279B" w:rsidR="003F0036" w:rsidRPr="001517FD" w:rsidDel="00DA72F3" w:rsidRDefault="003F0036" w:rsidP="00D02DC9">
            <w:pPr>
              <w:bidi w:val="0"/>
              <w:spacing w:line="360" w:lineRule="auto"/>
              <w:jc w:val="both"/>
              <w:rPr>
                <w:del w:id="386"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88AA7B" w14:textId="651639C0" w:rsidR="003F0036" w:rsidRPr="001517FD" w:rsidDel="00DA72F3" w:rsidRDefault="003F0036" w:rsidP="00D02DC9">
            <w:pPr>
              <w:bidi w:val="0"/>
              <w:spacing w:line="360" w:lineRule="auto"/>
              <w:jc w:val="both"/>
              <w:rPr>
                <w:del w:id="387"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tcPr>
          <w:p w14:paraId="68011F6D" w14:textId="78776794" w:rsidR="003F0036" w:rsidRPr="001517FD" w:rsidDel="00DA72F3" w:rsidRDefault="003F0036" w:rsidP="00D02DC9">
            <w:pPr>
              <w:bidi w:val="0"/>
              <w:spacing w:line="360" w:lineRule="auto"/>
              <w:jc w:val="both"/>
              <w:rPr>
                <w:del w:id="388" w:author="Tomer Oron" w:date="2023-12-26T13:42:00Z"/>
                <w:rFonts w:cstheme="minorHAnsi"/>
                <w:i/>
                <w:iCs/>
                <w:color w:val="000000"/>
                <w:sz w:val="14"/>
                <w:szCs w:val="14"/>
              </w:rPr>
            </w:pPr>
            <w:del w:id="389" w:author="Tomer Oron" w:date="2023-12-26T13:42:00Z">
              <w:r w:rsidRPr="001517FD" w:rsidDel="00DA72F3">
                <w:rPr>
                  <w:rFonts w:cstheme="minorHAnsi"/>
                  <w:i/>
                  <w:iCs/>
                  <w:color w:val="000000"/>
                  <w:sz w:val="14"/>
                  <w:szCs w:val="14"/>
                </w:rPr>
                <w:delText>6915.35</w:delText>
              </w:r>
            </w:del>
          </w:p>
        </w:tc>
        <w:tc>
          <w:tcPr>
            <w:tcW w:w="457" w:type="pct"/>
            <w:tcBorders>
              <w:top w:val="nil"/>
              <w:left w:val="single" w:sz="4" w:space="0" w:color="auto"/>
              <w:bottom w:val="single" w:sz="4" w:space="0" w:color="auto"/>
              <w:right w:val="single" w:sz="4" w:space="0" w:color="auto"/>
            </w:tcBorders>
          </w:tcPr>
          <w:p w14:paraId="0E1F846C" w14:textId="45699427" w:rsidR="003F0036" w:rsidRPr="001517FD" w:rsidDel="00DA72F3" w:rsidRDefault="003F0036" w:rsidP="00D02DC9">
            <w:pPr>
              <w:bidi w:val="0"/>
              <w:spacing w:line="360" w:lineRule="auto"/>
              <w:jc w:val="both"/>
              <w:rPr>
                <w:del w:id="390" w:author="Tomer Oron" w:date="2023-12-26T13:42:00Z"/>
                <w:rFonts w:cstheme="minorHAnsi"/>
                <w:i/>
                <w:iCs/>
                <w:color w:val="000000"/>
                <w:sz w:val="14"/>
                <w:szCs w:val="14"/>
              </w:rPr>
            </w:pPr>
            <w:del w:id="391" w:author="Tomer Oron" w:date="2023-12-26T13:42:00Z">
              <w:r w:rsidRPr="001517FD" w:rsidDel="00DA72F3">
                <w:rPr>
                  <w:rFonts w:cstheme="minorHAnsi"/>
                  <w:i/>
                  <w:iCs/>
                  <w:color w:val="000000"/>
                  <w:sz w:val="14"/>
                  <w:szCs w:val="14"/>
                </w:rPr>
                <w:delText>309.65</w:delText>
              </w:r>
            </w:del>
          </w:p>
        </w:tc>
        <w:tc>
          <w:tcPr>
            <w:tcW w:w="457" w:type="pct"/>
            <w:tcBorders>
              <w:top w:val="nil"/>
              <w:left w:val="single" w:sz="4" w:space="0" w:color="auto"/>
              <w:bottom w:val="single" w:sz="4" w:space="0" w:color="auto"/>
              <w:right w:val="single" w:sz="4" w:space="0" w:color="auto"/>
            </w:tcBorders>
          </w:tcPr>
          <w:p w14:paraId="6A27E552" w14:textId="173607D7" w:rsidR="003F0036" w:rsidRPr="001517FD" w:rsidDel="00DA72F3" w:rsidRDefault="003F0036" w:rsidP="00D02DC9">
            <w:pPr>
              <w:bidi w:val="0"/>
              <w:spacing w:line="360" w:lineRule="auto"/>
              <w:jc w:val="both"/>
              <w:rPr>
                <w:del w:id="392" w:author="Tomer Oron" w:date="2023-12-26T13:42:00Z"/>
                <w:rFonts w:cstheme="minorHAnsi"/>
                <w:i/>
                <w:iCs/>
                <w:color w:val="000000"/>
                <w:sz w:val="14"/>
                <w:szCs w:val="14"/>
              </w:rPr>
            </w:pPr>
            <w:del w:id="393" w:author="Tomer Oron" w:date="2023-12-26T13:42:00Z">
              <w:r w:rsidRPr="001517FD" w:rsidDel="00DA72F3">
                <w:rPr>
                  <w:rFonts w:cstheme="minorHAnsi"/>
                  <w:i/>
                  <w:iCs/>
                  <w:color w:val="000000"/>
                  <w:sz w:val="14"/>
                  <w:szCs w:val="14"/>
                </w:rPr>
                <w:delText>410.36</w:delText>
              </w:r>
            </w:del>
          </w:p>
        </w:tc>
        <w:tc>
          <w:tcPr>
            <w:tcW w:w="459" w:type="pct"/>
            <w:tcBorders>
              <w:top w:val="nil"/>
              <w:left w:val="single" w:sz="4" w:space="0" w:color="auto"/>
              <w:bottom w:val="single" w:sz="4" w:space="0" w:color="auto"/>
              <w:right w:val="single" w:sz="4" w:space="0" w:color="auto"/>
            </w:tcBorders>
          </w:tcPr>
          <w:p w14:paraId="17955C93" w14:textId="7A68C9BF" w:rsidR="003F0036" w:rsidRPr="001517FD" w:rsidDel="00DA72F3" w:rsidRDefault="003F0036" w:rsidP="00D02DC9">
            <w:pPr>
              <w:bidi w:val="0"/>
              <w:spacing w:line="360" w:lineRule="auto"/>
              <w:jc w:val="both"/>
              <w:rPr>
                <w:del w:id="394" w:author="Tomer Oron" w:date="2023-12-26T13:42:00Z"/>
                <w:rFonts w:cstheme="minorHAnsi"/>
                <w:i/>
                <w:iCs/>
                <w:color w:val="000000"/>
                <w:sz w:val="14"/>
                <w:szCs w:val="14"/>
              </w:rPr>
            </w:pPr>
            <w:del w:id="395" w:author="Tomer Oron" w:date="2023-12-26T13:42:00Z">
              <w:r w:rsidRPr="001517FD" w:rsidDel="00DA72F3">
                <w:rPr>
                  <w:rFonts w:cstheme="minorHAnsi"/>
                  <w:i/>
                  <w:iCs/>
                  <w:color w:val="000000"/>
                  <w:sz w:val="14"/>
                  <w:szCs w:val="14"/>
                </w:rPr>
                <w:delText>53.64</w:delText>
              </w:r>
            </w:del>
          </w:p>
        </w:tc>
        <w:tc>
          <w:tcPr>
            <w:tcW w:w="395" w:type="pct"/>
            <w:tcBorders>
              <w:top w:val="nil"/>
              <w:left w:val="single" w:sz="4" w:space="0" w:color="auto"/>
              <w:bottom w:val="single" w:sz="4" w:space="0" w:color="auto"/>
              <w:right w:val="single" w:sz="4" w:space="0" w:color="auto"/>
            </w:tcBorders>
          </w:tcPr>
          <w:p w14:paraId="580D2873" w14:textId="161F8B43" w:rsidR="003F0036" w:rsidRPr="001517FD" w:rsidDel="00DA72F3" w:rsidRDefault="003F0036" w:rsidP="00D02DC9">
            <w:pPr>
              <w:bidi w:val="0"/>
              <w:spacing w:line="360" w:lineRule="auto"/>
              <w:jc w:val="both"/>
              <w:rPr>
                <w:del w:id="396" w:author="Tomer Oron" w:date="2023-12-26T13:42:00Z"/>
                <w:rFonts w:cstheme="minorHAnsi"/>
                <w:i/>
                <w:iCs/>
                <w:color w:val="000000"/>
                <w:sz w:val="14"/>
                <w:szCs w:val="14"/>
              </w:rPr>
            </w:pPr>
            <w:del w:id="397" w:author="Tomer Oron" w:date="2023-12-26T13:42:00Z">
              <w:r w:rsidRPr="001517FD" w:rsidDel="00DA72F3">
                <w:rPr>
                  <w:rFonts w:cstheme="minorHAnsi"/>
                  <w:i/>
                  <w:iCs/>
                  <w:color w:val="000000"/>
                  <w:sz w:val="14"/>
                  <w:szCs w:val="14"/>
                </w:rPr>
                <w:delText>20.29</w:delText>
              </w:r>
            </w:del>
          </w:p>
        </w:tc>
        <w:tc>
          <w:tcPr>
            <w:tcW w:w="332" w:type="pct"/>
            <w:tcBorders>
              <w:top w:val="nil"/>
              <w:left w:val="single" w:sz="4" w:space="0" w:color="auto"/>
              <w:bottom w:val="single" w:sz="4" w:space="0" w:color="auto"/>
              <w:right w:val="single" w:sz="4" w:space="0" w:color="auto"/>
            </w:tcBorders>
          </w:tcPr>
          <w:p w14:paraId="0BD5B4B3" w14:textId="30168D24" w:rsidR="003F0036" w:rsidRPr="001517FD" w:rsidDel="00DA72F3" w:rsidRDefault="003F0036" w:rsidP="00D02DC9">
            <w:pPr>
              <w:bidi w:val="0"/>
              <w:spacing w:line="360" w:lineRule="auto"/>
              <w:jc w:val="both"/>
              <w:rPr>
                <w:del w:id="398" w:author="Tomer Oron" w:date="2023-12-26T13:42:00Z"/>
                <w:rFonts w:cstheme="minorHAnsi"/>
                <w:i/>
                <w:iCs/>
                <w:color w:val="000000"/>
                <w:sz w:val="14"/>
                <w:szCs w:val="14"/>
              </w:rPr>
            </w:pPr>
            <w:del w:id="399" w:author="Tomer Oron" w:date="2023-12-26T13:42:00Z">
              <w:r w:rsidRPr="001517FD" w:rsidDel="00DA72F3">
                <w:rPr>
                  <w:rFonts w:cstheme="minorHAnsi"/>
                  <w:i/>
                  <w:iCs/>
                  <w:color w:val="000000"/>
                  <w:sz w:val="14"/>
                  <w:szCs w:val="14"/>
                </w:rPr>
                <w:delText>4.71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1E03D" w14:textId="6C3175E4" w:rsidR="003F0036" w:rsidRPr="001517FD" w:rsidDel="00DA72F3" w:rsidRDefault="003F0036" w:rsidP="00D02DC9">
            <w:pPr>
              <w:bidi w:val="0"/>
              <w:spacing w:line="360" w:lineRule="auto"/>
              <w:jc w:val="both"/>
              <w:rPr>
                <w:del w:id="400" w:author="Tomer Oron" w:date="2023-12-26T13:42:00Z"/>
                <w:rFonts w:cstheme="minorHAnsi"/>
                <w:color w:val="000000"/>
                <w:sz w:val="16"/>
                <w:szCs w:val="16"/>
              </w:rPr>
            </w:pPr>
          </w:p>
        </w:tc>
      </w:tr>
      <w:tr w:rsidR="003F0036" w:rsidRPr="001517FD" w:rsidDel="00DA72F3" w14:paraId="6D70078F" w14:textId="47D6F2EB" w:rsidTr="003F0036">
        <w:trPr>
          <w:trHeight w:val="57"/>
          <w:del w:id="401"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3D873E23" w14:textId="1A7B9597" w:rsidR="003F0036" w:rsidRPr="001517FD" w:rsidDel="00DA72F3" w:rsidRDefault="003F0036" w:rsidP="00D02DC9">
            <w:pPr>
              <w:bidi w:val="0"/>
              <w:spacing w:line="360" w:lineRule="auto"/>
              <w:jc w:val="both"/>
              <w:rPr>
                <w:del w:id="402" w:author="Tomer Oron" w:date="2023-12-26T13:42:00Z"/>
                <w:rFonts w:cstheme="minorHAnsi"/>
                <w:sz w:val="16"/>
                <w:szCs w:val="16"/>
              </w:rPr>
            </w:pPr>
            <w:del w:id="403" w:author="Tomer Oron" w:date="2023-12-26T13:42:00Z">
              <w:r w:rsidRPr="001517FD" w:rsidDel="00DA72F3">
                <w:rPr>
                  <w:rFonts w:cstheme="minorHAnsi"/>
                  <w:sz w:val="16"/>
                  <w:szCs w:val="16"/>
                </w:rPr>
                <w:delText>Rife (1940)</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867AC58" w14:textId="6875CF4A" w:rsidR="003F0036" w:rsidRPr="001517FD" w:rsidDel="00DA72F3" w:rsidRDefault="003F0036" w:rsidP="00D02DC9">
            <w:pPr>
              <w:bidi w:val="0"/>
              <w:spacing w:line="360" w:lineRule="auto"/>
              <w:jc w:val="both"/>
              <w:rPr>
                <w:del w:id="404" w:author="Tomer Oron" w:date="2023-12-26T13:42:00Z"/>
                <w:rFonts w:cstheme="minorHAnsi"/>
                <w:sz w:val="16"/>
                <w:szCs w:val="16"/>
              </w:rPr>
            </w:pPr>
            <w:del w:id="405" w:author="Tomer Oron" w:date="2023-12-26T13:42:00Z">
              <w:r w:rsidRPr="001517FD" w:rsidDel="00DA72F3">
                <w:rPr>
                  <w:rFonts w:cstheme="minorHAnsi"/>
                  <w:sz w:val="16"/>
                  <w:szCs w:val="16"/>
                </w:rPr>
                <w:delText>0.0877</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0C4B6777" w14:textId="743F8EAA" w:rsidR="003F0036" w:rsidRPr="001517FD" w:rsidDel="00DA72F3" w:rsidRDefault="003F0036" w:rsidP="00D02DC9">
            <w:pPr>
              <w:bidi w:val="0"/>
              <w:spacing w:line="360" w:lineRule="auto"/>
              <w:jc w:val="both"/>
              <w:rPr>
                <w:del w:id="406" w:author="Tomer Oron" w:date="2023-12-26T13:42:00Z"/>
                <w:rFonts w:cstheme="minorHAnsi"/>
                <w:sz w:val="16"/>
                <w:szCs w:val="16"/>
              </w:rPr>
            </w:pPr>
            <w:del w:id="407" w:author="Tomer Oron" w:date="2023-12-26T13:42:00Z">
              <w:r w:rsidRPr="001517FD" w:rsidDel="00DA72F3">
                <w:rPr>
                  <w:rFonts w:cstheme="minorHAnsi"/>
                  <w:sz w:val="16"/>
                  <w:szCs w:val="16"/>
                </w:rPr>
                <w:delText>0.0450</w:delText>
              </w:r>
            </w:del>
          </w:p>
        </w:tc>
        <w:tc>
          <w:tcPr>
            <w:tcW w:w="521" w:type="pct"/>
            <w:tcBorders>
              <w:top w:val="single" w:sz="4" w:space="0" w:color="auto"/>
              <w:left w:val="single" w:sz="4" w:space="0" w:color="auto"/>
              <w:bottom w:val="nil"/>
              <w:right w:val="single" w:sz="4" w:space="0" w:color="auto"/>
            </w:tcBorders>
            <w:vAlign w:val="center"/>
            <w:hideMark/>
          </w:tcPr>
          <w:p w14:paraId="43CCFC40" w14:textId="4EB38695" w:rsidR="003F0036" w:rsidRPr="001517FD" w:rsidDel="00DA72F3" w:rsidRDefault="003F0036" w:rsidP="00D02DC9">
            <w:pPr>
              <w:bidi w:val="0"/>
              <w:spacing w:line="360" w:lineRule="auto"/>
              <w:jc w:val="both"/>
              <w:rPr>
                <w:del w:id="408" w:author="Tomer Oron" w:date="2023-12-26T13:42:00Z"/>
                <w:rFonts w:cstheme="minorHAnsi"/>
                <w:sz w:val="16"/>
                <w:szCs w:val="16"/>
              </w:rPr>
            </w:pPr>
            <w:del w:id="409" w:author="Tomer Oron" w:date="2023-12-26T13:42:00Z">
              <w:r w:rsidRPr="001517FD" w:rsidDel="00DA72F3">
                <w:rPr>
                  <w:rFonts w:cstheme="minorHAnsi"/>
                  <w:sz w:val="16"/>
                  <w:szCs w:val="16"/>
                </w:rPr>
                <w:delText>1842</w:delText>
              </w:r>
            </w:del>
          </w:p>
        </w:tc>
        <w:tc>
          <w:tcPr>
            <w:tcW w:w="457" w:type="pct"/>
            <w:tcBorders>
              <w:top w:val="single" w:sz="4" w:space="0" w:color="auto"/>
              <w:left w:val="single" w:sz="4" w:space="0" w:color="auto"/>
              <w:bottom w:val="nil"/>
              <w:right w:val="single" w:sz="4" w:space="0" w:color="auto"/>
            </w:tcBorders>
            <w:vAlign w:val="center"/>
            <w:hideMark/>
          </w:tcPr>
          <w:p w14:paraId="29F5E9AF" w14:textId="0132CC1F" w:rsidR="003F0036" w:rsidRPr="001517FD" w:rsidDel="00DA72F3" w:rsidRDefault="003F0036" w:rsidP="00D02DC9">
            <w:pPr>
              <w:bidi w:val="0"/>
              <w:spacing w:line="360" w:lineRule="auto"/>
              <w:jc w:val="both"/>
              <w:rPr>
                <w:del w:id="410" w:author="Tomer Oron" w:date="2023-12-26T13:42:00Z"/>
                <w:rFonts w:cstheme="minorHAnsi"/>
                <w:sz w:val="16"/>
                <w:szCs w:val="16"/>
              </w:rPr>
            </w:pPr>
            <w:del w:id="411" w:author="Tomer Oron" w:date="2023-12-26T13:42:00Z">
              <w:r w:rsidRPr="001517FD" w:rsidDel="00DA72F3">
                <w:rPr>
                  <w:rFonts w:cstheme="minorHAnsi"/>
                  <w:sz w:val="16"/>
                  <w:szCs w:val="16"/>
                </w:rPr>
                <w:delText>151</w:delText>
              </w:r>
            </w:del>
          </w:p>
        </w:tc>
        <w:tc>
          <w:tcPr>
            <w:tcW w:w="457" w:type="pct"/>
            <w:tcBorders>
              <w:top w:val="single" w:sz="4" w:space="0" w:color="auto"/>
              <w:left w:val="single" w:sz="4" w:space="0" w:color="auto"/>
              <w:bottom w:val="nil"/>
              <w:right w:val="single" w:sz="4" w:space="0" w:color="auto"/>
            </w:tcBorders>
            <w:vAlign w:val="center"/>
            <w:hideMark/>
          </w:tcPr>
          <w:p w14:paraId="5A12AE85" w14:textId="264F8781" w:rsidR="003F0036" w:rsidRPr="001517FD" w:rsidDel="00DA72F3" w:rsidRDefault="003F0036" w:rsidP="00D02DC9">
            <w:pPr>
              <w:bidi w:val="0"/>
              <w:spacing w:line="360" w:lineRule="auto"/>
              <w:jc w:val="both"/>
              <w:rPr>
                <w:del w:id="412" w:author="Tomer Oron" w:date="2023-12-26T13:42:00Z"/>
                <w:rFonts w:cstheme="minorHAnsi"/>
                <w:sz w:val="16"/>
                <w:szCs w:val="16"/>
              </w:rPr>
            </w:pPr>
            <w:del w:id="413" w:author="Tomer Oron" w:date="2023-12-26T13:42:00Z">
              <w:r w:rsidRPr="001517FD" w:rsidDel="00DA72F3">
                <w:rPr>
                  <w:rFonts w:cstheme="minorHAnsi"/>
                  <w:sz w:val="16"/>
                  <w:szCs w:val="16"/>
                </w:rPr>
                <w:delText>140</w:delText>
              </w:r>
            </w:del>
          </w:p>
        </w:tc>
        <w:tc>
          <w:tcPr>
            <w:tcW w:w="459" w:type="pct"/>
            <w:tcBorders>
              <w:top w:val="single" w:sz="4" w:space="0" w:color="auto"/>
              <w:left w:val="single" w:sz="4" w:space="0" w:color="auto"/>
              <w:bottom w:val="nil"/>
              <w:right w:val="single" w:sz="4" w:space="0" w:color="auto"/>
            </w:tcBorders>
            <w:vAlign w:val="center"/>
            <w:hideMark/>
          </w:tcPr>
          <w:p w14:paraId="19BE1D41" w14:textId="3C0CE693" w:rsidR="003F0036" w:rsidRPr="001517FD" w:rsidDel="00DA72F3" w:rsidRDefault="003F0036" w:rsidP="00D02DC9">
            <w:pPr>
              <w:bidi w:val="0"/>
              <w:spacing w:line="360" w:lineRule="auto"/>
              <w:jc w:val="both"/>
              <w:rPr>
                <w:del w:id="414" w:author="Tomer Oron" w:date="2023-12-26T13:42:00Z"/>
                <w:rFonts w:cstheme="minorHAnsi"/>
                <w:sz w:val="16"/>
                <w:szCs w:val="16"/>
              </w:rPr>
            </w:pPr>
            <w:del w:id="415" w:author="Tomer Oron" w:date="2023-12-26T13:42:00Z">
              <w:r w:rsidRPr="001517FD" w:rsidDel="00DA72F3">
                <w:rPr>
                  <w:rFonts w:cstheme="minorHAnsi"/>
                  <w:sz w:val="16"/>
                  <w:szCs w:val="16"/>
                </w:rPr>
                <w:delText>34</w:delText>
              </w:r>
            </w:del>
          </w:p>
        </w:tc>
        <w:tc>
          <w:tcPr>
            <w:tcW w:w="395" w:type="pct"/>
            <w:tcBorders>
              <w:top w:val="single" w:sz="4" w:space="0" w:color="auto"/>
              <w:left w:val="single" w:sz="4" w:space="0" w:color="auto"/>
              <w:bottom w:val="nil"/>
              <w:right w:val="single" w:sz="4" w:space="0" w:color="auto"/>
            </w:tcBorders>
            <w:vAlign w:val="center"/>
            <w:hideMark/>
          </w:tcPr>
          <w:p w14:paraId="2D750089" w14:textId="68C05E95" w:rsidR="003F0036" w:rsidRPr="001517FD" w:rsidDel="00DA72F3" w:rsidRDefault="003F0036" w:rsidP="00D02DC9">
            <w:pPr>
              <w:bidi w:val="0"/>
              <w:spacing w:line="360" w:lineRule="auto"/>
              <w:jc w:val="both"/>
              <w:rPr>
                <w:del w:id="416" w:author="Tomer Oron" w:date="2023-12-26T13:42:00Z"/>
                <w:rFonts w:cstheme="minorHAnsi"/>
                <w:sz w:val="16"/>
                <w:szCs w:val="16"/>
              </w:rPr>
            </w:pPr>
            <w:del w:id="417" w:author="Tomer Oron" w:date="2023-12-26T13:42:00Z">
              <w:r w:rsidRPr="001517FD" w:rsidDel="00DA72F3">
                <w:rPr>
                  <w:rFonts w:cstheme="minorHAnsi"/>
                  <w:sz w:val="16"/>
                  <w:szCs w:val="16"/>
                </w:rPr>
                <w:delText>5</w:delText>
              </w:r>
            </w:del>
          </w:p>
        </w:tc>
        <w:tc>
          <w:tcPr>
            <w:tcW w:w="332" w:type="pct"/>
            <w:tcBorders>
              <w:top w:val="single" w:sz="4" w:space="0" w:color="auto"/>
              <w:left w:val="single" w:sz="4" w:space="0" w:color="auto"/>
              <w:bottom w:val="nil"/>
              <w:right w:val="single" w:sz="4" w:space="0" w:color="auto"/>
            </w:tcBorders>
            <w:vAlign w:val="center"/>
            <w:hideMark/>
          </w:tcPr>
          <w:p w14:paraId="7CA24AE7" w14:textId="1A868FAF" w:rsidR="003F0036" w:rsidRPr="001517FD" w:rsidDel="00DA72F3" w:rsidRDefault="003F0036" w:rsidP="00D02DC9">
            <w:pPr>
              <w:bidi w:val="0"/>
              <w:spacing w:line="360" w:lineRule="auto"/>
              <w:jc w:val="both"/>
              <w:rPr>
                <w:del w:id="418" w:author="Tomer Oron" w:date="2023-12-26T13:42:00Z"/>
                <w:rFonts w:cstheme="minorHAnsi"/>
                <w:sz w:val="16"/>
                <w:szCs w:val="16"/>
              </w:rPr>
            </w:pPr>
            <w:del w:id="419" w:author="Tomer Oron" w:date="2023-12-26T13:42:00Z">
              <w:r w:rsidRPr="001517FD" w:rsidDel="00DA72F3">
                <w:rPr>
                  <w:rFonts w:cstheme="minorHAnsi"/>
                  <w:sz w:val="16"/>
                  <w:szCs w:val="16"/>
                </w:rPr>
                <w:delText>6</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79207687" w14:textId="1ECD5F8A" w:rsidR="003F0036" w:rsidRPr="001517FD" w:rsidDel="00DA72F3" w:rsidRDefault="003F0036" w:rsidP="00D02DC9">
            <w:pPr>
              <w:bidi w:val="0"/>
              <w:spacing w:line="360" w:lineRule="auto"/>
              <w:jc w:val="both"/>
              <w:rPr>
                <w:del w:id="420" w:author="Tomer Oron" w:date="2023-12-26T13:42:00Z"/>
                <w:rFonts w:cstheme="minorHAnsi"/>
                <w:color w:val="000000"/>
                <w:sz w:val="16"/>
                <w:szCs w:val="16"/>
              </w:rPr>
            </w:pPr>
            <w:del w:id="421" w:author="Tomer Oron" w:date="2023-12-26T13:42:00Z">
              <w:r w:rsidRPr="001517FD" w:rsidDel="00DA72F3">
                <w:rPr>
                  <w:rFonts w:cstheme="minorHAnsi"/>
                  <w:color w:val="000000"/>
                  <w:sz w:val="16"/>
                  <w:szCs w:val="16"/>
                </w:rPr>
                <w:delText>3.088</w:delText>
              </w:r>
            </w:del>
          </w:p>
        </w:tc>
      </w:tr>
      <w:tr w:rsidR="003F0036" w:rsidRPr="001517FD" w:rsidDel="00DA72F3" w14:paraId="5B01F7C8" w14:textId="0E8197D7" w:rsidTr="003F0036">
        <w:trPr>
          <w:trHeight w:val="57"/>
          <w:del w:id="422"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DEF627" w14:textId="1C320DA5" w:rsidR="003F0036" w:rsidRPr="001517FD" w:rsidDel="00DA72F3" w:rsidRDefault="003F0036" w:rsidP="00D02DC9">
            <w:pPr>
              <w:bidi w:val="0"/>
              <w:spacing w:line="360" w:lineRule="auto"/>
              <w:jc w:val="both"/>
              <w:rPr>
                <w:del w:id="423"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62416" w14:textId="4742387A" w:rsidR="003F0036" w:rsidRPr="001517FD" w:rsidDel="00DA72F3" w:rsidRDefault="003F0036" w:rsidP="00D02DC9">
            <w:pPr>
              <w:bidi w:val="0"/>
              <w:spacing w:line="360" w:lineRule="auto"/>
              <w:jc w:val="both"/>
              <w:rPr>
                <w:del w:id="424"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34BD1" w14:textId="527D6960" w:rsidR="003F0036" w:rsidRPr="001517FD" w:rsidDel="00DA72F3" w:rsidRDefault="003F0036" w:rsidP="00D02DC9">
            <w:pPr>
              <w:bidi w:val="0"/>
              <w:spacing w:line="360" w:lineRule="auto"/>
              <w:jc w:val="both"/>
              <w:rPr>
                <w:del w:id="425"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17B05317" w14:textId="3184148F" w:rsidR="003F0036" w:rsidRPr="001517FD" w:rsidDel="00DA72F3" w:rsidRDefault="003F0036" w:rsidP="00D02DC9">
            <w:pPr>
              <w:bidi w:val="0"/>
              <w:spacing w:line="360" w:lineRule="auto"/>
              <w:jc w:val="both"/>
              <w:rPr>
                <w:del w:id="426" w:author="Tomer Oron" w:date="2023-12-26T13:42:00Z"/>
                <w:rFonts w:cstheme="minorHAnsi"/>
                <w:i/>
                <w:iCs/>
                <w:color w:val="000000"/>
                <w:sz w:val="14"/>
                <w:szCs w:val="14"/>
              </w:rPr>
            </w:pPr>
            <w:del w:id="427" w:author="Tomer Oron" w:date="2023-12-26T13:42:00Z">
              <w:r w:rsidRPr="001517FD" w:rsidDel="00DA72F3">
                <w:rPr>
                  <w:rFonts w:cstheme="minorHAnsi"/>
                  <w:i/>
                  <w:iCs/>
                  <w:color w:val="000000"/>
                  <w:sz w:val="14"/>
                  <w:szCs w:val="14"/>
                </w:rPr>
                <w:delText>1837.97</w:delText>
              </w:r>
            </w:del>
          </w:p>
        </w:tc>
        <w:tc>
          <w:tcPr>
            <w:tcW w:w="457" w:type="pct"/>
            <w:tcBorders>
              <w:top w:val="nil"/>
              <w:left w:val="single" w:sz="4" w:space="0" w:color="auto"/>
              <w:bottom w:val="single" w:sz="4" w:space="0" w:color="auto"/>
              <w:right w:val="single" w:sz="4" w:space="0" w:color="auto"/>
            </w:tcBorders>
            <w:vAlign w:val="bottom"/>
          </w:tcPr>
          <w:p w14:paraId="62705BBD" w14:textId="59CF1684" w:rsidR="003F0036" w:rsidRPr="001517FD" w:rsidDel="00DA72F3" w:rsidRDefault="003F0036" w:rsidP="00D02DC9">
            <w:pPr>
              <w:bidi w:val="0"/>
              <w:spacing w:line="360" w:lineRule="auto"/>
              <w:jc w:val="both"/>
              <w:rPr>
                <w:del w:id="428" w:author="Tomer Oron" w:date="2023-12-26T13:42:00Z"/>
                <w:rFonts w:cstheme="minorHAnsi"/>
                <w:i/>
                <w:iCs/>
                <w:color w:val="000000"/>
                <w:sz w:val="14"/>
                <w:szCs w:val="14"/>
              </w:rPr>
            </w:pPr>
            <w:del w:id="429" w:author="Tomer Oron" w:date="2023-12-26T13:42:00Z">
              <w:r w:rsidRPr="001517FD" w:rsidDel="00DA72F3">
                <w:rPr>
                  <w:rFonts w:cstheme="minorHAnsi"/>
                  <w:i/>
                  <w:iCs/>
                  <w:color w:val="000000"/>
                  <w:sz w:val="14"/>
                  <w:szCs w:val="14"/>
                </w:rPr>
                <w:delText>155.03</w:delText>
              </w:r>
            </w:del>
          </w:p>
        </w:tc>
        <w:tc>
          <w:tcPr>
            <w:tcW w:w="457" w:type="pct"/>
            <w:tcBorders>
              <w:top w:val="nil"/>
              <w:left w:val="single" w:sz="4" w:space="0" w:color="auto"/>
              <w:bottom w:val="single" w:sz="4" w:space="0" w:color="auto"/>
              <w:right w:val="single" w:sz="4" w:space="0" w:color="auto"/>
            </w:tcBorders>
            <w:vAlign w:val="bottom"/>
          </w:tcPr>
          <w:p w14:paraId="0B7C5F52" w14:textId="1E7A23A7" w:rsidR="003F0036" w:rsidRPr="001517FD" w:rsidDel="00DA72F3" w:rsidRDefault="003F0036" w:rsidP="00D02DC9">
            <w:pPr>
              <w:bidi w:val="0"/>
              <w:spacing w:line="360" w:lineRule="auto"/>
              <w:jc w:val="both"/>
              <w:rPr>
                <w:del w:id="430" w:author="Tomer Oron" w:date="2023-12-26T13:42:00Z"/>
                <w:rFonts w:cstheme="minorHAnsi"/>
                <w:i/>
                <w:iCs/>
                <w:color w:val="000000"/>
                <w:sz w:val="14"/>
                <w:szCs w:val="14"/>
              </w:rPr>
            </w:pPr>
            <w:del w:id="431" w:author="Tomer Oron" w:date="2023-12-26T13:42:00Z">
              <w:r w:rsidRPr="001517FD" w:rsidDel="00DA72F3">
                <w:rPr>
                  <w:rFonts w:cstheme="minorHAnsi"/>
                  <w:i/>
                  <w:iCs/>
                  <w:color w:val="000000"/>
                  <w:sz w:val="14"/>
                  <w:szCs w:val="14"/>
                </w:rPr>
                <w:delText>141.31</w:delText>
              </w:r>
            </w:del>
          </w:p>
        </w:tc>
        <w:tc>
          <w:tcPr>
            <w:tcW w:w="459" w:type="pct"/>
            <w:tcBorders>
              <w:top w:val="nil"/>
              <w:left w:val="single" w:sz="4" w:space="0" w:color="auto"/>
              <w:bottom w:val="single" w:sz="4" w:space="0" w:color="auto"/>
              <w:right w:val="single" w:sz="4" w:space="0" w:color="auto"/>
            </w:tcBorders>
            <w:vAlign w:val="bottom"/>
          </w:tcPr>
          <w:p w14:paraId="3D61715B" w14:textId="4C01FD5E" w:rsidR="003F0036" w:rsidRPr="001517FD" w:rsidDel="00DA72F3" w:rsidRDefault="003F0036" w:rsidP="00D02DC9">
            <w:pPr>
              <w:bidi w:val="0"/>
              <w:spacing w:line="360" w:lineRule="auto"/>
              <w:jc w:val="both"/>
              <w:rPr>
                <w:del w:id="432" w:author="Tomer Oron" w:date="2023-12-26T13:42:00Z"/>
                <w:rFonts w:cstheme="minorHAnsi"/>
                <w:i/>
                <w:iCs/>
                <w:color w:val="000000"/>
                <w:sz w:val="14"/>
                <w:szCs w:val="14"/>
              </w:rPr>
            </w:pPr>
            <w:del w:id="433" w:author="Tomer Oron" w:date="2023-12-26T13:42:00Z">
              <w:r w:rsidRPr="001517FD" w:rsidDel="00DA72F3">
                <w:rPr>
                  <w:rFonts w:cstheme="minorHAnsi"/>
                  <w:i/>
                  <w:iCs/>
                  <w:color w:val="000000"/>
                  <w:sz w:val="14"/>
                  <w:szCs w:val="14"/>
                </w:rPr>
                <w:delText>32.69</w:delText>
              </w:r>
            </w:del>
          </w:p>
        </w:tc>
        <w:tc>
          <w:tcPr>
            <w:tcW w:w="395" w:type="pct"/>
            <w:tcBorders>
              <w:top w:val="nil"/>
              <w:left w:val="single" w:sz="4" w:space="0" w:color="auto"/>
              <w:bottom w:val="single" w:sz="4" w:space="0" w:color="auto"/>
              <w:right w:val="single" w:sz="4" w:space="0" w:color="auto"/>
            </w:tcBorders>
            <w:vAlign w:val="bottom"/>
          </w:tcPr>
          <w:p w14:paraId="5E467C1C" w14:textId="5AC5BF7B" w:rsidR="003F0036" w:rsidRPr="001517FD" w:rsidDel="00DA72F3" w:rsidRDefault="003F0036" w:rsidP="00D02DC9">
            <w:pPr>
              <w:bidi w:val="0"/>
              <w:spacing w:line="360" w:lineRule="auto"/>
              <w:jc w:val="both"/>
              <w:rPr>
                <w:del w:id="434" w:author="Tomer Oron" w:date="2023-12-26T13:42:00Z"/>
                <w:rFonts w:cstheme="minorHAnsi"/>
                <w:i/>
                <w:iCs/>
                <w:color w:val="000000"/>
                <w:sz w:val="14"/>
                <w:szCs w:val="14"/>
              </w:rPr>
            </w:pPr>
            <w:del w:id="435" w:author="Tomer Oron" w:date="2023-12-26T13:42:00Z">
              <w:r w:rsidRPr="001517FD" w:rsidDel="00DA72F3">
                <w:rPr>
                  <w:rFonts w:cstheme="minorHAnsi"/>
                  <w:i/>
                  <w:iCs/>
                  <w:color w:val="000000"/>
                  <w:sz w:val="14"/>
                  <w:szCs w:val="14"/>
                </w:rPr>
                <w:delText>7.72</w:delText>
              </w:r>
            </w:del>
          </w:p>
        </w:tc>
        <w:tc>
          <w:tcPr>
            <w:tcW w:w="332" w:type="pct"/>
            <w:tcBorders>
              <w:top w:val="nil"/>
              <w:left w:val="single" w:sz="4" w:space="0" w:color="auto"/>
              <w:bottom w:val="single" w:sz="4" w:space="0" w:color="auto"/>
              <w:right w:val="single" w:sz="4" w:space="0" w:color="auto"/>
            </w:tcBorders>
            <w:vAlign w:val="bottom"/>
          </w:tcPr>
          <w:p w14:paraId="51142606" w14:textId="5DB64DE3" w:rsidR="003F0036" w:rsidRPr="001517FD" w:rsidDel="00DA72F3" w:rsidRDefault="003F0036" w:rsidP="00D02DC9">
            <w:pPr>
              <w:bidi w:val="0"/>
              <w:spacing w:line="360" w:lineRule="auto"/>
              <w:jc w:val="both"/>
              <w:rPr>
                <w:del w:id="436" w:author="Tomer Oron" w:date="2023-12-26T13:42:00Z"/>
                <w:rFonts w:cstheme="minorHAnsi"/>
                <w:i/>
                <w:iCs/>
                <w:color w:val="000000"/>
                <w:sz w:val="14"/>
                <w:szCs w:val="14"/>
              </w:rPr>
            </w:pPr>
            <w:del w:id="437" w:author="Tomer Oron" w:date="2023-12-26T13:42:00Z">
              <w:r w:rsidRPr="001517FD" w:rsidDel="00DA72F3">
                <w:rPr>
                  <w:rFonts w:cstheme="minorHAnsi"/>
                  <w:i/>
                  <w:iCs/>
                  <w:color w:val="000000"/>
                  <w:sz w:val="14"/>
                  <w:szCs w:val="14"/>
                </w:rPr>
                <w:delText>3.28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38495" w14:textId="35D6DA4D" w:rsidR="003F0036" w:rsidRPr="001517FD" w:rsidDel="00DA72F3" w:rsidRDefault="003F0036" w:rsidP="00D02DC9">
            <w:pPr>
              <w:bidi w:val="0"/>
              <w:spacing w:line="360" w:lineRule="auto"/>
              <w:jc w:val="both"/>
              <w:rPr>
                <w:del w:id="438" w:author="Tomer Oron" w:date="2023-12-26T13:42:00Z"/>
                <w:rFonts w:cstheme="minorHAnsi"/>
                <w:color w:val="000000"/>
                <w:sz w:val="16"/>
                <w:szCs w:val="16"/>
              </w:rPr>
            </w:pPr>
          </w:p>
        </w:tc>
      </w:tr>
      <w:tr w:rsidR="003F0036" w:rsidRPr="001517FD" w:rsidDel="00DA72F3" w14:paraId="1112DA2C" w14:textId="5666D2ED" w:rsidTr="003F0036">
        <w:trPr>
          <w:trHeight w:val="57"/>
          <w:del w:id="439"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58BA193" w14:textId="5CCAE83C" w:rsidR="003F0036" w:rsidRPr="001517FD" w:rsidDel="00DA72F3" w:rsidRDefault="003F0036" w:rsidP="00D02DC9">
            <w:pPr>
              <w:bidi w:val="0"/>
              <w:spacing w:line="360" w:lineRule="auto"/>
              <w:jc w:val="both"/>
              <w:rPr>
                <w:del w:id="440" w:author="Tomer Oron" w:date="2023-12-26T13:42:00Z"/>
                <w:rFonts w:cstheme="minorHAnsi"/>
                <w:sz w:val="16"/>
                <w:szCs w:val="16"/>
              </w:rPr>
            </w:pPr>
            <w:del w:id="441" w:author="Tomer Oron" w:date="2023-12-26T13:42:00Z">
              <w:r w:rsidRPr="001517FD" w:rsidDel="00DA72F3">
                <w:rPr>
                  <w:rFonts w:cstheme="minorHAnsi"/>
                  <w:sz w:val="16"/>
                  <w:szCs w:val="16"/>
                </w:rPr>
                <w:delText>Merrell (1975)</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8C27027" w14:textId="705D0478" w:rsidR="003F0036" w:rsidRPr="001517FD" w:rsidDel="00DA72F3" w:rsidRDefault="003F0036" w:rsidP="00D02DC9">
            <w:pPr>
              <w:bidi w:val="0"/>
              <w:spacing w:line="360" w:lineRule="auto"/>
              <w:jc w:val="both"/>
              <w:rPr>
                <w:del w:id="442" w:author="Tomer Oron" w:date="2023-12-26T13:42:00Z"/>
                <w:rFonts w:cstheme="minorHAnsi"/>
                <w:sz w:val="16"/>
                <w:szCs w:val="16"/>
              </w:rPr>
            </w:pPr>
            <w:del w:id="443" w:author="Tomer Oron" w:date="2023-12-26T13:42:00Z">
              <w:r w:rsidRPr="001517FD" w:rsidDel="00DA72F3">
                <w:rPr>
                  <w:rFonts w:cstheme="minorHAnsi"/>
                  <w:sz w:val="16"/>
                  <w:szCs w:val="16"/>
                </w:rPr>
                <w:delText>0.2363</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6554370" w14:textId="7079AD8B" w:rsidR="003F0036" w:rsidRPr="001517FD" w:rsidDel="00DA72F3" w:rsidRDefault="003F0036" w:rsidP="00D02DC9">
            <w:pPr>
              <w:bidi w:val="0"/>
              <w:spacing w:line="360" w:lineRule="auto"/>
              <w:jc w:val="both"/>
              <w:rPr>
                <w:del w:id="444" w:author="Tomer Oron" w:date="2023-12-26T13:42:00Z"/>
                <w:rFonts w:cstheme="minorHAnsi"/>
                <w:sz w:val="16"/>
                <w:szCs w:val="16"/>
              </w:rPr>
            </w:pPr>
            <w:del w:id="445" w:author="Tomer Oron" w:date="2023-12-26T13:42:00Z">
              <w:r w:rsidRPr="001517FD" w:rsidDel="00DA72F3">
                <w:rPr>
                  <w:rFonts w:cstheme="minorHAnsi"/>
                  <w:sz w:val="16"/>
                  <w:szCs w:val="16"/>
                </w:rPr>
                <w:delText>0.1540</w:delText>
              </w:r>
            </w:del>
          </w:p>
        </w:tc>
        <w:tc>
          <w:tcPr>
            <w:tcW w:w="521" w:type="pct"/>
            <w:tcBorders>
              <w:top w:val="single" w:sz="4" w:space="0" w:color="auto"/>
              <w:left w:val="single" w:sz="4" w:space="0" w:color="auto"/>
              <w:bottom w:val="nil"/>
              <w:right w:val="single" w:sz="4" w:space="0" w:color="auto"/>
            </w:tcBorders>
            <w:vAlign w:val="center"/>
            <w:hideMark/>
          </w:tcPr>
          <w:p w14:paraId="3008ED2A" w14:textId="2FECC33A" w:rsidR="003F0036" w:rsidRPr="001517FD" w:rsidDel="00DA72F3" w:rsidRDefault="003F0036" w:rsidP="00D02DC9">
            <w:pPr>
              <w:bidi w:val="0"/>
              <w:spacing w:line="360" w:lineRule="auto"/>
              <w:jc w:val="both"/>
              <w:rPr>
                <w:del w:id="446" w:author="Tomer Oron" w:date="2023-12-26T13:42:00Z"/>
                <w:rFonts w:cstheme="minorHAnsi"/>
                <w:sz w:val="16"/>
                <w:szCs w:val="16"/>
              </w:rPr>
            </w:pPr>
            <w:del w:id="447" w:author="Tomer Oron" w:date="2023-12-26T13:42:00Z">
              <w:r w:rsidRPr="001517FD" w:rsidDel="00DA72F3">
                <w:rPr>
                  <w:rFonts w:cstheme="minorHAnsi"/>
                  <w:sz w:val="16"/>
                  <w:szCs w:val="16"/>
                </w:rPr>
                <w:delText>140</w:delText>
              </w:r>
            </w:del>
          </w:p>
        </w:tc>
        <w:tc>
          <w:tcPr>
            <w:tcW w:w="457" w:type="pct"/>
            <w:tcBorders>
              <w:top w:val="single" w:sz="4" w:space="0" w:color="auto"/>
              <w:left w:val="single" w:sz="4" w:space="0" w:color="auto"/>
              <w:bottom w:val="nil"/>
              <w:right w:val="single" w:sz="4" w:space="0" w:color="auto"/>
            </w:tcBorders>
            <w:vAlign w:val="center"/>
            <w:hideMark/>
          </w:tcPr>
          <w:p w14:paraId="617F370D" w14:textId="0AE2C148" w:rsidR="003F0036" w:rsidRPr="001517FD" w:rsidDel="00DA72F3" w:rsidRDefault="003F0036" w:rsidP="00D02DC9">
            <w:pPr>
              <w:bidi w:val="0"/>
              <w:spacing w:line="360" w:lineRule="auto"/>
              <w:jc w:val="both"/>
              <w:rPr>
                <w:del w:id="448" w:author="Tomer Oron" w:date="2023-12-26T13:42:00Z"/>
                <w:rFonts w:cstheme="minorHAnsi"/>
                <w:sz w:val="16"/>
                <w:szCs w:val="16"/>
              </w:rPr>
            </w:pPr>
            <w:del w:id="449" w:author="Tomer Oron" w:date="2023-12-26T13:42:00Z">
              <w:r w:rsidRPr="001517FD" w:rsidDel="00DA72F3">
                <w:rPr>
                  <w:rFonts w:cstheme="minorHAnsi"/>
                  <w:sz w:val="16"/>
                  <w:szCs w:val="16"/>
                </w:rPr>
                <w:delText>34</w:delText>
              </w:r>
            </w:del>
          </w:p>
        </w:tc>
        <w:tc>
          <w:tcPr>
            <w:tcW w:w="457" w:type="pct"/>
            <w:tcBorders>
              <w:top w:val="single" w:sz="4" w:space="0" w:color="auto"/>
              <w:left w:val="single" w:sz="4" w:space="0" w:color="auto"/>
              <w:bottom w:val="nil"/>
              <w:right w:val="single" w:sz="4" w:space="0" w:color="auto"/>
            </w:tcBorders>
            <w:vAlign w:val="center"/>
            <w:hideMark/>
          </w:tcPr>
          <w:p w14:paraId="686FE2E9" w14:textId="63CD5E7F" w:rsidR="003F0036" w:rsidRPr="001517FD" w:rsidDel="00DA72F3" w:rsidRDefault="003F0036" w:rsidP="00D02DC9">
            <w:pPr>
              <w:bidi w:val="0"/>
              <w:spacing w:line="360" w:lineRule="auto"/>
              <w:jc w:val="both"/>
              <w:rPr>
                <w:del w:id="450" w:author="Tomer Oron" w:date="2023-12-26T13:42:00Z"/>
                <w:rFonts w:cstheme="minorHAnsi"/>
                <w:sz w:val="16"/>
                <w:szCs w:val="16"/>
              </w:rPr>
            </w:pPr>
            <w:del w:id="451" w:author="Tomer Oron" w:date="2023-12-26T13:42:00Z">
              <w:r w:rsidRPr="001517FD" w:rsidDel="00DA72F3">
                <w:rPr>
                  <w:rFonts w:cstheme="minorHAnsi"/>
                  <w:sz w:val="16"/>
                  <w:szCs w:val="16"/>
                </w:rPr>
                <w:delText>33</w:delText>
              </w:r>
            </w:del>
          </w:p>
        </w:tc>
        <w:tc>
          <w:tcPr>
            <w:tcW w:w="459" w:type="pct"/>
            <w:tcBorders>
              <w:top w:val="single" w:sz="4" w:space="0" w:color="auto"/>
              <w:left w:val="single" w:sz="4" w:space="0" w:color="auto"/>
              <w:bottom w:val="nil"/>
              <w:right w:val="single" w:sz="4" w:space="0" w:color="auto"/>
            </w:tcBorders>
            <w:vAlign w:val="center"/>
            <w:hideMark/>
          </w:tcPr>
          <w:p w14:paraId="2760E1C8" w14:textId="4DCEF39F" w:rsidR="003F0036" w:rsidRPr="001517FD" w:rsidDel="00DA72F3" w:rsidRDefault="003F0036" w:rsidP="00D02DC9">
            <w:pPr>
              <w:bidi w:val="0"/>
              <w:spacing w:line="360" w:lineRule="auto"/>
              <w:jc w:val="both"/>
              <w:rPr>
                <w:del w:id="452" w:author="Tomer Oron" w:date="2023-12-26T13:42:00Z"/>
                <w:rFonts w:cstheme="minorHAnsi"/>
                <w:sz w:val="16"/>
                <w:szCs w:val="16"/>
              </w:rPr>
            </w:pPr>
            <w:del w:id="453" w:author="Tomer Oron" w:date="2023-12-26T13:42:00Z">
              <w:r w:rsidRPr="001517FD" w:rsidDel="00DA72F3">
                <w:rPr>
                  <w:rFonts w:cstheme="minorHAnsi"/>
                  <w:sz w:val="16"/>
                  <w:szCs w:val="16"/>
                </w:rPr>
                <w:delText>20</w:delText>
              </w:r>
            </w:del>
          </w:p>
        </w:tc>
        <w:tc>
          <w:tcPr>
            <w:tcW w:w="395" w:type="pct"/>
            <w:tcBorders>
              <w:top w:val="single" w:sz="4" w:space="0" w:color="auto"/>
              <w:left w:val="single" w:sz="4" w:space="0" w:color="auto"/>
              <w:bottom w:val="nil"/>
              <w:right w:val="single" w:sz="4" w:space="0" w:color="auto"/>
            </w:tcBorders>
            <w:vAlign w:val="center"/>
            <w:hideMark/>
          </w:tcPr>
          <w:p w14:paraId="4AC28707" w14:textId="17956348" w:rsidR="003F0036" w:rsidRPr="001517FD" w:rsidDel="00DA72F3" w:rsidRDefault="003F0036" w:rsidP="00D02DC9">
            <w:pPr>
              <w:bidi w:val="0"/>
              <w:spacing w:line="360" w:lineRule="auto"/>
              <w:jc w:val="both"/>
              <w:rPr>
                <w:del w:id="454" w:author="Tomer Oron" w:date="2023-12-26T13:42:00Z"/>
                <w:rFonts w:cstheme="minorHAnsi"/>
                <w:sz w:val="16"/>
                <w:szCs w:val="16"/>
              </w:rPr>
            </w:pPr>
            <w:del w:id="455" w:author="Tomer Oron" w:date="2023-12-26T13:42:00Z">
              <w:r w:rsidRPr="001517FD" w:rsidDel="00DA72F3">
                <w:rPr>
                  <w:rFonts w:cstheme="minorHAnsi"/>
                  <w:sz w:val="16"/>
                  <w:szCs w:val="16"/>
                </w:rPr>
                <w:delText>8</w:delText>
              </w:r>
            </w:del>
          </w:p>
        </w:tc>
        <w:tc>
          <w:tcPr>
            <w:tcW w:w="332" w:type="pct"/>
            <w:tcBorders>
              <w:top w:val="single" w:sz="4" w:space="0" w:color="auto"/>
              <w:left w:val="single" w:sz="4" w:space="0" w:color="auto"/>
              <w:bottom w:val="nil"/>
              <w:right w:val="single" w:sz="4" w:space="0" w:color="auto"/>
            </w:tcBorders>
            <w:vAlign w:val="center"/>
            <w:hideMark/>
          </w:tcPr>
          <w:p w14:paraId="23C2FB6D" w14:textId="1EC7AC8C" w:rsidR="003F0036" w:rsidRPr="001517FD" w:rsidDel="00DA72F3" w:rsidRDefault="003F0036" w:rsidP="00D02DC9">
            <w:pPr>
              <w:bidi w:val="0"/>
              <w:spacing w:line="360" w:lineRule="auto"/>
              <w:jc w:val="both"/>
              <w:rPr>
                <w:del w:id="456" w:author="Tomer Oron" w:date="2023-12-26T13:42:00Z"/>
                <w:rFonts w:cstheme="minorHAnsi"/>
                <w:sz w:val="16"/>
                <w:szCs w:val="16"/>
              </w:rPr>
            </w:pPr>
            <w:del w:id="457" w:author="Tomer Oron" w:date="2023-12-26T13:42:00Z">
              <w:r w:rsidRPr="001517FD" w:rsidDel="00DA72F3">
                <w:rPr>
                  <w:rFonts w:cstheme="minorHAnsi"/>
                  <w:sz w:val="16"/>
                  <w:szCs w:val="16"/>
                </w:rPr>
                <w:delText>2</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0A343CF3" w14:textId="5FB24DFD" w:rsidR="003F0036" w:rsidRPr="001517FD" w:rsidDel="00DA72F3" w:rsidRDefault="003F0036" w:rsidP="00D02DC9">
            <w:pPr>
              <w:bidi w:val="0"/>
              <w:spacing w:line="360" w:lineRule="auto"/>
              <w:jc w:val="both"/>
              <w:rPr>
                <w:del w:id="458" w:author="Tomer Oron" w:date="2023-12-26T13:42:00Z"/>
                <w:rFonts w:cstheme="minorHAnsi"/>
                <w:color w:val="000000"/>
                <w:sz w:val="16"/>
                <w:szCs w:val="16"/>
              </w:rPr>
            </w:pPr>
            <w:del w:id="459" w:author="Tomer Oron" w:date="2023-12-26T13:42:00Z">
              <w:r w:rsidRPr="001517FD" w:rsidDel="00DA72F3">
                <w:rPr>
                  <w:rFonts w:cstheme="minorHAnsi"/>
                  <w:color w:val="000000"/>
                  <w:sz w:val="16"/>
                  <w:szCs w:val="16"/>
                </w:rPr>
                <w:delText>4.453*</w:delText>
              </w:r>
            </w:del>
          </w:p>
        </w:tc>
      </w:tr>
      <w:tr w:rsidR="003F0036" w:rsidRPr="001517FD" w:rsidDel="00DA72F3" w14:paraId="743370CB" w14:textId="3823E523" w:rsidTr="003F0036">
        <w:trPr>
          <w:trHeight w:val="57"/>
          <w:del w:id="46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487DB0" w14:textId="41B6BD24" w:rsidR="003F0036" w:rsidRPr="001517FD" w:rsidDel="00DA72F3" w:rsidRDefault="003F0036" w:rsidP="00D02DC9">
            <w:pPr>
              <w:bidi w:val="0"/>
              <w:spacing w:line="360" w:lineRule="auto"/>
              <w:jc w:val="both"/>
              <w:rPr>
                <w:del w:id="461"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0A8927" w14:textId="1A82EF43" w:rsidR="003F0036" w:rsidRPr="001517FD" w:rsidDel="00DA72F3" w:rsidRDefault="003F0036" w:rsidP="00D02DC9">
            <w:pPr>
              <w:bidi w:val="0"/>
              <w:spacing w:line="360" w:lineRule="auto"/>
              <w:jc w:val="both"/>
              <w:rPr>
                <w:del w:id="462"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C6A31" w14:textId="2C21A75F" w:rsidR="003F0036" w:rsidRPr="001517FD" w:rsidDel="00DA72F3" w:rsidRDefault="003F0036" w:rsidP="00D02DC9">
            <w:pPr>
              <w:bidi w:val="0"/>
              <w:spacing w:line="360" w:lineRule="auto"/>
              <w:jc w:val="both"/>
              <w:rPr>
                <w:del w:id="463"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tcPr>
          <w:p w14:paraId="7AC2CF83" w14:textId="0DD30F11" w:rsidR="003F0036" w:rsidRPr="001517FD" w:rsidDel="00DA72F3" w:rsidRDefault="003F0036" w:rsidP="00D02DC9">
            <w:pPr>
              <w:bidi w:val="0"/>
              <w:spacing w:line="360" w:lineRule="auto"/>
              <w:jc w:val="both"/>
              <w:rPr>
                <w:del w:id="464" w:author="Tomer Oron" w:date="2023-12-26T13:42:00Z"/>
                <w:rFonts w:cstheme="minorHAnsi"/>
                <w:i/>
                <w:iCs/>
                <w:color w:val="000000"/>
                <w:sz w:val="14"/>
                <w:szCs w:val="14"/>
              </w:rPr>
            </w:pPr>
            <w:del w:id="465" w:author="Tomer Oron" w:date="2023-12-26T13:42:00Z">
              <w:r w:rsidRPr="001517FD" w:rsidDel="00DA72F3">
                <w:rPr>
                  <w:rFonts w:cstheme="minorHAnsi"/>
                  <w:i/>
                  <w:iCs/>
                  <w:color w:val="000000"/>
                  <w:sz w:val="14"/>
                  <w:szCs w:val="14"/>
                </w:rPr>
                <w:delText>135.28</w:delText>
              </w:r>
            </w:del>
          </w:p>
        </w:tc>
        <w:tc>
          <w:tcPr>
            <w:tcW w:w="457" w:type="pct"/>
            <w:tcBorders>
              <w:top w:val="nil"/>
              <w:left w:val="single" w:sz="4" w:space="0" w:color="auto"/>
              <w:bottom w:val="single" w:sz="4" w:space="0" w:color="auto"/>
              <w:right w:val="single" w:sz="4" w:space="0" w:color="auto"/>
            </w:tcBorders>
          </w:tcPr>
          <w:p w14:paraId="1E9FBC38" w14:textId="0EBCDA66" w:rsidR="003F0036" w:rsidRPr="001517FD" w:rsidDel="00DA72F3" w:rsidRDefault="003F0036" w:rsidP="00D02DC9">
            <w:pPr>
              <w:bidi w:val="0"/>
              <w:spacing w:line="360" w:lineRule="auto"/>
              <w:jc w:val="both"/>
              <w:rPr>
                <w:del w:id="466" w:author="Tomer Oron" w:date="2023-12-26T13:42:00Z"/>
                <w:rFonts w:cstheme="minorHAnsi"/>
                <w:i/>
                <w:iCs/>
                <w:color w:val="000000"/>
                <w:sz w:val="14"/>
                <w:szCs w:val="14"/>
              </w:rPr>
            </w:pPr>
            <w:del w:id="467" w:author="Tomer Oron" w:date="2023-12-26T13:42:00Z">
              <w:r w:rsidRPr="001517FD" w:rsidDel="00DA72F3">
                <w:rPr>
                  <w:rFonts w:cstheme="minorHAnsi"/>
                  <w:i/>
                  <w:iCs/>
                  <w:color w:val="000000"/>
                  <w:sz w:val="14"/>
                  <w:szCs w:val="14"/>
                </w:rPr>
                <w:delText>38.72</w:delText>
              </w:r>
            </w:del>
          </w:p>
        </w:tc>
        <w:tc>
          <w:tcPr>
            <w:tcW w:w="457" w:type="pct"/>
            <w:tcBorders>
              <w:top w:val="nil"/>
              <w:left w:val="single" w:sz="4" w:space="0" w:color="auto"/>
              <w:bottom w:val="single" w:sz="4" w:space="0" w:color="auto"/>
              <w:right w:val="single" w:sz="4" w:space="0" w:color="auto"/>
            </w:tcBorders>
          </w:tcPr>
          <w:p w14:paraId="71046BE9" w14:textId="40BEEB26" w:rsidR="003F0036" w:rsidRPr="001517FD" w:rsidDel="00DA72F3" w:rsidRDefault="003F0036" w:rsidP="00D02DC9">
            <w:pPr>
              <w:bidi w:val="0"/>
              <w:spacing w:line="360" w:lineRule="auto"/>
              <w:jc w:val="both"/>
              <w:rPr>
                <w:del w:id="468" w:author="Tomer Oron" w:date="2023-12-26T13:42:00Z"/>
                <w:rFonts w:cstheme="minorHAnsi"/>
                <w:i/>
                <w:iCs/>
                <w:color w:val="000000"/>
                <w:sz w:val="14"/>
                <w:szCs w:val="14"/>
              </w:rPr>
            </w:pPr>
            <w:del w:id="469" w:author="Tomer Oron" w:date="2023-12-26T13:42:00Z">
              <w:r w:rsidRPr="001517FD" w:rsidDel="00DA72F3">
                <w:rPr>
                  <w:rFonts w:cstheme="minorHAnsi"/>
                  <w:i/>
                  <w:iCs/>
                  <w:color w:val="000000"/>
                  <w:sz w:val="14"/>
                  <w:szCs w:val="14"/>
                </w:rPr>
                <w:delText>38.84</w:delText>
              </w:r>
            </w:del>
          </w:p>
        </w:tc>
        <w:tc>
          <w:tcPr>
            <w:tcW w:w="459" w:type="pct"/>
            <w:tcBorders>
              <w:top w:val="nil"/>
              <w:left w:val="single" w:sz="4" w:space="0" w:color="auto"/>
              <w:bottom w:val="single" w:sz="4" w:space="0" w:color="auto"/>
              <w:right w:val="single" w:sz="4" w:space="0" w:color="auto"/>
            </w:tcBorders>
          </w:tcPr>
          <w:p w14:paraId="51ACB2FE" w14:textId="4E4020C1" w:rsidR="003F0036" w:rsidRPr="001517FD" w:rsidDel="00DA72F3" w:rsidRDefault="003F0036" w:rsidP="00D02DC9">
            <w:pPr>
              <w:bidi w:val="0"/>
              <w:spacing w:line="360" w:lineRule="auto"/>
              <w:jc w:val="both"/>
              <w:rPr>
                <w:del w:id="470" w:author="Tomer Oron" w:date="2023-12-26T13:42:00Z"/>
                <w:rFonts w:cstheme="minorHAnsi"/>
                <w:i/>
                <w:iCs/>
                <w:color w:val="000000"/>
                <w:sz w:val="14"/>
                <w:szCs w:val="14"/>
              </w:rPr>
            </w:pPr>
            <w:del w:id="471" w:author="Tomer Oron" w:date="2023-12-26T13:42:00Z">
              <w:r w:rsidRPr="001517FD" w:rsidDel="00DA72F3">
                <w:rPr>
                  <w:rFonts w:cstheme="minorHAnsi"/>
                  <w:i/>
                  <w:iCs/>
                  <w:color w:val="000000"/>
                  <w:sz w:val="14"/>
                  <w:szCs w:val="14"/>
                </w:rPr>
                <w:delText>14.16</w:delText>
              </w:r>
            </w:del>
          </w:p>
        </w:tc>
        <w:tc>
          <w:tcPr>
            <w:tcW w:w="395" w:type="pct"/>
            <w:tcBorders>
              <w:top w:val="nil"/>
              <w:left w:val="single" w:sz="4" w:space="0" w:color="auto"/>
              <w:bottom w:val="single" w:sz="4" w:space="0" w:color="auto"/>
              <w:right w:val="single" w:sz="4" w:space="0" w:color="auto"/>
            </w:tcBorders>
          </w:tcPr>
          <w:p w14:paraId="695BA319" w14:textId="53F41A8E" w:rsidR="003F0036" w:rsidRPr="001517FD" w:rsidDel="00DA72F3" w:rsidRDefault="003F0036" w:rsidP="00D02DC9">
            <w:pPr>
              <w:bidi w:val="0"/>
              <w:spacing w:line="360" w:lineRule="auto"/>
              <w:jc w:val="both"/>
              <w:rPr>
                <w:del w:id="472" w:author="Tomer Oron" w:date="2023-12-26T13:42:00Z"/>
                <w:rFonts w:cstheme="minorHAnsi"/>
                <w:i/>
                <w:iCs/>
                <w:color w:val="000000"/>
                <w:sz w:val="14"/>
                <w:szCs w:val="14"/>
              </w:rPr>
            </w:pPr>
            <w:del w:id="473" w:author="Tomer Oron" w:date="2023-12-26T13:42:00Z">
              <w:r w:rsidRPr="001517FD" w:rsidDel="00DA72F3">
                <w:rPr>
                  <w:rFonts w:cstheme="minorHAnsi"/>
                  <w:i/>
                  <w:iCs/>
                  <w:color w:val="000000"/>
                  <w:sz w:val="14"/>
                  <w:szCs w:val="14"/>
                </w:rPr>
                <w:delText>6.88</w:delText>
              </w:r>
            </w:del>
          </w:p>
        </w:tc>
        <w:tc>
          <w:tcPr>
            <w:tcW w:w="332" w:type="pct"/>
            <w:tcBorders>
              <w:top w:val="nil"/>
              <w:left w:val="single" w:sz="4" w:space="0" w:color="auto"/>
              <w:bottom w:val="single" w:sz="4" w:space="0" w:color="auto"/>
              <w:right w:val="single" w:sz="4" w:space="0" w:color="auto"/>
            </w:tcBorders>
          </w:tcPr>
          <w:p w14:paraId="7B8CD457" w14:textId="0F494E04" w:rsidR="003F0036" w:rsidRPr="001517FD" w:rsidDel="00DA72F3" w:rsidRDefault="003F0036" w:rsidP="00D02DC9">
            <w:pPr>
              <w:bidi w:val="0"/>
              <w:spacing w:line="360" w:lineRule="auto"/>
              <w:jc w:val="both"/>
              <w:rPr>
                <w:del w:id="474" w:author="Tomer Oron" w:date="2023-12-26T13:42:00Z"/>
                <w:rFonts w:cstheme="minorHAnsi"/>
                <w:i/>
                <w:iCs/>
                <w:color w:val="000000"/>
                <w:sz w:val="14"/>
                <w:szCs w:val="14"/>
              </w:rPr>
            </w:pPr>
            <w:del w:id="475" w:author="Tomer Oron" w:date="2023-12-26T13:42:00Z">
              <w:r w:rsidRPr="001517FD" w:rsidDel="00DA72F3">
                <w:rPr>
                  <w:rFonts w:cstheme="minorHAnsi"/>
                  <w:i/>
                  <w:iCs/>
                  <w:color w:val="000000"/>
                  <w:sz w:val="14"/>
                  <w:szCs w:val="14"/>
                </w:rPr>
                <w:delText>3.12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BAFAC6" w14:textId="0A429A3E" w:rsidR="003F0036" w:rsidRPr="001517FD" w:rsidDel="00DA72F3" w:rsidRDefault="003F0036" w:rsidP="00D02DC9">
            <w:pPr>
              <w:bidi w:val="0"/>
              <w:spacing w:line="360" w:lineRule="auto"/>
              <w:jc w:val="both"/>
              <w:rPr>
                <w:del w:id="476" w:author="Tomer Oron" w:date="2023-12-26T13:42:00Z"/>
                <w:rFonts w:cstheme="minorHAnsi"/>
                <w:color w:val="000000"/>
                <w:sz w:val="16"/>
                <w:szCs w:val="16"/>
              </w:rPr>
            </w:pPr>
          </w:p>
        </w:tc>
      </w:tr>
      <w:tr w:rsidR="003F0036" w:rsidRPr="001517FD" w:rsidDel="00DA72F3" w14:paraId="2B584F97" w14:textId="2F6662D8" w:rsidTr="003F0036">
        <w:trPr>
          <w:trHeight w:val="57"/>
          <w:del w:id="477"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47B070A" w14:textId="0C5A02BB" w:rsidR="003F0036" w:rsidRPr="001517FD" w:rsidDel="00DA72F3" w:rsidRDefault="003F0036" w:rsidP="00D02DC9">
            <w:pPr>
              <w:bidi w:val="0"/>
              <w:spacing w:line="360" w:lineRule="auto"/>
              <w:jc w:val="both"/>
              <w:rPr>
                <w:del w:id="478" w:author="Tomer Oron" w:date="2023-12-26T13:42:00Z"/>
                <w:rFonts w:cstheme="minorHAnsi"/>
                <w:sz w:val="16"/>
                <w:szCs w:val="16"/>
              </w:rPr>
            </w:pPr>
            <w:del w:id="479" w:author="Tomer Oron" w:date="2023-12-26T13:42:00Z">
              <w:r w:rsidRPr="001517FD" w:rsidDel="00DA72F3">
                <w:rPr>
                  <w:rFonts w:cstheme="minorHAnsi"/>
                  <w:sz w:val="16"/>
                  <w:szCs w:val="16"/>
                </w:rPr>
                <w:delText>Annett (1973)</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2ECA0F08" w14:textId="2A214232" w:rsidR="003F0036" w:rsidRPr="001517FD" w:rsidDel="00DA72F3" w:rsidRDefault="003F0036" w:rsidP="00D02DC9">
            <w:pPr>
              <w:bidi w:val="0"/>
              <w:spacing w:line="360" w:lineRule="auto"/>
              <w:jc w:val="both"/>
              <w:rPr>
                <w:del w:id="480" w:author="Tomer Oron" w:date="2023-12-26T13:42:00Z"/>
                <w:rFonts w:cstheme="minorHAnsi"/>
                <w:sz w:val="16"/>
                <w:szCs w:val="16"/>
              </w:rPr>
            </w:pPr>
            <w:del w:id="481" w:author="Tomer Oron" w:date="2023-12-26T13:42:00Z">
              <w:r w:rsidRPr="001517FD" w:rsidDel="00DA72F3">
                <w:rPr>
                  <w:rFonts w:cstheme="minorHAnsi"/>
                  <w:sz w:val="16"/>
                  <w:szCs w:val="16"/>
                </w:rPr>
                <w:delText>0.1063</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18AF7E40" w14:textId="539A6197" w:rsidR="003F0036" w:rsidRPr="001517FD" w:rsidDel="00DA72F3" w:rsidRDefault="003F0036" w:rsidP="00D02DC9">
            <w:pPr>
              <w:bidi w:val="0"/>
              <w:spacing w:line="360" w:lineRule="auto"/>
              <w:jc w:val="both"/>
              <w:rPr>
                <w:del w:id="482" w:author="Tomer Oron" w:date="2023-12-26T13:42:00Z"/>
                <w:rFonts w:cstheme="minorHAnsi"/>
                <w:sz w:val="16"/>
                <w:szCs w:val="16"/>
              </w:rPr>
            </w:pPr>
            <w:del w:id="483" w:author="Tomer Oron" w:date="2023-12-26T13:42:00Z">
              <w:r w:rsidRPr="001517FD" w:rsidDel="00DA72F3">
                <w:rPr>
                  <w:rFonts w:cstheme="minorHAnsi"/>
                  <w:sz w:val="16"/>
                  <w:szCs w:val="16"/>
                </w:rPr>
                <w:delText>0.0407</w:delText>
              </w:r>
            </w:del>
          </w:p>
        </w:tc>
        <w:tc>
          <w:tcPr>
            <w:tcW w:w="521" w:type="pct"/>
            <w:tcBorders>
              <w:top w:val="single" w:sz="4" w:space="0" w:color="auto"/>
              <w:left w:val="single" w:sz="4" w:space="0" w:color="auto"/>
              <w:bottom w:val="nil"/>
              <w:right w:val="single" w:sz="4" w:space="0" w:color="auto"/>
            </w:tcBorders>
            <w:vAlign w:val="center"/>
            <w:hideMark/>
          </w:tcPr>
          <w:p w14:paraId="1F8B16A6" w14:textId="391F2C25" w:rsidR="003F0036" w:rsidRPr="001517FD" w:rsidDel="00DA72F3" w:rsidRDefault="003F0036" w:rsidP="00D02DC9">
            <w:pPr>
              <w:bidi w:val="0"/>
              <w:spacing w:line="360" w:lineRule="auto"/>
              <w:jc w:val="both"/>
              <w:rPr>
                <w:del w:id="484" w:author="Tomer Oron" w:date="2023-12-26T13:42:00Z"/>
                <w:rFonts w:cstheme="minorHAnsi"/>
                <w:sz w:val="16"/>
                <w:szCs w:val="16"/>
              </w:rPr>
            </w:pPr>
            <w:del w:id="485" w:author="Tomer Oron" w:date="2023-12-26T13:42:00Z">
              <w:r w:rsidRPr="001517FD" w:rsidDel="00DA72F3">
                <w:rPr>
                  <w:rFonts w:cstheme="minorHAnsi"/>
                  <w:sz w:val="16"/>
                  <w:szCs w:val="16"/>
                </w:rPr>
                <w:delText>6206</w:delText>
              </w:r>
            </w:del>
          </w:p>
        </w:tc>
        <w:tc>
          <w:tcPr>
            <w:tcW w:w="457" w:type="pct"/>
            <w:tcBorders>
              <w:top w:val="single" w:sz="4" w:space="0" w:color="auto"/>
              <w:left w:val="single" w:sz="4" w:space="0" w:color="auto"/>
              <w:bottom w:val="nil"/>
              <w:right w:val="single" w:sz="4" w:space="0" w:color="auto"/>
            </w:tcBorders>
            <w:vAlign w:val="center"/>
            <w:hideMark/>
          </w:tcPr>
          <w:p w14:paraId="35F09707" w14:textId="5CE7D6C2" w:rsidR="003F0036" w:rsidRPr="001517FD" w:rsidDel="00DA72F3" w:rsidRDefault="003F0036" w:rsidP="00D02DC9">
            <w:pPr>
              <w:bidi w:val="0"/>
              <w:spacing w:line="360" w:lineRule="auto"/>
              <w:jc w:val="both"/>
              <w:rPr>
                <w:del w:id="486" w:author="Tomer Oron" w:date="2023-12-26T13:42:00Z"/>
                <w:rFonts w:cstheme="minorHAnsi"/>
                <w:sz w:val="16"/>
                <w:szCs w:val="16"/>
              </w:rPr>
            </w:pPr>
            <w:del w:id="487" w:author="Tomer Oron" w:date="2023-12-26T13:42:00Z">
              <w:r w:rsidRPr="001517FD" w:rsidDel="00DA72F3">
                <w:rPr>
                  <w:rFonts w:cstheme="minorHAnsi"/>
                  <w:sz w:val="16"/>
                  <w:szCs w:val="16"/>
                </w:rPr>
                <w:delText>669</w:delText>
              </w:r>
            </w:del>
          </w:p>
        </w:tc>
        <w:tc>
          <w:tcPr>
            <w:tcW w:w="457" w:type="pct"/>
            <w:tcBorders>
              <w:top w:val="single" w:sz="4" w:space="0" w:color="auto"/>
              <w:left w:val="single" w:sz="4" w:space="0" w:color="auto"/>
              <w:bottom w:val="nil"/>
              <w:right w:val="single" w:sz="4" w:space="0" w:color="auto"/>
            </w:tcBorders>
            <w:vAlign w:val="center"/>
            <w:hideMark/>
          </w:tcPr>
          <w:p w14:paraId="69DEAE46" w14:textId="78F324FD" w:rsidR="003F0036" w:rsidRPr="001517FD" w:rsidDel="00DA72F3" w:rsidRDefault="003F0036" w:rsidP="00D02DC9">
            <w:pPr>
              <w:bidi w:val="0"/>
              <w:spacing w:line="360" w:lineRule="auto"/>
              <w:jc w:val="both"/>
              <w:rPr>
                <w:del w:id="488" w:author="Tomer Oron" w:date="2023-12-26T13:42:00Z"/>
                <w:rFonts w:cstheme="minorHAnsi"/>
                <w:sz w:val="16"/>
                <w:szCs w:val="16"/>
              </w:rPr>
            </w:pPr>
            <w:del w:id="489" w:author="Tomer Oron" w:date="2023-12-26T13:42:00Z">
              <w:r w:rsidRPr="001517FD" w:rsidDel="00DA72F3">
                <w:rPr>
                  <w:rFonts w:cstheme="minorHAnsi"/>
                  <w:sz w:val="16"/>
                  <w:szCs w:val="16"/>
                </w:rPr>
                <w:delText>471</w:delText>
              </w:r>
            </w:del>
          </w:p>
        </w:tc>
        <w:tc>
          <w:tcPr>
            <w:tcW w:w="459" w:type="pct"/>
            <w:tcBorders>
              <w:top w:val="single" w:sz="4" w:space="0" w:color="auto"/>
              <w:left w:val="single" w:sz="4" w:space="0" w:color="auto"/>
              <w:bottom w:val="nil"/>
              <w:right w:val="single" w:sz="4" w:space="0" w:color="auto"/>
            </w:tcBorders>
            <w:vAlign w:val="center"/>
            <w:hideMark/>
          </w:tcPr>
          <w:p w14:paraId="1ED09F41" w14:textId="5F7CB3A5" w:rsidR="003F0036" w:rsidRPr="001517FD" w:rsidDel="00DA72F3" w:rsidRDefault="003F0036" w:rsidP="00D02DC9">
            <w:pPr>
              <w:bidi w:val="0"/>
              <w:spacing w:line="360" w:lineRule="auto"/>
              <w:jc w:val="both"/>
              <w:rPr>
                <w:del w:id="490" w:author="Tomer Oron" w:date="2023-12-26T13:42:00Z"/>
                <w:rFonts w:cstheme="minorHAnsi"/>
                <w:sz w:val="16"/>
                <w:szCs w:val="16"/>
              </w:rPr>
            </w:pPr>
            <w:del w:id="491" w:author="Tomer Oron" w:date="2023-12-26T13:42:00Z">
              <w:r w:rsidRPr="001517FD" w:rsidDel="00DA72F3">
                <w:rPr>
                  <w:rFonts w:cstheme="minorHAnsi"/>
                  <w:sz w:val="16"/>
                  <w:szCs w:val="16"/>
                </w:rPr>
                <w:delText>125</w:delText>
              </w:r>
            </w:del>
          </w:p>
        </w:tc>
        <w:tc>
          <w:tcPr>
            <w:tcW w:w="395" w:type="pct"/>
            <w:tcBorders>
              <w:top w:val="single" w:sz="4" w:space="0" w:color="auto"/>
              <w:left w:val="single" w:sz="4" w:space="0" w:color="auto"/>
              <w:bottom w:val="nil"/>
              <w:right w:val="single" w:sz="4" w:space="0" w:color="auto"/>
            </w:tcBorders>
            <w:vAlign w:val="center"/>
            <w:hideMark/>
          </w:tcPr>
          <w:p w14:paraId="447A42B3" w14:textId="217C1ECA" w:rsidR="003F0036" w:rsidRPr="001517FD" w:rsidDel="00DA72F3" w:rsidRDefault="003F0036" w:rsidP="00D02DC9">
            <w:pPr>
              <w:bidi w:val="0"/>
              <w:spacing w:line="360" w:lineRule="auto"/>
              <w:jc w:val="both"/>
              <w:rPr>
                <w:del w:id="492" w:author="Tomer Oron" w:date="2023-12-26T13:42:00Z"/>
                <w:rFonts w:cstheme="minorHAnsi"/>
                <w:sz w:val="16"/>
                <w:szCs w:val="16"/>
              </w:rPr>
            </w:pPr>
            <w:del w:id="493" w:author="Tomer Oron" w:date="2023-12-26T13:42:00Z">
              <w:r w:rsidRPr="001517FD" w:rsidDel="00DA72F3">
                <w:rPr>
                  <w:rFonts w:cstheme="minorHAnsi"/>
                  <w:sz w:val="16"/>
                  <w:szCs w:val="16"/>
                </w:rPr>
                <w:delText>5</w:delText>
              </w:r>
            </w:del>
          </w:p>
        </w:tc>
        <w:tc>
          <w:tcPr>
            <w:tcW w:w="332" w:type="pct"/>
            <w:tcBorders>
              <w:top w:val="single" w:sz="4" w:space="0" w:color="auto"/>
              <w:left w:val="single" w:sz="4" w:space="0" w:color="auto"/>
              <w:bottom w:val="nil"/>
              <w:right w:val="single" w:sz="4" w:space="0" w:color="auto"/>
            </w:tcBorders>
            <w:vAlign w:val="center"/>
            <w:hideMark/>
          </w:tcPr>
          <w:p w14:paraId="215DAED0" w14:textId="295E8DA8" w:rsidR="003F0036" w:rsidRPr="001517FD" w:rsidDel="00DA72F3" w:rsidRDefault="003F0036" w:rsidP="00D02DC9">
            <w:pPr>
              <w:bidi w:val="0"/>
              <w:spacing w:line="360" w:lineRule="auto"/>
              <w:jc w:val="both"/>
              <w:rPr>
                <w:del w:id="494" w:author="Tomer Oron" w:date="2023-12-26T13:42:00Z"/>
                <w:rFonts w:cstheme="minorHAnsi"/>
                <w:sz w:val="16"/>
                <w:szCs w:val="16"/>
              </w:rPr>
            </w:pPr>
            <w:del w:id="495" w:author="Tomer Oron" w:date="2023-12-26T13:42:00Z">
              <w:r w:rsidRPr="001517FD" w:rsidDel="00DA72F3">
                <w:rPr>
                  <w:rFonts w:cstheme="minorHAnsi"/>
                  <w:sz w:val="16"/>
                  <w:szCs w:val="16"/>
                </w:rPr>
                <w:delText>1</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2208169D" w14:textId="15A328F1" w:rsidR="003F0036" w:rsidRPr="001517FD" w:rsidDel="00DA72F3" w:rsidRDefault="003F0036" w:rsidP="00D02DC9">
            <w:pPr>
              <w:bidi w:val="0"/>
              <w:spacing w:line="360" w:lineRule="auto"/>
              <w:jc w:val="both"/>
              <w:rPr>
                <w:del w:id="496" w:author="Tomer Oron" w:date="2023-12-26T13:42:00Z"/>
                <w:rFonts w:cstheme="minorHAnsi"/>
                <w:color w:val="000000"/>
                <w:sz w:val="16"/>
                <w:szCs w:val="16"/>
              </w:rPr>
            </w:pPr>
            <w:del w:id="497" w:author="Tomer Oron" w:date="2023-12-26T13:42:00Z">
              <w:r w:rsidRPr="001517FD" w:rsidDel="00DA72F3">
                <w:rPr>
                  <w:rFonts w:cstheme="minorHAnsi"/>
                  <w:color w:val="000000"/>
                  <w:sz w:val="16"/>
                  <w:szCs w:val="16"/>
                </w:rPr>
                <w:delText>0.755</w:delText>
              </w:r>
            </w:del>
          </w:p>
        </w:tc>
      </w:tr>
      <w:tr w:rsidR="003F0036" w:rsidRPr="001517FD" w:rsidDel="00DA72F3" w14:paraId="2C7841BE" w14:textId="14A26A42" w:rsidTr="003F0036">
        <w:trPr>
          <w:trHeight w:val="57"/>
          <w:del w:id="49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F2236D" w14:textId="05EAC247" w:rsidR="003F0036" w:rsidRPr="001517FD" w:rsidDel="00DA72F3" w:rsidRDefault="003F0036" w:rsidP="00D02DC9">
            <w:pPr>
              <w:bidi w:val="0"/>
              <w:spacing w:line="360" w:lineRule="auto"/>
              <w:jc w:val="both"/>
              <w:rPr>
                <w:del w:id="499"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46090D" w14:textId="1A2BCE0D" w:rsidR="003F0036" w:rsidRPr="001517FD" w:rsidDel="00DA72F3" w:rsidRDefault="003F0036" w:rsidP="00D02DC9">
            <w:pPr>
              <w:bidi w:val="0"/>
              <w:spacing w:line="360" w:lineRule="auto"/>
              <w:jc w:val="both"/>
              <w:rPr>
                <w:del w:id="500"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62CAF" w14:textId="1D8C7B4D" w:rsidR="003F0036" w:rsidRPr="001517FD" w:rsidDel="00DA72F3" w:rsidRDefault="003F0036" w:rsidP="00D02DC9">
            <w:pPr>
              <w:bidi w:val="0"/>
              <w:spacing w:line="360" w:lineRule="auto"/>
              <w:jc w:val="both"/>
              <w:rPr>
                <w:del w:id="501"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157D242C" w14:textId="3E93C13B" w:rsidR="003F0036" w:rsidRPr="001517FD" w:rsidDel="00DA72F3" w:rsidRDefault="003F0036" w:rsidP="00D02DC9">
            <w:pPr>
              <w:bidi w:val="0"/>
              <w:spacing w:line="360" w:lineRule="auto"/>
              <w:jc w:val="both"/>
              <w:rPr>
                <w:del w:id="502" w:author="Tomer Oron" w:date="2023-12-26T13:42:00Z"/>
                <w:rFonts w:cstheme="minorHAnsi"/>
                <w:i/>
                <w:iCs/>
                <w:color w:val="000000"/>
                <w:sz w:val="14"/>
                <w:szCs w:val="14"/>
              </w:rPr>
            </w:pPr>
            <w:del w:id="503" w:author="Tomer Oron" w:date="2023-12-26T13:42:00Z">
              <w:r w:rsidRPr="001517FD" w:rsidDel="00DA72F3">
                <w:rPr>
                  <w:rFonts w:cstheme="minorHAnsi"/>
                  <w:i/>
                  <w:iCs/>
                  <w:color w:val="000000"/>
                  <w:sz w:val="14"/>
                  <w:szCs w:val="14"/>
                </w:rPr>
                <w:delText>6204.02</w:delText>
              </w:r>
            </w:del>
          </w:p>
        </w:tc>
        <w:tc>
          <w:tcPr>
            <w:tcW w:w="457" w:type="pct"/>
            <w:tcBorders>
              <w:top w:val="nil"/>
              <w:left w:val="single" w:sz="4" w:space="0" w:color="auto"/>
              <w:bottom w:val="single" w:sz="4" w:space="0" w:color="auto"/>
              <w:right w:val="single" w:sz="4" w:space="0" w:color="auto"/>
            </w:tcBorders>
            <w:vAlign w:val="bottom"/>
          </w:tcPr>
          <w:p w14:paraId="7CE1635A" w14:textId="5E5420E8" w:rsidR="003F0036" w:rsidRPr="001517FD" w:rsidDel="00DA72F3" w:rsidRDefault="003F0036" w:rsidP="00D02DC9">
            <w:pPr>
              <w:bidi w:val="0"/>
              <w:spacing w:line="360" w:lineRule="auto"/>
              <w:jc w:val="both"/>
              <w:rPr>
                <w:del w:id="504" w:author="Tomer Oron" w:date="2023-12-26T13:42:00Z"/>
                <w:rFonts w:cstheme="minorHAnsi"/>
                <w:i/>
                <w:iCs/>
                <w:color w:val="000000"/>
                <w:sz w:val="14"/>
                <w:szCs w:val="14"/>
              </w:rPr>
            </w:pPr>
            <w:del w:id="505" w:author="Tomer Oron" w:date="2023-12-26T13:42:00Z">
              <w:r w:rsidRPr="001517FD" w:rsidDel="00DA72F3">
                <w:rPr>
                  <w:rFonts w:cstheme="minorHAnsi"/>
                  <w:i/>
                  <w:iCs/>
                  <w:color w:val="000000"/>
                  <w:sz w:val="14"/>
                  <w:szCs w:val="14"/>
                </w:rPr>
                <w:delText>670.98</w:delText>
              </w:r>
            </w:del>
          </w:p>
        </w:tc>
        <w:tc>
          <w:tcPr>
            <w:tcW w:w="457" w:type="pct"/>
            <w:tcBorders>
              <w:top w:val="nil"/>
              <w:left w:val="single" w:sz="4" w:space="0" w:color="auto"/>
              <w:bottom w:val="single" w:sz="4" w:space="0" w:color="auto"/>
              <w:right w:val="single" w:sz="4" w:space="0" w:color="auto"/>
            </w:tcBorders>
            <w:vAlign w:val="bottom"/>
          </w:tcPr>
          <w:p w14:paraId="6DAD7CD0" w14:textId="18FA9760" w:rsidR="003F0036" w:rsidRPr="001517FD" w:rsidDel="00DA72F3" w:rsidRDefault="003F0036" w:rsidP="00D02DC9">
            <w:pPr>
              <w:bidi w:val="0"/>
              <w:spacing w:line="360" w:lineRule="auto"/>
              <w:jc w:val="both"/>
              <w:rPr>
                <w:del w:id="506" w:author="Tomer Oron" w:date="2023-12-26T13:42:00Z"/>
                <w:rFonts w:cstheme="minorHAnsi"/>
                <w:i/>
                <w:iCs/>
                <w:color w:val="000000"/>
                <w:sz w:val="14"/>
                <w:szCs w:val="14"/>
              </w:rPr>
            </w:pPr>
            <w:del w:id="507" w:author="Tomer Oron" w:date="2023-12-26T13:42:00Z">
              <w:r w:rsidRPr="001517FD" w:rsidDel="00DA72F3">
                <w:rPr>
                  <w:rFonts w:cstheme="minorHAnsi"/>
                  <w:i/>
                  <w:iCs/>
                  <w:color w:val="000000"/>
                  <w:sz w:val="14"/>
                  <w:szCs w:val="14"/>
                </w:rPr>
                <w:delText>473.86</w:delText>
              </w:r>
            </w:del>
          </w:p>
        </w:tc>
        <w:tc>
          <w:tcPr>
            <w:tcW w:w="459" w:type="pct"/>
            <w:tcBorders>
              <w:top w:val="nil"/>
              <w:left w:val="single" w:sz="4" w:space="0" w:color="auto"/>
              <w:bottom w:val="single" w:sz="4" w:space="0" w:color="auto"/>
              <w:right w:val="single" w:sz="4" w:space="0" w:color="auto"/>
            </w:tcBorders>
            <w:vAlign w:val="bottom"/>
          </w:tcPr>
          <w:p w14:paraId="339A20FD" w14:textId="429022ED" w:rsidR="003F0036" w:rsidRPr="001517FD" w:rsidDel="00DA72F3" w:rsidRDefault="003F0036" w:rsidP="00D02DC9">
            <w:pPr>
              <w:bidi w:val="0"/>
              <w:spacing w:line="360" w:lineRule="auto"/>
              <w:jc w:val="both"/>
              <w:rPr>
                <w:del w:id="508" w:author="Tomer Oron" w:date="2023-12-26T13:42:00Z"/>
                <w:rFonts w:cstheme="minorHAnsi"/>
                <w:i/>
                <w:iCs/>
                <w:color w:val="000000"/>
                <w:sz w:val="14"/>
                <w:szCs w:val="14"/>
              </w:rPr>
            </w:pPr>
            <w:del w:id="509" w:author="Tomer Oron" w:date="2023-12-26T13:42:00Z">
              <w:r w:rsidRPr="001517FD" w:rsidDel="00DA72F3">
                <w:rPr>
                  <w:rFonts w:cstheme="minorHAnsi"/>
                  <w:i/>
                  <w:iCs/>
                  <w:color w:val="000000"/>
                  <w:sz w:val="14"/>
                  <w:szCs w:val="14"/>
                </w:rPr>
                <w:delText>122.14</w:delText>
              </w:r>
            </w:del>
          </w:p>
        </w:tc>
        <w:tc>
          <w:tcPr>
            <w:tcW w:w="395" w:type="pct"/>
            <w:tcBorders>
              <w:top w:val="nil"/>
              <w:left w:val="single" w:sz="4" w:space="0" w:color="auto"/>
              <w:bottom w:val="single" w:sz="4" w:space="0" w:color="auto"/>
              <w:right w:val="single" w:sz="4" w:space="0" w:color="auto"/>
            </w:tcBorders>
            <w:vAlign w:val="bottom"/>
          </w:tcPr>
          <w:p w14:paraId="3AF05344" w14:textId="320678AF" w:rsidR="003F0036" w:rsidRPr="001517FD" w:rsidDel="00DA72F3" w:rsidRDefault="003F0036" w:rsidP="00D02DC9">
            <w:pPr>
              <w:bidi w:val="0"/>
              <w:spacing w:line="360" w:lineRule="auto"/>
              <w:jc w:val="both"/>
              <w:rPr>
                <w:del w:id="510" w:author="Tomer Oron" w:date="2023-12-26T13:42:00Z"/>
                <w:rFonts w:cstheme="minorHAnsi"/>
                <w:i/>
                <w:iCs/>
                <w:color w:val="000000"/>
                <w:sz w:val="14"/>
                <w:szCs w:val="14"/>
              </w:rPr>
            </w:pPr>
            <w:del w:id="511" w:author="Tomer Oron" w:date="2023-12-26T13:42:00Z">
              <w:r w:rsidRPr="001517FD" w:rsidDel="00DA72F3">
                <w:rPr>
                  <w:rFonts w:cstheme="minorHAnsi"/>
                  <w:i/>
                  <w:iCs/>
                  <w:color w:val="000000"/>
                  <w:sz w:val="14"/>
                  <w:szCs w:val="14"/>
                </w:rPr>
                <w:delText>4.13</w:delText>
              </w:r>
            </w:del>
          </w:p>
        </w:tc>
        <w:tc>
          <w:tcPr>
            <w:tcW w:w="332" w:type="pct"/>
            <w:tcBorders>
              <w:top w:val="nil"/>
              <w:left w:val="single" w:sz="4" w:space="0" w:color="auto"/>
              <w:bottom w:val="single" w:sz="4" w:space="0" w:color="auto"/>
              <w:right w:val="single" w:sz="4" w:space="0" w:color="auto"/>
            </w:tcBorders>
            <w:vAlign w:val="bottom"/>
          </w:tcPr>
          <w:p w14:paraId="30B72AE0" w14:textId="56ADE2A4" w:rsidR="003F0036" w:rsidRPr="001517FD" w:rsidDel="00DA72F3" w:rsidRDefault="003F0036" w:rsidP="00D02DC9">
            <w:pPr>
              <w:bidi w:val="0"/>
              <w:spacing w:line="360" w:lineRule="auto"/>
              <w:jc w:val="both"/>
              <w:rPr>
                <w:del w:id="512" w:author="Tomer Oron" w:date="2023-12-26T13:42:00Z"/>
                <w:rFonts w:cstheme="minorHAnsi"/>
                <w:i/>
                <w:iCs/>
                <w:color w:val="000000"/>
                <w:sz w:val="14"/>
                <w:szCs w:val="14"/>
              </w:rPr>
            </w:pPr>
            <w:del w:id="513" w:author="Tomer Oron" w:date="2023-12-26T13:42:00Z">
              <w:r w:rsidRPr="001517FD" w:rsidDel="00DA72F3">
                <w:rPr>
                  <w:rFonts w:cstheme="minorHAnsi"/>
                  <w:i/>
                  <w:iCs/>
                  <w:color w:val="000000"/>
                  <w:sz w:val="14"/>
                  <w:szCs w:val="14"/>
                </w:rPr>
                <w:delText>1.87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F49EAD" w14:textId="67DC973A" w:rsidR="003F0036" w:rsidRPr="001517FD" w:rsidDel="00DA72F3" w:rsidRDefault="003F0036" w:rsidP="00D02DC9">
            <w:pPr>
              <w:bidi w:val="0"/>
              <w:spacing w:line="360" w:lineRule="auto"/>
              <w:jc w:val="both"/>
              <w:rPr>
                <w:del w:id="514" w:author="Tomer Oron" w:date="2023-12-26T13:42:00Z"/>
                <w:rFonts w:cstheme="minorHAnsi"/>
                <w:color w:val="000000"/>
                <w:sz w:val="16"/>
                <w:szCs w:val="16"/>
              </w:rPr>
            </w:pPr>
          </w:p>
        </w:tc>
      </w:tr>
      <w:tr w:rsidR="003F0036" w:rsidRPr="001517FD" w:rsidDel="00DA72F3" w14:paraId="42CC9625" w14:textId="003D9766" w:rsidTr="003F0036">
        <w:trPr>
          <w:trHeight w:val="57"/>
          <w:del w:id="515"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1C7EE945" w14:textId="005E937A" w:rsidR="003F0036" w:rsidRPr="001517FD" w:rsidDel="00DA72F3" w:rsidRDefault="003F0036" w:rsidP="00D02DC9">
            <w:pPr>
              <w:bidi w:val="0"/>
              <w:spacing w:line="360" w:lineRule="auto"/>
              <w:jc w:val="both"/>
              <w:rPr>
                <w:del w:id="516" w:author="Tomer Oron" w:date="2023-12-26T13:42:00Z"/>
                <w:rFonts w:cstheme="minorHAnsi"/>
                <w:sz w:val="16"/>
                <w:szCs w:val="16"/>
              </w:rPr>
            </w:pPr>
            <w:del w:id="517" w:author="Tomer Oron" w:date="2023-12-26T13:42:00Z">
              <w:r w:rsidRPr="001517FD" w:rsidDel="00DA72F3">
                <w:rPr>
                  <w:rFonts w:cstheme="minorHAnsi"/>
                  <w:sz w:val="16"/>
                  <w:szCs w:val="16"/>
                </w:rPr>
                <w:delText>Ferronato et al. (1974)</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4BC7CE56" w14:textId="59FB0C53" w:rsidR="003F0036" w:rsidRPr="001517FD" w:rsidDel="00DA72F3" w:rsidRDefault="003F0036" w:rsidP="00D02DC9">
            <w:pPr>
              <w:bidi w:val="0"/>
              <w:spacing w:line="360" w:lineRule="auto"/>
              <w:jc w:val="both"/>
              <w:rPr>
                <w:del w:id="518" w:author="Tomer Oron" w:date="2023-12-26T13:42:00Z"/>
                <w:rFonts w:cstheme="minorHAnsi"/>
                <w:sz w:val="16"/>
                <w:szCs w:val="16"/>
              </w:rPr>
            </w:pPr>
            <w:del w:id="519" w:author="Tomer Oron" w:date="2023-12-26T13:42:00Z">
              <w:r w:rsidRPr="001517FD" w:rsidDel="00DA72F3">
                <w:rPr>
                  <w:rFonts w:cstheme="minorHAnsi"/>
                  <w:sz w:val="16"/>
                  <w:szCs w:val="16"/>
                </w:rPr>
                <w:delText>0.0976</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4B43A404" w14:textId="2564BC21" w:rsidR="003F0036" w:rsidRPr="001517FD" w:rsidDel="00DA72F3" w:rsidRDefault="003F0036" w:rsidP="00D02DC9">
            <w:pPr>
              <w:bidi w:val="0"/>
              <w:spacing w:line="360" w:lineRule="auto"/>
              <w:jc w:val="both"/>
              <w:rPr>
                <w:del w:id="520" w:author="Tomer Oron" w:date="2023-12-26T13:42:00Z"/>
                <w:rFonts w:cstheme="minorHAnsi"/>
                <w:sz w:val="16"/>
                <w:szCs w:val="16"/>
              </w:rPr>
            </w:pPr>
            <w:del w:id="521" w:author="Tomer Oron" w:date="2023-12-26T13:42:00Z">
              <w:r w:rsidRPr="001517FD" w:rsidDel="00DA72F3">
                <w:rPr>
                  <w:rFonts w:cstheme="minorHAnsi"/>
                  <w:sz w:val="16"/>
                  <w:szCs w:val="16"/>
                </w:rPr>
                <w:delText>0.0976</w:delText>
              </w:r>
            </w:del>
          </w:p>
        </w:tc>
        <w:tc>
          <w:tcPr>
            <w:tcW w:w="521" w:type="pct"/>
            <w:tcBorders>
              <w:top w:val="single" w:sz="4" w:space="0" w:color="auto"/>
              <w:left w:val="single" w:sz="4" w:space="0" w:color="auto"/>
              <w:bottom w:val="nil"/>
              <w:right w:val="single" w:sz="4" w:space="0" w:color="auto"/>
            </w:tcBorders>
            <w:vAlign w:val="center"/>
            <w:hideMark/>
          </w:tcPr>
          <w:p w14:paraId="7CF80112" w14:textId="1172AB2B" w:rsidR="003F0036" w:rsidRPr="001517FD" w:rsidDel="00DA72F3" w:rsidRDefault="003F0036" w:rsidP="00D02DC9">
            <w:pPr>
              <w:bidi w:val="0"/>
              <w:spacing w:line="360" w:lineRule="auto"/>
              <w:jc w:val="both"/>
              <w:rPr>
                <w:del w:id="522" w:author="Tomer Oron" w:date="2023-12-26T13:42:00Z"/>
                <w:rFonts w:cstheme="minorHAnsi"/>
                <w:sz w:val="16"/>
                <w:szCs w:val="16"/>
              </w:rPr>
            </w:pPr>
            <w:del w:id="523" w:author="Tomer Oron" w:date="2023-12-26T13:42:00Z">
              <w:r w:rsidRPr="001517FD" w:rsidDel="00DA72F3">
                <w:rPr>
                  <w:rFonts w:cstheme="minorHAnsi"/>
                  <w:sz w:val="16"/>
                  <w:szCs w:val="16"/>
                </w:rPr>
                <w:delText>154</w:delText>
              </w:r>
            </w:del>
          </w:p>
        </w:tc>
        <w:tc>
          <w:tcPr>
            <w:tcW w:w="457" w:type="pct"/>
            <w:tcBorders>
              <w:top w:val="single" w:sz="4" w:space="0" w:color="auto"/>
              <w:left w:val="single" w:sz="4" w:space="0" w:color="auto"/>
              <w:bottom w:val="nil"/>
              <w:right w:val="single" w:sz="4" w:space="0" w:color="auto"/>
            </w:tcBorders>
            <w:vAlign w:val="center"/>
            <w:hideMark/>
          </w:tcPr>
          <w:p w14:paraId="514E04A7" w14:textId="39A79ACC" w:rsidR="003F0036" w:rsidRPr="001517FD" w:rsidDel="00DA72F3" w:rsidRDefault="003F0036" w:rsidP="00D02DC9">
            <w:pPr>
              <w:bidi w:val="0"/>
              <w:spacing w:line="360" w:lineRule="auto"/>
              <w:jc w:val="both"/>
              <w:rPr>
                <w:del w:id="524" w:author="Tomer Oron" w:date="2023-12-26T13:42:00Z"/>
                <w:rFonts w:cstheme="minorHAnsi"/>
                <w:sz w:val="16"/>
                <w:szCs w:val="16"/>
              </w:rPr>
            </w:pPr>
            <w:del w:id="525" w:author="Tomer Oron" w:date="2023-12-26T13:42:00Z">
              <w:r w:rsidRPr="001517FD" w:rsidDel="00DA72F3">
                <w:rPr>
                  <w:rFonts w:cstheme="minorHAnsi"/>
                  <w:sz w:val="16"/>
                  <w:szCs w:val="16"/>
                </w:rPr>
                <w:delText>11</w:delText>
              </w:r>
            </w:del>
          </w:p>
        </w:tc>
        <w:tc>
          <w:tcPr>
            <w:tcW w:w="457" w:type="pct"/>
            <w:tcBorders>
              <w:top w:val="single" w:sz="4" w:space="0" w:color="auto"/>
              <w:left w:val="single" w:sz="4" w:space="0" w:color="auto"/>
              <w:bottom w:val="nil"/>
              <w:right w:val="single" w:sz="4" w:space="0" w:color="auto"/>
            </w:tcBorders>
            <w:vAlign w:val="center"/>
            <w:hideMark/>
          </w:tcPr>
          <w:p w14:paraId="391550E9" w14:textId="51851792" w:rsidR="003F0036" w:rsidRPr="001517FD" w:rsidDel="00DA72F3" w:rsidRDefault="003F0036" w:rsidP="00D02DC9">
            <w:pPr>
              <w:bidi w:val="0"/>
              <w:spacing w:line="360" w:lineRule="auto"/>
              <w:jc w:val="both"/>
              <w:rPr>
                <w:del w:id="526" w:author="Tomer Oron" w:date="2023-12-26T13:42:00Z"/>
                <w:rFonts w:cstheme="minorHAnsi"/>
                <w:sz w:val="16"/>
                <w:szCs w:val="16"/>
              </w:rPr>
            </w:pPr>
            <w:del w:id="527" w:author="Tomer Oron" w:date="2023-12-26T13:42:00Z">
              <w:r w:rsidRPr="001517FD" w:rsidDel="00DA72F3">
                <w:rPr>
                  <w:rFonts w:cstheme="minorHAnsi"/>
                  <w:sz w:val="16"/>
                  <w:szCs w:val="16"/>
                </w:rPr>
                <w:delText>31</w:delText>
              </w:r>
            </w:del>
          </w:p>
        </w:tc>
        <w:tc>
          <w:tcPr>
            <w:tcW w:w="459" w:type="pct"/>
            <w:tcBorders>
              <w:top w:val="single" w:sz="4" w:space="0" w:color="auto"/>
              <w:left w:val="single" w:sz="4" w:space="0" w:color="auto"/>
              <w:bottom w:val="nil"/>
              <w:right w:val="single" w:sz="4" w:space="0" w:color="auto"/>
            </w:tcBorders>
            <w:vAlign w:val="center"/>
            <w:hideMark/>
          </w:tcPr>
          <w:p w14:paraId="01CDD71C" w14:textId="0D888BE5" w:rsidR="003F0036" w:rsidRPr="001517FD" w:rsidDel="00DA72F3" w:rsidRDefault="003F0036" w:rsidP="00D02DC9">
            <w:pPr>
              <w:bidi w:val="0"/>
              <w:spacing w:line="360" w:lineRule="auto"/>
              <w:jc w:val="both"/>
              <w:rPr>
                <w:del w:id="528" w:author="Tomer Oron" w:date="2023-12-26T13:42:00Z"/>
                <w:rFonts w:cstheme="minorHAnsi"/>
                <w:sz w:val="16"/>
                <w:szCs w:val="16"/>
              </w:rPr>
            </w:pPr>
            <w:del w:id="529" w:author="Tomer Oron" w:date="2023-12-26T13:42:00Z">
              <w:r w:rsidRPr="001517FD" w:rsidDel="00DA72F3">
                <w:rPr>
                  <w:rFonts w:cstheme="minorHAnsi"/>
                  <w:sz w:val="16"/>
                  <w:szCs w:val="16"/>
                </w:rPr>
                <w:delText>9</w:delText>
              </w:r>
            </w:del>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50C20631" w14:textId="17962097" w:rsidR="003F0036" w:rsidRPr="001517FD" w:rsidDel="00DA72F3" w:rsidRDefault="003F0036" w:rsidP="00D02DC9">
            <w:pPr>
              <w:bidi w:val="0"/>
              <w:spacing w:line="360" w:lineRule="auto"/>
              <w:jc w:val="both"/>
              <w:rPr>
                <w:del w:id="530" w:author="Tomer Oron" w:date="2023-12-26T13:42:00Z"/>
                <w:rFonts w:cstheme="minorHAnsi"/>
                <w:sz w:val="16"/>
                <w:szCs w:val="16"/>
              </w:rPr>
            </w:pPr>
            <w:del w:id="531" w:author="Tomer Oron" w:date="2023-12-26T13:42:00Z">
              <w:r w:rsidRPr="001517FD" w:rsidDel="00DA72F3">
                <w:rPr>
                  <w:rFonts w:cstheme="minorHAnsi"/>
                  <w:sz w:val="16"/>
                  <w:szCs w:val="16"/>
                </w:rPr>
                <w:delText>0</w:delText>
              </w:r>
            </w:del>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3E746869" w14:textId="743BC0A1" w:rsidR="003F0036" w:rsidRPr="001517FD" w:rsidDel="00DA72F3" w:rsidRDefault="003F0036" w:rsidP="00D02DC9">
            <w:pPr>
              <w:bidi w:val="0"/>
              <w:spacing w:line="360" w:lineRule="auto"/>
              <w:jc w:val="both"/>
              <w:rPr>
                <w:del w:id="532" w:author="Tomer Oron" w:date="2023-12-26T13:42:00Z"/>
                <w:rFonts w:cstheme="minorHAnsi"/>
                <w:sz w:val="16"/>
                <w:szCs w:val="16"/>
              </w:rPr>
            </w:pPr>
            <w:del w:id="533" w:author="Tomer Oron" w:date="2023-12-26T13:42:00Z">
              <w:r w:rsidRPr="001517FD" w:rsidDel="00DA72F3">
                <w:rPr>
                  <w:rFonts w:cstheme="minorHAnsi"/>
                  <w:sz w:val="16"/>
                  <w:szCs w:val="16"/>
                </w:rPr>
                <w:delText>0</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12D65020" w14:textId="1750579B" w:rsidR="003F0036" w:rsidRPr="001517FD" w:rsidDel="00DA72F3" w:rsidRDefault="003F0036" w:rsidP="00D02DC9">
            <w:pPr>
              <w:bidi w:val="0"/>
              <w:spacing w:line="360" w:lineRule="auto"/>
              <w:jc w:val="both"/>
              <w:rPr>
                <w:del w:id="534" w:author="Tomer Oron" w:date="2023-12-26T13:42:00Z"/>
                <w:rFonts w:cstheme="minorHAnsi"/>
                <w:color w:val="000000"/>
                <w:sz w:val="16"/>
                <w:szCs w:val="16"/>
              </w:rPr>
            </w:pPr>
            <w:del w:id="535" w:author="Tomer Oron" w:date="2023-12-26T13:42:00Z">
              <w:r w:rsidRPr="001517FD" w:rsidDel="00DA72F3">
                <w:rPr>
                  <w:rFonts w:cstheme="minorHAnsi"/>
                  <w:color w:val="000000"/>
                  <w:sz w:val="16"/>
                  <w:szCs w:val="16"/>
                </w:rPr>
                <w:delText>1.475</w:delText>
              </w:r>
            </w:del>
          </w:p>
        </w:tc>
      </w:tr>
      <w:tr w:rsidR="003F0036" w:rsidRPr="001517FD" w:rsidDel="00DA72F3" w14:paraId="02282BF0" w14:textId="175BEDB3" w:rsidTr="003F0036">
        <w:trPr>
          <w:trHeight w:val="57"/>
          <w:del w:id="53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A8DDF6" w14:textId="55E5DF79" w:rsidR="003F0036" w:rsidRPr="001517FD" w:rsidDel="00DA72F3" w:rsidRDefault="003F0036" w:rsidP="00D02DC9">
            <w:pPr>
              <w:bidi w:val="0"/>
              <w:spacing w:line="360" w:lineRule="auto"/>
              <w:jc w:val="both"/>
              <w:rPr>
                <w:del w:id="537"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7FC03" w14:textId="6EBB005E" w:rsidR="003F0036" w:rsidRPr="001517FD" w:rsidDel="00DA72F3" w:rsidRDefault="003F0036" w:rsidP="00D02DC9">
            <w:pPr>
              <w:bidi w:val="0"/>
              <w:spacing w:line="360" w:lineRule="auto"/>
              <w:jc w:val="both"/>
              <w:rPr>
                <w:del w:id="538"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6BCA2B" w14:textId="170A1574" w:rsidR="003F0036" w:rsidRPr="001517FD" w:rsidDel="00DA72F3" w:rsidRDefault="003F0036" w:rsidP="00D02DC9">
            <w:pPr>
              <w:bidi w:val="0"/>
              <w:spacing w:line="360" w:lineRule="auto"/>
              <w:jc w:val="both"/>
              <w:rPr>
                <w:del w:id="539"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4637AD9C" w14:textId="231C74B9" w:rsidR="003F0036" w:rsidRPr="001517FD" w:rsidDel="00DA72F3" w:rsidRDefault="003F0036" w:rsidP="00D02DC9">
            <w:pPr>
              <w:bidi w:val="0"/>
              <w:spacing w:line="360" w:lineRule="auto"/>
              <w:jc w:val="both"/>
              <w:rPr>
                <w:del w:id="540" w:author="Tomer Oron" w:date="2023-12-26T13:42:00Z"/>
                <w:rFonts w:cstheme="minorHAnsi"/>
                <w:i/>
                <w:iCs/>
                <w:color w:val="000000"/>
                <w:sz w:val="14"/>
                <w:szCs w:val="14"/>
              </w:rPr>
            </w:pPr>
            <w:del w:id="541" w:author="Tomer Oron" w:date="2023-12-26T13:42:00Z">
              <w:r w:rsidRPr="001517FD" w:rsidDel="00DA72F3">
                <w:rPr>
                  <w:rFonts w:cstheme="minorHAnsi"/>
                  <w:i/>
                  <w:iCs/>
                  <w:color w:val="000000"/>
                  <w:sz w:val="14"/>
                  <w:szCs w:val="14"/>
                </w:rPr>
                <w:delText>151.58</w:delText>
              </w:r>
            </w:del>
          </w:p>
        </w:tc>
        <w:tc>
          <w:tcPr>
            <w:tcW w:w="457" w:type="pct"/>
            <w:tcBorders>
              <w:top w:val="nil"/>
              <w:left w:val="single" w:sz="4" w:space="0" w:color="auto"/>
              <w:bottom w:val="single" w:sz="4" w:space="0" w:color="auto"/>
              <w:right w:val="single" w:sz="4" w:space="0" w:color="auto"/>
            </w:tcBorders>
            <w:vAlign w:val="bottom"/>
          </w:tcPr>
          <w:p w14:paraId="610C1947" w14:textId="1A96BBB1" w:rsidR="003F0036" w:rsidRPr="001517FD" w:rsidDel="00DA72F3" w:rsidRDefault="003F0036" w:rsidP="00D02DC9">
            <w:pPr>
              <w:bidi w:val="0"/>
              <w:spacing w:line="360" w:lineRule="auto"/>
              <w:jc w:val="both"/>
              <w:rPr>
                <w:del w:id="542" w:author="Tomer Oron" w:date="2023-12-26T13:42:00Z"/>
                <w:rFonts w:cstheme="minorHAnsi"/>
                <w:i/>
                <w:iCs/>
                <w:color w:val="000000"/>
                <w:sz w:val="14"/>
                <w:szCs w:val="14"/>
              </w:rPr>
            </w:pPr>
            <w:del w:id="543" w:author="Tomer Oron" w:date="2023-12-26T13:42:00Z">
              <w:r w:rsidRPr="001517FD" w:rsidDel="00DA72F3">
                <w:rPr>
                  <w:rFonts w:cstheme="minorHAnsi"/>
                  <w:i/>
                  <w:iCs/>
                  <w:color w:val="000000"/>
                  <w:sz w:val="14"/>
                  <w:szCs w:val="14"/>
                </w:rPr>
                <w:delText>13.42</w:delText>
              </w:r>
            </w:del>
          </w:p>
        </w:tc>
        <w:tc>
          <w:tcPr>
            <w:tcW w:w="457" w:type="pct"/>
            <w:tcBorders>
              <w:top w:val="nil"/>
              <w:left w:val="single" w:sz="4" w:space="0" w:color="auto"/>
              <w:bottom w:val="single" w:sz="4" w:space="0" w:color="auto"/>
              <w:right w:val="single" w:sz="4" w:space="0" w:color="auto"/>
            </w:tcBorders>
            <w:vAlign w:val="bottom"/>
          </w:tcPr>
          <w:p w14:paraId="2832B04E" w14:textId="7CC0387D" w:rsidR="003F0036" w:rsidRPr="001517FD" w:rsidDel="00DA72F3" w:rsidRDefault="003F0036" w:rsidP="00D02DC9">
            <w:pPr>
              <w:bidi w:val="0"/>
              <w:spacing w:line="360" w:lineRule="auto"/>
              <w:jc w:val="both"/>
              <w:rPr>
                <w:del w:id="544" w:author="Tomer Oron" w:date="2023-12-26T13:42:00Z"/>
                <w:rFonts w:cstheme="minorHAnsi"/>
                <w:i/>
                <w:iCs/>
                <w:color w:val="000000"/>
                <w:sz w:val="14"/>
                <w:szCs w:val="14"/>
              </w:rPr>
            </w:pPr>
            <w:del w:id="545" w:author="Tomer Oron" w:date="2023-12-26T13:42:00Z">
              <w:r w:rsidRPr="001517FD" w:rsidDel="00DA72F3">
                <w:rPr>
                  <w:rFonts w:cstheme="minorHAnsi"/>
                  <w:i/>
                  <w:iCs/>
                  <w:color w:val="000000"/>
                  <w:sz w:val="14"/>
                  <w:szCs w:val="14"/>
                </w:rPr>
                <w:delText>33.42</w:delText>
              </w:r>
            </w:del>
          </w:p>
        </w:tc>
        <w:tc>
          <w:tcPr>
            <w:tcW w:w="459" w:type="pct"/>
            <w:tcBorders>
              <w:top w:val="nil"/>
              <w:left w:val="single" w:sz="4" w:space="0" w:color="auto"/>
              <w:bottom w:val="single" w:sz="4" w:space="0" w:color="auto"/>
              <w:right w:val="single" w:sz="4" w:space="0" w:color="auto"/>
            </w:tcBorders>
            <w:vAlign w:val="bottom"/>
          </w:tcPr>
          <w:p w14:paraId="3BA26F50" w14:textId="510A3043" w:rsidR="003F0036" w:rsidRPr="001517FD" w:rsidDel="00DA72F3" w:rsidRDefault="003F0036" w:rsidP="00D02DC9">
            <w:pPr>
              <w:bidi w:val="0"/>
              <w:spacing w:line="360" w:lineRule="auto"/>
              <w:jc w:val="both"/>
              <w:rPr>
                <w:del w:id="546" w:author="Tomer Oron" w:date="2023-12-26T13:42:00Z"/>
                <w:rFonts w:cstheme="minorHAnsi"/>
                <w:i/>
                <w:iCs/>
                <w:color w:val="000000"/>
                <w:sz w:val="14"/>
                <w:szCs w:val="14"/>
              </w:rPr>
            </w:pPr>
            <w:del w:id="547" w:author="Tomer Oron" w:date="2023-12-26T13:42:00Z">
              <w:r w:rsidRPr="001517FD" w:rsidDel="00DA72F3">
                <w:rPr>
                  <w:rFonts w:cstheme="minorHAnsi"/>
                  <w:i/>
                  <w:iCs/>
                  <w:color w:val="000000"/>
                  <w:sz w:val="14"/>
                  <w:szCs w:val="14"/>
                </w:rPr>
                <w:delText>6.58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514C5" w14:textId="0EEA5EF9" w:rsidR="003F0036" w:rsidRPr="001517FD" w:rsidDel="00DA72F3" w:rsidRDefault="003F0036" w:rsidP="00D02DC9">
            <w:pPr>
              <w:bidi w:val="0"/>
              <w:spacing w:line="360" w:lineRule="auto"/>
              <w:jc w:val="both"/>
              <w:rPr>
                <w:del w:id="548"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4AB910" w14:textId="504A27C2" w:rsidR="003F0036" w:rsidRPr="001517FD" w:rsidDel="00DA72F3" w:rsidRDefault="003F0036" w:rsidP="00D02DC9">
            <w:pPr>
              <w:bidi w:val="0"/>
              <w:spacing w:line="360" w:lineRule="auto"/>
              <w:jc w:val="both"/>
              <w:rPr>
                <w:del w:id="549"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AA5914" w14:textId="47E42B3F" w:rsidR="003F0036" w:rsidRPr="001517FD" w:rsidDel="00DA72F3" w:rsidRDefault="003F0036" w:rsidP="00D02DC9">
            <w:pPr>
              <w:bidi w:val="0"/>
              <w:spacing w:line="360" w:lineRule="auto"/>
              <w:jc w:val="both"/>
              <w:rPr>
                <w:del w:id="550" w:author="Tomer Oron" w:date="2023-12-26T13:42:00Z"/>
                <w:rFonts w:cstheme="minorHAnsi"/>
                <w:color w:val="000000"/>
                <w:sz w:val="16"/>
                <w:szCs w:val="16"/>
              </w:rPr>
            </w:pPr>
          </w:p>
        </w:tc>
      </w:tr>
      <w:tr w:rsidR="003F0036" w:rsidRPr="001517FD" w:rsidDel="00DA72F3" w14:paraId="0958E86C" w14:textId="7C4501B5" w:rsidTr="003F0036">
        <w:trPr>
          <w:trHeight w:val="57"/>
          <w:del w:id="551"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5A2A373B" w14:textId="60E74E1E" w:rsidR="003F0036" w:rsidRPr="001517FD" w:rsidDel="00DA72F3" w:rsidRDefault="003F0036" w:rsidP="00D02DC9">
            <w:pPr>
              <w:bidi w:val="0"/>
              <w:spacing w:line="360" w:lineRule="auto"/>
              <w:jc w:val="both"/>
              <w:rPr>
                <w:del w:id="552" w:author="Tomer Oron" w:date="2023-12-26T13:42:00Z"/>
                <w:rFonts w:cstheme="minorHAnsi"/>
                <w:sz w:val="16"/>
                <w:szCs w:val="16"/>
              </w:rPr>
            </w:pPr>
            <w:del w:id="553" w:author="Tomer Oron" w:date="2023-12-26T13:42:00Z">
              <w:r w:rsidRPr="001517FD" w:rsidDel="00DA72F3">
                <w:rPr>
                  <w:rFonts w:cstheme="minorHAnsi"/>
                  <w:sz w:val="16"/>
                  <w:szCs w:val="16"/>
                </w:rPr>
                <w:delText>Mascie-Taylor (unpub)</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2095B040" w14:textId="10F48C1C" w:rsidR="003F0036" w:rsidRPr="001517FD" w:rsidDel="00DA72F3" w:rsidRDefault="003F0036" w:rsidP="00D02DC9">
            <w:pPr>
              <w:bidi w:val="0"/>
              <w:spacing w:line="360" w:lineRule="auto"/>
              <w:jc w:val="both"/>
              <w:rPr>
                <w:del w:id="554" w:author="Tomer Oron" w:date="2023-12-26T13:42:00Z"/>
                <w:rFonts w:cstheme="minorHAnsi"/>
                <w:sz w:val="16"/>
                <w:szCs w:val="16"/>
              </w:rPr>
            </w:pPr>
            <w:del w:id="555" w:author="Tomer Oron" w:date="2023-12-26T13:42:00Z">
              <w:r w:rsidRPr="001517FD" w:rsidDel="00DA72F3">
                <w:rPr>
                  <w:rFonts w:cstheme="minorHAnsi"/>
                  <w:sz w:val="16"/>
                  <w:szCs w:val="16"/>
                </w:rPr>
                <w:delText>0.0831</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9973B40" w14:textId="42A1C399" w:rsidR="003F0036" w:rsidRPr="001517FD" w:rsidDel="00DA72F3" w:rsidRDefault="003F0036" w:rsidP="00D02DC9">
            <w:pPr>
              <w:bidi w:val="0"/>
              <w:spacing w:line="360" w:lineRule="auto"/>
              <w:jc w:val="both"/>
              <w:rPr>
                <w:del w:id="556" w:author="Tomer Oron" w:date="2023-12-26T13:42:00Z"/>
                <w:rFonts w:cstheme="minorHAnsi"/>
                <w:sz w:val="16"/>
                <w:szCs w:val="16"/>
              </w:rPr>
            </w:pPr>
            <w:del w:id="557" w:author="Tomer Oron" w:date="2023-12-26T13:42:00Z">
              <w:r w:rsidRPr="001517FD" w:rsidDel="00DA72F3">
                <w:rPr>
                  <w:rFonts w:cstheme="minorHAnsi"/>
                  <w:sz w:val="16"/>
                  <w:szCs w:val="16"/>
                </w:rPr>
                <w:delText>0.0930</w:delText>
              </w:r>
            </w:del>
          </w:p>
        </w:tc>
        <w:tc>
          <w:tcPr>
            <w:tcW w:w="521" w:type="pct"/>
            <w:tcBorders>
              <w:top w:val="single" w:sz="4" w:space="0" w:color="auto"/>
              <w:left w:val="single" w:sz="4" w:space="0" w:color="auto"/>
              <w:bottom w:val="nil"/>
              <w:right w:val="single" w:sz="4" w:space="0" w:color="auto"/>
            </w:tcBorders>
            <w:vAlign w:val="center"/>
            <w:hideMark/>
          </w:tcPr>
          <w:p w14:paraId="29C8E257" w14:textId="7EF345AF" w:rsidR="003F0036" w:rsidRPr="001517FD" w:rsidDel="00DA72F3" w:rsidRDefault="003F0036" w:rsidP="00D02DC9">
            <w:pPr>
              <w:bidi w:val="0"/>
              <w:spacing w:line="360" w:lineRule="auto"/>
              <w:jc w:val="both"/>
              <w:rPr>
                <w:del w:id="558" w:author="Tomer Oron" w:date="2023-12-26T13:42:00Z"/>
                <w:rFonts w:cstheme="minorHAnsi"/>
                <w:sz w:val="16"/>
                <w:szCs w:val="16"/>
              </w:rPr>
            </w:pPr>
            <w:del w:id="559" w:author="Tomer Oron" w:date="2023-12-26T13:42:00Z">
              <w:r w:rsidRPr="001517FD" w:rsidDel="00DA72F3">
                <w:rPr>
                  <w:rFonts w:cstheme="minorHAnsi"/>
                  <w:sz w:val="16"/>
                  <w:szCs w:val="16"/>
                </w:rPr>
                <w:delText>232</w:delText>
              </w:r>
            </w:del>
          </w:p>
        </w:tc>
        <w:tc>
          <w:tcPr>
            <w:tcW w:w="457" w:type="pct"/>
            <w:tcBorders>
              <w:top w:val="single" w:sz="4" w:space="0" w:color="auto"/>
              <w:left w:val="single" w:sz="4" w:space="0" w:color="auto"/>
              <w:bottom w:val="nil"/>
              <w:right w:val="single" w:sz="4" w:space="0" w:color="auto"/>
            </w:tcBorders>
            <w:vAlign w:val="center"/>
            <w:hideMark/>
          </w:tcPr>
          <w:p w14:paraId="1A9FE026" w14:textId="0A432388" w:rsidR="003F0036" w:rsidRPr="001517FD" w:rsidDel="00DA72F3" w:rsidRDefault="003F0036" w:rsidP="00D02DC9">
            <w:pPr>
              <w:bidi w:val="0"/>
              <w:spacing w:line="360" w:lineRule="auto"/>
              <w:jc w:val="both"/>
              <w:rPr>
                <w:del w:id="560" w:author="Tomer Oron" w:date="2023-12-26T13:42:00Z"/>
                <w:rFonts w:cstheme="minorHAnsi"/>
                <w:sz w:val="16"/>
                <w:szCs w:val="16"/>
              </w:rPr>
            </w:pPr>
            <w:del w:id="561" w:author="Tomer Oron" w:date="2023-12-26T13:42:00Z">
              <w:r w:rsidRPr="001517FD" w:rsidDel="00DA72F3">
                <w:rPr>
                  <w:rFonts w:cstheme="minorHAnsi"/>
                  <w:sz w:val="16"/>
                  <w:szCs w:val="16"/>
                </w:rPr>
                <w:delText>17</w:delText>
              </w:r>
            </w:del>
          </w:p>
        </w:tc>
        <w:tc>
          <w:tcPr>
            <w:tcW w:w="457" w:type="pct"/>
            <w:tcBorders>
              <w:top w:val="single" w:sz="4" w:space="0" w:color="auto"/>
              <w:left w:val="single" w:sz="4" w:space="0" w:color="auto"/>
              <w:bottom w:val="nil"/>
              <w:right w:val="single" w:sz="4" w:space="0" w:color="auto"/>
            </w:tcBorders>
            <w:vAlign w:val="center"/>
            <w:hideMark/>
          </w:tcPr>
          <w:p w14:paraId="0266E2A8" w14:textId="19C72526" w:rsidR="003F0036" w:rsidRPr="001517FD" w:rsidDel="00DA72F3" w:rsidRDefault="003F0036" w:rsidP="00D02DC9">
            <w:pPr>
              <w:bidi w:val="0"/>
              <w:spacing w:line="360" w:lineRule="auto"/>
              <w:jc w:val="both"/>
              <w:rPr>
                <w:del w:id="562" w:author="Tomer Oron" w:date="2023-12-26T13:42:00Z"/>
                <w:rFonts w:cstheme="minorHAnsi"/>
                <w:sz w:val="16"/>
                <w:szCs w:val="16"/>
              </w:rPr>
            </w:pPr>
            <w:del w:id="563" w:author="Tomer Oron" w:date="2023-12-26T13:42:00Z">
              <w:r w:rsidRPr="001517FD" w:rsidDel="00DA72F3">
                <w:rPr>
                  <w:rFonts w:cstheme="minorHAnsi"/>
                  <w:sz w:val="16"/>
                  <w:szCs w:val="16"/>
                </w:rPr>
                <w:delText>41</w:delText>
              </w:r>
            </w:del>
          </w:p>
        </w:tc>
        <w:tc>
          <w:tcPr>
            <w:tcW w:w="459" w:type="pct"/>
            <w:tcBorders>
              <w:top w:val="single" w:sz="4" w:space="0" w:color="auto"/>
              <w:left w:val="single" w:sz="4" w:space="0" w:color="auto"/>
              <w:bottom w:val="nil"/>
              <w:right w:val="single" w:sz="4" w:space="0" w:color="auto"/>
            </w:tcBorders>
            <w:vAlign w:val="center"/>
            <w:hideMark/>
          </w:tcPr>
          <w:p w14:paraId="4011FA22" w14:textId="0DBB93F0" w:rsidR="003F0036" w:rsidRPr="001517FD" w:rsidDel="00DA72F3" w:rsidRDefault="003F0036" w:rsidP="00D02DC9">
            <w:pPr>
              <w:bidi w:val="0"/>
              <w:spacing w:line="360" w:lineRule="auto"/>
              <w:jc w:val="both"/>
              <w:rPr>
                <w:del w:id="564" w:author="Tomer Oron" w:date="2023-12-26T13:42:00Z"/>
                <w:rFonts w:cstheme="minorHAnsi"/>
                <w:sz w:val="16"/>
                <w:szCs w:val="16"/>
              </w:rPr>
            </w:pPr>
            <w:del w:id="565" w:author="Tomer Oron" w:date="2023-12-26T13:42:00Z">
              <w:r w:rsidRPr="001517FD" w:rsidDel="00DA72F3">
                <w:rPr>
                  <w:rFonts w:cstheme="minorHAnsi"/>
                  <w:sz w:val="16"/>
                  <w:szCs w:val="16"/>
                </w:rPr>
                <w:delText>7</w:delText>
              </w:r>
            </w:del>
          </w:p>
        </w:tc>
        <w:tc>
          <w:tcPr>
            <w:tcW w:w="395" w:type="pct"/>
            <w:tcBorders>
              <w:top w:val="single" w:sz="4" w:space="0" w:color="auto"/>
              <w:left w:val="single" w:sz="4" w:space="0" w:color="auto"/>
              <w:bottom w:val="nil"/>
              <w:right w:val="single" w:sz="4" w:space="0" w:color="auto"/>
            </w:tcBorders>
            <w:vAlign w:val="center"/>
            <w:hideMark/>
          </w:tcPr>
          <w:p w14:paraId="0CB5BF8D" w14:textId="28D1766B" w:rsidR="003F0036" w:rsidRPr="001517FD" w:rsidDel="00DA72F3" w:rsidRDefault="003F0036" w:rsidP="00D02DC9">
            <w:pPr>
              <w:bidi w:val="0"/>
              <w:spacing w:line="360" w:lineRule="auto"/>
              <w:jc w:val="both"/>
              <w:rPr>
                <w:del w:id="566" w:author="Tomer Oron" w:date="2023-12-26T13:42:00Z"/>
                <w:rFonts w:cstheme="minorHAnsi"/>
                <w:sz w:val="16"/>
                <w:szCs w:val="16"/>
              </w:rPr>
            </w:pPr>
            <w:del w:id="567" w:author="Tomer Oron" w:date="2023-12-26T13:42:00Z">
              <w:r w:rsidRPr="001517FD" w:rsidDel="00DA72F3">
                <w:rPr>
                  <w:rFonts w:cstheme="minorHAnsi"/>
                  <w:sz w:val="16"/>
                  <w:szCs w:val="16"/>
                </w:rPr>
                <w:delText>3</w:delText>
              </w:r>
            </w:del>
          </w:p>
        </w:tc>
        <w:tc>
          <w:tcPr>
            <w:tcW w:w="332" w:type="pct"/>
            <w:tcBorders>
              <w:top w:val="single" w:sz="4" w:space="0" w:color="auto"/>
              <w:left w:val="single" w:sz="4" w:space="0" w:color="auto"/>
              <w:bottom w:val="nil"/>
              <w:right w:val="single" w:sz="4" w:space="0" w:color="auto"/>
            </w:tcBorders>
            <w:vAlign w:val="center"/>
            <w:hideMark/>
          </w:tcPr>
          <w:p w14:paraId="33823C7F" w14:textId="7744A91E" w:rsidR="003F0036" w:rsidRPr="001517FD" w:rsidDel="00DA72F3" w:rsidRDefault="003F0036" w:rsidP="00D02DC9">
            <w:pPr>
              <w:bidi w:val="0"/>
              <w:spacing w:line="360" w:lineRule="auto"/>
              <w:jc w:val="both"/>
              <w:rPr>
                <w:del w:id="568" w:author="Tomer Oron" w:date="2023-12-26T13:42:00Z"/>
                <w:rFonts w:cstheme="minorHAnsi"/>
                <w:sz w:val="16"/>
                <w:szCs w:val="16"/>
              </w:rPr>
            </w:pPr>
            <w:del w:id="569" w:author="Tomer Oron" w:date="2023-12-26T13:42:00Z">
              <w:r w:rsidRPr="001517FD" w:rsidDel="00DA72F3">
                <w:rPr>
                  <w:rFonts w:cstheme="minorHAnsi"/>
                  <w:sz w:val="16"/>
                  <w:szCs w:val="16"/>
                </w:rPr>
                <w:delText>1</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2657976D" w14:textId="7267340E" w:rsidR="003F0036" w:rsidRPr="001517FD" w:rsidDel="00DA72F3" w:rsidRDefault="003F0036" w:rsidP="00D02DC9">
            <w:pPr>
              <w:bidi w:val="0"/>
              <w:spacing w:line="360" w:lineRule="auto"/>
              <w:jc w:val="both"/>
              <w:rPr>
                <w:del w:id="570" w:author="Tomer Oron" w:date="2023-12-26T13:42:00Z"/>
                <w:rFonts w:cstheme="minorHAnsi"/>
                <w:color w:val="000000"/>
                <w:sz w:val="16"/>
                <w:szCs w:val="16"/>
              </w:rPr>
            </w:pPr>
            <w:del w:id="571" w:author="Tomer Oron" w:date="2023-12-26T13:42:00Z">
              <w:r w:rsidRPr="001517FD" w:rsidDel="00DA72F3">
                <w:rPr>
                  <w:rFonts w:cstheme="minorHAnsi"/>
                  <w:color w:val="000000"/>
                  <w:sz w:val="16"/>
                  <w:szCs w:val="16"/>
                </w:rPr>
                <w:delText>0.046</w:delText>
              </w:r>
            </w:del>
          </w:p>
        </w:tc>
      </w:tr>
      <w:tr w:rsidR="003F0036" w:rsidRPr="001517FD" w:rsidDel="00DA72F3" w14:paraId="1568EF80" w14:textId="498FC7CD" w:rsidTr="003F0036">
        <w:trPr>
          <w:trHeight w:val="57"/>
          <w:del w:id="572"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D93713" w14:textId="7E5F6A12" w:rsidR="003F0036" w:rsidRPr="001517FD" w:rsidDel="00DA72F3" w:rsidRDefault="003F0036" w:rsidP="00D02DC9">
            <w:pPr>
              <w:bidi w:val="0"/>
              <w:spacing w:line="360" w:lineRule="auto"/>
              <w:jc w:val="both"/>
              <w:rPr>
                <w:del w:id="573"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22A473" w14:textId="2D753558" w:rsidR="003F0036" w:rsidRPr="001517FD" w:rsidDel="00DA72F3" w:rsidRDefault="003F0036" w:rsidP="00D02DC9">
            <w:pPr>
              <w:bidi w:val="0"/>
              <w:spacing w:line="360" w:lineRule="auto"/>
              <w:jc w:val="both"/>
              <w:rPr>
                <w:del w:id="574"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0BB3BC" w14:textId="048C2DBD" w:rsidR="003F0036" w:rsidRPr="001517FD" w:rsidDel="00DA72F3" w:rsidRDefault="003F0036" w:rsidP="00D02DC9">
            <w:pPr>
              <w:bidi w:val="0"/>
              <w:spacing w:line="360" w:lineRule="auto"/>
              <w:jc w:val="both"/>
              <w:rPr>
                <w:del w:id="575"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59FAF29C" w14:textId="33EE9ED3" w:rsidR="003F0036" w:rsidRPr="001517FD" w:rsidDel="00DA72F3" w:rsidRDefault="003F0036" w:rsidP="00D02DC9">
            <w:pPr>
              <w:bidi w:val="0"/>
              <w:spacing w:line="360" w:lineRule="auto"/>
              <w:jc w:val="both"/>
              <w:rPr>
                <w:del w:id="576" w:author="Tomer Oron" w:date="2023-12-26T13:42:00Z"/>
                <w:rFonts w:cstheme="minorHAnsi"/>
                <w:i/>
                <w:iCs/>
                <w:color w:val="000000"/>
                <w:sz w:val="14"/>
                <w:szCs w:val="14"/>
              </w:rPr>
            </w:pPr>
            <w:del w:id="577" w:author="Tomer Oron" w:date="2023-12-26T13:42:00Z">
              <w:r w:rsidRPr="001517FD" w:rsidDel="00DA72F3">
                <w:rPr>
                  <w:rFonts w:cstheme="minorHAnsi"/>
                  <w:i/>
                  <w:iCs/>
                  <w:color w:val="000000"/>
                  <w:sz w:val="14"/>
                  <w:szCs w:val="14"/>
                </w:rPr>
                <w:delText>232.43</w:delText>
              </w:r>
            </w:del>
          </w:p>
        </w:tc>
        <w:tc>
          <w:tcPr>
            <w:tcW w:w="457" w:type="pct"/>
            <w:tcBorders>
              <w:top w:val="nil"/>
              <w:left w:val="single" w:sz="4" w:space="0" w:color="auto"/>
              <w:bottom w:val="single" w:sz="4" w:space="0" w:color="auto"/>
              <w:right w:val="single" w:sz="4" w:space="0" w:color="auto"/>
            </w:tcBorders>
            <w:vAlign w:val="bottom"/>
          </w:tcPr>
          <w:p w14:paraId="0B3A372C" w14:textId="66903F86" w:rsidR="003F0036" w:rsidRPr="001517FD" w:rsidDel="00DA72F3" w:rsidRDefault="003F0036" w:rsidP="00D02DC9">
            <w:pPr>
              <w:bidi w:val="0"/>
              <w:spacing w:line="360" w:lineRule="auto"/>
              <w:jc w:val="both"/>
              <w:rPr>
                <w:del w:id="578" w:author="Tomer Oron" w:date="2023-12-26T13:42:00Z"/>
                <w:rFonts w:cstheme="minorHAnsi"/>
                <w:i/>
                <w:iCs/>
                <w:color w:val="000000"/>
                <w:sz w:val="14"/>
                <w:szCs w:val="14"/>
              </w:rPr>
            </w:pPr>
            <w:del w:id="579" w:author="Tomer Oron" w:date="2023-12-26T13:42:00Z">
              <w:r w:rsidRPr="001517FD" w:rsidDel="00DA72F3">
                <w:rPr>
                  <w:rFonts w:cstheme="minorHAnsi"/>
                  <w:i/>
                  <w:iCs/>
                  <w:color w:val="000000"/>
                  <w:sz w:val="14"/>
                  <w:szCs w:val="14"/>
                </w:rPr>
                <w:delText>16.57</w:delText>
              </w:r>
            </w:del>
          </w:p>
        </w:tc>
        <w:tc>
          <w:tcPr>
            <w:tcW w:w="457" w:type="pct"/>
            <w:tcBorders>
              <w:top w:val="nil"/>
              <w:left w:val="single" w:sz="4" w:space="0" w:color="auto"/>
              <w:bottom w:val="single" w:sz="4" w:space="0" w:color="auto"/>
              <w:right w:val="single" w:sz="4" w:space="0" w:color="auto"/>
            </w:tcBorders>
            <w:vAlign w:val="bottom"/>
          </w:tcPr>
          <w:p w14:paraId="5363470F" w14:textId="60664A88" w:rsidR="003F0036" w:rsidRPr="001517FD" w:rsidDel="00DA72F3" w:rsidRDefault="003F0036" w:rsidP="00D02DC9">
            <w:pPr>
              <w:bidi w:val="0"/>
              <w:spacing w:line="360" w:lineRule="auto"/>
              <w:jc w:val="both"/>
              <w:rPr>
                <w:del w:id="580" w:author="Tomer Oron" w:date="2023-12-26T13:42:00Z"/>
                <w:rFonts w:cstheme="minorHAnsi"/>
                <w:i/>
                <w:iCs/>
                <w:color w:val="000000"/>
                <w:sz w:val="14"/>
                <w:szCs w:val="14"/>
              </w:rPr>
            </w:pPr>
            <w:del w:id="581" w:author="Tomer Oron" w:date="2023-12-26T13:42:00Z">
              <w:r w:rsidRPr="001517FD" w:rsidDel="00DA72F3">
                <w:rPr>
                  <w:rFonts w:cstheme="minorHAnsi"/>
                  <w:i/>
                  <w:iCs/>
                  <w:color w:val="000000"/>
                  <w:sz w:val="14"/>
                  <w:szCs w:val="14"/>
                </w:rPr>
                <w:delText>40.54</w:delText>
              </w:r>
            </w:del>
          </w:p>
        </w:tc>
        <w:tc>
          <w:tcPr>
            <w:tcW w:w="459" w:type="pct"/>
            <w:tcBorders>
              <w:top w:val="nil"/>
              <w:left w:val="single" w:sz="4" w:space="0" w:color="auto"/>
              <w:bottom w:val="single" w:sz="4" w:space="0" w:color="auto"/>
              <w:right w:val="single" w:sz="4" w:space="0" w:color="auto"/>
            </w:tcBorders>
            <w:vAlign w:val="bottom"/>
          </w:tcPr>
          <w:p w14:paraId="22A9ED82" w14:textId="4F8F2F0D" w:rsidR="003F0036" w:rsidRPr="001517FD" w:rsidDel="00DA72F3" w:rsidRDefault="003F0036" w:rsidP="00D02DC9">
            <w:pPr>
              <w:bidi w:val="0"/>
              <w:spacing w:line="360" w:lineRule="auto"/>
              <w:jc w:val="both"/>
              <w:rPr>
                <w:del w:id="582" w:author="Tomer Oron" w:date="2023-12-26T13:42:00Z"/>
                <w:rFonts w:cstheme="minorHAnsi"/>
                <w:i/>
                <w:iCs/>
                <w:color w:val="000000"/>
                <w:sz w:val="14"/>
                <w:szCs w:val="14"/>
              </w:rPr>
            </w:pPr>
            <w:del w:id="583" w:author="Tomer Oron" w:date="2023-12-26T13:42:00Z">
              <w:r w:rsidRPr="001517FD" w:rsidDel="00DA72F3">
                <w:rPr>
                  <w:rFonts w:cstheme="minorHAnsi"/>
                  <w:i/>
                  <w:iCs/>
                  <w:color w:val="000000"/>
                  <w:sz w:val="14"/>
                  <w:szCs w:val="14"/>
                </w:rPr>
                <w:delText>7.46</w:delText>
              </w:r>
            </w:del>
          </w:p>
        </w:tc>
        <w:tc>
          <w:tcPr>
            <w:tcW w:w="395" w:type="pct"/>
            <w:tcBorders>
              <w:top w:val="nil"/>
              <w:left w:val="single" w:sz="4" w:space="0" w:color="auto"/>
              <w:bottom w:val="single" w:sz="4" w:space="0" w:color="auto"/>
              <w:right w:val="single" w:sz="4" w:space="0" w:color="auto"/>
            </w:tcBorders>
            <w:vAlign w:val="bottom"/>
          </w:tcPr>
          <w:p w14:paraId="6C094CA5" w14:textId="5F45905B" w:rsidR="003F0036" w:rsidRPr="001517FD" w:rsidDel="00DA72F3" w:rsidRDefault="003F0036" w:rsidP="00D02DC9">
            <w:pPr>
              <w:bidi w:val="0"/>
              <w:spacing w:line="360" w:lineRule="auto"/>
              <w:jc w:val="both"/>
              <w:rPr>
                <w:del w:id="584" w:author="Tomer Oron" w:date="2023-12-26T13:42:00Z"/>
                <w:rFonts w:cstheme="minorHAnsi"/>
                <w:i/>
                <w:iCs/>
                <w:color w:val="000000"/>
                <w:sz w:val="14"/>
                <w:szCs w:val="14"/>
              </w:rPr>
            </w:pPr>
            <w:del w:id="585" w:author="Tomer Oron" w:date="2023-12-26T13:42:00Z">
              <w:r w:rsidRPr="001517FD" w:rsidDel="00DA72F3">
                <w:rPr>
                  <w:rFonts w:cstheme="minorHAnsi"/>
                  <w:i/>
                  <w:iCs/>
                  <w:color w:val="000000"/>
                  <w:sz w:val="14"/>
                  <w:szCs w:val="14"/>
                </w:rPr>
                <w:delText>3.02</w:delText>
              </w:r>
            </w:del>
          </w:p>
        </w:tc>
        <w:tc>
          <w:tcPr>
            <w:tcW w:w="332" w:type="pct"/>
            <w:tcBorders>
              <w:top w:val="nil"/>
              <w:left w:val="single" w:sz="4" w:space="0" w:color="auto"/>
              <w:bottom w:val="single" w:sz="4" w:space="0" w:color="auto"/>
              <w:right w:val="single" w:sz="4" w:space="0" w:color="auto"/>
            </w:tcBorders>
            <w:vAlign w:val="bottom"/>
          </w:tcPr>
          <w:p w14:paraId="3BCE4D87" w14:textId="7BC83DDA" w:rsidR="003F0036" w:rsidRPr="001517FD" w:rsidDel="00DA72F3" w:rsidRDefault="003F0036" w:rsidP="00D02DC9">
            <w:pPr>
              <w:bidi w:val="0"/>
              <w:spacing w:line="360" w:lineRule="auto"/>
              <w:jc w:val="both"/>
              <w:rPr>
                <w:del w:id="586" w:author="Tomer Oron" w:date="2023-12-26T13:42:00Z"/>
                <w:rFonts w:cstheme="minorHAnsi"/>
                <w:i/>
                <w:iCs/>
                <w:color w:val="000000"/>
                <w:sz w:val="14"/>
                <w:szCs w:val="14"/>
              </w:rPr>
            </w:pPr>
            <w:del w:id="587" w:author="Tomer Oron" w:date="2023-12-26T13:42:00Z">
              <w:r w:rsidRPr="001517FD" w:rsidDel="00DA72F3">
                <w:rPr>
                  <w:rFonts w:cstheme="minorHAnsi"/>
                  <w:i/>
                  <w:iCs/>
                  <w:color w:val="000000"/>
                  <w:sz w:val="14"/>
                  <w:szCs w:val="14"/>
                </w:rPr>
                <w:delText>0.98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8109FC" w14:textId="4BF9CF3A" w:rsidR="003F0036" w:rsidRPr="001517FD" w:rsidDel="00DA72F3" w:rsidRDefault="003F0036" w:rsidP="00D02DC9">
            <w:pPr>
              <w:bidi w:val="0"/>
              <w:spacing w:line="360" w:lineRule="auto"/>
              <w:jc w:val="both"/>
              <w:rPr>
                <w:del w:id="588" w:author="Tomer Oron" w:date="2023-12-26T13:42:00Z"/>
                <w:rFonts w:cstheme="minorHAnsi"/>
                <w:color w:val="000000"/>
                <w:sz w:val="16"/>
                <w:szCs w:val="16"/>
              </w:rPr>
            </w:pPr>
          </w:p>
        </w:tc>
      </w:tr>
      <w:tr w:rsidR="003F0036" w:rsidRPr="001517FD" w:rsidDel="00DA72F3" w14:paraId="27B788CA" w14:textId="4BE4A80B" w:rsidTr="003F0036">
        <w:trPr>
          <w:trHeight w:val="57"/>
          <w:del w:id="589"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5B8CB27" w14:textId="18FE615D" w:rsidR="003F0036" w:rsidRPr="001517FD" w:rsidDel="00DA72F3" w:rsidRDefault="003F0036" w:rsidP="00D02DC9">
            <w:pPr>
              <w:bidi w:val="0"/>
              <w:spacing w:line="360" w:lineRule="auto"/>
              <w:jc w:val="both"/>
              <w:rPr>
                <w:del w:id="590" w:author="Tomer Oron" w:date="2023-12-26T13:42:00Z"/>
                <w:rFonts w:cstheme="minorHAnsi"/>
                <w:sz w:val="16"/>
                <w:szCs w:val="16"/>
              </w:rPr>
            </w:pPr>
            <w:del w:id="591" w:author="Tomer Oron" w:date="2023-12-26T13:42:00Z">
              <w:r w:rsidRPr="001517FD" w:rsidDel="00DA72F3">
                <w:rPr>
                  <w:rFonts w:cstheme="minorHAnsi"/>
                  <w:sz w:val="16"/>
                  <w:szCs w:val="16"/>
                </w:rPr>
                <w:delText xml:space="preserve">Chaurasia &amp; </w:delText>
              </w:r>
              <w:r w:rsidR="00CB5E0A" w:rsidRPr="001517FD" w:rsidDel="00DA72F3">
                <w:rPr>
                  <w:rFonts w:cstheme="minorHAnsi"/>
                  <w:sz w:val="16"/>
                  <w:szCs w:val="16"/>
                </w:rPr>
                <w:delText>Goswami</w:delText>
              </w:r>
              <w:r w:rsidR="00E11066" w:rsidDel="00DA72F3">
                <w:rPr>
                  <w:rFonts w:cstheme="minorHAnsi"/>
                  <w:sz w:val="16"/>
                  <w:szCs w:val="16"/>
                </w:rPr>
                <w:delText xml:space="preserve"> </w:delText>
              </w:r>
              <w:r w:rsidRPr="001517FD" w:rsidDel="00DA72F3">
                <w:rPr>
                  <w:rFonts w:cstheme="minorHAnsi"/>
                  <w:sz w:val="16"/>
                  <w:szCs w:val="16"/>
                </w:rPr>
                <w:delText>(unpub)</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4D568636" w14:textId="37F0921C" w:rsidR="003F0036" w:rsidRPr="001517FD" w:rsidDel="00DA72F3" w:rsidRDefault="003F0036" w:rsidP="00D02DC9">
            <w:pPr>
              <w:bidi w:val="0"/>
              <w:spacing w:line="360" w:lineRule="auto"/>
              <w:jc w:val="both"/>
              <w:rPr>
                <w:del w:id="592" w:author="Tomer Oron" w:date="2023-12-26T13:42:00Z"/>
                <w:rFonts w:cstheme="minorHAnsi"/>
                <w:sz w:val="16"/>
                <w:szCs w:val="16"/>
              </w:rPr>
            </w:pPr>
            <w:del w:id="593" w:author="Tomer Oron" w:date="2023-12-26T13:42:00Z">
              <w:r w:rsidRPr="001517FD" w:rsidDel="00DA72F3">
                <w:rPr>
                  <w:rFonts w:cstheme="minorHAnsi"/>
                  <w:sz w:val="16"/>
                  <w:szCs w:val="16"/>
                </w:rPr>
                <w:delText>0.1407</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0B67A6F4" w14:textId="6EC73658" w:rsidR="003F0036" w:rsidRPr="001517FD" w:rsidDel="00DA72F3" w:rsidRDefault="003F0036" w:rsidP="00D02DC9">
            <w:pPr>
              <w:bidi w:val="0"/>
              <w:spacing w:line="360" w:lineRule="auto"/>
              <w:jc w:val="both"/>
              <w:rPr>
                <w:del w:id="594" w:author="Tomer Oron" w:date="2023-12-26T13:42:00Z"/>
                <w:rFonts w:cstheme="minorHAnsi"/>
                <w:sz w:val="16"/>
                <w:szCs w:val="16"/>
              </w:rPr>
            </w:pPr>
            <w:del w:id="595" w:author="Tomer Oron" w:date="2023-12-26T13:42:00Z">
              <w:r w:rsidRPr="001517FD" w:rsidDel="00DA72F3">
                <w:rPr>
                  <w:rFonts w:cstheme="minorHAnsi"/>
                  <w:sz w:val="16"/>
                  <w:szCs w:val="16"/>
                </w:rPr>
                <w:delText>0.0660</w:delText>
              </w:r>
            </w:del>
          </w:p>
        </w:tc>
        <w:tc>
          <w:tcPr>
            <w:tcW w:w="521" w:type="pct"/>
            <w:tcBorders>
              <w:top w:val="single" w:sz="4" w:space="0" w:color="auto"/>
              <w:left w:val="single" w:sz="4" w:space="0" w:color="auto"/>
              <w:bottom w:val="nil"/>
              <w:right w:val="single" w:sz="4" w:space="0" w:color="auto"/>
            </w:tcBorders>
            <w:vAlign w:val="center"/>
            <w:hideMark/>
          </w:tcPr>
          <w:p w14:paraId="227C903F" w14:textId="2C211533" w:rsidR="003F0036" w:rsidRPr="001517FD" w:rsidDel="00DA72F3" w:rsidRDefault="003F0036" w:rsidP="00D02DC9">
            <w:pPr>
              <w:bidi w:val="0"/>
              <w:spacing w:line="360" w:lineRule="auto"/>
              <w:jc w:val="both"/>
              <w:rPr>
                <w:del w:id="596" w:author="Tomer Oron" w:date="2023-12-26T13:42:00Z"/>
                <w:rFonts w:cstheme="minorHAnsi"/>
                <w:sz w:val="16"/>
                <w:szCs w:val="16"/>
              </w:rPr>
            </w:pPr>
            <w:del w:id="597" w:author="Tomer Oron" w:date="2023-12-26T13:42:00Z">
              <w:r w:rsidRPr="001517FD" w:rsidDel="00DA72F3">
                <w:rPr>
                  <w:rFonts w:cstheme="minorHAnsi"/>
                  <w:sz w:val="16"/>
                  <w:szCs w:val="16"/>
                </w:rPr>
                <w:delText>1060</w:delText>
              </w:r>
            </w:del>
          </w:p>
        </w:tc>
        <w:tc>
          <w:tcPr>
            <w:tcW w:w="457" w:type="pct"/>
            <w:tcBorders>
              <w:top w:val="single" w:sz="4" w:space="0" w:color="auto"/>
              <w:left w:val="single" w:sz="4" w:space="0" w:color="auto"/>
              <w:bottom w:val="nil"/>
              <w:right w:val="single" w:sz="4" w:space="0" w:color="auto"/>
            </w:tcBorders>
            <w:vAlign w:val="center"/>
            <w:hideMark/>
          </w:tcPr>
          <w:p w14:paraId="1FB67DCE" w14:textId="39C0EA90" w:rsidR="003F0036" w:rsidRPr="001517FD" w:rsidDel="00DA72F3" w:rsidRDefault="003F0036" w:rsidP="00D02DC9">
            <w:pPr>
              <w:bidi w:val="0"/>
              <w:spacing w:line="360" w:lineRule="auto"/>
              <w:jc w:val="both"/>
              <w:rPr>
                <w:del w:id="598" w:author="Tomer Oron" w:date="2023-12-26T13:42:00Z"/>
                <w:rFonts w:cstheme="minorHAnsi"/>
                <w:sz w:val="16"/>
                <w:szCs w:val="16"/>
              </w:rPr>
            </w:pPr>
            <w:del w:id="599" w:author="Tomer Oron" w:date="2023-12-26T13:42:00Z">
              <w:r w:rsidRPr="001517FD" w:rsidDel="00DA72F3">
                <w:rPr>
                  <w:rFonts w:cstheme="minorHAnsi"/>
                  <w:sz w:val="16"/>
                  <w:szCs w:val="16"/>
                </w:rPr>
                <w:delText>144</w:delText>
              </w:r>
            </w:del>
          </w:p>
        </w:tc>
        <w:tc>
          <w:tcPr>
            <w:tcW w:w="457" w:type="pct"/>
            <w:tcBorders>
              <w:top w:val="single" w:sz="4" w:space="0" w:color="auto"/>
              <w:left w:val="single" w:sz="4" w:space="0" w:color="auto"/>
              <w:bottom w:val="nil"/>
              <w:right w:val="single" w:sz="4" w:space="0" w:color="auto"/>
            </w:tcBorders>
            <w:vAlign w:val="center"/>
            <w:hideMark/>
          </w:tcPr>
          <w:p w14:paraId="3705152A" w14:textId="6CD4E8D7" w:rsidR="003F0036" w:rsidRPr="001517FD" w:rsidDel="00DA72F3" w:rsidRDefault="003F0036" w:rsidP="00D02DC9">
            <w:pPr>
              <w:bidi w:val="0"/>
              <w:spacing w:line="360" w:lineRule="auto"/>
              <w:jc w:val="both"/>
              <w:rPr>
                <w:del w:id="600" w:author="Tomer Oron" w:date="2023-12-26T13:42:00Z"/>
                <w:rFonts w:cstheme="minorHAnsi"/>
                <w:sz w:val="16"/>
                <w:szCs w:val="16"/>
              </w:rPr>
            </w:pPr>
            <w:del w:id="601" w:author="Tomer Oron" w:date="2023-12-26T13:42:00Z">
              <w:r w:rsidRPr="001517FD" w:rsidDel="00DA72F3">
                <w:rPr>
                  <w:rFonts w:cstheme="minorHAnsi"/>
                  <w:sz w:val="16"/>
                  <w:szCs w:val="16"/>
                </w:rPr>
                <w:delText>122</w:delText>
              </w:r>
            </w:del>
          </w:p>
        </w:tc>
        <w:tc>
          <w:tcPr>
            <w:tcW w:w="459" w:type="pct"/>
            <w:tcBorders>
              <w:top w:val="single" w:sz="4" w:space="0" w:color="auto"/>
              <w:left w:val="single" w:sz="4" w:space="0" w:color="auto"/>
              <w:bottom w:val="nil"/>
              <w:right w:val="single" w:sz="4" w:space="0" w:color="auto"/>
            </w:tcBorders>
            <w:vAlign w:val="center"/>
            <w:hideMark/>
          </w:tcPr>
          <w:p w14:paraId="5909B11E" w14:textId="681D8CEA" w:rsidR="003F0036" w:rsidRPr="001517FD" w:rsidDel="00DA72F3" w:rsidRDefault="003F0036" w:rsidP="00D02DC9">
            <w:pPr>
              <w:bidi w:val="0"/>
              <w:spacing w:line="360" w:lineRule="auto"/>
              <w:jc w:val="both"/>
              <w:rPr>
                <w:del w:id="602" w:author="Tomer Oron" w:date="2023-12-26T13:42:00Z"/>
                <w:rFonts w:cstheme="minorHAnsi"/>
                <w:sz w:val="16"/>
                <w:szCs w:val="16"/>
              </w:rPr>
            </w:pPr>
            <w:del w:id="603" w:author="Tomer Oron" w:date="2023-12-26T13:42:00Z">
              <w:r w:rsidRPr="001517FD" w:rsidDel="00DA72F3">
                <w:rPr>
                  <w:rFonts w:cstheme="minorHAnsi"/>
                  <w:sz w:val="16"/>
                  <w:szCs w:val="16"/>
                </w:rPr>
                <w:delText>46</w:delText>
              </w:r>
            </w:del>
          </w:p>
        </w:tc>
        <w:tc>
          <w:tcPr>
            <w:tcW w:w="395" w:type="pct"/>
            <w:tcBorders>
              <w:top w:val="single" w:sz="4" w:space="0" w:color="auto"/>
              <w:left w:val="single" w:sz="4" w:space="0" w:color="auto"/>
              <w:bottom w:val="nil"/>
              <w:right w:val="single" w:sz="4" w:space="0" w:color="auto"/>
            </w:tcBorders>
            <w:vAlign w:val="center"/>
            <w:hideMark/>
          </w:tcPr>
          <w:p w14:paraId="63DCA2F7" w14:textId="1E8985DB" w:rsidR="003F0036" w:rsidRPr="001517FD" w:rsidDel="00DA72F3" w:rsidRDefault="003F0036" w:rsidP="00D02DC9">
            <w:pPr>
              <w:bidi w:val="0"/>
              <w:spacing w:line="360" w:lineRule="auto"/>
              <w:jc w:val="both"/>
              <w:rPr>
                <w:del w:id="604" w:author="Tomer Oron" w:date="2023-12-26T13:42:00Z"/>
                <w:rFonts w:cstheme="minorHAnsi"/>
                <w:sz w:val="16"/>
                <w:szCs w:val="16"/>
              </w:rPr>
            </w:pPr>
            <w:del w:id="605" w:author="Tomer Oron" w:date="2023-12-26T13:42:00Z">
              <w:r w:rsidRPr="001517FD" w:rsidDel="00DA72F3">
                <w:rPr>
                  <w:rFonts w:cstheme="minorHAnsi"/>
                  <w:sz w:val="16"/>
                  <w:szCs w:val="16"/>
                </w:rPr>
                <w:delText>3</w:delText>
              </w:r>
            </w:del>
          </w:p>
        </w:tc>
        <w:tc>
          <w:tcPr>
            <w:tcW w:w="332" w:type="pct"/>
            <w:tcBorders>
              <w:top w:val="single" w:sz="4" w:space="0" w:color="auto"/>
              <w:left w:val="single" w:sz="4" w:space="0" w:color="auto"/>
              <w:bottom w:val="nil"/>
              <w:right w:val="single" w:sz="4" w:space="0" w:color="auto"/>
            </w:tcBorders>
            <w:vAlign w:val="center"/>
            <w:hideMark/>
          </w:tcPr>
          <w:p w14:paraId="2264BA1F" w14:textId="7B8AE5E4" w:rsidR="003F0036" w:rsidRPr="001517FD" w:rsidDel="00DA72F3" w:rsidRDefault="003F0036" w:rsidP="00D02DC9">
            <w:pPr>
              <w:bidi w:val="0"/>
              <w:spacing w:line="360" w:lineRule="auto"/>
              <w:jc w:val="both"/>
              <w:rPr>
                <w:del w:id="606" w:author="Tomer Oron" w:date="2023-12-26T13:42:00Z"/>
                <w:rFonts w:cstheme="minorHAnsi"/>
                <w:sz w:val="16"/>
                <w:szCs w:val="16"/>
              </w:rPr>
            </w:pPr>
            <w:del w:id="607" w:author="Tomer Oron" w:date="2023-12-26T13:42:00Z">
              <w:r w:rsidRPr="001517FD" w:rsidDel="00DA72F3">
                <w:rPr>
                  <w:rFonts w:cstheme="minorHAnsi"/>
                  <w:sz w:val="16"/>
                  <w:szCs w:val="16"/>
                </w:rPr>
                <w:delText>4</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0D44E951" w14:textId="60FC58B9" w:rsidR="003F0036" w:rsidRPr="001517FD" w:rsidDel="00DA72F3" w:rsidRDefault="003F0036" w:rsidP="00D02DC9">
            <w:pPr>
              <w:bidi w:val="0"/>
              <w:spacing w:line="360" w:lineRule="auto"/>
              <w:jc w:val="both"/>
              <w:rPr>
                <w:del w:id="608" w:author="Tomer Oron" w:date="2023-12-26T13:42:00Z"/>
                <w:rFonts w:cstheme="minorHAnsi"/>
                <w:color w:val="000000"/>
                <w:sz w:val="16"/>
                <w:szCs w:val="16"/>
              </w:rPr>
            </w:pPr>
            <w:del w:id="609" w:author="Tomer Oron" w:date="2023-12-26T13:42:00Z">
              <w:r w:rsidRPr="001517FD" w:rsidDel="00DA72F3">
                <w:rPr>
                  <w:rFonts w:cstheme="minorHAnsi"/>
                  <w:color w:val="000000"/>
                  <w:sz w:val="16"/>
                  <w:szCs w:val="16"/>
                </w:rPr>
                <w:delText>3.668</w:delText>
              </w:r>
            </w:del>
          </w:p>
        </w:tc>
      </w:tr>
      <w:tr w:rsidR="003F0036" w:rsidRPr="001517FD" w:rsidDel="00DA72F3" w14:paraId="09BBA783" w14:textId="4D4942C8" w:rsidTr="003F0036">
        <w:trPr>
          <w:trHeight w:val="57"/>
          <w:del w:id="61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078858" w14:textId="1E0F8AFC" w:rsidR="003F0036" w:rsidRPr="001517FD" w:rsidDel="00DA72F3" w:rsidRDefault="003F0036" w:rsidP="00D02DC9">
            <w:pPr>
              <w:bidi w:val="0"/>
              <w:spacing w:line="360" w:lineRule="auto"/>
              <w:jc w:val="both"/>
              <w:rPr>
                <w:del w:id="611"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68571" w14:textId="5553A8FB" w:rsidR="003F0036" w:rsidRPr="001517FD" w:rsidDel="00DA72F3" w:rsidRDefault="003F0036" w:rsidP="00D02DC9">
            <w:pPr>
              <w:bidi w:val="0"/>
              <w:spacing w:line="360" w:lineRule="auto"/>
              <w:jc w:val="both"/>
              <w:rPr>
                <w:del w:id="612"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A01FD" w14:textId="0586914F" w:rsidR="003F0036" w:rsidRPr="001517FD" w:rsidDel="00DA72F3" w:rsidRDefault="003F0036" w:rsidP="00D02DC9">
            <w:pPr>
              <w:bidi w:val="0"/>
              <w:spacing w:line="360" w:lineRule="auto"/>
              <w:jc w:val="both"/>
              <w:rPr>
                <w:del w:id="613"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tcPr>
          <w:p w14:paraId="6C6B1AC1" w14:textId="76CCA3E7" w:rsidR="003F0036" w:rsidRPr="001517FD" w:rsidDel="00DA72F3" w:rsidRDefault="003F0036" w:rsidP="00D02DC9">
            <w:pPr>
              <w:bidi w:val="0"/>
              <w:spacing w:line="360" w:lineRule="auto"/>
              <w:jc w:val="both"/>
              <w:rPr>
                <w:del w:id="614" w:author="Tomer Oron" w:date="2023-12-26T13:42:00Z"/>
                <w:rFonts w:cstheme="minorHAnsi"/>
                <w:i/>
                <w:iCs/>
                <w:color w:val="000000"/>
                <w:sz w:val="14"/>
                <w:szCs w:val="14"/>
              </w:rPr>
            </w:pPr>
            <w:del w:id="615" w:author="Tomer Oron" w:date="2023-12-26T13:42:00Z">
              <w:r w:rsidRPr="001517FD" w:rsidDel="00DA72F3">
                <w:rPr>
                  <w:rFonts w:cstheme="minorHAnsi"/>
                  <w:i/>
                  <w:iCs/>
                  <w:color w:val="000000"/>
                  <w:sz w:val="14"/>
                  <w:szCs w:val="14"/>
                </w:rPr>
                <w:delText>1051.47</w:delText>
              </w:r>
            </w:del>
          </w:p>
        </w:tc>
        <w:tc>
          <w:tcPr>
            <w:tcW w:w="457" w:type="pct"/>
            <w:tcBorders>
              <w:top w:val="nil"/>
              <w:left w:val="single" w:sz="4" w:space="0" w:color="auto"/>
              <w:bottom w:val="single" w:sz="4" w:space="0" w:color="auto"/>
              <w:right w:val="single" w:sz="4" w:space="0" w:color="auto"/>
            </w:tcBorders>
          </w:tcPr>
          <w:p w14:paraId="63EE41C4" w14:textId="054AB2A3" w:rsidR="003F0036" w:rsidRPr="001517FD" w:rsidDel="00DA72F3" w:rsidRDefault="003F0036" w:rsidP="00D02DC9">
            <w:pPr>
              <w:bidi w:val="0"/>
              <w:spacing w:line="360" w:lineRule="auto"/>
              <w:jc w:val="both"/>
              <w:rPr>
                <w:del w:id="616" w:author="Tomer Oron" w:date="2023-12-26T13:42:00Z"/>
                <w:rFonts w:cstheme="minorHAnsi"/>
                <w:i/>
                <w:iCs/>
                <w:color w:val="000000"/>
                <w:sz w:val="14"/>
                <w:szCs w:val="14"/>
              </w:rPr>
            </w:pPr>
            <w:del w:id="617" w:author="Tomer Oron" w:date="2023-12-26T13:42:00Z">
              <w:r w:rsidRPr="001517FD" w:rsidDel="00DA72F3">
                <w:rPr>
                  <w:rFonts w:cstheme="minorHAnsi"/>
                  <w:i/>
                  <w:iCs/>
                  <w:color w:val="000000"/>
                  <w:sz w:val="14"/>
                  <w:szCs w:val="14"/>
                </w:rPr>
                <w:delText>152.53</w:delText>
              </w:r>
            </w:del>
          </w:p>
        </w:tc>
        <w:tc>
          <w:tcPr>
            <w:tcW w:w="457" w:type="pct"/>
            <w:tcBorders>
              <w:top w:val="nil"/>
              <w:left w:val="single" w:sz="4" w:space="0" w:color="auto"/>
              <w:bottom w:val="single" w:sz="4" w:space="0" w:color="auto"/>
              <w:right w:val="single" w:sz="4" w:space="0" w:color="auto"/>
            </w:tcBorders>
          </w:tcPr>
          <w:p w14:paraId="465DEC85" w14:textId="130F7586" w:rsidR="003F0036" w:rsidRPr="001517FD" w:rsidDel="00DA72F3" w:rsidRDefault="003F0036" w:rsidP="00D02DC9">
            <w:pPr>
              <w:bidi w:val="0"/>
              <w:spacing w:line="360" w:lineRule="auto"/>
              <w:jc w:val="both"/>
              <w:rPr>
                <w:del w:id="618" w:author="Tomer Oron" w:date="2023-12-26T13:42:00Z"/>
                <w:rFonts w:cstheme="minorHAnsi"/>
                <w:i/>
                <w:iCs/>
                <w:color w:val="000000"/>
                <w:sz w:val="14"/>
                <w:szCs w:val="14"/>
              </w:rPr>
            </w:pPr>
            <w:del w:id="619" w:author="Tomer Oron" w:date="2023-12-26T13:42:00Z">
              <w:r w:rsidRPr="001517FD" w:rsidDel="00DA72F3">
                <w:rPr>
                  <w:rFonts w:cstheme="minorHAnsi"/>
                  <w:i/>
                  <w:iCs/>
                  <w:color w:val="000000"/>
                  <w:sz w:val="14"/>
                  <w:szCs w:val="14"/>
                </w:rPr>
                <w:delText>128.91</w:delText>
              </w:r>
            </w:del>
          </w:p>
        </w:tc>
        <w:tc>
          <w:tcPr>
            <w:tcW w:w="459" w:type="pct"/>
            <w:tcBorders>
              <w:top w:val="nil"/>
              <w:left w:val="single" w:sz="4" w:space="0" w:color="auto"/>
              <w:bottom w:val="single" w:sz="4" w:space="0" w:color="auto"/>
              <w:right w:val="single" w:sz="4" w:space="0" w:color="auto"/>
            </w:tcBorders>
          </w:tcPr>
          <w:p w14:paraId="1C478EDF" w14:textId="7E6EBDDD" w:rsidR="003F0036" w:rsidRPr="001517FD" w:rsidDel="00DA72F3" w:rsidRDefault="003F0036" w:rsidP="00D02DC9">
            <w:pPr>
              <w:bidi w:val="0"/>
              <w:spacing w:line="360" w:lineRule="auto"/>
              <w:jc w:val="both"/>
              <w:rPr>
                <w:del w:id="620" w:author="Tomer Oron" w:date="2023-12-26T13:42:00Z"/>
                <w:rFonts w:cstheme="minorHAnsi"/>
                <w:i/>
                <w:iCs/>
                <w:color w:val="000000"/>
                <w:sz w:val="14"/>
                <w:szCs w:val="14"/>
              </w:rPr>
            </w:pPr>
            <w:del w:id="621" w:author="Tomer Oron" w:date="2023-12-26T13:42:00Z">
              <w:r w:rsidRPr="001517FD" w:rsidDel="00DA72F3">
                <w:rPr>
                  <w:rFonts w:cstheme="minorHAnsi"/>
                  <w:i/>
                  <w:iCs/>
                  <w:color w:val="000000"/>
                  <w:sz w:val="14"/>
                  <w:szCs w:val="14"/>
                </w:rPr>
                <w:delText>39.09</w:delText>
              </w:r>
            </w:del>
          </w:p>
        </w:tc>
        <w:tc>
          <w:tcPr>
            <w:tcW w:w="395" w:type="pct"/>
            <w:tcBorders>
              <w:top w:val="nil"/>
              <w:left w:val="single" w:sz="4" w:space="0" w:color="auto"/>
              <w:bottom w:val="single" w:sz="4" w:space="0" w:color="auto"/>
              <w:right w:val="single" w:sz="4" w:space="0" w:color="auto"/>
            </w:tcBorders>
          </w:tcPr>
          <w:p w14:paraId="0040D1B7" w14:textId="5DE0EBF2" w:rsidR="003F0036" w:rsidRPr="001517FD" w:rsidDel="00DA72F3" w:rsidRDefault="003F0036" w:rsidP="00D02DC9">
            <w:pPr>
              <w:bidi w:val="0"/>
              <w:spacing w:line="360" w:lineRule="auto"/>
              <w:jc w:val="both"/>
              <w:rPr>
                <w:del w:id="622" w:author="Tomer Oron" w:date="2023-12-26T13:42:00Z"/>
                <w:rFonts w:cstheme="minorHAnsi"/>
                <w:i/>
                <w:iCs/>
                <w:color w:val="000000"/>
                <w:sz w:val="14"/>
                <w:szCs w:val="14"/>
              </w:rPr>
            </w:pPr>
            <w:del w:id="623" w:author="Tomer Oron" w:date="2023-12-26T13:42:00Z">
              <w:r w:rsidRPr="001517FD" w:rsidDel="00DA72F3">
                <w:rPr>
                  <w:rFonts w:cstheme="minorHAnsi"/>
                  <w:i/>
                  <w:iCs/>
                  <w:color w:val="000000"/>
                  <w:sz w:val="14"/>
                  <w:szCs w:val="14"/>
                </w:rPr>
                <w:delText>4.63</w:delText>
              </w:r>
            </w:del>
          </w:p>
        </w:tc>
        <w:tc>
          <w:tcPr>
            <w:tcW w:w="332" w:type="pct"/>
            <w:tcBorders>
              <w:top w:val="nil"/>
              <w:left w:val="single" w:sz="4" w:space="0" w:color="auto"/>
              <w:bottom w:val="single" w:sz="4" w:space="0" w:color="auto"/>
              <w:right w:val="single" w:sz="4" w:space="0" w:color="auto"/>
            </w:tcBorders>
          </w:tcPr>
          <w:p w14:paraId="51B9FEA5" w14:textId="5F413FF4" w:rsidR="003F0036" w:rsidRPr="001517FD" w:rsidDel="00DA72F3" w:rsidRDefault="003F0036" w:rsidP="00D02DC9">
            <w:pPr>
              <w:bidi w:val="0"/>
              <w:spacing w:line="360" w:lineRule="auto"/>
              <w:jc w:val="both"/>
              <w:rPr>
                <w:del w:id="624" w:author="Tomer Oron" w:date="2023-12-26T13:42:00Z"/>
                <w:rFonts w:cstheme="minorHAnsi"/>
                <w:i/>
                <w:iCs/>
                <w:color w:val="000000"/>
                <w:sz w:val="14"/>
                <w:szCs w:val="14"/>
              </w:rPr>
            </w:pPr>
            <w:del w:id="625" w:author="Tomer Oron" w:date="2023-12-26T13:42:00Z">
              <w:r w:rsidRPr="001517FD" w:rsidDel="00DA72F3">
                <w:rPr>
                  <w:rFonts w:cstheme="minorHAnsi"/>
                  <w:i/>
                  <w:iCs/>
                  <w:color w:val="000000"/>
                  <w:sz w:val="14"/>
                  <w:szCs w:val="14"/>
                </w:rPr>
                <w:delText>2.37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6ADD60" w14:textId="653F6D19" w:rsidR="003F0036" w:rsidRPr="001517FD" w:rsidDel="00DA72F3" w:rsidRDefault="003F0036" w:rsidP="00D02DC9">
            <w:pPr>
              <w:bidi w:val="0"/>
              <w:spacing w:line="360" w:lineRule="auto"/>
              <w:jc w:val="both"/>
              <w:rPr>
                <w:del w:id="626" w:author="Tomer Oron" w:date="2023-12-26T13:42:00Z"/>
                <w:rFonts w:cstheme="minorHAnsi"/>
                <w:color w:val="000000"/>
                <w:sz w:val="16"/>
                <w:szCs w:val="16"/>
              </w:rPr>
            </w:pPr>
          </w:p>
        </w:tc>
      </w:tr>
      <w:tr w:rsidR="003F0036" w:rsidRPr="001517FD" w:rsidDel="00DA72F3" w14:paraId="66C26829" w14:textId="0EDD1ABF" w:rsidTr="003F0036">
        <w:trPr>
          <w:trHeight w:val="57"/>
          <w:del w:id="627"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F15F4D3" w14:textId="551F0C92" w:rsidR="003F0036" w:rsidRPr="001517FD" w:rsidDel="00DA72F3" w:rsidRDefault="003F0036" w:rsidP="00D02DC9">
            <w:pPr>
              <w:bidi w:val="0"/>
              <w:spacing w:line="360" w:lineRule="auto"/>
              <w:jc w:val="both"/>
              <w:rPr>
                <w:del w:id="628" w:author="Tomer Oron" w:date="2023-12-26T13:42:00Z"/>
                <w:rFonts w:cstheme="minorHAnsi"/>
                <w:sz w:val="16"/>
                <w:szCs w:val="16"/>
              </w:rPr>
            </w:pPr>
            <w:del w:id="629" w:author="Tomer Oron" w:date="2023-12-26T13:42:00Z">
              <w:r w:rsidRPr="001517FD" w:rsidDel="00DA72F3">
                <w:rPr>
                  <w:rFonts w:cstheme="minorHAnsi"/>
                  <w:sz w:val="16"/>
                  <w:szCs w:val="16"/>
                </w:rPr>
                <w:delText>Annett (1978)</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85E3140" w14:textId="53094E65" w:rsidR="003F0036" w:rsidRPr="001517FD" w:rsidDel="00DA72F3" w:rsidRDefault="003F0036" w:rsidP="00D02DC9">
            <w:pPr>
              <w:bidi w:val="0"/>
              <w:spacing w:line="360" w:lineRule="auto"/>
              <w:jc w:val="both"/>
              <w:rPr>
                <w:del w:id="630" w:author="Tomer Oron" w:date="2023-12-26T13:42:00Z"/>
                <w:rFonts w:cstheme="minorHAnsi"/>
                <w:sz w:val="16"/>
                <w:szCs w:val="16"/>
              </w:rPr>
            </w:pPr>
            <w:del w:id="631" w:author="Tomer Oron" w:date="2023-12-26T13:42:00Z">
              <w:r w:rsidRPr="001517FD" w:rsidDel="00DA72F3">
                <w:rPr>
                  <w:rFonts w:cstheme="minorHAnsi"/>
                  <w:sz w:val="16"/>
                  <w:szCs w:val="16"/>
                </w:rPr>
                <w:delText>0.0850</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0941BA0" w14:textId="5D618B0B" w:rsidR="003F0036" w:rsidRPr="001517FD" w:rsidDel="00DA72F3" w:rsidRDefault="003F0036" w:rsidP="00D02DC9">
            <w:pPr>
              <w:bidi w:val="0"/>
              <w:spacing w:line="360" w:lineRule="auto"/>
              <w:jc w:val="both"/>
              <w:rPr>
                <w:del w:id="632" w:author="Tomer Oron" w:date="2023-12-26T13:42:00Z"/>
                <w:rFonts w:cstheme="minorHAnsi"/>
                <w:sz w:val="16"/>
                <w:szCs w:val="16"/>
              </w:rPr>
            </w:pPr>
            <w:del w:id="633" w:author="Tomer Oron" w:date="2023-12-26T13:42:00Z">
              <w:r w:rsidRPr="001517FD" w:rsidDel="00DA72F3">
                <w:rPr>
                  <w:rFonts w:cstheme="minorHAnsi"/>
                  <w:sz w:val="16"/>
                  <w:szCs w:val="16"/>
                </w:rPr>
                <w:delText>0.0545</w:delText>
              </w:r>
            </w:del>
          </w:p>
        </w:tc>
        <w:tc>
          <w:tcPr>
            <w:tcW w:w="521" w:type="pct"/>
            <w:tcBorders>
              <w:top w:val="single" w:sz="4" w:space="0" w:color="auto"/>
              <w:left w:val="single" w:sz="4" w:space="0" w:color="auto"/>
              <w:bottom w:val="nil"/>
              <w:right w:val="single" w:sz="4" w:space="0" w:color="auto"/>
            </w:tcBorders>
            <w:vAlign w:val="center"/>
            <w:hideMark/>
          </w:tcPr>
          <w:p w14:paraId="6CF48584" w14:textId="23E4425C" w:rsidR="003F0036" w:rsidRPr="001517FD" w:rsidDel="00DA72F3" w:rsidRDefault="003F0036" w:rsidP="00D02DC9">
            <w:pPr>
              <w:bidi w:val="0"/>
              <w:spacing w:line="360" w:lineRule="auto"/>
              <w:jc w:val="both"/>
              <w:rPr>
                <w:del w:id="634" w:author="Tomer Oron" w:date="2023-12-26T13:42:00Z"/>
                <w:rFonts w:cstheme="minorHAnsi"/>
                <w:sz w:val="16"/>
                <w:szCs w:val="16"/>
              </w:rPr>
            </w:pPr>
            <w:del w:id="635" w:author="Tomer Oron" w:date="2023-12-26T13:42:00Z">
              <w:r w:rsidRPr="001517FD" w:rsidDel="00DA72F3">
                <w:rPr>
                  <w:rFonts w:cstheme="minorHAnsi"/>
                  <w:sz w:val="16"/>
                  <w:szCs w:val="16"/>
                </w:rPr>
                <w:delText>1656</w:delText>
              </w:r>
            </w:del>
          </w:p>
        </w:tc>
        <w:tc>
          <w:tcPr>
            <w:tcW w:w="457" w:type="pct"/>
            <w:tcBorders>
              <w:top w:val="single" w:sz="4" w:space="0" w:color="auto"/>
              <w:left w:val="single" w:sz="4" w:space="0" w:color="auto"/>
              <w:bottom w:val="nil"/>
              <w:right w:val="single" w:sz="4" w:space="0" w:color="auto"/>
            </w:tcBorders>
            <w:vAlign w:val="center"/>
            <w:hideMark/>
          </w:tcPr>
          <w:p w14:paraId="7BB30239" w14:textId="564D1A04" w:rsidR="003F0036" w:rsidRPr="001517FD" w:rsidDel="00DA72F3" w:rsidRDefault="003F0036" w:rsidP="00D02DC9">
            <w:pPr>
              <w:bidi w:val="0"/>
              <w:spacing w:line="360" w:lineRule="auto"/>
              <w:jc w:val="both"/>
              <w:rPr>
                <w:del w:id="636" w:author="Tomer Oron" w:date="2023-12-26T13:42:00Z"/>
                <w:rFonts w:cstheme="minorHAnsi"/>
                <w:sz w:val="16"/>
                <w:szCs w:val="16"/>
              </w:rPr>
            </w:pPr>
            <w:del w:id="637" w:author="Tomer Oron" w:date="2023-12-26T13:42:00Z">
              <w:r w:rsidRPr="001517FD" w:rsidDel="00DA72F3">
                <w:rPr>
                  <w:rFonts w:cstheme="minorHAnsi"/>
                  <w:sz w:val="16"/>
                  <w:szCs w:val="16"/>
                </w:rPr>
                <w:delText>130</w:delText>
              </w:r>
            </w:del>
          </w:p>
        </w:tc>
        <w:tc>
          <w:tcPr>
            <w:tcW w:w="457" w:type="pct"/>
            <w:tcBorders>
              <w:top w:val="single" w:sz="4" w:space="0" w:color="auto"/>
              <w:left w:val="single" w:sz="4" w:space="0" w:color="auto"/>
              <w:bottom w:val="nil"/>
              <w:right w:val="single" w:sz="4" w:space="0" w:color="auto"/>
            </w:tcBorders>
            <w:vAlign w:val="center"/>
            <w:hideMark/>
          </w:tcPr>
          <w:p w14:paraId="1D694CDB" w14:textId="06A7F34E" w:rsidR="003F0036" w:rsidRPr="001517FD" w:rsidDel="00DA72F3" w:rsidRDefault="003F0036" w:rsidP="00D02DC9">
            <w:pPr>
              <w:bidi w:val="0"/>
              <w:spacing w:line="360" w:lineRule="auto"/>
              <w:jc w:val="both"/>
              <w:rPr>
                <w:del w:id="638" w:author="Tomer Oron" w:date="2023-12-26T13:42:00Z"/>
                <w:rFonts w:cstheme="minorHAnsi"/>
                <w:sz w:val="16"/>
                <w:szCs w:val="16"/>
              </w:rPr>
            </w:pPr>
            <w:del w:id="639" w:author="Tomer Oron" w:date="2023-12-26T13:42:00Z">
              <w:r w:rsidRPr="001517FD" w:rsidDel="00DA72F3">
                <w:rPr>
                  <w:rFonts w:cstheme="minorHAnsi"/>
                  <w:sz w:val="16"/>
                  <w:szCs w:val="16"/>
                </w:rPr>
                <w:delText>170</w:delText>
              </w:r>
            </w:del>
          </w:p>
        </w:tc>
        <w:tc>
          <w:tcPr>
            <w:tcW w:w="459" w:type="pct"/>
            <w:tcBorders>
              <w:top w:val="single" w:sz="4" w:space="0" w:color="auto"/>
              <w:left w:val="single" w:sz="4" w:space="0" w:color="auto"/>
              <w:bottom w:val="nil"/>
              <w:right w:val="single" w:sz="4" w:space="0" w:color="auto"/>
            </w:tcBorders>
            <w:vAlign w:val="center"/>
            <w:hideMark/>
          </w:tcPr>
          <w:p w14:paraId="6BB622AE" w14:textId="16946406" w:rsidR="003F0036" w:rsidRPr="001517FD" w:rsidDel="00DA72F3" w:rsidRDefault="003F0036" w:rsidP="00D02DC9">
            <w:pPr>
              <w:bidi w:val="0"/>
              <w:spacing w:line="360" w:lineRule="auto"/>
              <w:jc w:val="both"/>
              <w:rPr>
                <w:del w:id="640" w:author="Tomer Oron" w:date="2023-12-26T13:42:00Z"/>
                <w:rFonts w:cstheme="minorHAnsi"/>
                <w:sz w:val="16"/>
                <w:szCs w:val="16"/>
              </w:rPr>
            </w:pPr>
            <w:del w:id="641" w:author="Tomer Oron" w:date="2023-12-26T13:42:00Z">
              <w:r w:rsidRPr="001517FD" w:rsidDel="00DA72F3">
                <w:rPr>
                  <w:rFonts w:cstheme="minorHAnsi"/>
                  <w:sz w:val="16"/>
                  <w:szCs w:val="16"/>
                </w:rPr>
                <w:delText>40</w:delText>
              </w:r>
            </w:del>
          </w:p>
        </w:tc>
        <w:tc>
          <w:tcPr>
            <w:tcW w:w="395" w:type="pct"/>
            <w:tcBorders>
              <w:top w:val="single" w:sz="4" w:space="0" w:color="auto"/>
              <w:left w:val="single" w:sz="4" w:space="0" w:color="auto"/>
              <w:bottom w:val="nil"/>
              <w:right w:val="single" w:sz="4" w:space="0" w:color="auto"/>
            </w:tcBorders>
            <w:vAlign w:val="center"/>
            <w:hideMark/>
          </w:tcPr>
          <w:p w14:paraId="455D6519" w14:textId="57EF5A08" w:rsidR="003F0036" w:rsidRPr="001517FD" w:rsidDel="00DA72F3" w:rsidRDefault="003F0036" w:rsidP="00D02DC9">
            <w:pPr>
              <w:bidi w:val="0"/>
              <w:spacing w:line="360" w:lineRule="auto"/>
              <w:jc w:val="both"/>
              <w:rPr>
                <w:del w:id="642" w:author="Tomer Oron" w:date="2023-12-26T13:42:00Z"/>
                <w:rFonts w:cstheme="minorHAnsi"/>
                <w:sz w:val="16"/>
                <w:szCs w:val="16"/>
              </w:rPr>
            </w:pPr>
            <w:del w:id="643" w:author="Tomer Oron" w:date="2023-12-26T13:42:00Z">
              <w:r w:rsidRPr="001517FD" w:rsidDel="00DA72F3">
                <w:rPr>
                  <w:rFonts w:cstheme="minorHAnsi"/>
                  <w:sz w:val="16"/>
                  <w:szCs w:val="16"/>
                </w:rPr>
                <w:delText>4</w:delText>
              </w:r>
            </w:del>
          </w:p>
        </w:tc>
        <w:tc>
          <w:tcPr>
            <w:tcW w:w="332" w:type="pct"/>
            <w:tcBorders>
              <w:top w:val="single" w:sz="4" w:space="0" w:color="auto"/>
              <w:left w:val="single" w:sz="4" w:space="0" w:color="auto"/>
              <w:bottom w:val="nil"/>
              <w:right w:val="single" w:sz="4" w:space="0" w:color="auto"/>
            </w:tcBorders>
            <w:vAlign w:val="center"/>
            <w:hideMark/>
          </w:tcPr>
          <w:p w14:paraId="2AFC3B89" w14:textId="6AF87C3B" w:rsidR="003F0036" w:rsidRPr="001517FD" w:rsidDel="00DA72F3" w:rsidRDefault="003F0036" w:rsidP="00D02DC9">
            <w:pPr>
              <w:bidi w:val="0"/>
              <w:spacing w:line="360" w:lineRule="auto"/>
              <w:jc w:val="both"/>
              <w:rPr>
                <w:del w:id="644" w:author="Tomer Oron" w:date="2023-12-26T13:42:00Z"/>
                <w:rFonts w:cstheme="minorHAnsi"/>
                <w:sz w:val="16"/>
                <w:szCs w:val="16"/>
              </w:rPr>
            </w:pPr>
            <w:del w:id="645" w:author="Tomer Oron" w:date="2023-12-26T13:42:00Z">
              <w:r w:rsidRPr="001517FD" w:rsidDel="00DA72F3">
                <w:rPr>
                  <w:rFonts w:cstheme="minorHAnsi"/>
                  <w:sz w:val="16"/>
                  <w:szCs w:val="16"/>
                </w:rPr>
                <w:delText>0</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2984CD3D" w14:textId="2087A54C" w:rsidR="003F0036" w:rsidRPr="001517FD" w:rsidDel="00DA72F3" w:rsidRDefault="003F0036" w:rsidP="00D02DC9">
            <w:pPr>
              <w:bidi w:val="0"/>
              <w:spacing w:line="360" w:lineRule="auto"/>
              <w:jc w:val="both"/>
              <w:rPr>
                <w:del w:id="646" w:author="Tomer Oron" w:date="2023-12-26T13:42:00Z"/>
                <w:rFonts w:cstheme="minorHAnsi"/>
                <w:color w:val="000000"/>
                <w:sz w:val="16"/>
                <w:szCs w:val="16"/>
              </w:rPr>
            </w:pPr>
            <w:del w:id="647" w:author="Tomer Oron" w:date="2023-12-26T13:42:00Z">
              <w:r w:rsidRPr="001517FD" w:rsidDel="00DA72F3">
                <w:rPr>
                  <w:rFonts w:cstheme="minorHAnsi"/>
                  <w:color w:val="000000"/>
                  <w:sz w:val="16"/>
                  <w:szCs w:val="16"/>
                </w:rPr>
                <w:delText>2.858</w:delText>
              </w:r>
            </w:del>
          </w:p>
        </w:tc>
      </w:tr>
      <w:tr w:rsidR="003F0036" w:rsidRPr="001517FD" w:rsidDel="00DA72F3" w14:paraId="7E7EE7CF" w14:textId="0FA9E44C" w:rsidTr="003F0036">
        <w:trPr>
          <w:trHeight w:val="57"/>
          <w:del w:id="64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22E647" w14:textId="5357C576" w:rsidR="003F0036" w:rsidRPr="001517FD" w:rsidDel="00DA72F3" w:rsidRDefault="003F0036" w:rsidP="00D02DC9">
            <w:pPr>
              <w:bidi w:val="0"/>
              <w:spacing w:line="360" w:lineRule="auto"/>
              <w:jc w:val="both"/>
              <w:rPr>
                <w:del w:id="649"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E91587" w14:textId="693F22EC" w:rsidR="003F0036" w:rsidRPr="001517FD" w:rsidDel="00DA72F3" w:rsidRDefault="003F0036" w:rsidP="00D02DC9">
            <w:pPr>
              <w:bidi w:val="0"/>
              <w:spacing w:line="360" w:lineRule="auto"/>
              <w:jc w:val="both"/>
              <w:rPr>
                <w:del w:id="650"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EB8674" w14:textId="362B9685" w:rsidR="003F0036" w:rsidRPr="001517FD" w:rsidDel="00DA72F3" w:rsidRDefault="003F0036" w:rsidP="00D02DC9">
            <w:pPr>
              <w:bidi w:val="0"/>
              <w:spacing w:line="360" w:lineRule="auto"/>
              <w:jc w:val="both"/>
              <w:rPr>
                <w:del w:id="651"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0291E2A4" w14:textId="7257AD13" w:rsidR="003F0036" w:rsidRPr="001517FD" w:rsidDel="00DA72F3" w:rsidRDefault="003F0036" w:rsidP="00D02DC9">
            <w:pPr>
              <w:bidi w:val="0"/>
              <w:spacing w:line="360" w:lineRule="auto"/>
              <w:jc w:val="both"/>
              <w:rPr>
                <w:del w:id="652" w:author="Tomer Oron" w:date="2023-12-26T13:42:00Z"/>
                <w:rFonts w:cstheme="minorHAnsi"/>
                <w:i/>
                <w:iCs/>
                <w:color w:val="000000"/>
                <w:sz w:val="14"/>
                <w:szCs w:val="14"/>
              </w:rPr>
            </w:pPr>
            <w:del w:id="653" w:author="Tomer Oron" w:date="2023-12-26T13:42:00Z">
              <w:r w:rsidRPr="001517FD" w:rsidDel="00DA72F3">
                <w:rPr>
                  <w:rFonts w:cstheme="minorHAnsi"/>
                  <w:i/>
                  <w:iCs/>
                  <w:color w:val="000000"/>
                  <w:sz w:val="14"/>
                  <w:szCs w:val="14"/>
                </w:rPr>
                <w:delText>1655.90</w:delText>
              </w:r>
            </w:del>
          </w:p>
        </w:tc>
        <w:tc>
          <w:tcPr>
            <w:tcW w:w="457" w:type="pct"/>
            <w:tcBorders>
              <w:top w:val="nil"/>
              <w:left w:val="single" w:sz="4" w:space="0" w:color="auto"/>
              <w:bottom w:val="single" w:sz="4" w:space="0" w:color="auto"/>
              <w:right w:val="single" w:sz="4" w:space="0" w:color="auto"/>
            </w:tcBorders>
            <w:vAlign w:val="bottom"/>
          </w:tcPr>
          <w:p w14:paraId="31B06088" w14:textId="5ACFD336" w:rsidR="003F0036" w:rsidRPr="001517FD" w:rsidDel="00DA72F3" w:rsidRDefault="003F0036" w:rsidP="00D02DC9">
            <w:pPr>
              <w:bidi w:val="0"/>
              <w:spacing w:line="360" w:lineRule="auto"/>
              <w:jc w:val="both"/>
              <w:rPr>
                <w:del w:id="654" w:author="Tomer Oron" w:date="2023-12-26T13:42:00Z"/>
                <w:rFonts w:cstheme="minorHAnsi"/>
                <w:i/>
                <w:iCs/>
                <w:color w:val="000000"/>
                <w:sz w:val="14"/>
                <w:szCs w:val="14"/>
              </w:rPr>
            </w:pPr>
            <w:del w:id="655" w:author="Tomer Oron" w:date="2023-12-26T13:42:00Z">
              <w:r w:rsidRPr="001517FD" w:rsidDel="00DA72F3">
                <w:rPr>
                  <w:rFonts w:cstheme="minorHAnsi"/>
                  <w:i/>
                  <w:iCs/>
                  <w:color w:val="000000"/>
                  <w:sz w:val="14"/>
                  <w:szCs w:val="14"/>
                </w:rPr>
                <w:delText>130.10</w:delText>
              </w:r>
            </w:del>
          </w:p>
        </w:tc>
        <w:tc>
          <w:tcPr>
            <w:tcW w:w="457" w:type="pct"/>
            <w:tcBorders>
              <w:top w:val="nil"/>
              <w:left w:val="single" w:sz="4" w:space="0" w:color="auto"/>
              <w:bottom w:val="single" w:sz="4" w:space="0" w:color="auto"/>
              <w:right w:val="single" w:sz="4" w:space="0" w:color="auto"/>
            </w:tcBorders>
            <w:vAlign w:val="bottom"/>
          </w:tcPr>
          <w:p w14:paraId="567408AA" w14:textId="39A10D94" w:rsidR="003F0036" w:rsidRPr="001517FD" w:rsidDel="00DA72F3" w:rsidRDefault="003F0036" w:rsidP="00D02DC9">
            <w:pPr>
              <w:bidi w:val="0"/>
              <w:spacing w:line="360" w:lineRule="auto"/>
              <w:jc w:val="both"/>
              <w:rPr>
                <w:del w:id="656" w:author="Tomer Oron" w:date="2023-12-26T13:42:00Z"/>
                <w:rFonts w:cstheme="minorHAnsi"/>
                <w:i/>
                <w:iCs/>
                <w:color w:val="000000"/>
                <w:sz w:val="14"/>
                <w:szCs w:val="14"/>
              </w:rPr>
            </w:pPr>
            <w:del w:id="657" w:author="Tomer Oron" w:date="2023-12-26T13:42:00Z">
              <w:r w:rsidRPr="001517FD" w:rsidDel="00DA72F3">
                <w:rPr>
                  <w:rFonts w:cstheme="minorHAnsi"/>
                  <w:i/>
                  <w:iCs/>
                  <w:color w:val="000000"/>
                  <w:sz w:val="14"/>
                  <w:szCs w:val="14"/>
                </w:rPr>
                <w:delText>171.28</w:delText>
              </w:r>
            </w:del>
          </w:p>
        </w:tc>
        <w:tc>
          <w:tcPr>
            <w:tcW w:w="459" w:type="pct"/>
            <w:tcBorders>
              <w:top w:val="nil"/>
              <w:left w:val="single" w:sz="4" w:space="0" w:color="auto"/>
              <w:bottom w:val="single" w:sz="4" w:space="0" w:color="auto"/>
              <w:right w:val="single" w:sz="4" w:space="0" w:color="auto"/>
            </w:tcBorders>
            <w:vAlign w:val="bottom"/>
          </w:tcPr>
          <w:p w14:paraId="3C7D48A3" w14:textId="00982725" w:rsidR="003F0036" w:rsidRPr="001517FD" w:rsidDel="00DA72F3" w:rsidRDefault="003F0036" w:rsidP="00D02DC9">
            <w:pPr>
              <w:bidi w:val="0"/>
              <w:spacing w:line="360" w:lineRule="auto"/>
              <w:jc w:val="both"/>
              <w:rPr>
                <w:del w:id="658" w:author="Tomer Oron" w:date="2023-12-26T13:42:00Z"/>
                <w:rFonts w:cstheme="minorHAnsi"/>
                <w:i/>
                <w:iCs/>
                <w:color w:val="000000"/>
                <w:sz w:val="14"/>
                <w:szCs w:val="14"/>
              </w:rPr>
            </w:pPr>
            <w:del w:id="659" w:author="Tomer Oron" w:date="2023-12-26T13:42:00Z">
              <w:r w:rsidRPr="001517FD" w:rsidDel="00DA72F3">
                <w:rPr>
                  <w:rFonts w:cstheme="minorHAnsi"/>
                  <w:i/>
                  <w:iCs/>
                  <w:color w:val="000000"/>
                  <w:sz w:val="14"/>
                  <w:szCs w:val="14"/>
                </w:rPr>
                <w:delText>38.72</w:delText>
              </w:r>
            </w:del>
          </w:p>
        </w:tc>
        <w:tc>
          <w:tcPr>
            <w:tcW w:w="395" w:type="pct"/>
            <w:tcBorders>
              <w:top w:val="nil"/>
              <w:left w:val="single" w:sz="4" w:space="0" w:color="auto"/>
              <w:bottom w:val="single" w:sz="4" w:space="0" w:color="auto"/>
              <w:right w:val="single" w:sz="4" w:space="0" w:color="auto"/>
            </w:tcBorders>
            <w:vAlign w:val="bottom"/>
          </w:tcPr>
          <w:p w14:paraId="2D5857C1" w14:textId="08AB4C0D" w:rsidR="003F0036" w:rsidRPr="001517FD" w:rsidDel="00DA72F3" w:rsidRDefault="003F0036" w:rsidP="00D02DC9">
            <w:pPr>
              <w:bidi w:val="0"/>
              <w:spacing w:line="360" w:lineRule="auto"/>
              <w:jc w:val="both"/>
              <w:rPr>
                <w:del w:id="660" w:author="Tomer Oron" w:date="2023-12-26T13:42:00Z"/>
                <w:rFonts w:cstheme="minorHAnsi"/>
                <w:i/>
                <w:iCs/>
                <w:color w:val="000000"/>
                <w:sz w:val="14"/>
                <w:szCs w:val="14"/>
              </w:rPr>
            </w:pPr>
            <w:del w:id="661" w:author="Tomer Oron" w:date="2023-12-26T13:42:00Z">
              <w:r w:rsidRPr="001517FD" w:rsidDel="00DA72F3">
                <w:rPr>
                  <w:rFonts w:cstheme="minorHAnsi"/>
                  <w:i/>
                  <w:iCs/>
                  <w:color w:val="000000"/>
                  <w:sz w:val="14"/>
                  <w:szCs w:val="14"/>
                </w:rPr>
                <w:delText>2.82</w:delText>
              </w:r>
            </w:del>
          </w:p>
        </w:tc>
        <w:tc>
          <w:tcPr>
            <w:tcW w:w="332" w:type="pct"/>
            <w:tcBorders>
              <w:top w:val="nil"/>
              <w:left w:val="single" w:sz="4" w:space="0" w:color="auto"/>
              <w:bottom w:val="single" w:sz="4" w:space="0" w:color="auto"/>
              <w:right w:val="single" w:sz="4" w:space="0" w:color="auto"/>
            </w:tcBorders>
            <w:vAlign w:val="bottom"/>
          </w:tcPr>
          <w:p w14:paraId="312B45FB" w14:textId="16D9025D" w:rsidR="003F0036" w:rsidRPr="001517FD" w:rsidDel="00DA72F3" w:rsidRDefault="003F0036" w:rsidP="00D02DC9">
            <w:pPr>
              <w:bidi w:val="0"/>
              <w:spacing w:line="360" w:lineRule="auto"/>
              <w:jc w:val="both"/>
              <w:rPr>
                <w:del w:id="662" w:author="Tomer Oron" w:date="2023-12-26T13:42:00Z"/>
                <w:rFonts w:cstheme="minorHAnsi"/>
                <w:i/>
                <w:iCs/>
                <w:color w:val="000000"/>
                <w:sz w:val="14"/>
                <w:szCs w:val="14"/>
              </w:rPr>
            </w:pPr>
            <w:del w:id="663" w:author="Tomer Oron" w:date="2023-12-26T13:42:00Z">
              <w:r w:rsidRPr="001517FD" w:rsidDel="00DA72F3">
                <w:rPr>
                  <w:rFonts w:cstheme="minorHAnsi"/>
                  <w:i/>
                  <w:iCs/>
                  <w:color w:val="000000"/>
                  <w:sz w:val="14"/>
                  <w:szCs w:val="14"/>
                </w:rPr>
                <w:delText>1.18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2870DE" w14:textId="1E3C7038" w:rsidR="003F0036" w:rsidRPr="001517FD" w:rsidDel="00DA72F3" w:rsidRDefault="003F0036" w:rsidP="00D02DC9">
            <w:pPr>
              <w:bidi w:val="0"/>
              <w:spacing w:line="360" w:lineRule="auto"/>
              <w:jc w:val="both"/>
              <w:rPr>
                <w:del w:id="664" w:author="Tomer Oron" w:date="2023-12-26T13:42:00Z"/>
                <w:rFonts w:cstheme="minorHAnsi"/>
                <w:color w:val="000000"/>
                <w:sz w:val="16"/>
                <w:szCs w:val="16"/>
              </w:rPr>
            </w:pPr>
          </w:p>
        </w:tc>
      </w:tr>
      <w:tr w:rsidR="003F0036" w:rsidRPr="001517FD" w:rsidDel="00DA72F3" w14:paraId="4846A00F" w14:textId="67B4A008" w:rsidTr="003F0036">
        <w:trPr>
          <w:trHeight w:val="57"/>
          <w:del w:id="665"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658FF75E" w14:textId="5ADBA935" w:rsidR="003F0036" w:rsidRPr="001517FD" w:rsidDel="00DA72F3" w:rsidRDefault="003F0036" w:rsidP="00D02DC9">
            <w:pPr>
              <w:bidi w:val="0"/>
              <w:spacing w:line="360" w:lineRule="auto"/>
              <w:jc w:val="both"/>
              <w:rPr>
                <w:del w:id="666" w:author="Tomer Oron" w:date="2023-12-26T13:42:00Z"/>
                <w:rFonts w:cstheme="minorHAnsi"/>
                <w:sz w:val="16"/>
                <w:szCs w:val="16"/>
              </w:rPr>
            </w:pPr>
            <w:del w:id="667" w:author="Tomer Oron" w:date="2023-12-26T13:42:00Z">
              <w:r w:rsidRPr="001517FD" w:rsidDel="00DA72F3">
                <w:rPr>
                  <w:rFonts w:cstheme="minorHAnsi"/>
                  <w:sz w:val="16"/>
                  <w:szCs w:val="16"/>
                </w:rPr>
                <w:delText>Carter-Saltzmann (1980)</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5F11C510" w14:textId="23559F5D" w:rsidR="003F0036" w:rsidRPr="001517FD" w:rsidDel="00DA72F3" w:rsidRDefault="003F0036" w:rsidP="00D02DC9">
            <w:pPr>
              <w:bidi w:val="0"/>
              <w:spacing w:line="360" w:lineRule="auto"/>
              <w:jc w:val="both"/>
              <w:rPr>
                <w:del w:id="668" w:author="Tomer Oron" w:date="2023-12-26T13:42:00Z"/>
                <w:rFonts w:cstheme="minorHAnsi"/>
                <w:sz w:val="16"/>
                <w:szCs w:val="16"/>
              </w:rPr>
            </w:pPr>
            <w:del w:id="669" w:author="Tomer Oron" w:date="2023-12-26T13:42:00Z">
              <w:r w:rsidRPr="001517FD" w:rsidDel="00DA72F3">
                <w:rPr>
                  <w:rFonts w:cstheme="minorHAnsi"/>
                  <w:sz w:val="16"/>
                  <w:szCs w:val="16"/>
                </w:rPr>
                <w:delText>0.1300</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47C1D094" w14:textId="00A96674" w:rsidR="003F0036" w:rsidRPr="001517FD" w:rsidDel="00DA72F3" w:rsidRDefault="003F0036" w:rsidP="00D02DC9">
            <w:pPr>
              <w:bidi w:val="0"/>
              <w:spacing w:line="360" w:lineRule="auto"/>
              <w:jc w:val="both"/>
              <w:rPr>
                <w:del w:id="670" w:author="Tomer Oron" w:date="2023-12-26T13:42:00Z"/>
                <w:rFonts w:cstheme="minorHAnsi"/>
                <w:sz w:val="16"/>
                <w:szCs w:val="16"/>
              </w:rPr>
            </w:pPr>
            <w:del w:id="671" w:author="Tomer Oron" w:date="2023-12-26T13:42:00Z">
              <w:r w:rsidRPr="001517FD" w:rsidDel="00DA72F3">
                <w:rPr>
                  <w:rFonts w:cstheme="minorHAnsi"/>
                  <w:sz w:val="16"/>
                  <w:szCs w:val="16"/>
                </w:rPr>
                <w:delText>0.0750</w:delText>
              </w:r>
            </w:del>
          </w:p>
        </w:tc>
        <w:tc>
          <w:tcPr>
            <w:tcW w:w="521" w:type="pct"/>
            <w:tcBorders>
              <w:top w:val="single" w:sz="4" w:space="0" w:color="auto"/>
              <w:left w:val="single" w:sz="4" w:space="0" w:color="auto"/>
              <w:bottom w:val="nil"/>
              <w:right w:val="single" w:sz="4" w:space="0" w:color="auto"/>
            </w:tcBorders>
            <w:vAlign w:val="center"/>
            <w:hideMark/>
          </w:tcPr>
          <w:p w14:paraId="716B8877" w14:textId="1851BAAC" w:rsidR="003F0036" w:rsidRPr="001517FD" w:rsidDel="00DA72F3" w:rsidRDefault="003F0036" w:rsidP="00D02DC9">
            <w:pPr>
              <w:bidi w:val="0"/>
              <w:spacing w:line="360" w:lineRule="auto"/>
              <w:jc w:val="both"/>
              <w:rPr>
                <w:del w:id="672" w:author="Tomer Oron" w:date="2023-12-26T13:42:00Z"/>
                <w:rFonts w:cstheme="minorHAnsi"/>
                <w:sz w:val="16"/>
                <w:szCs w:val="16"/>
              </w:rPr>
            </w:pPr>
            <w:del w:id="673" w:author="Tomer Oron" w:date="2023-12-26T13:42:00Z">
              <w:r w:rsidRPr="001517FD" w:rsidDel="00DA72F3">
                <w:rPr>
                  <w:rFonts w:cstheme="minorHAnsi"/>
                  <w:sz w:val="16"/>
                  <w:szCs w:val="16"/>
                </w:rPr>
                <w:delText>303</w:delText>
              </w:r>
            </w:del>
          </w:p>
        </w:tc>
        <w:tc>
          <w:tcPr>
            <w:tcW w:w="457" w:type="pct"/>
            <w:tcBorders>
              <w:top w:val="single" w:sz="4" w:space="0" w:color="auto"/>
              <w:left w:val="single" w:sz="4" w:space="0" w:color="auto"/>
              <w:bottom w:val="nil"/>
              <w:right w:val="single" w:sz="4" w:space="0" w:color="auto"/>
            </w:tcBorders>
            <w:vAlign w:val="center"/>
            <w:hideMark/>
          </w:tcPr>
          <w:p w14:paraId="455F411B" w14:textId="66984041" w:rsidR="003F0036" w:rsidRPr="001517FD" w:rsidDel="00DA72F3" w:rsidRDefault="003F0036" w:rsidP="00D02DC9">
            <w:pPr>
              <w:bidi w:val="0"/>
              <w:spacing w:line="360" w:lineRule="auto"/>
              <w:jc w:val="both"/>
              <w:rPr>
                <w:del w:id="674" w:author="Tomer Oron" w:date="2023-12-26T13:42:00Z"/>
                <w:rFonts w:cstheme="minorHAnsi"/>
                <w:sz w:val="16"/>
                <w:szCs w:val="16"/>
              </w:rPr>
            </w:pPr>
            <w:del w:id="675" w:author="Tomer Oron" w:date="2023-12-26T13:42:00Z">
              <w:r w:rsidRPr="001517FD" w:rsidDel="00DA72F3">
                <w:rPr>
                  <w:rFonts w:cstheme="minorHAnsi"/>
                  <w:sz w:val="16"/>
                  <w:szCs w:val="16"/>
                </w:rPr>
                <w:delText>37</w:delText>
              </w:r>
            </w:del>
          </w:p>
        </w:tc>
        <w:tc>
          <w:tcPr>
            <w:tcW w:w="457" w:type="pct"/>
            <w:tcBorders>
              <w:top w:val="single" w:sz="4" w:space="0" w:color="auto"/>
              <w:left w:val="single" w:sz="4" w:space="0" w:color="auto"/>
              <w:bottom w:val="nil"/>
              <w:right w:val="single" w:sz="4" w:space="0" w:color="auto"/>
            </w:tcBorders>
            <w:vAlign w:val="center"/>
            <w:hideMark/>
          </w:tcPr>
          <w:p w14:paraId="725176A8" w14:textId="070D8F30" w:rsidR="003F0036" w:rsidRPr="001517FD" w:rsidDel="00DA72F3" w:rsidRDefault="003F0036" w:rsidP="00D02DC9">
            <w:pPr>
              <w:bidi w:val="0"/>
              <w:spacing w:line="360" w:lineRule="auto"/>
              <w:jc w:val="both"/>
              <w:rPr>
                <w:del w:id="676" w:author="Tomer Oron" w:date="2023-12-26T13:42:00Z"/>
                <w:rFonts w:cstheme="minorHAnsi"/>
                <w:sz w:val="16"/>
                <w:szCs w:val="16"/>
              </w:rPr>
            </w:pPr>
            <w:del w:id="677" w:author="Tomer Oron" w:date="2023-12-26T13:42:00Z">
              <w:r w:rsidRPr="001517FD" w:rsidDel="00DA72F3">
                <w:rPr>
                  <w:rFonts w:cstheme="minorHAnsi"/>
                  <w:sz w:val="16"/>
                  <w:szCs w:val="16"/>
                </w:rPr>
                <w:delText>45</w:delText>
              </w:r>
            </w:del>
          </w:p>
        </w:tc>
        <w:tc>
          <w:tcPr>
            <w:tcW w:w="459" w:type="pct"/>
            <w:tcBorders>
              <w:top w:val="single" w:sz="4" w:space="0" w:color="auto"/>
              <w:left w:val="single" w:sz="4" w:space="0" w:color="auto"/>
              <w:bottom w:val="nil"/>
              <w:right w:val="single" w:sz="4" w:space="0" w:color="auto"/>
            </w:tcBorders>
            <w:vAlign w:val="center"/>
            <w:hideMark/>
          </w:tcPr>
          <w:p w14:paraId="3A4200AB" w14:textId="2348F45F" w:rsidR="003F0036" w:rsidRPr="001517FD" w:rsidDel="00DA72F3" w:rsidRDefault="003F0036" w:rsidP="00D02DC9">
            <w:pPr>
              <w:bidi w:val="0"/>
              <w:spacing w:line="360" w:lineRule="auto"/>
              <w:jc w:val="both"/>
              <w:rPr>
                <w:del w:id="678" w:author="Tomer Oron" w:date="2023-12-26T13:42:00Z"/>
                <w:rFonts w:cstheme="minorHAnsi"/>
                <w:sz w:val="16"/>
                <w:szCs w:val="16"/>
              </w:rPr>
            </w:pPr>
            <w:del w:id="679" w:author="Tomer Oron" w:date="2023-12-26T13:42:00Z">
              <w:r w:rsidRPr="001517FD" w:rsidDel="00DA72F3">
                <w:rPr>
                  <w:rFonts w:cstheme="minorHAnsi"/>
                  <w:sz w:val="16"/>
                  <w:szCs w:val="16"/>
                </w:rPr>
                <w:delText>15</w:delText>
              </w:r>
            </w:del>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112080DB" w14:textId="1156D1C6" w:rsidR="003F0036" w:rsidRPr="001517FD" w:rsidDel="00DA72F3" w:rsidRDefault="003F0036" w:rsidP="00D02DC9">
            <w:pPr>
              <w:bidi w:val="0"/>
              <w:spacing w:line="360" w:lineRule="auto"/>
              <w:jc w:val="both"/>
              <w:rPr>
                <w:del w:id="680" w:author="Tomer Oron" w:date="2023-12-26T13:42:00Z"/>
                <w:rFonts w:cstheme="minorHAnsi"/>
                <w:sz w:val="16"/>
                <w:szCs w:val="16"/>
              </w:rPr>
            </w:pPr>
            <w:del w:id="681" w:author="Tomer Oron" w:date="2023-12-26T13:42:00Z">
              <w:r w:rsidRPr="001517FD" w:rsidDel="00DA72F3">
                <w:rPr>
                  <w:rFonts w:cstheme="minorHAnsi"/>
                  <w:sz w:val="16"/>
                  <w:szCs w:val="16"/>
                </w:rPr>
                <w:delText>0</w:delText>
              </w:r>
            </w:del>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26FC1825" w14:textId="683481E6" w:rsidR="003F0036" w:rsidRPr="001517FD" w:rsidDel="00DA72F3" w:rsidRDefault="003F0036" w:rsidP="00D02DC9">
            <w:pPr>
              <w:bidi w:val="0"/>
              <w:spacing w:line="360" w:lineRule="auto"/>
              <w:jc w:val="both"/>
              <w:rPr>
                <w:del w:id="682" w:author="Tomer Oron" w:date="2023-12-26T13:42:00Z"/>
                <w:rFonts w:cstheme="minorHAnsi"/>
                <w:sz w:val="16"/>
                <w:szCs w:val="16"/>
              </w:rPr>
            </w:pPr>
            <w:del w:id="683" w:author="Tomer Oron" w:date="2023-12-26T13:42:00Z">
              <w:r w:rsidRPr="001517FD" w:rsidDel="00DA72F3">
                <w:rPr>
                  <w:rFonts w:cstheme="minorHAnsi"/>
                  <w:sz w:val="16"/>
                  <w:szCs w:val="16"/>
                </w:rPr>
                <w:delText>0</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3036FAF7" w14:textId="58CDBC10" w:rsidR="003F0036" w:rsidRPr="001517FD" w:rsidDel="00DA72F3" w:rsidRDefault="003F0036" w:rsidP="00D02DC9">
            <w:pPr>
              <w:bidi w:val="0"/>
              <w:spacing w:line="360" w:lineRule="auto"/>
              <w:jc w:val="both"/>
              <w:rPr>
                <w:del w:id="684" w:author="Tomer Oron" w:date="2023-12-26T13:42:00Z"/>
                <w:rFonts w:cstheme="minorHAnsi"/>
                <w:color w:val="000000"/>
                <w:sz w:val="16"/>
                <w:szCs w:val="16"/>
              </w:rPr>
            </w:pPr>
            <w:del w:id="685" w:author="Tomer Oron" w:date="2023-12-26T13:42:00Z">
              <w:r w:rsidRPr="001517FD" w:rsidDel="00DA72F3">
                <w:rPr>
                  <w:rFonts w:cstheme="minorHAnsi"/>
                  <w:color w:val="000000"/>
                  <w:sz w:val="16"/>
                  <w:szCs w:val="16"/>
                </w:rPr>
                <w:delText>0.434</w:delText>
              </w:r>
            </w:del>
          </w:p>
        </w:tc>
      </w:tr>
      <w:tr w:rsidR="003F0036" w:rsidRPr="001517FD" w:rsidDel="00DA72F3" w14:paraId="392C15C7" w14:textId="1FC9909F" w:rsidTr="003F0036">
        <w:trPr>
          <w:trHeight w:val="57"/>
          <w:del w:id="68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77407B" w14:textId="176C342A" w:rsidR="003F0036" w:rsidRPr="001517FD" w:rsidDel="00DA72F3" w:rsidRDefault="003F0036" w:rsidP="00D02DC9">
            <w:pPr>
              <w:bidi w:val="0"/>
              <w:spacing w:line="360" w:lineRule="auto"/>
              <w:jc w:val="both"/>
              <w:rPr>
                <w:del w:id="687"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F19123" w14:textId="2D1A0042" w:rsidR="003F0036" w:rsidRPr="001517FD" w:rsidDel="00DA72F3" w:rsidRDefault="003F0036" w:rsidP="00D02DC9">
            <w:pPr>
              <w:bidi w:val="0"/>
              <w:spacing w:line="360" w:lineRule="auto"/>
              <w:jc w:val="both"/>
              <w:rPr>
                <w:del w:id="688"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59DF7A" w14:textId="5988A503" w:rsidR="003F0036" w:rsidRPr="001517FD" w:rsidDel="00DA72F3" w:rsidRDefault="003F0036" w:rsidP="00D02DC9">
            <w:pPr>
              <w:bidi w:val="0"/>
              <w:spacing w:line="360" w:lineRule="auto"/>
              <w:jc w:val="both"/>
              <w:rPr>
                <w:del w:id="689"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21DF3D97" w14:textId="3538F92A" w:rsidR="003F0036" w:rsidRPr="001517FD" w:rsidDel="00DA72F3" w:rsidRDefault="003F0036" w:rsidP="00D02DC9">
            <w:pPr>
              <w:bidi w:val="0"/>
              <w:spacing w:line="360" w:lineRule="auto"/>
              <w:jc w:val="both"/>
              <w:rPr>
                <w:del w:id="690" w:author="Tomer Oron" w:date="2023-12-26T13:42:00Z"/>
                <w:rFonts w:cstheme="minorHAnsi"/>
                <w:i/>
                <w:iCs/>
                <w:color w:val="000000"/>
                <w:sz w:val="14"/>
                <w:szCs w:val="14"/>
              </w:rPr>
            </w:pPr>
            <w:del w:id="691" w:author="Tomer Oron" w:date="2023-12-26T13:42:00Z">
              <w:r w:rsidRPr="001517FD" w:rsidDel="00DA72F3">
                <w:rPr>
                  <w:rFonts w:cstheme="minorHAnsi"/>
                  <w:i/>
                  <w:iCs/>
                  <w:color w:val="000000"/>
                  <w:sz w:val="14"/>
                  <w:szCs w:val="14"/>
                </w:rPr>
                <w:delText>301.13</w:delText>
              </w:r>
            </w:del>
          </w:p>
        </w:tc>
        <w:tc>
          <w:tcPr>
            <w:tcW w:w="457" w:type="pct"/>
            <w:tcBorders>
              <w:top w:val="nil"/>
              <w:left w:val="single" w:sz="4" w:space="0" w:color="auto"/>
              <w:bottom w:val="single" w:sz="4" w:space="0" w:color="auto"/>
              <w:right w:val="single" w:sz="4" w:space="0" w:color="auto"/>
            </w:tcBorders>
            <w:vAlign w:val="bottom"/>
          </w:tcPr>
          <w:p w14:paraId="0C4A7D69" w14:textId="65FFE630" w:rsidR="003F0036" w:rsidRPr="001517FD" w:rsidDel="00DA72F3" w:rsidRDefault="003F0036" w:rsidP="00D02DC9">
            <w:pPr>
              <w:bidi w:val="0"/>
              <w:spacing w:line="360" w:lineRule="auto"/>
              <w:jc w:val="both"/>
              <w:rPr>
                <w:del w:id="692" w:author="Tomer Oron" w:date="2023-12-26T13:42:00Z"/>
                <w:rFonts w:cstheme="minorHAnsi"/>
                <w:i/>
                <w:iCs/>
                <w:color w:val="000000"/>
                <w:sz w:val="14"/>
                <w:szCs w:val="14"/>
              </w:rPr>
            </w:pPr>
            <w:del w:id="693" w:author="Tomer Oron" w:date="2023-12-26T13:42:00Z">
              <w:r w:rsidRPr="001517FD" w:rsidDel="00DA72F3">
                <w:rPr>
                  <w:rFonts w:cstheme="minorHAnsi"/>
                  <w:i/>
                  <w:iCs/>
                  <w:color w:val="000000"/>
                  <w:sz w:val="14"/>
                  <w:szCs w:val="14"/>
                </w:rPr>
                <w:delText>38.87</w:delText>
              </w:r>
            </w:del>
          </w:p>
        </w:tc>
        <w:tc>
          <w:tcPr>
            <w:tcW w:w="457" w:type="pct"/>
            <w:tcBorders>
              <w:top w:val="nil"/>
              <w:left w:val="single" w:sz="4" w:space="0" w:color="auto"/>
              <w:bottom w:val="single" w:sz="4" w:space="0" w:color="auto"/>
              <w:right w:val="single" w:sz="4" w:space="0" w:color="auto"/>
            </w:tcBorders>
            <w:vAlign w:val="bottom"/>
          </w:tcPr>
          <w:p w14:paraId="20B9D76C" w14:textId="0A27EE89" w:rsidR="003F0036" w:rsidRPr="001517FD" w:rsidDel="00DA72F3" w:rsidRDefault="003F0036" w:rsidP="00D02DC9">
            <w:pPr>
              <w:bidi w:val="0"/>
              <w:spacing w:line="360" w:lineRule="auto"/>
              <w:jc w:val="both"/>
              <w:rPr>
                <w:del w:id="694" w:author="Tomer Oron" w:date="2023-12-26T13:42:00Z"/>
                <w:rFonts w:cstheme="minorHAnsi"/>
                <w:i/>
                <w:iCs/>
                <w:color w:val="000000"/>
                <w:sz w:val="14"/>
                <w:szCs w:val="14"/>
              </w:rPr>
            </w:pPr>
            <w:del w:id="695" w:author="Tomer Oron" w:date="2023-12-26T13:42:00Z">
              <w:r w:rsidRPr="001517FD" w:rsidDel="00DA72F3">
                <w:rPr>
                  <w:rFonts w:cstheme="minorHAnsi"/>
                  <w:i/>
                  <w:iCs/>
                  <w:color w:val="000000"/>
                  <w:sz w:val="14"/>
                  <w:szCs w:val="14"/>
                </w:rPr>
                <w:delText>46.87</w:delText>
              </w:r>
            </w:del>
          </w:p>
        </w:tc>
        <w:tc>
          <w:tcPr>
            <w:tcW w:w="459" w:type="pct"/>
            <w:tcBorders>
              <w:top w:val="nil"/>
              <w:left w:val="single" w:sz="4" w:space="0" w:color="auto"/>
              <w:bottom w:val="single" w:sz="4" w:space="0" w:color="auto"/>
              <w:right w:val="single" w:sz="4" w:space="0" w:color="auto"/>
            </w:tcBorders>
            <w:vAlign w:val="bottom"/>
          </w:tcPr>
          <w:p w14:paraId="148A1F81" w14:textId="69BE5DC8" w:rsidR="003F0036" w:rsidRPr="001517FD" w:rsidDel="00DA72F3" w:rsidRDefault="003F0036" w:rsidP="00D02DC9">
            <w:pPr>
              <w:bidi w:val="0"/>
              <w:spacing w:line="360" w:lineRule="auto"/>
              <w:jc w:val="both"/>
              <w:rPr>
                <w:del w:id="696" w:author="Tomer Oron" w:date="2023-12-26T13:42:00Z"/>
                <w:rFonts w:cstheme="minorHAnsi"/>
                <w:i/>
                <w:iCs/>
                <w:color w:val="000000"/>
                <w:sz w:val="14"/>
                <w:szCs w:val="14"/>
              </w:rPr>
            </w:pPr>
            <w:del w:id="697" w:author="Tomer Oron" w:date="2023-12-26T13:42:00Z">
              <w:r w:rsidRPr="001517FD" w:rsidDel="00DA72F3">
                <w:rPr>
                  <w:rFonts w:cstheme="minorHAnsi"/>
                  <w:i/>
                  <w:iCs/>
                  <w:color w:val="000000"/>
                  <w:sz w:val="14"/>
                  <w:szCs w:val="14"/>
                </w:rPr>
                <w:delText>13.13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E76677" w14:textId="4720BA5E" w:rsidR="003F0036" w:rsidRPr="001517FD" w:rsidDel="00DA72F3" w:rsidRDefault="003F0036" w:rsidP="00D02DC9">
            <w:pPr>
              <w:bidi w:val="0"/>
              <w:spacing w:line="360" w:lineRule="auto"/>
              <w:jc w:val="both"/>
              <w:rPr>
                <w:del w:id="698"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52AB75" w14:textId="4D9A7387" w:rsidR="003F0036" w:rsidRPr="001517FD" w:rsidDel="00DA72F3" w:rsidRDefault="003F0036" w:rsidP="00D02DC9">
            <w:pPr>
              <w:bidi w:val="0"/>
              <w:spacing w:line="360" w:lineRule="auto"/>
              <w:jc w:val="both"/>
              <w:rPr>
                <w:del w:id="699"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88AB99" w14:textId="394ED18B" w:rsidR="003F0036" w:rsidRPr="001517FD" w:rsidDel="00DA72F3" w:rsidRDefault="003F0036" w:rsidP="00D02DC9">
            <w:pPr>
              <w:bidi w:val="0"/>
              <w:spacing w:line="360" w:lineRule="auto"/>
              <w:jc w:val="both"/>
              <w:rPr>
                <w:del w:id="700" w:author="Tomer Oron" w:date="2023-12-26T13:42:00Z"/>
                <w:rFonts w:cstheme="minorHAnsi"/>
                <w:color w:val="000000"/>
                <w:sz w:val="16"/>
                <w:szCs w:val="16"/>
              </w:rPr>
            </w:pPr>
          </w:p>
        </w:tc>
      </w:tr>
      <w:tr w:rsidR="003F0036" w:rsidRPr="001517FD" w:rsidDel="00DA72F3" w14:paraId="5736F6DF" w14:textId="74AF0CBE" w:rsidTr="003F0036">
        <w:trPr>
          <w:trHeight w:val="57"/>
          <w:del w:id="701"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6B4C3D3F" w14:textId="1CA2DB09" w:rsidR="003F0036" w:rsidRPr="001517FD" w:rsidDel="00DA72F3" w:rsidRDefault="003F0036" w:rsidP="00D02DC9">
            <w:pPr>
              <w:bidi w:val="0"/>
              <w:spacing w:line="360" w:lineRule="auto"/>
              <w:jc w:val="both"/>
              <w:rPr>
                <w:del w:id="702" w:author="Tomer Oron" w:date="2023-12-26T13:42:00Z"/>
                <w:rFonts w:cstheme="minorHAnsi"/>
                <w:sz w:val="16"/>
                <w:szCs w:val="16"/>
              </w:rPr>
            </w:pPr>
            <w:del w:id="703" w:author="Tomer Oron" w:date="2023-12-26T13:42:00Z">
              <w:r w:rsidRPr="001517FD" w:rsidDel="00DA72F3">
                <w:rPr>
                  <w:rFonts w:cstheme="minorHAnsi"/>
                  <w:sz w:val="16"/>
                  <w:szCs w:val="16"/>
                </w:rPr>
                <w:delText>Coren &amp; Porac (1980)</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66D67E70" w14:textId="23536C25" w:rsidR="003F0036" w:rsidRPr="001517FD" w:rsidDel="00DA72F3" w:rsidRDefault="003F0036" w:rsidP="00D02DC9">
            <w:pPr>
              <w:bidi w:val="0"/>
              <w:spacing w:line="360" w:lineRule="auto"/>
              <w:jc w:val="both"/>
              <w:rPr>
                <w:del w:id="704" w:author="Tomer Oron" w:date="2023-12-26T13:42:00Z"/>
                <w:rFonts w:cstheme="minorHAnsi"/>
                <w:sz w:val="16"/>
                <w:szCs w:val="16"/>
              </w:rPr>
            </w:pPr>
            <w:del w:id="705" w:author="Tomer Oron" w:date="2023-12-26T13:42:00Z">
              <w:r w:rsidRPr="001517FD" w:rsidDel="00DA72F3">
                <w:rPr>
                  <w:rFonts w:cstheme="minorHAnsi"/>
                  <w:sz w:val="16"/>
                  <w:szCs w:val="16"/>
                </w:rPr>
                <w:delText>0.1842</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4DBD85E6" w14:textId="0FCFBD8F" w:rsidR="003F0036" w:rsidRPr="001517FD" w:rsidDel="00DA72F3" w:rsidRDefault="003F0036" w:rsidP="00D02DC9">
            <w:pPr>
              <w:bidi w:val="0"/>
              <w:spacing w:line="360" w:lineRule="auto"/>
              <w:jc w:val="both"/>
              <w:rPr>
                <w:del w:id="706" w:author="Tomer Oron" w:date="2023-12-26T13:42:00Z"/>
                <w:rFonts w:cstheme="minorHAnsi"/>
                <w:sz w:val="16"/>
                <w:szCs w:val="16"/>
              </w:rPr>
            </w:pPr>
            <w:del w:id="707" w:author="Tomer Oron" w:date="2023-12-26T13:42:00Z">
              <w:r w:rsidRPr="001517FD" w:rsidDel="00DA72F3">
                <w:rPr>
                  <w:rFonts w:cstheme="minorHAnsi"/>
                  <w:sz w:val="16"/>
                  <w:szCs w:val="16"/>
                </w:rPr>
                <w:delText>0.0800</w:delText>
              </w:r>
            </w:del>
          </w:p>
        </w:tc>
        <w:tc>
          <w:tcPr>
            <w:tcW w:w="521" w:type="pct"/>
            <w:tcBorders>
              <w:top w:val="single" w:sz="4" w:space="0" w:color="auto"/>
              <w:left w:val="single" w:sz="4" w:space="0" w:color="auto"/>
              <w:bottom w:val="nil"/>
              <w:right w:val="single" w:sz="4" w:space="0" w:color="auto"/>
            </w:tcBorders>
            <w:vAlign w:val="center"/>
            <w:hideMark/>
          </w:tcPr>
          <w:p w14:paraId="7AC6A204" w14:textId="55E7A86B" w:rsidR="003F0036" w:rsidRPr="001517FD" w:rsidDel="00DA72F3" w:rsidRDefault="003F0036" w:rsidP="00D02DC9">
            <w:pPr>
              <w:bidi w:val="0"/>
              <w:spacing w:line="360" w:lineRule="auto"/>
              <w:jc w:val="both"/>
              <w:rPr>
                <w:del w:id="708" w:author="Tomer Oron" w:date="2023-12-26T13:42:00Z"/>
                <w:rFonts w:cstheme="minorHAnsi"/>
                <w:sz w:val="16"/>
                <w:szCs w:val="16"/>
              </w:rPr>
            </w:pPr>
            <w:del w:id="709" w:author="Tomer Oron" w:date="2023-12-26T13:42:00Z">
              <w:r w:rsidRPr="001517FD" w:rsidDel="00DA72F3">
                <w:rPr>
                  <w:rFonts w:cstheme="minorHAnsi"/>
                  <w:sz w:val="16"/>
                  <w:szCs w:val="16"/>
                </w:rPr>
                <w:delText>315</w:delText>
              </w:r>
            </w:del>
          </w:p>
        </w:tc>
        <w:tc>
          <w:tcPr>
            <w:tcW w:w="457" w:type="pct"/>
            <w:tcBorders>
              <w:top w:val="single" w:sz="4" w:space="0" w:color="auto"/>
              <w:left w:val="single" w:sz="4" w:space="0" w:color="auto"/>
              <w:bottom w:val="nil"/>
              <w:right w:val="single" w:sz="4" w:space="0" w:color="auto"/>
            </w:tcBorders>
            <w:vAlign w:val="center"/>
            <w:hideMark/>
          </w:tcPr>
          <w:p w14:paraId="31426F03" w14:textId="1427EB3C" w:rsidR="003F0036" w:rsidRPr="001517FD" w:rsidDel="00DA72F3" w:rsidRDefault="003F0036" w:rsidP="00D02DC9">
            <w:pPr>
              <w:bidi w:val="0"/>
              <w:spacing w:line="360" w:lineRule="auto"/>
              <w:jc w:val="both"/>
              <w:rPr>
                <w:del w:id="710" w:author="Tomer Oron" w:date="2023-12-26T13:42:00Z"/>
                <w:rFonts w:cstheme="minorHAnsi"/>
                <w:sz w:val="16"/>
                <w:szCs w:val="16"/>
              </w:rPr>
            </w:pPr>
            <w:del w:id="711" w:author="Tomer Oron" w:date="2023-12-26T13:42:00Z">
              <w:r w:rsidRPr="001517FD" w:rsidDel="00DA72F3">
                <w:rPr>
                  <w:rFonts w:cstheme="minorHAnsi"/>
                  <w:sz w:val="16"/>
                  <w:szCs w:val="16"/>
                </w:rPr>
                <w:delText>68</w:delText>
              </w:r>
            </w:del>
          </w:p>
        </w:tc>
        <w:tc>
          <w:tcPr>
            <w:tcW w:w="457" w:type="pct"/>
            <w:tcBorders>
              <w:top w:val="single" w:sz="4" w:space="0" w:color="auto"/>
              <w:left w:val="single" w:sz="4" w:space="0" w:color="auto"/>
              <w:bottom w:val="nil"/>
              <w:right w:val="single" w:sz="4" w:space="0" w:color="auto"/>
            </w:tcBorders>
            <w:vAlign w:val="center"/>
            <w:hideMark/>
          </w:tcPr>
          <w:p w14:paraId="5CA98DCB" w14:textId="4CE6CA26" w:rsidR="003F0036" w:rsidRPr="001517FD" w:rsidDel="00DA72F3" w:rsidRDefault="003F0036" w:rsidP="00D02DC9">
            <w:pPr>
              <w:bidi w:val="0"/>
              <w:spacing w:line="360" w:lineRule="auto"/>
              <w:jc w:val="both"/>
              <w:rPr>
                <w:del w:id="712" w:author="Tomer Oron" w:date="2023-12-26T13:42:00Z"/>
                <w:rFonts w:cstheme="minorHAnsi"/>
                <w:sz w:val="16"/>
                <w:szCs w:val="16"/>
              </w:rPr>
            </w:pPr>
            <w:del w:id="713" w:author="Tomer Oron" w:date="2023-12-26T13:42:00Z">
              <w:r w:rsidRPr="001517FD" w:rsidDel="00DA72F3">
                <w:rPr>
                  <w:rFonts w:cstheme="minorHAnsi"/>
                  <w:sz w:val="16"/>
                  <w:szCs w:val="16"/>
                </w:rPr>
                <w:delText>57</w:delText>
              </w:r>
            </w:del>
          </w:p>
        </w:tc>
        <w:tc>
          <w:tcPr>
            <w:tcW w:w="459" w:type="pct"/>
            <w:tcBorders>
              <w:top w:val="single" w:sz="4" w:space="0" w:color="auto"/>
              <w:left w:val="single" w:sz="4" w:space="0" w:color="auto"/>
              <w:bottom w:val="nil"/>
              <w:right w:val="single" w:sz="4" w:space="0" w:color="auto"/>
            </w:tcBorders>
            <w:vAlign w:val="center"/>
            <w:hideMark/>
          </w:tcPr>
          <w:p w14:paraId="6FB19E6D" w14:textId="2F38FDD1" w:rsidR="003F0036" w:rsidRPr="001517FD" w:rsidDel="00DA72F3" w:rsidRDefault="003F0036" w:rsidP="00D02DC9">
            <w:pPr>
              <w:bidi w:val="0"/>
              <w:spacing w:line="360" w:lineRule="auto"/>
              <w:jc w:val="both"/>
              <w:rPr>
                <w:del w:id="714" w:author="Tomer Oron" w:date="2023-12-26T13:42:00Z"/>
                <w:rFonts w:cstheme="minorHAnsi"/>
                <w:sz w:val="16"/>
                <w:szCs w:val="16"/>
              </w:rPr>
            </w:pPr>
            <w:del w:id="715" w:author="Tomer Oron" w:date="2023-12-26T13:42:00Z">
              <w:r w:rsidRPr="001517FD" w:rsidDel="00DA72F3">
                <w:rPr>
                  <w:rFonts w:cstheme="minorHAnsi"/>
                  <w:sz w:val="16"/>
                  <w:szCs w:val="16"/>
                </w:rPr>
                <w:delText>16</w:delText>
              </w:r>
            </w:del>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0C17BB34" w14:textId="70C0C4A6" w:rsidR="003F0036" w:rsidRPr="001517FD" w:rsidDel="00DA72F3" w:rsidRDefault="003F0036" w:rsidP="00D02DC9">
            <w:pPr>
              <w:bidi w:val="0"/>
              <w:spacing w:line="360" w:lineRule="auto"/>
              <w:jc w:val="both"/>
              <w:rPr>
                <w:del w:id="716" w:author="Tomer Oron" w:date="2023-12-26T13:42:00Z"/>
                <w:rFonts w:cstheme="minorHAnsi"/>
                <w:sz w:val="16"/>
                <w:szCs w:val="16"/>
              </w:rPr>
            </w:pPr>
            <w:del w:id="717" w:author="Tomer Oron" w:date="2023-12-26T13:42:00Z">
              <w:r w:rsidRPr="001517FD" w:rsidDel="00DA72F3">
                <w:rPr>
                  <w:rFonts w:cstheme="minorHAnsi"/>
                  <w:sz w:val="16"/>
                  <w:szCs w:val="16"/>
                </w:rPr>
                <w:delText>0</w:delText>
              </w:r>
            </w:del>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05757A42" w14:textId="2BBA8AC4" w:rsidR="003F0036" w:rsidRPr="001517FD" w:rsidDel="00DA72F3" w:rsidRDefault="003F0036" w:rsidP="00D02DC9">
            <w:pPr>
              <w:bidi w:val="0"/>
              <w:spacing w:line="360" w:lineRule="auto"/>
              <w:jc w:val="both"/>
              <w:rPr>
                <w:del w:id="718" w:author="Tomer Oron" w:date="2023-12-26T13:42:00Z"/>
                <w:rFonts w:cstheme="minorHAnsi"/>
                <w:sz w:val="16"/>
                <w:szCs w:val="16"/>
              </w:rPr>
            </w:pPr>
            <w:del w:id="719" w:author="Tomer Oron" w:date="2023-12-26T13:42:00Z">
              <w:r w:rsidRPr="001517FD" w:rsidDel="00DA72F3">
                <w:rPr>
                  <w:rFonts w:cstheme="minorHAnsi"/>
                  <w:sz w:val="16"/>
                  <w:szCs w:val="16"/>
                </w:rPr>
                <w:delText>0</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06DFEA94" w14:textId="4147A5C3" w:rsidR="003F0036" w:rsidRPr="001517FD" w:rsidDel="00DA72F3" w:rsidRDefault="003F0036" w:rsidP="00D02DC9">
            <w:pPr>
              <w:bidi w:val="0"/>
              <w:spacing w:line="360" w:lineRule="auto"/>
              <w:jc w:val="both"/>
              <w:rPr>
                <w:del w:id="720" w:author="Tomer Oron" w:date="2023-12-26T13:42:00Z"/>
                <w:rFonts w:cstheme="minorHAnsi"/>
                <w:color w:val="000000"/>
                <w:sz w:val="16"/>
                <w:szCs w:val="16"/>
              </w:rPr>
            </w:pPr>
            <w:del w:id="721" w:author="Tomer Oron" w:date="2023-12-26T13:42:00Z">
              <w:r w:rsidRPr="001517FD" w:rsidDel="00DA72F3">
                <w:rPr>
                  <w:rFonts w:cstheme="minorHAnsi"/>
                  <w:color w:val="000000"/>
                  <w:sz w:val="16"/>
                  <w:szCs w:val="16"/>
                </w:rPr>
                <w:delText>0.871</w:delText>
              </w:r>
            </w:del>
          </w:p>
        </w:tc>
      </w:tr>
      <w:tr w:rsidR="003F0036" w:rsidRPr="001517FD" w:rsidDel="00DA72F3" w14:paraId="5D73714F" w14:textId="6C9DAFDA" w:rsidTr="003F0036">
        <w:trPr>
          <w:trHeight w:val="57"/>
          <w:del w:id="722"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A9B14F" w14:textId="7A88CC3B" w:rsidR="003F0036" w:rsidRPr="001517FD" w:rsidDel="00DA72F3" w:rsidRDefault="003F0036" w:rsidP="00D02DC9">
            <w:pPr>
              <w:bidi w:val="0"/>
              <w:spacing w:line="360" w:lineRule="auto"/>
              <w:jc w:val="both"/>
              <w:rPr>
                <w:del w:id="723"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041DE8" w14:textId="6D0FF355" w:rsidR="003F0036" w:rsidRPr="001517FD" w:rsidDel="00DA72F3" w:rsidRDefault="003F0036" w:rsidP="00D02DC9">
            <w:pPr>
              <w:bidi w:val="0"/>
              <w:spacing w:line="360" w:lineRule="auto"/>
              <w:jc w:val="both"/>
              <w:rPr>
                <w:del w:id="724"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C3102" w14:textId="17F7067B" w:rsidR="003F0036" w:rsidRPr="001517FD" w:rsidDel="00DA72F3" w:rsidRDefault="003F0036" w:rsidP="00D02DC9">
            <w:pPr>
              <w:bidi w:val="0"/>
              <w:spacing w:line="360" w:lineRule="auto"/>
              <w:jc w:val="both"/>
              <w:rPr>
                <w:del w:id="725"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08F110F1" w14:textId="42455EBC" w:rsidR="003F0036" w:rsidRPr="001517FD" w:rsidDel="00DA72F3" w:rsidRDefault="003F0036" w:rsidP="00D02DC9">
            <w:pPr>
              <w:bidi w:val="0"/>
              <w:spacing w:line="360" w:lineRule="auto"/>
              <w:jc w:val="both"/>
              <w:rPr>
                <w:del w:id="726" w:author="Tomer Oron" w:date="2023-12-26T13:42:00Z"/>
                <w:rFonts w:cstheme="minorHAnsi"/>
                <w:i/>
                <w:iCs/>
                <w:color w:val="000000"/>
                <w:sz w:val="14"/>
                <w:szCs w:val="14"/>
              </w:rPr>
            </w:pPr>
            <w:del w:id="727" w:author="Tomer Oron" w:date="2023-12-26T13:42:00Z">
              <w:r w:rsidRPr="001517FD" w:rsidDel="00DA72F3">
                <w:rPr>
                  <w:rFonts w:cstheme="minorHAnsi"/>
                  <w:i/>
                  <w:iCs/>
                  <w:color w:val="000000"/>
                  <w:sz w:val="14"/>
                  <w:szCs w:val="14"/>
                </w:rPr>
                <w:delText>318.08</w:delText>
              </w:r>
            </w:del>
          </w:p>
        </w:tc>
        <w:tc>
          <w:tcPr>
            <w:tcW w:w="457" w:type="pct"/>
            <w:tcBorders>
              <w:top w:val="nil"/>
              <w:left w:val="single" w:sz="4" w:space="0" w:color="auto"/>
              <w:bottom w:val="single" w:sz="4" w:space="0" w:color="auto"/>
              <w:right w:val="single" w:sz="4" w:space="0" w:color="auto"/>
            </w:tcBorders>
            <w:vAlign w:val="bottom"/>
          </w:tcPr>
          <w:p w14:paraId="2323A0BB" w14:textId="70301297" w:rsidR="003F0036" w:rsidRPr="001517FD" w:rsidDel="00DA72F3" w:rsidRDefault="003F0036" w:rsidP="00D02DC9">
            <w:pPr>
              <w:bidi w:val="0"/>
              <w:spacing w:line="360" w:lineRule="auto"/>
              <w:jc w:val="both"/>
              <w:rPr>
                <w:del w:id="728" w:author="Tomer Oron" w:date="2023-12-26T13:42:00Z"/>
                <w:rFonts w:cstheme="minorHAnsi"/>
                <w:i/>
                <w:iCs/>
                <w:color w:val="000000"/>
                <w:sz w:val="14"/>
                <w:szCs w:val="14"/>
              </w:rPr>
            </w:pPr>
            <w:del w:id="729" w:author="Tomer Oron" w:date="2023-12-26T13:42:00Z">
              <w:r w:rsidRPr="001517FD" w:rsidDel="00DA72F3">
                <w:rPr>
                  <w:rFonts w:cstheme="minorHAnsi"/>
                  <w:i/>
                  <w:iCs/>
                  <w:color w:val="000000"/>
                  <w:sz w:val="14"/>
                  <w:szCs w:val="14"/>
                </w:rPr>
                <w:delText>64.92</w:delText>
              </w:r>
            </w:del>
          </w:p>
        </w:tc>
        <w:tc>
          <w:tcPr>
            <w:tcW w:w="457" w:type="pct"/>
            <w:tcBorders>
              <w:top w:val="nil"/>
              <w:left w:val="single" w:sz="4" w:space="0" w:color="auto"/>
              <w:bottom w:val="single" w:sz="4" w:space="0" w:color="auto"/>
              <w:right w:val="single" w:sz="4" w:space="0" w:color="auto"/>
            </w:tcBorders>
            <w:vAlign w:val="bottom"/>
          </w:tcPr>
          <w:p w14:paraId="28D9DBBC" w14:textId="42C9265E" w:rsidR="003F0036" w:rsidRPr="001517FD" w:rsidDel="00DA72F3" w:rsidRDefault="003F0036" w:rsidP="00D02DC9">
            <w:pPr>
              <w:bidi w:val="0"/>
              <w:spacing w:line="360" w:lineRule="auto"/>
              <w:jc w:val="both"/>
              <w:rPr>
                <w:del w:id="730" w:author="Tomer Oron" w:date="2023-12-26T13:42:00Z"/>
                <w:rFonts w:cstheme="minorHAnsi"/>
                <w:i/>
                <w:iCs/>
                <w:color w:val="000000"/>
                <w:sz w:val="14"/>
                <w:szCs w:val="14"/>
              </w:rPr>
            </w:pPr>
            <w:del w:id="731" w:author="Tomer Oron" w:date="2023-12-26T13:42:00Z">
              <w:r w:rsidRPr="001517FD" w:rsidDel="00DA72F3">
                <w:rPr>
                  <w:rFonts w:cstheme="minorHAnsi"/>
                  <w:i/>
                  <w:iCs/>
                  <w:color w:val="000000"/>
                  <w:sz w:val="14"/>
                  <w:szCs w:val="14"/>
                </w:rPr>
                <w:delText>53.92</w:delText>
              </w:r>
            </w:del>
          </w:p>
        </w:tc>
        <w:tc>
          <w:tcPr>
            <w:tcW w:w="459" w:type="pct"/>
            <w:tcBorders>
              <w:top w:val="nil"/>
              <w:left w:val="single" w:sz="4" w:space="0" w:color="auto"/>
              <w:bottom w:val="single" w:sz="4" w:space="0" w:color="auto"/>
              <w:right w:val="single" w:sz="4" w:space="0" w:color="auto"/>
            </w:tcBorders>
            <w:vAlign w:val="bottom"/>
          </w:tcPr>
          <w:p w14:paraId="48CF7ECF" w14:textId="3E7DE411" w:rsidR="003F0036" w:rsidRPr="001517FD" w:rsidDel="00DA72F3" w:rsidRDefault="003F0036" w:rsidP="00D02DC9">
            <w:pPr>
              <w:bidi w:val="0"/>
              <w:spacing w:line="360" w:lineRule="auto"/>
              <w:jc w:val="both"/>
              <w:rPr>
                <w:del w:id="732" w:author="Tomer Oron" w:date="2023-12-26T13:42:00Z"/>
                <w:rFonts w:cstheme="minorHAnsi"/>
                <w:i/>
                <w:iCs/>
                <w:color w:val="000000"/>
                <w:sz w:val="14"/>
                <w:szCs w:val="14"/>
              </w:rPr>
            </w:pPr>
            <w:del w:id="733" w:author="Tomer Oron" w:date="2023-12-26T13:42:00Z">
              <w:r w:rsidRPr="001517FD" w:rsidDel="00DA72F3">
                <w:rPr>
                  <w:rFonts w:cstheme="minorHAnsi"/>
                  <w:i/>
                  <w:iCs/>
                  <w:color w:val="000000"/>
                  <w:sz w:val="14"/>
                  <w:szCs w:val="14"/>
                </w:rPr>
                <w:delText>19.08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4097ED" w14:textId="7EA32914" w:rsidR="003F0036" w:rsidRPr="001517FD" w:rsidDel="00DA72F3" w:rsidRDefault="003F0036" w:rsidP="00D02DC9">
            <w:pPr>
              <w:bidi w:val="0"/>
              <w:spacing w:line="360" w:lineRule="auto"/>
              <w:jc w:val="both"/>
              <w:rPr>
                <w:del w:id="734"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138EF" w14:textId="546BDA5A" w:rsidR="003F0036" w:rsidRPr="001517FD" w:rsidDel="00DA72F3" w:rsidRDefault="003F0036" w:rsidP="00D02DC9">
            <w:pPr>
              <w:bidi w:val="0"/>
              <w:spacing w:line="360" w:lineRule="auto"/>
              <w:jc w:val="both"/>
              <w:rPr>
                <w:del w:id="735"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C220DC" w14:textId="48A492B9" w:rsidR="003F0036" w:rsidRPr="001517FD" w:rsidDel="00DA72F3" w:rsidRDefault="003F0036" w:rsidP="00D02DC9">
            <w:pPr>
              <w:bidi w:val="0"/>
              <w:spacing w:line="360" w:lineRule="auto"/>
              <w:jc w:val="both"/>
              <w:rPr>
                <w:del w:id="736" w:author="Tomer Oron" w:date="2023-12-26T13:42:00Z"/>
                <w:rFonts w:cstheme="minorHAnsi"/>
                <w:color w:val="000000"/>
                <w:sz w:val="16"/>
                <w:szCs w:val="16"/>
              </w:rPr>
            </w:pPr>
          </w:p>
        </w:tc>
      </w:tr>
      <w:tr w:rsidR="003F0036" w:rsidRPr="001517FD" w:rsidDel="00DA72F3" w14:paraId="682A8F85" w14:textId="459B51A3" w:rsidTr="003F0036">
        <w:trPr>
          <w:trHeight w:val="57"/>
          <w:del w:id="737" w:author="Tomer Oron" w:date="2023-12-26T13:42:00Z"/>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30CED84A" w14:textId="018489EE" w:rsidR="003F0036" w:rsidRPr="001517FD" w:rsidDel="00DA72F3" w:rsidRDefault="003F0036" w:rsidP="00D02DC9">
            <w:pPr>
              <w:bidi w:val="0"/>
              <w:spacing w:line="360" w:lineRule="auto"/>
              <w:jc w:val="both"/>
              <w:rPr>
                <w:del w:id="738" w:author="Tomer Oron" w:date="2023-12-26T13:42:00Z"/>
                <w:rFonts w:cstheme="minorHAnsi"/>
                <w:sz w:val="16"/>
                <w:szCs w:val="16"/>
              </w:rPr>
            </w:pPr>
            <w:del w:id="739" w:author="Tomer Oron" w:date="2023-12-26T13:42:00Z">
              <w:r w:rsidRPr="001517FD" w:rsidDel="00DA72F3">
                <w:rPr>
                  <w:rFonts w:cstheme="minorHAnsi"/>
                  <w:sz w:val="16"/>
                  <w:szCs w:val="16"/>
                </w:rPr>
                <w:delText>McGee &amp; Cozad (1980)</w:delText>
              </w:r>
            </w:del>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A4C5AA4" w14:textId="6CADCCDF" w:rsidR="003F0036" w:rsidRPr="001517FD" w:rsidDel="00DA72F3" w:rsidRDefault="003F0036" w:rsidP="00D02DC9">
            <w:pPr>
              <w:bidi w:val="0"/>
              <w:spacing w:line="360" w:lineRule="auto"/>
              <w:jc w:val="both"/>
              <w:rPr>
                <w:del w:id="740" w:author="Tomer Oron" w:date="2023-12-26T13:42:00Z"/>
                <w:rFonts w:cstheme="minorHAnsi"/>
                <w:sz w:val="16"/>
                <w:szCs w:val="16"/>
              </w:rPr>
            </w:pPr>
            <w:del w:id="741" w:author="Tomer Oron" w:date="2023-12-26T13:42:00Z">
              <w:r w:rsidRPr="001517FD" w:rsidDel="00DA72F3">
                <w:rPr>
                  <w:rFonts w:cstheme="minorHAnsi"/>
                  <w:sz w:val="16"/>
                  <w:szCs w:val="16"/>
                </w:rPr>
                <w:delText>0.2415</w:delText>
              </w:r>
            </w:del>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E3DEB32" w14:textId="370A78F9" w:rsidR="003F0036" w:rsidRPr="001517FD" w:rsidDel="00DA72F3" w:rsidRDefault="003F0036" w:rsidP="00D02DC9">
            <w:pPr>
              <w:bidi w:val="0"/>
              <w:spacing w:line="360" w:lineRule="auto"/>
              <w:jc w:val="both"/>
              <w:rPr>
                <w:del w:id="742" w:author="Tomer Oron" w:date="2023-12-26T13:42:00Z"/>
                <w:rFonts w:cstheme="minorHAnsi"/>
                <w:sz w:val="16"/>
                <w:szCs w:val="16"/>
              </w:rPr>
            </w:pPr>
            <w:del w:id="743" w:author="Tomer Oron" w:date="2023-12-26T13:42:00Z">
              <w:r w:rsidRPr="001517FD" w:rsidDel="00DA72F3">
                <w:rPr>
                  <w:rFonts w:cstheme="minorHAnsi"/>
                  <w:sz w:val="16"/>
                  <w:szCs w:val="16"/>
                </w:rPr>
                <w:delText>0.1825</w:delText>
              </w:r>
            </w:del>
          </w:p>
        </w:tc>
        <w:tc>
          <w:tcPr>
            <w:tcW w:w="521" w:type="pct"/>
            <w:tcBorders>
              <w:top w:val="single" w:sz="4" w:space="0" w:color="auto"/>
              <w:left w:val="single" w:sz="4" w:space="0" w:color="auto"/>
              <w:bottom w:val="nil"/>
              <w:right w:val="single" w:sz="4" w:space="0" w:color="auto"/>
            </w:tcBorders>
            <w:vAlign w:val="center"/>
            <w:hideMark/>
          </w:tcPr>
          <w:p w14:paraId="187497B0" w14:textId="6604EA4F" w:rsidR="003F0036" w:rsidRPr="001517FD" w:rsidDel="00DA72F3" w:rsidRDefault="003F0036" w:rsidP="00D02DC9">
            <w:pPr>
              <w:bidi w:val="0"/>
              <w:spacing w:line="360" w:lineRule="auto"/>
              <w:jc w:val="both"/>
              <w:rPr>
                <w:del w:id="744" w:author="Tomer Oron" w:date="2023-12-26T13:42:00Z"/>
                <w:rFonts w:cstheme="minorHAnsi"/>
                <w:sz w:val="16"/>
                <w:szCs w:val="16"/>
              </w:rPr>
            </w:pPr>
            <w:del w:id="745" w:author="Tomer Oron" w:date="2023-12-26T13:42:00Z">
              <w:r w:rsidRPr="001517FD" w:rsidDel="00DA72F3">
                <w:rPr>
                  <w:rFonts w:cstheme="minorHAnsi"/>
                  <w:sz w:val="16"/>
                  <w:szCs w:val="16"/>
                </w:rPr>
                <w:delText>848</w:delText>
              </w:r>
            </w:del>
          </w:p>
        </w:tc>
        <w:tc>
          <w:tcPr>
            <w:tcW w:w="457" w:type="pct"/>
            <w:tcBorders>
              <w:top w:val="single" w:sz="4" w:space="0" w:color="auto"/>
              <w:left w:val="single" w:sz="4" w:space="0" w:color="auto"/>
              <w:bottom w:val="nil"/>
              <w:right w:val="single" w:sz="4" w:space="0" w:color="auto"/>
            </w:tcBorders>
            <w:vAlign w:val="center"/>
            <w:hideMark/>
          </w:tcPr>
          <w:p w14:paraId="4BEBE918" w14:textId="705DECB4" w:rsidR="003F0036" w:rsidRPr="001517FD" w:rsidDel="00DA72F3" w:rsidRDefault="003F0036" w:rsidP="00D02DC9">
            <w:pPr>
              <w:bidi w:val="0"/>
              <w:spacing w:line="360" w:lineRule="auto"/>
              <w:jc w:val="both"/>
              <w:rPr>
                <w:del w:id="746" w:author="Tomer Oron" w:date="2023-12-26T13:42:00Z"/>
                <w:rFonts w:cstheme="minorHAnsi"/>
                <w:sz w:val="16"/>
                <w:szCs w:val="16"/>
              </w:rPr>
            </w:pPr>
            <w:del w:id="747" w:author="Tomer Oron" w:date="2023-12-26T13:42:00Z">
              <w:r w:rsidRPr="001517FD" w:rsidDel="00DA72F3">
                <w:rPr>
                  <w:rFonts w:cstheme="minorHAnsi"/>
                  <w:sz w:val="16"/>
                  <w:szCs w:val="16"/>
                </w:rPr>
                <w:delText>211</w:delText>
              </w:r>
            </w:del>
          </w:p>
        </w:tc>
        <w:tc>
          <w:tcPr>
            <w:tcW w:w="457" w:type="pct"/>
            <w:tcBorders>
              <w:top w:val="single" w:sz="4" w:space="0" w:color="auto"/>
              <w:left w:val="single" w:sz="4" w:space="0" w:color="auto"/>
              <w:bottom w:val="nil"/>
              <w:right w:val="single" w:sz="4" w:space="0" w:color="auto"/>
            </w:tcBorders>
            <w:vAlign w:val="center"/>
            <w:hideMark/>
          </w:tcPr>
          <w:p w14:paraId="345A135D" w14:textId="0B8E0612" w:rsidR="003F0036" w:rsidRPr="001517FD" w:rsidDel="00DA72F3" w:rsidRDefault="003F0036" w:rsidP="00D02DC9">
            <w:pPr>
              <w:bidi w:val="0"/>
              <w:spacing w:line="360" w:lineRule="auto"/>
              <w:jc w:val="both"/>
              <w:rPr>
                <w:del w:id="748" w:author="Tomer Oron" w:date="2023-12-26T13:42:00Z"/>
                <w:rFonts w:cstheme="minorHAnsi"/>
                <w:sz w:val="16"/>
                <w:szCs w:val="16"/>
              </w:rPr>
            </w:pPr>
            <w:del w:id="749" w:author="Tomer Oron" w:date="2023-12-26T13:42:00Z">
              <w:r w:rsidRPr="001517FD" w:rsidDel="00DA72F3">
                <w:rPr>
                  <w:rFonts w:cstheme="minorHAnsi"/>
                  <w:sz w:val="16"/>
                  <w:szCs w:val="16"/>
                </w:rPr>
                <w:delText>325</w:delText>
              </w:r>
            </w:del>
          </w:p>
        </w:tc>
        <w:tc>
          <w:tcPr>
            <w:tcW w:w="459" w:type="pct"/>
            <w:tcBorders>
              <w:top w:val="single" w:sz="4" w:space="0" w:color="auto"/>
              <w:left w:val="single" w:sz="4" w:space="0" w:color="auto"/>
              <w:bottom w:val="nil"/>
              <w:right w:val="single" w:sz="4" w:space="0" w:color="auto"/>
            </w:tcBorders>
            <w:vAlign w:val="center"/>
            <w:hideMark/>
          </w:tcPr>
          <w:p w14:paraId="7EA5A1DC" w14:textId="21B1387F" w:rsidR="003F0036" w:rsidRPr="001517FD" w:rsidDel="00DA72F3" w:rsidRDefault="003F0036" w:rsidP="00D02DC9">
            <w:pPr>
              <w:bidi w:val="0"/>
              <w:spacing w:line="360" w:lineRule="auto"/>
              <w:jc w:val="both"/>
              <w:rPr>
                <w:del w:id="750" w:author="Tomer Oron" w:date="2023-12-26T13:42:00Z"/>
                <w:rFonts w:cstheme="minorHAnsi"/>
                <w:sz w:val="16"/>
                <w:szCs w:val="16"/>
              </w:rPr>
            </w:pPr>
            <w:del w:id="751" w:author="Tomer Oron" w:date="2023-12-26T13:42:00Z">
              <w:r w:rsidRPr="001517FD" w:rsidDel="00DA72F3">
                <w:rPr>
                  <w:rFonts w:cstheme="minorHAnsi"/>
                  <w:sz w:val="16"/>
                  <w:szCs w:val="16"/>
                </w:rPr>
                <w:delText>150</w:delText>
              </w:r>
            </w:del>
          </w:p>
        </w:tc>
        <w:tc>
          <w:tcPr>
            <w:tcW w:w="395" w:type="pct"/>
            <w:tcBorders>
              <w:top w:val="single" w:sz="4" w:space="0" w:color="auto"/>
              <w:left w:val="single" w:sz="4" w:space="0" w:color="auto"/>
              <w:bottom w:val="nil"/>
              <w:right w:val="single" w:sz="4" w:space="0" w:color="auto"/>
            </w:tcBorders>
            <w:vAlign w:val="center"/>
            <w:hideMark/>
          </w:tcPr>
          <w:p w14:paraId="333F7546" w14:textId="3F01132A" w:rsidR="003F0036" w:rsidRPr="001517FD" w:rsidDel="00DA72F3" w:rsidRDefault="003F0036" w:rsidP="00D02DC9">
            <w:pPr>
              <w:bidi w:val="0"/>
              <w:spacing w:line="360" w:lineRule="auto"/>
              <w:jc w:val="both"/>
              <w:rPr>
                <w:del w:id="752" w:author="Tomer Oron" w:date="2023-12-26T13:42:00Z"/>
                <w:rFonts w:cstheme="minorHAnsi"/>
                <w:sz w:val="16"/>
                <w:szCs w:val="16"/>
              </w:rPr>
            </w:pPr>
            <w:del w:id="753" w:author="Tomer Oron" w:date="2023-12-26T13:42:00Z">
              <w:r w:rsidRPr="001517FD" w:rsidDel="00DA72F3">
                <w:rPr>
                  <w:rFonts w:cstheme="minorHAnsi"/>
                  <w:sz w:val="16"/>
                  <w:szCs w:val="16"/>
                </w:rPr>
                <w:delText>30</w:delText>
              </w:r>
            </w:del>
          </w:p>
        </w:tc>
        <w:tc>
          <w:tcPr>
            <w:tcW w:w="332" w:type="pct"/>
            <w:tcBorders>
              <w:top w:val="single" w:sz="4" w:space="0" w:color="auto"/>
              <w:left w:val="single" w:sz="4" w:space="0" w:color="auto"/>
              <w:bottom w:val="nil"/>
              <w:right w:val="single" w:sz="4" w:space="0" w:color="auto"/>
            </w:tcBorders>
            <w:vAlign w:val="center"/>
            <w:hideMark/>
          </w:tcPr>
          <w:p w14:paraId="2482DE1D" w14:textId="35E6A956" w:rsidR="003F0036" w:rsidRPr="001517FD" w:rsidDel="00DA72F3" w:rsidRDefault="003F0036" w:rsidP="00D02DC9">
            <w:pPr>
              <w:bidi w:val="0"/>
              <w:spacing w:line="360" w:lineRule="auto"/>
              <w:jc w:val="both"/>
              <w:rPr>
                <w:del w:id="754" w:author="Tomer Oron" w:date="2023-12-26T13:42:00Z"/>
                <w:rFonts w:cstheme="minorHAnsi"/>
                <w:sz w:val="16"/>
                <w:szCs w:val="16"/>
              </w:rPr>
            </w:pPr>
            <w:del w:id="755" w:author="Tomer Oron" w:date="2023-12-26T13:42:00Z">
              <w:r w:rsidRPr="001517FD" w:rsidDel="00DA72F3">
                <w:rPr>
                  <w:rFonts w:cstheme="minorHAnsi"/>
                  <w:sz w:val="16"/>
                  <w:szCs w:val="16"/>
                </w:rPr>
                <w:delText>22</w:delText>
              </w:r>
            </w:del>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4B8FD6A7" w14:textId="77C7C346" w:rsidR="003F0036" w:rsidRPr="001517FD" w:rsidDel="00DA72F3" w:rsidRDefault="003F0036" w:rsidP="00D02DC9">
            <w:pPr>
              <w:bidi w:val="0"/>
              <w:spacing w:line="360" w:lineRule="auto"/>
              <w:jc w:val="both"/>
              <w:rPr>
                <w:del w:id="756" w:author="Tomer Oron" w:date="2023-12-26T13:42:00Z"/>
                <w:rFonts w:cstheme="minorHAnsi"/>
                <w:color w:val="000000"/>
                <w:sz w:val="16"/>
                <w:szCs w:val="16"/>
              </w:rPr>
            </w:pPr>
            <w:del w:id="757" w:author="Tomer Oron" w:date="2023-12-26T13:42:00Z">
              <w:r w:rsidRPr="001517FD" w:rsidDel="00DA72F3">
                <w:rPr>
                  <w:rFonts w:cstheme="minorHAnsi"/>
                  <w:color w:val="000000"/>
                  <w:sz w:val="16"/>
                  <w:szCs w:val="16"/>
                </w:rPr>
                <w:delText>14.433**</w:delText>
              </w:r>
            </w:del>
          </w:p>
        </w:tc>
      </w:tr>
      <w:tr w:rsidR="003F0036" w:rsidRPr="001517FD" w:rsidDel="00DA72F3" w14:paraId="711024B9" w14:textId="6755F55C" w:rsidTr="003F0036">
        <w:trPr>
          <w:trHeight w:val="57"/>
          <w:del w:id="75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D0CCC3" w14:textId="7297A1C5" w:rsidR="003F0036" w:rsidRPr="001517FD" w:rsidDel="00DA72F3" w:rsidRDefault="003F0036" w:rsidP="00D02DC9">
            <w:pPr>
              <w:bidi w:val="0"/>
              <w:spacing w:line="360" w:lineRule="auto"/>
              <w:jc w:val="both"/>
              <w:rPr>
                <w:del w:id="759"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C40D0" w14:textId="3E25EE50" w:rsidR="003F0036" w:rsidRPr="001517FD" w:rsidDel="00DA72F3" w:rsidRDefault="003F0036" w:rsidP="00D02DC9">
            <w:pPr>
              <w:bidi w:val="0"/>
              <w:spacing w:line="360" w:lineRule="auto"/>
              <w:jc w:val="both"/>
              <w:rPr>
                <w:del w:id="760" w:author="Tomer Oron" w:date="2023-12-26T13:42:00Z"/>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5F3B96" w14:textId="503454B2" w:rsidR="003F0036" w:rsidRPr="001517FD" w:rsidDel="00DA72F3" w:rsidRDefault="003F0036" w:rsidP="00D02DC9">
            <w:pPr>
              <w:bidi w:val="0"/>
              <w:spacing w:line="360" w:lineRule="auto"/>
              <w:jc w:val="both"/>
              <w:rPr>
                <w:del w:id="761" w:author="Tomer Oron" w:date="2023-12-26T13:42:00Z"/>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647DC308" w14:textId="1B9F7DE0" w:rsidR="003F0036" w:rsidRPr="001517FD" w:rsidDel="00DA72F3" w:rsidRDefault="003F0036" w:rsidP="00D02DC9">
            <w:pPr>
              <w:bidi w:val="0"/>
              <w:spacing w:line="360" w:lineRule="auto"/>
              <w:jc w:val="both"/>
              <w:rPr>
                <w:del w:id="762" w:author="Tomer Oron" w:date="2023-12-26T13:42:00Z"/>
                <w:rFonts w:cstheme="minorHAnsi"/>
                <w:i/>
                <w:iCs/>
                <w:color w:val="000000"/>
                <w:sz w:val="14"/>
                <w:szCs w:val="14"/>
              </w:rPr>
            </w:pPr>
            <w:del w:id="763" w:author="Tomer Oron" w:date="2023-12-26T13:42:00Z">
              <w:r w:rsidRPr="001517FD" w:rsidDel="00DA72F3">
                <w:rPr>
                  <w:rFonts w:cstheme="minorHAnsi"/>
                  <w:i/>
                  <w:iCs/>
                  <w:color w:val="000000"/>
                  <w:sz w:val="14"/>
                  <w:szCs w:val="14"/>
                </w:rPr>
                <w:delText>817.73</w:delText>
              </w:r>
            </w:del>
          </w:p>
        </w:tc>
        <w:tc>
          <w:tcPr>
            <w:tcW w:w="457" w:type="pct"/>
            <w:tcBorders>
              <w:top w:val="nil"/>
              <w:left w:val="single" w:sz="4" w:space="0" w:color="auto"/>
              <w:bottom w:val="single" w:sz="4" w:space="0" w:color="auto"/>
              <w:right w:val="single" w:sz="4" w:space="0" w:color="auto"/>
            </w:tcBorders>
            <w:vAlign w:val="bottom"/>
          </w:tcPr>
          <w:p w14:paraId="47AFE611" w14:textId="0FAF9DAB" w:rsidR="003F0036" w:rsidRPr="001517FD" w:rsidDel="00DA72F3" w:rsidRDefault="003F0036" w:rsidP="00D02DC9">
            <w:pPr>
              <w:bidi w:val="0"/>
              <w:spacing w:line="360" w:lineRule="auto"/>
              <w:jc w:val="both"/>
              <w:rPr>
                <w:del w:id="764" w:author="Tomer Oron" w:date="2023-12-26T13:42:00Z"/>
                <w:rFonts w:cstheme="minorHAnsi"/>
                <w:i/>
                <w:iCs/>
                <w:color w:val="000000"/>
                <w:sz w:val="14"/>
                <w:szCs w:val="14"/>
              </w:rPr>
            </w:pPr>
            <w:del w:id="765" w:author="Tomer Oron" w:date="2023-12-26T13:42:00Z">
              <w:r w:rsidRPr="001517FD" w:rsidDel="00DA72F3">
                <w:rPr>
                  <w:rFonts w:cstheme="minorHAnsi"/>
                  <w:i/>
                  <w:iCs/>
                  <w:color w:val="000000"/>
                  <w:sz w:val="14"/>
                  <w:szCs w:val="14"/>
                </w:rPr>
                <w:delText>241.27</w:delText>
              </w:r>
            </w:del>
          </w:p>
        </w:tc>
        <w:tc>
          <w:tcPr>
            <w:tcW w:w="457" w:type="pct"/>
            <w:tcBorders>
              <w:top w:val="nil"/>
              <w:left w:val="single" w:sz="4" w:space="0" w:color="auto"/>
              <w:bottom w:val="single" w:sz="4" w:space="0" w:color="auto"/>
              <w:right w:val="single" w:sz="4" w:space="0" w:color="auto"/>
            </w:tcBorders>
            <w:vAlign w:val="bottom"/>
          </w:tcPr>
          <w:p w14:paraId="421A040D" w14:textId="464C474D" w:rsidR="003F0036" w:rsidRPr="001517FD" w:rsidDel="00DA72F3" w:rsidRDefault="003F0036" w:rsidP="00D02DC9">
            <w:pPr>
              <w:bidi w:val="0"/>
              <w:spacing w:line="360" w:lineRule="auto"/>
              <w:jc w:val="both"/>
              <w:rPr>
                <w:del w:id="766" w:author="Tomer Oron" w:date="2023-12-26T13:42:00Z"/>
                <w:rFonts w:cstheme="minorHAnsi"/>
                <w:i/>
                <w:iCs/>
                <w:color w:val="000000"/>
                <w:sz w:val="14"/>
                <w:szCs w:val="14"/>
              </w:rPr>
            </w:pPr>
            <w:del w:id="767" w:author="Tomer Oron" w:date="2023-12-26T13:42:00Z">
              <w:r w:rsidRPr="001517FD" w:rsidDel="00DA72F3">
                <w:rPr>
                  <w:rFonts w:cstheme="minorHAnsi"/>
                  <w:i/>
                  <w:iCs/>
                  <w:color w:val="000000"/>
                  <w:sz w:val="14"/>
                  <w:szCs w:val="14"/>
                </w:rPr>
                <w:delText>349.01</w:delText>
              </w:r>
            </w:del>
          </w:p>
        </w:tc>
        <w:tc>
          <w:tcPr>
            <w:tcW w:w="459" w:type="pct"/>
            <w:tcBorders>
              <w:top w:val="nil"/>
              <w:left w:val="single" w:sz="4" w:space="0" w:color="auto"/>
              <w:bottom w:val="single" w:sz="4" w:space="0" w:color="auto"/>
              <w:right w:val="single" w:sz="4" w:space="0" w:color="auto"/>
            </w:tcBorders>
            <w:vAlign w:val="bottom"/>
          </w:tcPr>
          <w:p w14:paraId="7B1A3372" w14:textId="0DC0AAF6" w:rsidR="003F0036" w:rsidRPr="001517FD" w:rsidDel="00DA72F3" w:rsidRDefault="003F0036" w:rsidP="00D02DC9">
            <w:pPr>
              <w:bidi w:val="0"/>
              <w:spacing w:line="360" w:lineRule="auto"/>
              <w:jc w:val="both"/>
              <w:rPr>
                <w:del w:id="768" w:author="Tomer Oron" w:date="2023-12-26T13:42:00Z"/>
                <w:rFonts w:cstheme="minorHAnsi"/>
                <w:i/>
                <w:iCs/>
                <w:color w:val="000000"/>
                <w:sz w:val="14"/>
                <w:szCs w:val="14"/>
              </w:rPr>
            </w:pPr>
            <w:del w:id="769" w:author="Tomer Oron" w:date="2023-12-26T13:42:00Z">
              <w:r w:rsidRPr="001517FD" w:rsidDel="00DA72F3">
                <w:rPr>
                  <w:rFonts w:cstheme="minorHAnsi"/>
                  <w:i/>
                  <w:iCs/>
                  <w:color w:val="000000"/>
                  <w:sz w:val="14"/>
                  <w:szCs w:val="14"/>
                </w:rPr>
                <w:delText>125.99</w:delText>
              </w:r>
            </w:del>
          </w:p>
        </w:tc>
        <w:tc>
          <w:tcPr>
            <w:tcW w:w="395" w:type="pct"/>
            <w:tcBorders>
              <w:top w:val="nil"/>
              <w:left w:val="single" w:sz="4" w:space="0" w:color="auto"/>
              <w:bottom w:val="single" w:sz="4" w:space="0" w:color="auto"/>
              <w:right w:val="single" w:sz="4" w:space="0" w:color="auto"/>
            </w:tcBorders>
            <w:vAlign w:val="bottom"/>
          </w:tcPr>
          <w:p w14:paraId="37349C9E" w14:textId="38027262" w:rsidR="003F0036" w:rsidRPr="001517FD" w:rsidDel="00DA72F3" w:rsidRDefault="003F0036" w:rsidP="00D02DC9">
            <w:pPr>
              <w:bidi w:val="0"/>
              <w:spacing w:line="360" w:lineRule="auto"/>
              <w:jc w:val="both"/>
              <w:rPr>
                <w:del w:id="770" w:author="Tomer Oron" w:date="2023-12-26T13:42:00Z"/>
                <w:rFonts w:cstheme="minorHAnsi"/>
                <w:i/>
                <w:iCs/>
                <w:color w:val="000000"/>
                <w:sz w:val="14"/>
                <w:szCs w:val="14"/>
              </w:rPr>
            </w:pPr>
            <w:del w:id="771" w:author="Tomer Oron" w:date="2023-12-26T13:42:00Z">
              <w:r w:rsidRPr="001517FD" w:rsidDel="00DA72F3">
                <w:rPr>
                  <w:rFonts w:cstheme="minorHAnsi"/>
                  <w:i/>
                  <w:iCs/>
                  <w:color w:val="000000"/>
                  <w:sz w:val="14"/>
                  <w:szCs w:val="14"/>
                </w:rPr>
                <w:delText>36.26</w:delText>
              </w:r>
            </w:del>
          </w:p>
        </w:tc>
        <w:tc>
          <w:tcPr>
            <w:tcW w:w="332" w:type="pct"/>
            <w:tcBorders>
              <w:top w:val="nil"/>
              <w:left w:val="single" w:sz="4" w:space="0" w:color="auto"/>
              <w:bottom w:val="single" w:sz="4" w:space="0" w:color="auto"/>
              <w:right w:val="single" w:sz="4" w:space="0" w:color="auto"/>
            </w:tcBorders>
            <w:vAlign w:val="bottom"/>
            <w:hideMark/>
          </w:tcPr>
          <w:p w14:paraId="78692B24" w14:textId="5DE965FC" w:rsidR="003F0036" w:rsidRPr="001517FD" w:rsidDel="00DA72F3" w:rsidRDefault="003F0036" w:rsidP="00D02DC9">
            <w:pPr>
              <w:bidi w:val="0"/>
              <w:spacing w:line="360" w:lineRule="auto"/>
              <w:jc w:val="both"/>
              <w:rPr>
                <w:del w:id="772" w:author="Tomer Oron" w:date="2023-12-26T13:42:00Z"/>
                <w:rFonts w:cstheme="minorHAnsi"/>
                <w:i/>
                <w:iCs/>
                <w:color w:val="000000"/>
                <w:sz w:val="14"/>
                <w:szCs w:val="14"/>
              </w:rPr>
            </w:pPr>
            <w:del w:id="773" w:author="Tomer Oron" w:date="2023-12-26T13:42:00Z">
              <w:r w:rsidRPr="001517FD" w:rsidDel="00DA72F3">
                <w:rPr>
                  <w:rFonts w:cstheme="minorHAnsi"/>
                  <w:i/>
                  <w:iCs/>
                  <w:color w:val="000000"/>
                  <w:sz w:val="14"/>
                  <w:szCs w:val="14"/>
                </w:rPr>
                <w:delText>15.74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90ACC" w14:textId="5DFA532E" w:rsidR="003F0036" w:rsidRPr="001517FD" w:rsidDel="00DA72F3" w:rsidRDefault="003F0036" w:rsidP="00D02DC9">
            <w:pPr>
              <w:bidi w:val="0"/>
              <w:spacing w:line="360" w:lineRule="auto"/>
              <w:jc w:val="both"/>
              <w:rPr>
                <w:del w:id="774" w:author="Tomer Oron" w:date="2023-12-26T13:42:00Z"/>
                <w:rFonts w:cstheme="minorHAnsi"/>
              </w:rPr>
            </w:pPr>
          </w:p>
        </w:tc>
      </w:tr>
    </w:tbl>
    <w:p w14:paraId="7D6D9CA4" w14:textId="68FBB7B7" w:rsidR="003F0036" w:rsidRPr="001517FD" w:rsidDel="00DA72F3" w:rsidRDefault="003F0036" w:rsidP="00D02DC9">
      <w:pPr>
        <w:pStyle w:val="Caption"/>
        <w:keepNext/>
        <w:bidi w:val="0"/>
        <w:spacing w:line="360" w:lineRule="auto"/>
        <w:jc w:val="both"/>
        <w:rPr>
          <w:del w:id="775" w:author="Tomer Oron" w:date="2023-12-26T13:42:00Z"/>
          <w:rFonts w:cstheme="minorHAnsi"/>
        </w:rPr>
      </w:pPr>
      <w:bookmarkStart w:id="776" w:name="_Toc153726532"/>
      <w:del w:id="777" w:author="Tomer Oron" w:date="2023-12-26T13:42:00Z">
        <w:r w:rsidRPr="001517FD" w:rsidDel="00DA72F3">
          <w:rPr>
            <w:rFonts w:cstheme="minorHAnsi"/>
          </w:rPr>
          <w:delText xml:space="preserve">Table </w:delText>
        </w:r>
        <w:r w:rsidRPr="001517FD" w:rsidDel="00DA72F3">
          <w:rPr>
            <w:rFonts w:cstheme="minorHAnsi"/>
          </w:rPr>
          <w:fldChar w:fldCharType="begin"/>
        </w:r>
        <w:r w:rsidRPr="001517FD" w:rsidDel="00DA72F3">
          <w:rPr>
            <w:rFonts w:cstheme="minorHAnsi"/>
          </w:rPr>
          <w:delInstrText>SEQ Table \* ARABIC</w:delInstrText>
        </w:r>
        <w:r w:rsidRPr="001517FD" w:rsidDel="00DA72F3">
          <w:rPr>
            <w:rFonts w:cstheme="minorHAnsi"/>
          </w:rPr>
          <w:fldChar w:fldCharType="separate"/>
        </w:r>
        <w:r w:rsidR="007B0160" w:rsidDel="00DA72F3">
          <w:rPr>
            <w:rFonts w:cstheme="minorHAnsi"/>
            <w:noProof/>
          </w:rPr>
          <w:delText>6</w:delText>
        </w:r>
        <w:r w:rsidRPr="001517FD" w:rsidDel="00DA72F3">
          <w:rPr>
            <w:rFonts w:cstheme="minorHAnsi"/>
          </w:rPr>
          <w:fldChar w:fldCharType="end"/>
        </w:r>
        <w:r w:rsidRPr="001517FD" w:rsidDel="00DA72F3">
          <w:rPr>
            <w:rFonts w:cstheme="minorHAnsi"/>
            <w:noProof/>
          </w:rPr>
          <w:delText xml:space="preserve">. results of fitting model C' over </w:delText>
        </w:r>
        <w:r w:rsidR="00D058BD" w:rsidRPr="001517FD" w:rsidDel="00DA72F3">
          <w:rPr>
            <w:rFonts w:cstheme="minorHAnsi"/>
            <w:noProof/>
          </w:rPr>
          <w:delText>T</w:delText>
        </w:r>
        <w:r w:rsidRPr="001517FD" w:rsidDel="00DA72F3">
          <w:rPr>
            <w:rFonts w:cstheme="minorHAnsi"/>
            <w:noProof/>
          </w:rPr>
          <w:delText>able</w:delText>
        </w:r>
        <w:r w:rsidR="00D058BD" w:rsidRPr="001517FD" w:rsidDel="00DA72F3">
          <w:rPr>
            <w:rFonts w:cstheme="minorHAnsi"/>
            <w:noProof/>
          </w:rPr>
          <w:delText xml:space="preserve"> </w:delText>
        </w:r>
        <w:r w:rsidR="00D058BD" w:rsidRPr="001517FD" w:rsidDel="00DA72F3">
          <w:rPr>
            <w:rFonts w:cstheme="minorHAnsi"/>
          </w:rPr>
          <w:delText>2</w:delText>
        </w:r>
        <w:bookmarkEnd w:id="776"/>
      </w:del>
    </w:p>
    <w:p w14:paraId="2D40294F" w14:textId="333381A2" w:rsidR="003F0036" w:rsidRPr="001517FD" w:rsidDel="00DA72F3" w:rsidRDefault="00686F7F" w:rsidP="00D02DC9">
      <w:pPr>
        <w:bidi w:val="0"/>
        <w:spacing w:line="360" w:lineRule="auto"/>
        <w:jc w:val="both"/>
        <w:rPr>
          <w:del w:id="778" w:author="Tomer Oron" w:date="2023-12-26T13:42:00Z"/>
          <w:rFonts w:eastAsiaTheme="majorEastAsia" w:cstheme="minorHAnsi"/>
          <w:sz w:val="24"/>
          <w:szCs w:val="24"/>
          <w:u w:val="single"/>
        </w:rPr>
      </w:pPr>
      <w:del w:id="779" w:author="Tomer Oron" w:date="2023-12-26T13:42:00Z">
        <w:r w:rsidRPr="001517FD" w:rsidDel="00DA72F3">
          <w:rPr>
            <w:rFonts w:cstheme="minorHAnsi"/>
            <w:noProof/>
            <w:sz w:val="16"/>
            <w:szCs w:val="16"/>
          </w:rPr>
          <mc:AlternateContent>
            <mc:Choice Requires="wps">
              <w:drawing>
                <wp:anchor distT="45720" distB="45720" distL="114300" distR="114300" simplePos="0" relativeHeight="251658242" behindDoc="1" locked="0" layoutInCell="1" allowOverlap="1" wp14:anchorId="3B0D50D0" wp14:editId="744F1F26">
                  <wp:simplePos x="0" y="0"/>
                  <wp:positionH relativeFrom="column">
                    <wp:posOffset>-247650</wp:posOffset>
                  </wp:positionH>
                  <wp:positionV relativeFrom="paragraph">
                    <wp:posOffset>4704080</wp:posOffset>
                  </wp:positionV>
                  <wp:extent cx="3998595" cy="641350"/>
                  <wp:effectExtent l="0" t="0" r="1905" b="6350"/>
                  <wp:wrapThrough wrapText="bothSides">
                    <wp:wrapPolygon edited="0">
                      <wp:start x="0" y="0"/>
                      <wp:lineTo x="0" y="21172"/>
                      <wp:lineTo x="21507" y="21172"/>
                      <wp:lineTo x="21507" y="0"/>
                      <wp:lineTo x="0" y="0"/>
                    </wp:wrapPolygon>
                  </wp:wrapThrough>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8595" cy="641350"/>
                          </a:xfrm>
                          <a:prstGeom prst="rect">
                            <a:avLst/>
                          </a:prstGeom>
                          <a:solidFill>
                            <a:srgbClr val="FFFFFF"/>
                          </a:solidFill>
                          <a:ln w="9525">
                            <a:noFill/>
                            <a:miter lim="800000"/>
                            <a:headEnd/>
                            <a:tailEnd/>
                          </a:ln>
                        </wps:spPr>
                        <wps:txbx>
                          <w:txbxContent>
                            <w:p w14:paraId="230E3860" w14:textId="204FCB39" w:rsidR="003F0036" w:rsidRDefault="003F0036" w:rsidP="002A7B28">
                              <w:pPr>
                                <w:bidi w:val="0"/>
                                <w:spacing w:after="0" w:line="240" w:lineRule="auto"/>
                                <w:rPr>
                                  <w:ins w:id="780" w:author="Tomer Oron" w:date="2023-12-18T09:26:00Z"/>
                                  <w:rFonts w:eastAsiaTheme="minorEastAsia"/>
                                  <w:sz w:val="14"/>
                                  <w:szCs w:val="14"/>
                                </w:rPr>
                              </w:pPr>
                              <w:r>
                                <w:rPr>
                                  <w:sz w:val="14"/>
                                  <w:szCs w:val="14"/>
                                </w:rPr>
                                <w:t xml:space="preserve">The numbers in italic are </w:t>
                              </w:r>
                              <w:ins w:id="781" w:author="Tomer Oron" w:date="2023-12-18T09:25:00Z">
                                <w:r w:rsidR="00D20D2E">
                                  <w:rPr>
                                    <w:color w:val="000000" w:themeColor="text1"/>
                                    <w:sz w:val="14"/>
                                    <w:szCs w:val="14"/>
                                  </w:rPr>
                                  <w:t>expected v</w:t>
                                </w:r>
                                <w:r w:rsidR="00D20D2E" w:rsidRPr="003E511E">
                                  <w:rPr>
                                    <w:color w:val="000000" w:themeColor="text1"/>
                                    <w:sz w:val="14"/>
                                    <w:szCs w:val="14"/>
                                  </w:rPr>
                                  <w:t>alues</w:t>
                                </w:r>
                                <w:r w:rsidR="00D20D2E">
                                  <w:rPr>
                                    <w:color w:val="000000" w:themeColor="text1"/>
                                    <w:sz w:val="14"/>
                                    <w:szCs w:val="14"/>
                                  </w:rPr>
                                  <w:t xml:space="preserve"> for model with </w:t>
                                </w:r>
                              </w:ins>
                              <m:oMath>
                                <m:r>
                                  <w:ins w:id="782" w:author="Tomer Oron" w:date="2023-12-18T09:25:00Z">
                                    <w:rPr>
                                      <w:rFonts w:ascii="Cambria Math" w:hAnsi="Cambria Math"/>
                                      <w:color w:val="000000" w:themeColor="text1"/>
                                      <w:sz w:val="14"/>
                                      <w:szCs w:val="14"/>
                                    </w:rPr>
                                    <m:t>p</m:t>
                                  </w:ins>
                                </m:r>
                                <m:d>
                                  <m:dPr>
                                    <m:ctrlPr>
                                      <w:ins w:id="783" w:author="Tomer Oron" w:date="2023-12-18T09:25:00Z">
                                        <w:rPr>
                                          <w:rFonts w:ascii="Cambria Math" w:hAnsi="Cambria Math"/>
                                          <w:i/>
                                          <w:color w:val="000000" w:themeColor="text1"/>
                                          <w:sz w:val="14"/>
                                          <w:szCs w:val="14"/>
                                        </w:rPr>
                                      </w:ins>
                                    </m:ctrlPr>
                                  </m:dPr>
                                  <m:e>
                                    <m:sSub>
                                      <m:sSubPr>
                                        <m:ctrlPr>
                                          <w:ins w:id="784" w:author="Tomer Oron" w:date="2023-12-18T09:25:00Z">
                                            <w:rPr>
                                              <w:rFonts w:ascii="Cambria Math" w:hAnsi="Cambria Math"/>
                                              <w:i/>
                                              <w:color w:val="000000" w:themeColor="text1"/>
                                              <w:sz w:val="14"/>
                                              <w:szCs w:val="14"/>
                                            </w:rPr>
                                          </w:ins>
                                        </m:ctrlPr>
                                      </m:sSubPr>
                                      <m:e>
                                        <m:r>
                                          <w:ins w:id="785" w:author="Tomer Oron" w:date="2023-12-18T09:25:00Z">
                                            <w:rPr>
                                              <w:rFonts w:ascii="Cambria Math" w:hAnsi="Cambria Math"/>
                                              <w:color w:val="000000" w:themeColor="text1"/>
                                              <w:sz w:val="14"/>
                                              <w:szCs w:val="14"/>
                                            </w:rPr>
                                            <m:t>L</m:t>
                                          </w:ins>
                                        </m:r>
                                      </m:e>
                                      <m:sub>
                                        <m:r>
                                          <w:ins w:id="786" w:author="Tomer Oron" w:date="2023-12-18T09:25:00Z">
                                            <w:rPr>
                                              <w:rFonts w:ascii="Cambria Math" w:hAnsi="Cambria Math"/>
                                              <w:color w:val="000000" w:themeColor="text1"/>
                                              <w:sz w:val="14"/>
                                              <w:szCs w:val="14"/>
                                            </w:rPr>
                                            <m:t>t</m:t>
                                          </w:ins>
                                        </m:r>
                                      </m:sub>
                                    </m:sSub>
                                  </m:e>
                                </m:d>
                                <m:r>
                                  <w:ins w:id="787" w:author="Tomer Oron" w:date="2023-12-18T09:25:00Z">
                                    <w:rPr>
                                      <w:rFonts w:ascii="Cambria Math" w:hAnsi="Cambria Math"/>
                                      <w:color w:val="000000" w:themeColor="text1"/>
                                      <w:sz w:val="14"/>
                                      <w:szCs w:val="14"/>
                                    </w:rPr>
                                    <m:t>=0.0725, p</m:t>
                                  </w:ins>
                                </m:r>
                                <m:d>
                                  <m:dPr>
                                    <m:ctrlPr>
                                      <w:ins w:id="788" w:author="Tomer Oron" w:date="2023-12-18T09:25:00Z">
                                        <w:rPr>
                                          <w:rFonts w:ascii="Cambria Math" w:hAnsi="Cambria Math"/>
                                          <w:i/>
                                          <w:color w:val="000000" w:themeColor="text1"/>
                                          <w:sz w:val="14"/>
                                          <w:szCs w:val="14"/>
                                        </w:rPr>
                                      </w:ins>
                                    </m:ctrlPr>
                                  </m:dPr>
                                  <m:e>
                                    <m:r>
                                      <w:ins w:id="789" w:author="Tomer Oron" w:date="2023-12-18T09:25:00Z">
                                        <w:rPr>
                                          <w:rFonts w:ascii="Cambria Math" w:hAnsi="Cambria Math"/>
                                          <w:color w:val="000000" w:themeColor="text1"/>
                                          <w:sz w:val="14"/>
                                          <w:szCs w:val="14"/>
                                        </w:rPr>
                                        <m:t>L</m:t>
                                      </w:ins>
                                    </m:r>
                                  </m:e>
                                  <m:e>
                                    <m:r>
                                      <w:ins w:id="790" w:author="Tomer Oron" w:date="2023-12-18T09:25:00Z">
                                        <w:rPr>
                                          <w:rFonts w:ascii="Cambria Math" w:hAnsi="Cambria Math"/>
                                          <w:color w:val="000000" w:themeColor="text1"/>
                                          <w:sz w:val="14"/>
                                          <w:szCs w:val="14"/>
                                        </w:rPr>
                                        <m:t>DC</m:t>
                                      </w:ins>
                                    </m:r>
                                  </m:e>
                                </m:d>
                                <m:r>
                                  <w:ins w:id="791" w:author="Tomer Oron" w:date="2023-12-18T09:25:00Z">
                                    <w:rPr>
                                      <w:rFonts w:ascii="Cambria Math" w:hAnsi="Cambria Math"/>
                                      <w:color w:val="000000" w:themeColor="text1"/>
                                      <w:sz w:val="14"/>
                                      <w:szCs w:val="14"/>
                                    </w:rPr>
                                    <m:t>=0.25</m:t>
                                  </w:ins>
                                </m:r>
                              </m:oMath>
                              <w:ins w:id="792" w:author="Tomer Oron" w:date="2023-12-18T09:25:00Z">
                                <w:r w:rsidR="00D20D2E" w:rsidRPr="003E511E">
                                  <w:rPr>
                                    <w:color w:val="000000" w:themeColor="text1"/>
                                    <w:sz w:val="14"/>
                                    <w:szCs w:val="14"/>
                                  </w:rPr>
                                  <w:t>.</w:t>
                                </w:r>
                              </w:ins>
                              <w:del w:id="793" w:author="Tomer Oron" w:date="2023-12-18T09:25:00Z">
                                <w:r w:rsidDel="00D20D2E">
                                  <w:rPr>
                                    <w:sz w:val="14"/>
                                    <w:szCs w:val="14"/>
                                  </w:rPr>
                                  <w:delText>fitted values</w:delText>
                                </w:r>
                                <w:r w:rsidR="002A7B28" w:rsidDel="00D20D2E">
                                  <w:rPr>
                                    <w:sz w:val="14"/>
                                    <w:szCs w:val="14"/>
                                  </w:rPr>
                                  <w:delText xml:space="preserve"> for </w:delText>
                                </w:r>
                              </w:del>
                              <m:oMath>
                                <m:r>
                                  <w:del w:id="794" w:author="Tomer Oron" w:date="2023-12-18T09:25:00Z">
                                    <w:rPr>
                                      <w:rFonts w:ascii="Cambria Math" w:hAnsi="Cambria Math"/>
                                      <w:sz w:val="14"/>
                                      <w:szCs w:val="14"/>
                                    </w:rPr>
                                    <m:t>p</m:t>
                                  </w:del>
                                </m:r>
                                <m:d>
                                  <m:dPr>
                                    <m:ctrlPr>
                                      <w:del w:id="795" w:author="Tomer Oron" w:date="2023-12-18T09:25:00Z">
                                        <w:rPr>
                                          <w:rFonts w:ascii="Cambria Math" w:hAnsi="Cambria Math"/>
                                          <w:i/>
                                          <w:sz w:val="14"/>
                                          <w:szCs w:val="14"/>
                                        </w:rPr>
                                      </w:del>
                                    </m:ctrlPr>
                                  </m:dPr>
                                  <m:e>
                                    <m:sSub>
                                      <m:sSubPr>
                                        <m:ctrlPr>
                                          <w:del w:id="796" w:author="Tomer Oron" w:date="2023-12-18T09:25:00Z">
                                            <w:rPr>
                                              <w:rFonts w:ascii="Cambria Math" w:hAnsi="Cambria Math"/>
                                              <w:i/>
                                              <w:sz w:val="14"/>
                                              <w:szCs w:val="14"/>
                                            </w:rPr>
                                          </w:del>
                                        </m:ctrlPr>
                                      </m:sSubPr>
                                      <m:e>
                                        <m:r>
                                          <w:del w:id="797" w:author="Tomer Oron" w:date="2023-12-18T09:25:00Z">
                                            <w:rPr>
                                              <w:rFonts w:ascii="Cambria Math" w:hAnsi="Cambria Math"/>
                                              <w:sz w:val="14"/>
                                              <w:szCs w:val="14"/>
                                            </w:rPr>
                                            <m:t>L</m:t>
                                          </w:del>
                                        </m:r>
                                      </m:e>
                                      <m:sub>
                                        <m:r>
                                          <w:del w:id="798" w:author="Tomer Oron" w:date="2023-12-18T09:25:00Z">
                                            <w:rPr>
                                              <w:rFonts w:ascii="Cambria Math" w:hAnsi="Cambria Math"/>
                                              <w:sz w:val="14"/>
                                              <w:szCs w:val="14"/>
                                            </w:rPr>
                                            <m:t>t</m:t>
                                          </w:del>
                                        </m:r>
                                      </m:sub>
                                    </m:sSub>
                                  </m:e>
                                </m:d>
                                <m:r>
                                  <w:del w:id="799" w:author="Tomer Oron" w:date="2023-12-18T09:25:00Z">
                                    <w:rPr>
                                      <w:rFonts w:ascii="Cambria Math" w:hAnsi="Cambria Math"/>
                                      <w:sz w:val="14"/>
                                      <w:szCs w:val="14"/>
                                    </w:rPr>
                                    <m:t>=0.0725;p</m:t>
                                  </w:del>
                                </m:r>
                                <m:d>
                                  <m:dPr>
                                    <m:ctrlPr>
                                      <w:del w:id="800" w:author="Tomer Oron" w:date="2023-12-18T09:25:00Z">
                                        <w:rPr>
                                          <w:rFonts w:ascii="Cambria Math" w:hAnsi="Cambria Math"/>
                                          <w:i/>
                                          <w:sz w:val="14"/>
                                          <w:szCs w:val="14"/>
                                        </w:rPr>
                                      </w:del>
                                    </m:ctrlPr>
                                  </m:dPr>
                                  <m:e>
                                    <m:r>
                                      <w:del w:id="801" w:author="Tomer Oron" w:date="2023-12-18T09:25:00Z">
                                        <w:rPr>
                                          <w:rFonts w:ascii="Cambria Math" w:hAnsi="Cambria Math"/>
                                          <w:sz w:val="14"/>
                                          <w:szCs w:val="14"/>
                                        </w:rPr>
                                        <m:t>L</m:t>
                                      </w:del>
                                    </m:r>
                                  </m:e>
                                  <m:e>
                                    <m:r>
                                      <w:del w:id="802" w:author="Tomer Oron" w:date="2023-12-18T09:25:00Z">
                                        <w:rPr>
                                          <w:rFonts w:ascii="Cambria Math" w:hAnsi="Cambria Math"/>
                                          <w:sz w:val="14"/>
                                          <w:szCs w:val="14"/>
                                        </w:rPr>
                                        <m:t>DC</m:t>
                                      </w:del>
                                    </m:r>
                                  </m:e>
                                </m:d>
                                <m:r>
                                  <w:del w:id="803" w:author="Tomer Oron" w:date="2023-12-18T09:25:00Z">
                                    <w:rPr>
                                      <w:rFonts w:ascii="Cambria Math" w:hAnsi="Cambria Math"/>
                                      <w:sz w:val="14"/>
                                      <w:szCs w:val="14"/>
                                    </w:rPr>
                                    <m:t>=0.25</m:t>
                                  </w:del>
                                </m:r>
                              </m:oMath>
                            </w:p>
                            <w:p w14:paraId="0EABB778" w14:textId="70779F76" w:rsidR="00D20D2E" w:rsidRPr="00D20D2E" w:rsidRDefault="00D20D2E" w:rsidP="00D20D2E">
                              <w:pPr>
                                <w:bidi w:val="0"/>
                                <w:spacing w:after="0" w:line="240" w:lineRule="auto"/>
                                <w:rPr>
                                  <w:rFonts w:eastAsiaTheme="minorEastAsia"/>
                                  <w:sz w:val="14"/>
                                  <w:szCs w:val="14"/>
                                </w:rPr>
                              </w:pPr>
                              <m:oMathPara>
                                <m:oMathParaPr>
                                  <m:jc m:val="left"/>
                                </m:oMathParaPr>
                                <m:oMath>
                                  <m:r>
                                    <w:ins w:id="804" w:author="Tomer Oron" w:date="2023-12-18T09:26:00Z">
                                      <w:rPr>
                                        <w:rFonts w:ascii="Cambria Math" w:hAnsi="Cambria Math"/>
                                        <w:sz w:val="14"/>
                                        <w:szCs w:val="14"/>
                                      </w:rPr>
                                      <m:t>†p</m:t>
                                    </w:ins>
                                  </m:r>
                                  <m:d>
                                    <m:dPr>
                                      <m:ctrlPr>
                                        <w:ins w:id="805" w:author="Tomer Oron" w:date="2023-12-18T09:26:00Z">
                                          <w:rPr>
                                            <w:rFonts w:ascii="Cambria Math" w:hAnsi="Cambria Math"/>
                                            <w:i/>
                                            <w:sz w:val="14"/>
                                            <w:szCs w:val="14"/>
                                          </w:rPr>
                                        </w:ins>
                                      </m:ctrlPr>
                                    </m:dPr>
                                    <m:e>
                                      <m:sSub>
                                        <m:sSubPr>
                                          <m:ctrlPr>
                                            <w:ins w:id="806" w:author="Tomer Oron" w:date="2023-12-18T09:26:00Z">
                                              <w:rPr>
                                                <w:rFonts w:ascii="Cambria Math" w:hAnsi="Cambria Math"/>
                                                <w:i/>
                                                <w:sz w:val="14"/>
                                                <w:szCs w:val="14"/>
                                              </w:rPr>
                                            </w:ins>
                                          </m:ctrlPr>
                                        </m:sSubPr>
                                        <m:e>
                                          <m:r>
                                            <w:ins w:id="807" w:author="Tomer Oron" w:date="2023-12-18T09:26:00Z">
                                              <w:rPr>
                                                <w:rFonts w:ascii="Cambria Math" w:hAnsi="Cambria Math"/>
                                                <w:sz w:val="14"/>
                                                <w:szCs w:val="14"/>
                                              </w:rPr>
                                              <m:t>L</m:t>
                                            </w:ins>
                                          </m:r>
                                        </m:e>
                                        <m:sub>
                                          <m:r>
                                            <w:ins w:id="808" w:author="Tomer Oron" w:date="2023-12-18T09:26:00Z">
                                              <w:rPr>
                                                <w:rFonts w:ascii="Cambria Math" w:hAnsi="Cambria Math"/>
                                                <w:sz w:val="14"/>
                                                <w:szCs w:val="14"/>
                                              </w:rPr>
                                              <m:t>t</m:t>
                                            </w:ins>
                                          </m:r>
                                        </m:sub>
                                      </m:sSub>
                                    </m:e>
                                  </m:d>
                                  <m:r>
                                    <w:ins w:id="809" w:author="Tomer Oron" w:date="2023-12-18T09:26:00Z">
                                      <w:rPr>
                                        <w:rFonts w:ascii="Cambria Math" w:hAnsi="Cambria Math"/>
                                        <w:sz w:val="14"/>
                                        <w:szCs w:val="14"/>
                                      </w:rPr>
                                      <m:t>=0.0725;p</m:t>
                                    </w:ins>
                                  </m:r>
                                  <m:d>
                                    <m:dPr>
                                      <m:ctrlPr>
                                        <w:ins w:id="810" w:author="Tomer Oron" w:date="2023-12-18T09:26:00Z">
                                          <w:rPr>
                                            <w:rFonts w:ascii="Cambria Math" w:hAnsi="Cambria Math"/>
                                            <w:i/>
                                            <w:sz w:val="14"/>
                                            <w:szCs w:val="14"/>
                                          </w:rPr>
                                        </w:ins>
                                      </m:ctrlPr>
                                    </m:dPr>
                                    <m:e>
                                      <m:r>
                                        <w:ins w:id="811" w:author="Tomer Oron" w:date="2023-12-18T09:26:00Z">
                                          <w:rPr>
                                            <w:rFonts w:ascii="Cambria Math" w:hAnsi="Cambria Math"/>
                                            <w:sz w:val="14"/>
                                            <w:szCs w:val="14"/>
                                          </w:rPr>
                                          <m:t>L</m:t>
                                        </w:ins>
                                      </m:r>
                                    </m:e>
                                    <m:e>
                                      <m:r>
                                        <w:ins w:id="812" w:author="Tomer Oron" w:date="2023-12-18T09:26:00Z">
                                          <w:rPr>
                                            <w:rFonts w:ascii="Cambria Math" w:hAnsi="Cambria Math"/>
                                            <w:sz w:val="14"/>
                                            <w:szCs w:val="14"/>
                                          </w:rPr>
                                          <m:t>DC</m:t>
                                        </w:ins>
                                      </m:r>
                                    </m:e>
                                  </m:d>
                                  <m:r>
                                    <w:ins w:id="813" w:author="Tomer Oron" w:date="2023-12-18T09:26:00Z">
                                      <w:rPr>
                                        <w:rFonts w:ascii="Cambria Math" w:hAnsi="Cambria Math"/>
                                        <w:sz w:val="14"/>
                                        <w:szCs w:val="14"/>
                                      </w:rPr>
                                      <m:t>=0.25</m:t>
                                    </w:ins>
                                  </m:r>
                                </m:oMath>
                              </m:oMathPara>
                            </w:p>
                            <w:p w14:paraId="542AE71E" w14:textId="49F5FEFE" w:rsidR="003F0036" w:rsidRPr="002A7B28" w:rsidRDefault="003F0036" w:rsidP="002A7B28">
                              <w:pPr>
                                <w:bidi w:val="0"/>
                                <w:rPr>
                                  <w:rFonts w:eastAsiaTheme="minorEastAsia"/>
                                  <w:sz w:val="14"/>
                                  <w:szCs w:val="14"/>
                                </w:rPr>
                              </w:pPr>
                              <m:oMathPara>
                                <m:oMathParaPr>
                                  <m:jc m:val="left"/>
                                </m:oMathParaPr>
                                <m:oMath>
                                  <m:r>
                                    <w:rPr>
                                      <w:rFonts w:ascii="Cambria Math" w:hAnsi="Cambria Math"/>
                                      <w:sz w:val="14"/>
                                      <w:szCs w:val="14"/>
                                    </w:rPr>
                                    <m:t>*p&lt;0.05, **p&lt;0.001</m:t>
                                  </m:r>
                                </m:oMath>
                              </m:oMathPara>
                            </w:p>
                            <w:p w14:paraId="2EC8B12B" w14:textId="77777777" w:rsidR="002A7B28" w:rsidRPr="002A7B28" w:rsidRDefault="002A7B28" w:rsidP="002A7B28">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D50D0" id="Text Box 217" o:spid="_x0000_s1027" type="#_x0000_t202" style="position:absolute;left:0;text-align:left;margin-left:-19.5pt;margin-top:370.4pt;width:314.85pt;height:50.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" stroked="f">
                  <v:textbox>
                    <w:txbxContent>
                      <w:p w14:paraId="230E3860" w14:textId="204FCB39" w:rsidR="003F0036" w:rsidRDefault="003F0036" w:rsidP="002A7B28">
                        <w:pPr>
                          <w:bidi w:val="0"/>
                          <w:spacing w:after="0" w:line="240" w:lineRule="auto"/>
                          <w:rPr>
                            <w:ins w:id="814" w:author="Tomer Oron" w:date="2023-12-18T09:26:00Z"/>
                            <w:rFonts w:eastAsiaTheme="minorEastAsia"/>
                            <w:sz w:val="14"/>
                            <w:szCs w:val="14"/>
                          </w:rPr>
                        </w:pPr>
                        <w:r>
                          <w:rPr>
                            <w:sz w:val="14"/>
                            <w:szCs w:val="14"/>
                          </w:rPr>
                          <w:t xml:space="preserve">The numbers in italic are </w:t>
                        </w:r>
                        <w:ins w:id="815" w:author="Tomer Oron" w:date="2023-12-18T09:25:00Z">
                          <w:r w:rsidR="00D20D2E">
                            <w:rPr>
                              <w:color w:val="000000" w:themeColor="text1"/>
                              <w:sz w:val="14"/>
                              <w:szCs w:val="14"/>
                            </w:rPr>
                            <w:t>expected v</w:t>
                          </w:r>
                          <w:r w:rsidR="00D20D2E" w:rsidRPr="003E511E">
                            <w:rPr>
                              <w:color w:val="000000" w:themeColor="text1"/>
                              <w:sz w:val="14"/>
                              <w:szCs w:val="14"/>
                            </w:rPr>
                            <w:t>alues</w:t>
                          </w:r>
                          <w:r w:rsidR="00D20D2E">
                            <w:rPr>
                              <w:color w:val="000000" w:themeColor="text1"/>
                              <w:sz w:val="14"/>
                              <w:szCs w:val="14"/>
                            </w:rPr>
                            <w:t xml:space="preserve"> for model with </w:t>
                          </w:r>
                        </w:ins>
                        <m:oMath>
                          <m:r>
                            <w:ins w:id="816" w:author="Tomer Oron" w:date="2023-12-18T09:25:00Z">
                              <w:rPr>
                                <w:rFonts w:ascii="Cambria Math" w:hAnsi="Cambria Math"/>
                                <w:color w:val="000000" w:themeColor="text1"/>
                                <w:sz w:val="14"/>
                                <w:szCs w:val="14"/>
                              </w:rPr>
                              <m:t>p</m:t>
                            </w:ins>
                          </m:r>
                          <m:d>
                            <m:dPr>
                              <m:ctrlPr>
                                <w:ins w:id="817" w:author="Tomer Oron" w:date="2023-12-18T09:25:00Z">
                                  <w:rPr>
                                    <w:rFonts w:ascii="Cambria Math" w:hAnsi="Cambria Math"/>
                                    <w:i/>
                                    <w:color w:val="000000" w:themeColor="text1"/>
                                    <w:sz w:val="14"/>
                                    <w:szCs w:val="14"/>
                                  </w:rPr>
                                </w:ins>
                              </m:ctrlPr>
                            </m:dPr>
                            <m:e>
                              <m:sSub>
                                <m:sSubPr>
                                  <m:ctrlPr>
                                    <w:ins w:id="818" w:author="Tomer Oron" w:date="2023-12-18T09:25:00Z">
                                      <w:rPr>
                                        <w:rFonts w:ascii="Cambria Math" w:hAnsi="Cambria Math"/>
                                        <w:i/>
                                        <w:color w:val="000000" w:themeColor="text1"/>
                                        <w:sz w:val="14"/>
                                        <w:szCs w:val="14"/>
                                      </w:rPr>
                                    </w:ins>
                                  </m:ctrlPr>
                                </m:sSubPr>
                                <m:e>
                                  <m:r>
                                    <w:ins w:id="819" w:author="Tomer Oron" w:date="2023-12-18T09:25:00Z">
                                      <w:rPr>
                                        <w:rFonts w:ascii="Cambria Math" w:hAnsi="Cambria Math"/>
                                        <w:color w:val="000000" w:themeColor="text1"/>
                                        <w:sz w:val="14"/>
                                        <w:szCs w:val="14"/>
                                      </w:rPr>
                                      <m:t>L</m:t>
                                    </w:ins>
                                  </m:r>
                                </m:e>
                                <m:sub>
                                  <m:r>
                                    <w:ins w:id="820" w:author="Tomer Oron" w:date="2023-12-18T09:25:00Z">
                                      <w:rPr>
                                        <w:rFonts w:ascii="Cambria Math" w:hAnsi="Cambria Math"/>
                                        <w:color w:val="000000" w:themeColor="text1"/>
                                        <w:sz w:val="14"/>
                                        <w:szCs w:val="14"/>
                                      </w:rPr>
                                      <m:t>t</m:t>
                                    </w:ins>
                                  </m:r>
                                </m:sub>
                              </m:sSub>
                            </m:e>
                          </m:d>
                          <m:r>
                            <w:ins w:id="821" w:author="Tomer Oron" w:date="2023-12-18T09:25:00Z">
                              <w:rPr>
                                <w:rFonts w:ascii="Cambria Math" w:hAnsi="Cambria Math"/>
                                <w:color w:val="000000" w:themeColor="text1"/>
                                <w:sz w:val="14"/>
                                <w:szCs w:val="14"/>
                              </w:rPr>
                              <m:t>=0.0725, p</m:t>
                            </w:ins>
                          </m:r>
                          <m:d>
                            <m:dPr>
                              <m:ctrlPr>
                                <w:ins w:id="822" w:author="Tomer Oron" w:date="2023-12-18T09:25:00Z">
                                  <w:rPr>
                                    <w:rFonts w:ascii="Cambria Math" w:hAnsi="Cambria Math"/>
                                    <w:i/>
                                    <w:color w:val="000000" w:themeColor="text1"/>
                                    <w:sz w:val="14"/>
                                    <w:szCs w:val="14"/>
                                  </w:rPr>
                                </w:ins>
                              </m:ctrlPr>
                            </m:dPr>
                            <m:e>
                              <m:r>
                                <w:ins w:id="823" w:author="Tomer Oron" w:date="2023-12-18T09:25:00Z">
                                  <w:rPr>
                                    <w:rFonts w:ascii="Cambria Math" w:hAnsi="Cambria Math"/>
                                    <w:color w:val="000000" w:themeColor="text1"/>
                                    <w:sz w:val="14"/>
                                    <w:szCs w:val="14"/>
                                  </w:rPr>
                                  <m:t>L</m:t>
                                </w:ins>
                              </m:r>
                            </m:e>
                            <m:e>
                              <m:r>
                                <w:ins w:id="824" w:author="Tomer Oron" w:date="2023-12-18T09:25:00Z">
                                  <w:rPr>
                                    <w:rFonts w:ascii="Cambria Math" w:hAnsi="Cambria Math"/>
                                    <w:color w:val="000000" w:themeColor="text1"/>
                                    <w:sz w:val="14"/>
                                    <w:szCs w:val="14"/>
                                  </w:rPr>
                                  <m:t>DC</m:t>
                                </w:ins>
                              </m:r>
                            </m:e>
                          </m:d>
                          <m:r>
                            <w:ins w:id="825" w:author="Tomer Oron" w:date="2023-12-18T09:25:00Z">
                              <w:rPr>
                                <w:rFonts w:ascii="Cambria Math" w:hAnsi="Cambria Math"/>
                                <w:color w:val="000000" w:themeColor="text1"/>
                                <w:sz w:val="14"/>
                                <w:szCs w:val="14"/>
                              </w:rPr>
                              <m:t>=0.25</m:t>
                            </w:ins>
                          </m:r>
                        </m:oMath>
                        <w:ins w:id="826" w:author="Tomer Oron" w:date="2023-12-18T09:25:00Z">
                          <w:r w:rsidR="00D20D2E" w:rsidRPr="003E511E">
                            <w:rPr>
                              <w:color w:val="000000" w:themeColor="text1"/>
                              <w:sz w:val="14"/>
                              <w:szCs w:val="14"/>
                            </w:rPr>
                            <w:t>.</w:t>
                          </w:r>
                        </w:ins>
                        <w:del w:id="827" w:author="Tomer Oron" w:date="2023-12-18T09:25:00Z">
                          <w:r w:rsidDel="00D20D2E">
                            <w:rPr>
                              <w:sz w:val="14"/>
                              <w:szCs w:val="14"/>
                            </w:rPr>
                            <w:delText>fitted values</w:delText>
                          </w:r>
                          <w:r w:rsidR="002A7B28" w:rsidDel="00D20D2E">
                            <w:rPr>
                              <w:sz w:val="14"/>
                              <w:szCs w:val="14"/>
                            </w:rPr>
                            <w:delText xml:space="preserve"> for </w:delText>
                          </w:r>
                        </w:del>
                        <m:oMath>
                          <m:r>
                            <w:del w:id="828" w:author="Tomer Oron" w:date="2023-12-18T09:25:00Z">
                              <w:rPr>
                                <w:rFonts w:ascii="Cambria Math" w:hAnsi="Cambria Math"/>
                                <w:sz w:val="14"/>
                                <w:szCs w:val="14"/>
                              </w:rPr>
                              <m:t>p</m:t>
                            </w:del>
                          </m:r>
                          <m:d>
                            <m:dPr>
                              <m:ctrlPr>
                                <w:del w:id="829" w:author="Tomer Oron" w:date="2023-12-18T09:25:00Z">
                                  <w:rPr>
                                    <w:rFonts w:ascii="Cambria Math" w:hAnsi="Cambria Math"/>
                                    <w:i/>
                                    <w:sz w:val="14"/>
                                    <w:szCs w:val="14"/>
                                  </w:rPr>
                                </w:del>
                              </m:ctrlPr>
                            </m:dPr>
                            <m:e>
                              <m:sSub>
                                <m:sSubPr>
                                  <m:ctrlPr>
                                    <w:del w:id="830" w:author="Tomer Oron" w:date="2023-12-18T09:25:00Z">
                                      <w:rPr>
                                        <w:rFonts w:ascii="Cambria Math" w:hAnsi="Cambria Math"/>
                                        <w:i/>
                                        <w:sz w:val="14"/>
                                        <w:szCs w:val="14"/>
                                      </w:rPr>
                                    </w:del>
                                  </m:ctrlPr>
                                </m:sSubPr>
                                <m:e>
                                  <m:r>
                                    <w:del w:id="831" w:author="Tomer Oron" w:date="2023-12-18T09:25:00Z">
                                      <w:rPr>
                                        <w:rFonts w:ascii="Cambria Math" w:hAnsi="Cambria Math"/>
                                        <w:sz w:val="14"/>
                                        <w:szCs w:val="14"/>
                                      </w:rPr>
                                      <m:t>L</m:t>
                                    </w:del>
                                  </m:r>
                                </m:e>
                                <m:sub>
                                  <m:r>
                                    <w:del w:id="832" w:author="Tomer Oron" w:date="2023-12-18T09:25:00Z">
                                      <w:rPr>
                                        <w:rFonts w:ascii="Cambria Math" w:hAnsi="Cambria Math"/>
                                        <w:sz w:val="14"/>
                                        <w:szCs w:val="14"/>
                                      </w:rPr>
                                      <m:t>t</m:t>
                                    </w:del>
                                  </m:r>
                                </m:sub>
                              </m:sSub>
                            </m:e>
                          </m:d>
                          <m:r>
                            <w:del w:id="833" w:author="Tomer Oron" w:date="2023-12-18T09:25:00Z">
                              <w:rPr>
                                <w:rFonts w:ascii="Cambria Math" w:hAnsi="Cambria Math"/>
                                <w:sz w:val="14"/>
                                <w:szCs w:val="14"/>
                              </w:rPr>
                              <m:t>=0.0725;p</m:t>
                            </w:del>
                          </m:r>
                          <m:d>
                            <m:dPr>
                              <m:ctrlPr>
                                <w:del w:id="834" w:author="Tomer Oron" w:date="2023-12-18T09:25:00Z">
                                  <w:rPr>
                                    <w:rFonts w:ascii="Cambria Math" w:hAnsi="Cambria Math"/>
                                    <w:i/>
                                    <w:sz w:val="14"/>
                                    <w:szCs w:val="14"/>
                                  </w:rPr>
                                </w:del>
                              </m:ctrlPr>
                            </m:dPr>
                            <m:e>
                              <m:r>
                                <w:del w:id="835" w:author="Tomer Oron" w:date="2023-12-18T09:25:00Z">
                                  <w:rPr>
                                    <w:rFonts w:ascii="Cambria Math" w:hAnsi="Cambria Math"/>
                                    <w:sz w:val="14"/>
                                    <w:szCs w:val="14"/>
                                  </w:rPr>
                                  <m:t>L</m:t>
                                </w:del>
                              </m:r>
                            </m:e>
                            <m:e>
                              <m:r>
                                <w:del w:id="836" w:author="Tomer Oron" w:date="2023-12-18T09:25:00Z">
                                  <w:rPr>
                                    <w:rFonts w:ascii="Cambria Math" w:hAnsi="Cambria Math"/>
                                    <w:sz w:val="14"/>
                                    <w:szCs w:val="14"/>
                                  </w:rPr>
                                  <m:t>DC</m:t>
                                </w:del>
                              </m:r>
                            </m:e>
                          </m:d>
                          <m:r>
                            <w:del w:id="837" w:author="Tomer Oron" w:date="2023-12-18T09:25:00Z">
                              <w:rPr>
                                <w:rFonts w:ascii="Cambria Math" w:hAnsi="Cambria Math"/>
                                <w:sz w:val="14"/>
                                <w:szCs w:val="14"/>
                              </w:rPr>
                              <m:t>=0.25</m:t>
                            </w:del>
                          </m:r>
                        </m:oMath>
                      </w:p>
                      <w:p w14:paraId="0EABB778" w14:textId="70779F76" w:rsidR="00D20D2E" w:rsidRPr="00D20D2E" w:rsidRDefault="00D20D2E" w:rsidP="00D20D2E">
                        <w:pPr>
                          <w:bidi w:val="0"/>
                          <w:spacing w:after="0" w:line="240" w:lineRule="auto"/>
                          <w:rPr>
                            <w:rFonts w:eastAsiaTheme="minorEastAsia"/>
                            <w:sz w:val="14"/>
                            <w:szCs w:val="14"/>
                          </w:rPr>
                        </w:pPr>
                        <m:oMathPara>
                          <m:oMathParaPr>
                            <m:jc m:val="left"/>
                          </m:oMathParaPr>
                          <m:oMath>
                            <m:r>
                              <w:ins w:id="838" w:author="Tomer Oron" w:date="2023-12-18T09:26:00Z">
                                <w:rPr>
                                  <w:rFonts w:ascii="Cambria Math" w:hAnsi="Cambria Math"/>
                                  <w:sz w:val="14"/>
                                  <w:szCs w:val="14"/>
                                </w:rPr>
                                <m:t>†p</m:t>
                              </w:ins>
                            </m:r>
                            <m:d>
                              <m:dPr>
                                <m:ctrlPr>
                                  <w:ins w:id="839" w:author="Tomer Oron" w:date="2023-12-18T09:26:00Z">
                                    <w:rPr>
                                      <w:rFonts w:ascii="Cambria Math" w:hAnsi="Cambria Math"/>
                                      <w:i/>
                                      <w:sz w:val="14"/>
                                      <w:szCs w:val="14"/>
                                    </w:rPr>
                                  </w:ins>
                                </m:ctrlPr>
                              </m:dPr>
                              <m:e>
                                <m:sSub>
                                  <m:sSubPr>
                                    <m:ctrlPr>
                                      <w:ins w:id="840" w:author="Tomer Oron" w:date="2023-12-18T09:26:00Z">
                                        <w:rPr>
                                          <w:rFonts w:ascii="Cambria Math" w:hAnsi="Cambria Math"/>
                                          <w:i/>
                                          <w:sz w:val="14"/>
                                          <w:szCs w:val="14"/>
                                        </w:rPr>
                                      </w:ins>
                                    </m:ctrlPr>
                                  </m:sSubPr>
                                  <m:e>
                                    <m:r>
                                      <w:ins w:id="841" w:author="Tomer Oron" w:date="2023-12-18T09:26:00Z">
                                        <w:rPr>
                                          <w:rFonts w:ascii="Cambria Math" w:hAnsi="Cambria Math"/>
                                          <w:sz w:val="14"/>
                                          <w:szCs w:val="14"/>
                                        </w:rPr>
                                        <m:t>L</m:t>
                                      </w:ins>
                                    </m:r>
                                  </m:e>
                                  <m:sub>
                                    <m:r>
                                      <w:ins w:id="842" w:author="Tomer Oron" w:date="2023-12-18T09:26:00Z">
                                        <w:rPr>
                                          <w:rFonts w:ascii="Cambria Math" w:hAnsi="Cambria Math"/>
                                          <w:sz w:val="14"/>
                                          <w:szCs w:val="14"/>
                                        </w:rPr>
                                        <m:t>t</m:t>
                                      </w:ins>
                                    </m:r>
                                  </m:sub>
                                </m:sSub>
                              </m:e>
                            </m:d>
                            <m:r>
                              <w:ins w:id="843" w:author="Tomer Oron" w:date="2023-12-18T09:26:00Z">
                                <w:rPr>
                                  <w:rFonts w:ascii="Cambria Math" w:hAnsi="Cambria Math"/>
                                  <w:sz w:val="14"/>
                                  <w:szCs w:val="14"/>
                                </w:rPr>
                                <m:t>=0.0725;p</m:t>
                              </w:ins>
                            </m:r>
                            <m:d>
                              <m:dPr>
                                <m:ctrlPr>
                                  <w:ins w:id="844" w:author="Tomer Oron" w:date="2023-12-18T09:26:00Z">
                                    <w:rPr>
                                      <w:rFonts w:ascii="Cambria Math" w:hAnsi="Cambria Math"/>
                                      <w:i/>
                                      <w:sz w:val="14"/>
                                      <w:szCs w:val="14"/>
                                    </w:rPr>
                                  </w:ins>
                                </m:ctrlPr>
                              </m:dPr>
                              <m:e>
                                <m:r>
                                  <w:ins w:id="845" w:author="Tomer Oron" w:date="2023-12-18T09:26:00Z">
                                    <w:rPr>
                                      <w:rFonts w:ascii="Cambria Math" w:hAnsi="Cambria Math"/>
                                      <w:sz w:val="14"/>
                                      <w:szCs w:val="14"/>
                                    </w:rPr>
                                    <m:t>L</m:t>
                                  </w:ins>
                                </m:r>
                              </m:e>
                              <m:e>
                                <m:r>
                                  <w:ins w:id="846" w:author="Tomer Oron" w:date="2023-12-18T09:26:00Z">
                                    <w:rPr>
                                      <w:rFonts w:ascii="Cambria Math" w:hAnsi="Cambria Math"/>
                                      <w:sz w:val="14"/>
                                      <w:szCs w:val="14"/>
                                    </w:rPr>
                                    <m:t>DC</m:t>
                                  </w:ins>
                                </m:r>
                              </m:e>
                            </m:d>
                            <m:r>
                              <w:ins w:id="847" w:author="Tomer Oron" w:date="2023-12-18T09:26:00Z">
                                <w:rPr>
                                  <w:rFonts w:ascii="Cambria Math" w:hAnsi="Cambria Math"/>
                                  <w:sz w:val="14"/>
                                  <w:szCs w:val="14"/>
                                </w:rPr>
                                <m:t>=0.25</m:t>
                              </w:ins>
                            </m:r>
                          </m:oMath>
                        </m:oMathPara>
                      </w:p>
                      <w:p w14:paraId="542AE71E" w14:textId="49F5FEFE" w:rsidR="003F0036" w:rsidRPr="002A7B28" w:rsidRDefault="003F0036" w:rsidP="002A7B28">
                        <w:pPr>
                          <w:bidi w:val="0"/>
                          <w:rPr>
                            <w:rFonts w:eastAsiaTheme="minorEastAsia"/>
                            <w:sz w:val="14"/>
                            <w:szCs w:val="14"/>
                          </w:rPr>
                        </w:pPr>
                        <m:oMathPara>
                          <m:oMathParaPr>
                            <m:jc m:val="left"/>
                          </m:oMathParaPr>
                          <m:oMath>
                            <m:r>
                              <w:rPr>
                                <w:rFonts w:ascii="Cambria Math" w:hAnsi="Cambria Math"/>
                                <w:sz w:val="14"/>
                                <w:szCs w:val="14"/>
                              </w:rPr>
                              <m:t>*p&lt;0.05, **p&lt;0.001</m:t>
                            </m:r>
                          </m:oMath>
                        </m:oMathPara>
                      </w:p>
                      <w:p w14:paraId="2EC8B12B" w14:textId="77777777" w:rsidR="002A7B28" w:rsidRPr="002A7B28" w:rsidRDefault="002A7B28" w:rsidP="002A7B28">
                        <w:pPr>
                          <w:bidi w:val="0"/>
                        </w:pPr>
                      </w:p>
                    </w:txbxContent>
                  </v:textbox>
                  <w10:wrap type="through"/>
                </v:shape>
              </w:pict>
            </mc:Fallback>
          </mc:AlternateContent>
        </w:r>
      </w:del>
    </w:p>
    <w:p w14:paraId="41DE026D" w14:textId="7797AB28" w:rsidR="003943BC" w:rsidRPr="001517FD" w:rsidDel="00DA72F3" w:rsidRDefault="002A7B28" w:rsidP="00D02DC9">
      <w:pPr>
        <w:bidi w:val="0"/>
        <w:spacing w:line="360" w:lineRule="auto"/>
        <w:jc w:val="both"/>
        <w:rPr>
          <w:del w:id="848" w:author="Tomer Oron" w:date="2023-12-26T13:42:00Z"/>
          <w:rFonts w:eastAsiaTheme="minorEastAsia" w:cstheme="minorHAnsi"/>
        </w:rPr>
      </w:pPr>
      <w:del w:id="849" w:author="Tomer Oron" w:date="2023-12-26T13:42:00Z">
        <w:r w:rsidRPr="001517FD" w:rsidDel="00DA72F3">
          <w:rPr>
            <w:rFonts w:cstheme="minorHAnsi"/>
            <w:u w:val="single"/>
          </w:rPr>
          <w:br w:type="page"/>
        </w:r>
        <w:r w:rsidRPr="001517FD" w:rsidDel="00DA72F3">
          <w:rPr>
            <w:rFonts w:cstheme="minorHAnsi"/>
          </w:rPr>
          <w:lastRenderedPageBreak/>
          <w:delText xml:space="preserve">For </w:delText>
        </w:r>
        <w:r w:rsidR="001C4533" w:rsidRPr="001517FD" w:rsidDel="00DA72F3">
          <w:rPr>
            <w:rFonts w:cstheme="minorHAnsi"/>
          </w:rPr>
          <w:delText>T</w:delText>
        </w:r>
        <w:r w:rsidRPr="001517FD" w:rsidDel="00DA72F3">
          <w:rPr>
            <w:rFonts w:cstheme="minorHAnsi"/>
          </w:rPr>
          <w:delText xml:space="preserve">able </w:delText>
        </w:r>
        <w:r w:rsidR="00D45521" w:rsidDel="00DA72F3">
          <w:rPr>
            <w:rFonts w:cstheme="minorHAnsi"/>
          </w:rPr>
          <w:delText>4</w:delText>
        </w:r>
        <w:r w:rsidRPr="001517FD" w:rsidDel="00DA72F3">
          <w:rPr>
            <w:rFonts w:cstheme="minorHAnsi"/>
          </w:rPr>
          <w:delText xml:space="preserve">, </w:delText>
        </w:r>
      </w:del>
      <m:oMath>
        <m:sSubSup>
          <m:sSubSupPr>
            <m:ctrlPr>
              <w:del w:id="850" w:author="Tomer Oron" w:date="2023-12-26T13:42:00Z">
                <w:rPr>
                  <w:rFonts w:ascii="Cambria Math" w:hAnsi="Cambria Math" w:cstheme="minorHAnsi"/>
                  <w:i/>
                </w:rPr>
              </w:del>
            </m:ctrlPr>
          </m:sSubSupPr>
          <m:e>
            <m:r>
              <w:del w:id="851" w:author="Tomer Oron" w:date="2023-12-26T13:42:00Z">
                <w:rPr>
                  <w:rFonts w:ascii="Cambria Math" w:hAnsi="Cambria Math" w:cstheme="minorHAnsi"/>
                </w:rPr>
                <m:t>χ</m:t>
              </w:del>
            </m:r>
          </m:e>
          <m:sub>
            <m:r>
              <w:del w:id="852" w:author="Tomer Oron" w:date="2023-12-26T13:42:00Z">
                <w:rPr>
                  <w:rFonts w:ascii="Cambria Math" w:hAnsi="Cambria Math" w:cstheme="minorHAnsi"/>
                </w:rPr>
                <m:t>26</m:t>
              </w:del>
            </m:r>
          </m:sub>
          <m:sup>
            <m:r>
              <w:del w:id="853" w:author="Tomer Oron" w:date="2023-12-26T13:42:00Z">
                <w:rPr>
                  <w:rFonts w:ascii="Cambria Math" w:hAnsi="Cambria Math" w:cstheme="minorHAnsi"/>
                </w:rPr>
                <m:t>2</m:t>
              </w:del>
            </m:r>
          </m:sup>
        </m:sSubSup>
        <m:r>
          <w:del w:id="854" w:author="Tomer Oron" w:date="2023-12-26T13:42:00Z">
            <w:rPr>
              <w:rFonts w:ascii="Cambria Math" w:hAnsi="Cambria Math" w:cstheme="minorHAnsi"/>
            </w:rPr>
            <m:t>=35.617</m:t>
          </w:del>
        </m:r>
      </m:oMath>
      <w:del w:id="855" w:author="Tomer Oron" w:date="2023-12-26T13:42:00Z">
        <w:r w:rsidRPr="001517FD" w:rsidDel="00DA72F3">
          <w:rPr>
            <w:rFonts w:eastAsiaTheme="minorEastAsia" w:cstheme="minorHAnsi"/>
          </w:rPr>
          <w:delText xml:space="preserve"> </w:delText>
        </w:r>
        <w:r w:rsidR="00737834" w:rsidRPr="001517FD" w:rsidDel="00DA72F3">
          <w:rPr>
            <w:rFonts w:eastAsiaTheme="minorEastAsia" w:cstheme="minorHAnsi"/>
          </w:rPr>
          <w:delText>with a</w:delText>
        </w:r>
        <w:r w:rsidRPr="001517FD" w:rsidDel="00DA72F3">
          <w:rPr>
            <w:rFonts w:eastAsiaTheme="minorEastAsia" w:cstheme="minorHAnsi"/>
          </w:rPr>
          <w:delText xml:space="preserve"> p-value of </w:delText>
        </w:r>
      </w:del>
      <m:oMath>
        <m:r>
          <w:del w:id="856" w:author="Tomer Oron" w:date="2023-12-26T13:42:00Z">
            <w:rPr>
              <w:rFonts w:ascii="Cambria Math" w:eastAsiaTheme="minorEastAsia" w:hAnsi="Cambria Math" w:cstheme="minorHAnsi"/>
            </w:rPr>
            <m:t>0.108</m:t>
          </w:del>
        </m:r>
      </m:oMath>
      <w:del w:id="857" w:author="Tomer Oron" w:date="2023-12-26T13:42:00Z">
        <w:r w:rsidRPr="001517FD" w:rsidDel="00DA72F3">
          <w:rPr>
            <w:rFonts w:cstheme="minorHAnsi"/>
          </w:rPr>
          <w:delText xml:space="preserve">, </w:delText>
        </w:r>
        <w:r w:rsidR="00737834" w:rsidRPr="001517FD" w:rsidDel="00DA72F3">
          <w:rPr>
            <w:rFonts w:cstheme="minorHAnsi"/>
          </w:rPr>
          <w:delText xml:space="preserve">model </w:delText>
        </w:r>
      </w:del>
      <m:oMath>
        <m:r>
          <w:del w:id="858" w:author="Tomer Oron" w:date="2023-12-26T13:42:00Z">
            <w:rPr>
              <w:rFonts w:ascii="Cambria Math" w:hAnsi="Cambria Math" w:cstheme="minorHAnsi"/>
            </w:rPr>
            <m:t>C'</m:t>
          </w:del>
        </m:r>
      </m:oMath>
      <w:del w:id="859" w:author="Tomer Oron" w:date="2023-12-26T13:42:00Z">
        <w:r w:rsidR="00737834" w:rsidRPr="001517FD" w:rsidDel="00DA72F3">
          <w:rPr>
            <w:rFonts w:eastAsiaTheme="minorEastAsia" w:cstheme="minorHAnsi"/>
          </w:rPr>
          <w:delText xml:space="preserve"> i</w:delText>
        </w:r>
        <w:r w:rsidRPr="001517FD" w:rsidDel="00DA72F3">
          <w:rPr>
            <w:rFonts w:cstheme="minorHAnsi"/>
          </w:rPr>
          <w:delText>ndicat</w:delText>
        </w:r>
        <w:r w:rsidR="00737834" w:rsidRPr="001517FD" w:rsidDel="00DA72F3">
          <w:rPr>
            <w:rFonts w:cstheme="minorHAnsi"/>
          </w:rPr>
          <w:delText>ed</w:delText>
        </w:r>
        <w:r w:rsidRPr="001517FD" w:rsidDel="00DA72F3">
          <w:rPr>
            <w:rFonts w:cstheme="minorHAnsi"/>
          </w:rPr>
          <w:delText xml:space="preserve"> better fit than model C. </w:delText>
        </w:r>
        <w:r w:rsidR="00737834" w:rsidRPr="001517FD" w:rsidDel="00DA72F3">
          <w:rPr>
            <w:rFonts w:cstheme="minorHAnsi"/>
          </w:rPr>
          <w:delText>In the case</w:delText>
        </w:r>
        <w:r w:rsidRPr="001517FD" w:rsidDel="00DA72F3">
          <w:rPr>
            <w:rFonts w:cstheme="minorHAnsi"/>
          </w:rPr>
          <w:delText xml:space="preserve"> of MZ twins</w:delText>
        </w:r>
        <w:r w:rsidR="00AE06BB" w:rsidRPr="001517FD" w:rsidDel="00DA72F3">
          <w:rPr>
            <w:rFonts w:cstheme="minorHAnsi"/>
          </w:rPr>
          <w:delText>,</w:delText>
        </w:r>
        <w:r w:rsidRPr="001517FD" w:rsidDel="00DA72F3">
          <w:rPr>
            <w:rFonts w:cstheme="minorHAnsi"/>
          </w:rPr>
          <w:delText xml:space="preserve"> we calculated </w:delText>
        </w:r>
      </w:del>
      <m:oMath>
        <m:sSubSup>
          <m:sSubSupPr>
            <m:ctrlPr>
              <w:del w:id="860" w:author="Tomer Oron" w:date="2023-12-26T13:42:00Z">
                <w:rPr>
                  <w:rFonts w:ascii="Cambria Math" w:hAnsi="Cambria Math" w:cstheme="minorHAnsi"/>
                  <w:i/>
                </w:rPr>
              </w:del>
            </m:ctrlPr>
          </m:sSubSupPr>
          <m:e>
            <m:r>
              <w:del w:id="861" w:author="Tomer Oron" w:date="2023-12-26T13:42:00Z">
                <w:rPr>
                  <w:rFonts w:ascii="Cambria Math" w:hAnsi="Cambria Math" w:cstheme="minorHAnsi"/>
                </w:rPr>
                <m:t>χ</m:t>
              </w:del>
            </m:r>
          </m:e>
          <m:sub>
            <m:r>
              <w:del w:id="862" w:author="Tomer Oron" w:date="2023-12-26T13:42:00Z">
                <w:rPr>
                  <w:rFonts w:ascii="Cambria Math" w:hAnsi="Cambria Math" w:cstheme="minorHAnsi"/>
                </w:rPr>
                <m:t>13</m:t>
              </w:del>
            </m:r>
          </m:sub>
          <m:sup>
            <m:r>
              <w:del w:id="863" w:author="Tomer Oron" w:date="2023-12-26T13:42:00Z">
                <w:rPr>
                  <w:rFonts w:ascii="Cambria Math" w:hAnsi="Cambria Math" w:cstheme="minorHAnsi"/>
                </w:rPr>
                <m:t>2</m:t>
              </w:del>
            </m:r>
          </m:sup>
        </m:sSubSup>
        <m:r>
          <w:del w:id="864" w:author="Tomer Oron" w:date="2023-12-26T13:42:00Z">
            <w:rPr>
              <w:rFonts w:ascii="Cambria Math" w:hAnsi="Cambria Math" w:cstheme="minorHAnsi"/>
            </w:rPr>
            <m:t>=11.617</m:t>
          </w:del>
        </m:r>
      </m:oMath>
      <w:del w:id="865" w:author="Tomer Oron" w:date="2023-12-26T13:42:00Z">
        <w:r w:rsidR="003943BC" w:rsidRPr="001517FD" w:rsidDel="00DA72F3">
          <w:rPr>
            <w:rFonts w:cstheme="minorHAnsi"/>
          </w:rPr>
          <w:delText xml:space="preserve"> and all the datasets were found to fit within the model</w:delText>
        </w:r>
        <w:r w:rsidR="00AE06BB" w:rsidRPr="001517FD" w:rsidDel="00DA72F3">
          <w:rPr>
            <w:rFonts w:cstheme="minorHAnsi"/>
          </w:rPr>
          <w:delText>. F</w:delText>
        </w:r>
        <w:r w:rsidRPr="001517FD" w:rsidDel="00DA72F3">
          <w:rPr>
            <w:rFonts w:cstheme="minorHAnsi"/>
          </w:rPr>
          <w:delText>or DZ twins</w:delText>
        </w:r>
        <w:r w:rsidR="009A7FCA" w:rsidRPr="001517FD" w:rsidDel="00DA72F3">
          <w:rPr>
            <w:rFonts w:cstheme="minorHAnsi"/>
          </w:rPr>
          <w:delText>,</w:delText>
        </w:r>
        <w:r w:rsidRPr="001517FD" w:rsidDel="00DA72F3">
          <w:rPr>
            <w:rFonts w:cstheme="minorHAnsi"/>
          </w:rPr>
          <w:delText xml:space="preserve"> we received</w:delText>
        </w:r>
      </w:del>
      <m:oMath>
        <m:sSubSup>
          <m:sSubSupPr>
            <m:ctrlPr>
              <w:del w:id="866" w:author="Tomer Oron" w:date="2023-12-26T13:42:00Z">
                <w:rPr>
                  <w:rFonts w:ascii="Cambria Math" w:hAnsi="Cambria Math" w:cstheme="minorHAnsi"/>
                  <w:i/>
                </w:rPr>
              </w:del>
            </m:ctrlPr>
          </m:sSubSupPr>
          <m:e>
            <m:r>
              <w:del w:id="867" w:author="Tomer Oron" w:date="2023-12-26T13:42:00Z">
                <w:rPr>
                  <w:rFonts w:ascii="Cambria Math" w:hAnsi="Cambria Math" w:cstheme="minorHAnsi"/>
                </w:rPr>
                <m:t>χ</m:t>
              </w:del>
            </m:r>
          </m:e>
          <m:sub>
            <m:r>
              <w:del w:id="868" w:author="Tomer Oron" w:date="2023-12-26T13:42:00Z">
                <w:rPr>
                  <w:rFonts w:ascii="Cambria Math" w:hAnsi="Cambria Math" w:cstheme="minorHAnsi"/>
                </w:rPr>
                <m:t>13</m:t>
              </w:del>
            </m:r>
          </m:sub>
          <m:sup>
            <m:r>
              <w:del w:id="869" w:author="Tomer Oron" w:date="2023-12-26T13:42:00Z">
                <w:rPr>
                  <w:rFonts w:ascii="Cambria Math" w:hAnsi="Cambria Math" w:cstheme="minorHAnsi"/>
                </w:rPr>
                <m:t>2</m:t>
              </w:del>
            </m:r>
          </m:sup>
        </m:sSubSup>
        <m:r>
          <w:del w:id="870" w:author="Tomer Oron" w:date="2023-12-26T13:42:00Z">
            <w:rPr>
              <w:rFonts w:ascii="Cambria Math" w:hAnsi="Cambria Math" w:cstheme="minorHAnsi"/>
            </w:rPr>
            <m:t>=23.571</m:t>
          </w:del>
        </m:r>
      </m:oMath>
      <w:del w:id="871" w:author="Tomer Oron" w:date="2023-12-26T13:42:00Z">
        <w:r w:rsidRPr="001517FD" w:rsidDel="00DA72F3">
          <w:rPr>
            <w:rFonts w:cstheme="minorHAnsi"/>
          </w:rPr>
          <w:delText xml:space="preserve">, with the same datasets </w:delText>
        </w:r>
        <w:r w:rsidR="009A7FCA" w:rsidRPr="001517FD" w:rsidDel="00DA72F3">
          <w:rPr>
            <w:rFonts w:cstheme="minorHAnsi"/>
          </w:rPr>
          <w:delText>showing</w:delText>
        </w:r>
        <w:r w:rsidRPr="001517FD" w:rsidDel="00DA72F3">
          <w:rPr>
            <w:rFonts w:cstheme="minorHAnsi"/>
          </w:rPr>
          <w:delText xml:space="preserve"> poor fit as model C</w:delText>
        </w:r>
        <w:r w:rsidR="003943BC" w:rsidRPr="001517FD" w:rsidDel="00DA72F3">
          <w:rPr>
            <w:rFonts w:cstheme="minorHAnsi"/>
          </w:rPr>
          <w:delText>, although less significantly</w:delText>
        </w:r>
        <w:r w:rsidRPr="001517FD" w:rsidDel="00DA72F3">
          <w:rPr>
            <w:rFonts w:cstheme="minorHAnsi"/>
          </w:rPr>
          <w:delText xml:space="preserve">. </w:delText>
        </w:r>
        <w:r w:rsidR="009A7FCA" w:rsidRPr="001517FD" w:rsidDel="00DA72F3">
          <w:rPr>
            <w:rFonts w:cstheme="minorHAnsi"/>
          </w:rPr>
          <w:delText>T</w:delText>
        </w:r>
        <w:r w:rsidRPr="001517FD" w:rsidDel="00DA72F3">
          <w:rPr>
            <w:rFonts w:cstheme="minorHAnsi"/>
          </w:rPr>
          <w:delText xml:space="preserve">hese </w:delText>
        </w:r>
        <w:r w:rsidR="003943BC" w:rsidRPr="001517FD" w:rsidDel="00DA72F3">
          <w:rPr>
            <w:rFonts w:cstheme="minorHAnsi"/>
          </w:rPr>
          <w:delText>result</w:delText>
        </w:r>
        <w:r w:rsidRPr="001517FD" w:rsidDel="00DA72F3">
          <w:rPr>
            <w:rFonts w:cstheme="minorHAnsi"/>
          </w:rPr>
          <w:delText xml:space="preserve">s </w:delText>
        </w:r>
        <w:r w:rsidR="00622001" w:rsidRPr="001517FD" w:rsidDel="00DA72F3">
          <w:rPr>
            <w:rFonts w:cstheme="minorHAnsi"/>
          </w:rPr>
          <w:delText xml:space="preserve">show </w:delText>
        </w:r>
        <w:r w:rsidR="003943BC" w:rsidRPr="001517FD" w:rsidDel="00DA72F3">
          <w:rPr>
            <w:rFonts w:cstheme="minorHAnsi"/>
          </w:rPr>
          <w:delText xml:space="preserve">that </w:delText>
        </w:r>
        <w:r w:rsidR="00622001" w:rsidRPr="001517FD" w:rsidDel="00DA72F3">
          <w:rPr>
            <w:rFonts w:cstheme="minorHAnsi"/>
          </w:rPr>
          <w:delText xml:space="preserve">model </w:delText>
        </w:r>
      </w:del>
      <m:oMath>
        <m:r>
          <w:del w:id="872" w:author="Tomer Oron" w:date="2023-12-26T13:42:00Z">
            <w:rPr>
              <w:rFonts w:ascii="Cambria Math" w:hAnsi="Cambria Math" w:cstheme="minorHAnsi"/>
            </w:rPr>
            <m:t>C'</m:t>
          </w:del>
        </m:r>
      </m:oMath>
      <w:del w:id="873" w:author="Tomer Oron" w:date="2023-12-26T13:42:00Z">
        <w:r w:rsidR="00622001" w:rsidRPr="001517FD" w:rsidDel="00DA72F3">
          <w:rPr>
            <w:rFonts w:eastAsiaTheme="minorEastAsia" w:cstheme="minorHAnsi"/>
          </w:rPr>
          <w:delText xml:space="preserve"> is better fit to the data</w:delText>
        </w:r>
        <w:r w:rsidR="00684E9F" w:rsidRPr="001517FD" w:rsidDel="00DA72F3">
          <w:rPr>
            <w:rFonts w:eastAsiaTheme="minorEastAsia" w:cstheme="minorHAnsi"/>
          </w:rPr>
          <w:delText xml:space="preserve"> of twins</w:delText>
        </w:r>
        <w:r w:rsidR="00622001" w:rsidRPr="001517FD" w:rsidDel="00DA72F3">
          <w:rPr>
            <w:rFonts w:eastAsiaTheme="minorEastAsia" w:cstheme="minorHAnsi"/>
          </w:rPr>
          <w:delText xml:space="preserve">. Results </w:delText>
        </w:r>
        <w:r w:rsidR="00684E9F" w:rsidRPr="001517FD" w:rsidDel="00DA72F3">
          <w:rPr>
            <w:rFonts w:eastAsiaTheme="minorEastAsia" w:cstheme="minorHAnsi"/>
          </w:rPr>
          <w:delText xml:space="preserve">Details </w:delText>
        </w:r>
        <w:r w:rsidR="00DD75FF" w:rsidRPr="001517FD" w:rsidDel="00DA72F3">
          <w:rPr>
            <w:rFonts w:eastAsiaTheme="minorEastAsia" w:cstheme="minorHAnsi"/>
          </w:rPr>
          <w:delText>are</w:delText>
        </w:r>
        <w:r w:rsidR="00622001" w:rsidRPr="001517FD" w:rsidDel="00DA72F3">
          <w:rPr>
            <w:rFonts w:eastAsiaTheme="minorEastAsia" w:cstheme="minorHAnsi"/>
          </w:rPr>
          <w:delText xml:space="preserve"> presented in </w:delText>
        </w:r>
        <w:r w:rsidR="001C4533" w:rsidRPr="001517FD" w:rsidDel="00DA72F3">
          <w:rPr>
            <w:rFonts w:eastAsiaTheme="minorEastAsia" w:cstheme="minorHAnsi"/>
          </w:rPr>
          <w:delText>T</w:delText>
        </w:r>
        <w:r w:rsidR="00622001" w:rsidRPr="001517FD" w:rsidDel="00DA72F3">
          <w:rPr>
            <w:rFonts w:eastAsiaTheme="minorEastAsia" w:cstheme="minorHAnsi"/>
          </w:rPr>
          <w:delText xml:space="preserve">able </w:delText>
        </w:r>
        <w:r w:rsidR="001C4533" w:rsidRPr="001517FD" w:rsidDel="00DA72F3">
          <w:rPr>
            <w:rFonts w:eastAsiaTheme="minorEastAsia" w:cstheme="minorHAnsi"/>
          </w:rPr>
          <w:delText>7</w:delText>
        </w:r>
        <w:r w:rsidR="002609B8" w:rsidRPr="001517FD" w:rsidDel="00DA72F3">
          <w:rPr>
            <w:rFonts w:eastAsiaTheme="minorEastAsia" w:cstheme="minorHAnsi"/>
          </w:rPr>
          <w:delText>.</w:delText>
        </w:r>
      </w:del>
    </w:p>
    <w:p w14:paraId="18F77743" w14:textId="108E163E" w:rsidR="002609B8" w:rsidRPr="001517FD" w:rsidDel="00DA72F3" w:rsidRDefault="002609B8" w:rsidP="00D02DC9">
      <w:pPr>
        <w:bidi w:val="0"/>
        <w:spacing w:line="360" w:lineRule="auto"/>
        <w:jc w:val="both"/>
        <w:rPr>
          <w:del w:id="874" w:author="Tomer Oron" w:date="2023-12-26T13:42:00Z"/>
          <w:rFonts w:eastAsiaTheme="minorEastAsia" w:cstheme="minorHAnsi"/>
        </w:rPr>
      </w:pPr>
    </w:p>
    <w:p w14:paraId="6FDA4752" w14:textId="4A595860" w:rsidR="002609B8" w:rsidRPr="001517FD" w:rsidDel="00DA72F3" w:rsidRDefault="002609B8" w:rsidP="00D02DC9">
      <w:pPr>
        <w:pStyle w:val="Caption"/>
        <w:keepNext/>
        <w:bidi w:val="0"/>
        <w:spacing w:line="360" w:lineRule="auto"/>
        <w:jc w:val="both"/>
        <w:rPr>
          <w:del w:id="875" w:author="Tomer Oron" w:date="2023-12-26T13:42:00Z"/>
          <w:rFonts w:cstheme="minorHAnsi"/>
        </w:rPr>
      </w:pPr>
      <w:bookmarkStart w:id="876" w:name="_Toc153726533"/>
      <w:del w:id="877" w:author="Tomer Oron" w:date="2023-12-26T13:42:00Z">
        <w:r w:rsidRPr="001517FD" w:rsidDel="00DA72F3">
          <w:rPr>
            <w:rFonts w:cstheme="minorHAnsi"/>
          </w:rPr>
          <w:delText xml:space="preserve">Table </w:delText>
        </w:r>
        <w:r w:rsidRPr="001517FD" w:rsidDel="00DA72F3">
          <w:rPr>
            <w:rFonts w:cstheme="minorHAnsi"/>
          </w:rPr>
          <w:fldChar w:fldCharType="begin"/>
        </w:r>
        <w:r w:rsidRPr="001517FD" w:rsidDel="00DA72F3">
          <w:rPr>
            <w:rFonts w:cstheme="minorHAnsi"/>
          </w:rPr>
          <w:delInstrText>SEQ Table \* ARABIC</w:delInstrText>
        </w:r>
        <w:r w:rsidRPr="001517FD" w:rsidDel="00DA72F3">
          <w:rPr>
            <w:rFonts w:cstheme="minorHAnsi"/>
          </w:rPr>
          <w:fldChar w:fldCharType="separate"/>
        </w:r>
        <w:r w:rsidR="007B0160" w:rsidDel="00DA72F3">
          <w:rPr>
            <w:rFonts w:cstheme="minorHAnsi"/>
            <w:noProof/>
          </w:rPr>
          <w:delText>7</w:delText>
        </w:r>
        <w:r w:rsidRPr="001517FD" w:rsidDel="00DA72F3">
          <w:rPr>
            <w:rFonts w:cstheme="minorHAnsi"/>
          </w:rPr>
          <w:fldChar w:fldCharType="end"/>
        </w:r>
        <w:r w:rsidRPr="001517FD" w:rsidDel="00DA72F3">
          <w:rPr>
            <w:rFonts w:cstheme="minorHAnsi"/>
            <w:noProof/>
          </w:rPr>
          <w:delText xml:space="preserve">. results of fitting the model over the data of </w:delText>
        </w:r>
        <w:r w:rsidR="001C4533" w:rsidRPr="001517FD" w:rsidDel="00DA72F3">
          <w:rPr>
            <w:rFonts w:cstheme="minorHAnsi"/>
            <w:noProof/>
          </w:rPr>
          <w:delText>T</w:delText>
        </w:r>
        <w:r w:rsidRPr="001517FD" w:rsidDel="00DA72F3">
          <w:rPr>
            <w:rFonts w:cstheme="minorHAnsi"/>
            <w:noProof/>
          </w:rPr>
          <w:delText xml:space="preserve">able </w:delText>
        </w:r>
        <w:bookmarkEnd w:id="876"/>
        <w:r w:rsidR="001C4533" w:rsidRPr="001517FD" w:rsidDel="00DA72F3">
          <w:rPr>
            <w:rFonts w:cstheme="minorHAnsi"/>
          </w:rPr>
          <w:delText>4</w:delText>
        </w:r>
      </w:del>
    </w:p>
    <w:tbl>
      <w:tblPr>
        <w:tblStyle w:val="TableGrid"/>
        <w:tblW w:w="0" w:type="auto"/>
        <w:jc w:val="center"/>
        <w:tblLook w:val="04A0" w:firstRow="1" w:lastRow="0" w:firstColumn="1" w:lastColumn="0" w:noHBand="0" w:noVBand="1"/>
      </w:tblPr>
      <w:tblGrid>
        <w:gridCol w:w="1542"/>
        <w:gridCol w:w="662"/>
        <w:gridCol w:w="859"/>
        <w:gridCol w:w="845"/>
        <w:gridCol w:w="742"/>
        <w:gridCol w:w="662"/>
        <w:gridCol w:w="662"/>
        <w:gridCol w:w="889"/>
        <w:gridCol w:w="767"/>
        <w:gridCol w:w="645"/>
        <w:gridCol w:w="741"/>
      </w:tblGrid>
      <w:tr w:rsidR="003943BC" w:rsidRPr="001517FD" w:rsidDel="00DA72F3" w14:paraId="5DD659A8" w14:textId="0A82AE04" w:rsidTr="00622001">
        <w:trPr>
          <w:trHeight w:val="20"/>
          <w:jc w:val="center"/>
          <w:del w:id="878"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16D45352" w14:textId="7D0D6268" w:rsidR="00622001" w:rsidRPr="001517FD" w:rsidDel="00DA72F3" w:rsidRDefault="00622001" w:rsidP="00D02DC9">
            <w:pPr>
              <w:bidi w:val="0"/>
              <w:spacing w:line="360" w:lineRule="auto"/>
              <w:jc w:val="both"/>
              <w:rPr>
                <w:del w:id="879" w:author="Tomer Oron" w:date="2023-12-26T13:42:00Z"/>
                <w:rFonts w:cstheme="minorHAnsi"/>
                <w:b/>
                <w:bCs/>
              </w:rPr>
            </w:pPr>
            <w:del w:id="880" w:author="Tomer Oron" w:date="2023-12-26T13:42:00Z">
              <w:r w:rsidRPr="001517FD" w:rsidDel="00DA72F3">
                <w:rPr>
                  <w:rFonts w:cstheme="minorHAnsi"/>
                  <w:sz w:val="16"/>
                  <w:szCs w:val="16"/>
                </w:rPr>
                <w:delText>study</w:delText>
              </w:r>
            </w:del>
          </w:p>
        </w:tc>
        <w:tc>
          <w:tcPr>
            <w:tcW w:w="3770" w:type="dxa"/>
            <w:gridSpan w:val="5"/>
            <w:tcBorders>
              <w:top w:val="single" w:sz="4" w:space="0" w:color="auto"/>
              <w:left w:val="single" w:sz="4" w:space="0" w:color="auto"/>
              <w:bottom w:val="single" w:sz="4" w:space="0" w:color="auto"/>
              <w:right w:val="single" w:sz="18" w:space="0" w:color="auto"/>
            </w:tcBorders>
            <w:vAlign w:val="center"/>
            <w:hideMark/>
          </w:tcPr>
          <w:p w14:paraId="6A8D2B88" w14:textId="62B99AD8" w:rsidR="00622001" w:rsidRPr="001517FD" w:rsidDel="00DA72F3" w:rsidRDefault="00622001" w:rsidP="00D02DC9">
            <w:pPr>
              <w:bidi w:val="0"/>
              <w:spacing w:line="360" w:lineRule="auto"/>
              <w:jc w:val="both"/>
              <w:rPr>
                <w:del w:id="881" w:author="Tomer Oron" w:date="2023-12-26T13:42:00Z"/>
                <w:rFonts w:cstheme="minorHAnsi"/>
                <w:sz w:val="16"/>
                <w:szCs w:val="16"/>
              </w:rPr>
            </w:pPr>
            <w:del w:id="882" w:author="Tomer Oron" w:date="2023-12-26T13:42:00Z">
              <w:r w:rsidRPr="001517FD" w:rsidDel="00DA72F3">
                <w:rPr>
                  <w:rFonts w:cstheme="minorHAnsi"/>
                  <w:sz w:val="16"/>
                  <w:szCs w:val="16"/>
                </w:rPr>
                <w:delText>MZ twins</w:delText>
              </w:r>
            </w:del>
          </w:p>
        </w:tc>
        <w:tc>
          <w:tcPr>
            <w:tcW w:w="3704" w:type="dxa"/>
            <w:gridSpan w:val="5"/>
            <w:tcBorders>
              <w:top w:val="single" w:sz="4" w:space="0" w:color="auto"/>
              <w:left w:val="single" w:sz="18" w:space="0" w:color="auto"/>
              <w:bottom w:val="single" w:sz="4" w:space="0" w:color="auto"/>
              <w:right w:val="single" w:sz="4" w:space="0" w:color="auto"/>
            </w:tcBorders>
            <w:vAlign w:val="center"/>
            <w:hideMark/>
          </w:tcPr>
          <w:p w14:paraId="44CBE9D5" w14:textId="213F0A81" w:rsidR="00622001" w:rsidRPr="001517FD" w:rsidDel="00DA72F3" w:rsidRDefault="00622001" w:rsidP="00D02DC9">
            <w:pPr>
              <w:bidi w:val="0"/>
              <w:spacing w:line="360" w:lineRule="auto"/>
              <w:jc w:val="both"/>
              <w:rPr>
                <w:del w:id="883" w:author="Tomer Oron" w:date="2023-12-26T13:42:00Z"/>
                <w:rFonts w:cstheme="minorHAnsi"/>
                <w:sz w:val="16"/>
                <w:szCs w:val="16"/>
              </w:rPr>
            </w:pPr>
            <w:del w:id="884" w:author="Tomer Oron" w:date="2023-12-26T13:42:00Z">
              <w:r w:rsidRPr="001517FD" w:rsidDel="00DA72F3">
                <w:rPr>
                  <w:rFonts w:cstheme="minorHAnsi"/>
                  <w:sz w:val="16"/>
                  <w:szCs w:val="16"/>
                </w:rPr>
                <w:delText>DZ twins</w:delText>
              </w:r>
            </w:del>
          </w:p>
        </w:tc>
      </w:tr>
      <w:tr w:rsidR="00622001" w:rsidRPr="001517FD" w:rsidDel="00DA72F3" w14:paraId="72ADB016" w14:textId="24ACF443" w:rsidTr="00622001">
        <w:trPr>
          <w:trHeight w:val="20"/>
          <w:jc w:val="center"/>
          <w:del w:id="885"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3A749A" w14:textId="525A76F1" w:rsidR="00622001" w:rsidRPr="001517FD" w:rsidDel="00DA72F3" w:rsidRDefault="00622001" w:rsidP="00D02DC9">
            <w:pPr>
              <w:bidi w:val="0"/>
              <w:spacing w:line="360" w:lineRule="auto"/>
              <w:jc w:val="both"/>
              <w:rPr>
                <w:del w:id="886" w:author="Tomer Oron" w:date="2023-12-26T13:42:00Z"/>
                <w:rFonts w:cstheme="minorHAnsi"/>
                <w:b/>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14:paraId="7497E101" w14:textId="047C86FB" w:rsidR="00622001" w:rsidRPr="001517FD" w:rsidDel="00DA72F3" w:rsidRDefault="00622001" w:rsidP="00D02DC9">
            <w:pPr>
              <w:bidi w:val="0"/>
              <w:spacing w:line="360" w:lineRule="auto"/>
              <w:jc w:val="both"/>
              <w:rPr>
                <w:del w:id="887" w:author="Tomer Oron" w:date="2023-12-26T13:42:00Z"/>
                <w:rFonts w:cstheme="minorHAnsi"/>
                <w:b/>
                <w:bCs/>
              </w:rPr>
            </w:pPr>
            <m:oMathPara>
              <m:oMath>
                <m:r>
                  <w:del w:id="888" w:author="Tomer Oron" w:date="2023-12-26T13:42:00Z">
                    <w:rPr>
                      <w:rFonts w:ascii="Cambria Math" w:hAnsi="Cambria Math" w:cstheme="minorHAnsi"/>
                      <w:sz w:val="16"/>
                      <w:szCs w:val="16"/>
                    </w:rPr>
                    <m:t>p</m:t>
                  </w:del>
                </m:r>
                <m:d>
                  <m:dPr>
                    <m:ctrlPr>
                      <w:del w:id="889" w:author="Tomer Oron" w:date="2023-12-26T13:42:00Z">
                        <w:rPr>
                          <w:rFonts w:ascii="Cambria Math" w:hAnsi="Cambria Math" w:cstheme="minorHAnsi"/>
                          <w:sz w:val="16"/>
                          <w:szCs w:val="16"/>
                        </w:rPr>
                      </w:del>
                    </m:ctrlPr>
                  </m:dPr>
                  <m:e>
                    <m:sSub>
                      <m:sSubPr>
                        <m:ctrlPr>
                          <w:del w:id="890" w:author="Tomer Oron" w:date="2023-12-26T13:42:00Z">
                            <w:rPr>
                              <w:rFonts w:ascii="Cambria Math" w:hAnsi="Cambria Math" w:cstheme="minorHAnsi"/>
                              <w:sz w:val="16"/>
                              <w:szCs w:val="16"/>
                            </w:rPr>
                          </w:del>
                        </m:ctrlPr>
                      </m:sSubPr>
                      <m:e>
                        <m:r>
                          <w:del w:id="891" w:author="Tomer Oron" w:date="2023-12-26T13:42:00Z">
                            <w:rPr>
                              <w:rFonts w:ascii="Cambria Math" w:hAnsi="Cambria Math" w:cstheme="minorHAnsi"/>
                              <w:sz w:val="16"/>
                              <w:szCs w:val="16"/>
                            </w:rPr>
                            <m:t>L</m:t>
                          </w:del>
                        </m:r>
                      </m:e>
                      <m:sub>
                        <m:r>
                          <w:del w:id="892" w:author="Tomer Oron" w:date="2023-12-26T13:42:00Z">
                            <w:rPr>
                              <w:rFonts w:ascii="Cambria Math" w:hAnsi="Cambria Math" w:cstheme="minorHAnsi"/>
                              <w:sz w:val="16"/>
                              <w:szCs w:val="16"/>
                            </w:rPr>
                            <m:t>m</m:t>
                          </w:del>
                        </m:r>
                      </m:sub>
                    </m:sSub>
                  </m:e>
                </m:d>
              </m:oMath>
            </m:oMathPara>
          </w:p>
        </w:tc>
        <w:tc>
          <w:tcPr>
            <w:tcW w:w="859" w:type="dxa"/>
            <w:tcBorders>
              <w:top w:val="single" w:sz="4" w:space="0" w:color="auto"/>
              <w:left w:val="single" w:sz="4" w:space="0" w:color="auto"/>
              <w:bottom w:val="single" w:sz="4" w:space="0" w:color="auto"/>
              <w:right w:val="single" w:sz="4" w:space="0" w:color="auto"/>
            </w:tcBorders>
            <w:vAlign w:val="center"/>
            <w:hideMark/>
          </w:tcPr>
          <w:p w14:paraId="019FD1E4" w14:textId="5780A153" w:rsidR="00622001" w:rsidRPr="001517FD" w:rsidDel="00DA72F3" w:rsidRDefault="00622001" w:rsidP="00D02DC9">
            <w:pPr>
              <w:bidi w:val="0"/>
              <w:spacing w:line="360" w:lineRule="auto"/>
              <w:jc w:val="both"/>
              <w:rPr>
                <w:del w:id="893" w:author="Tomer Oron" w:date="2023-12-26T13:42:00Z"/>
                <w:rFonts w:cstheme="minorHAnsi"/>
                <w:b/>
                <w:bCs/>
              </w:rPr>
            </w:pPr>
            <m:oMathPara>
              <m:oMath>
                <m:r>
                  <w:del w:id="894" w:author="Tomer Oron" w:date="2023-12-26T13:42:00Z">
                    <w:rPr>
                      <w:rFonts w:ascii="Cambria Math" w:hAnsi="Cambria Math" w:cstheme="minorHAnsi"/>
                      <w:sz w:val="16"/>
                      <w:szCs w:val="16"/>
                    </w:rPr>
                    <m:t>R</m:t>
                  </w:del>
                </m:r>
                <m:r>
                  <w:del w:id="895" w:author="Tomer Oron" w:date="2023-12-26T13:42:00Z">
                    <m:rPr>
                      <m:sty m:val="p"/>
                    </m:rPr>
                    <w:rPr>
                      <w:rFonts w:ascii="Cambria Math" w:hAnsi="Cambria Math" w:cstheme="minorHAnsi"/>
                      <w:sz w:val="16"/>
                      <w:szCs w:val="16"/>
                    </w:rPr>
                    <m:t>×</m:t>
                  </w:del>
                </m:r>
                <m:r>
                  <w:del w:id="896" w:author="Tomer Oron" w:date="2023-12-26T13:42:00Z">
                    <w:rPr>
                      <w:rFonts w:ascii="Cambria Math" w:hAnsi="Cambria Math" w:cstheme="minorHAnsi"/>
                      <w:sz w:val="16"/>
                      <w:szCs w:val="16"/>
                    </w:rPr>
                    <m:t>R</m:t>
                  </w:del>
                </m:r>
              </m:oMath>
            </m:oMathPara>
          </w:p>
        </w:tc>
        <w:tc>
          <w:tcPr>
            <w:tcW w:w="845" w:type="dxa"/>
            <w:tcBorders>
              <w:top w:val="single" w:sz="4" w:space="0" w:color="auto"/>
              <w:left w:val="single" w:sz="4" w:space="0" w:color="auto"/>
              <w:bottom w:val="single" w:sz="4" w:space="0" w:color="auto"/>
              <w:right w:val="single" w:sz="4" w:space="0" w:color="auto"/>
            </w:tcBorders>
            <w:vAlign w:val="center"/>
            <w:hideMark/>
          </w:tcPr>
          <w:p w14:paraId="6B43B8DF" w14:textId="1A871A8C" w:rsidR="00622001" w:rsidRPr="001517FD" w:rsidDel="00DA72F3" w:rsidRDefault="00622001" w:rsidP="00D02DC9">
            <w:pPr>
              <w:bidi w:val="0"/>
              <w:spacing w:line="360" w:lineRule="auto"/>
              <w:jc w:val="both"/>
              <w:rPr>
                <w:del w:id="897" w:author="Tomer Oron" w:date="2023-12-26T13:42:00Z"/>
                <w:rFonts w:cstheme="minorHAnsi"/>
                <w:b/>
                <w:bCs/>
              </w:rPr>
            </w:pPr>
            <m:oMathPara>
              <m:oMath>
                <m:r>
                  <w:del w:id="898" w:author="Tomer Oron" w:date="2023-12-26T13:42:00Z">
                    <w:rPr>
                      <w:rFonts w:ascii="Cambria Math" w:hAnsi="Cambria Math" w:cstheme="minorHAnsi"/>
                      <w:sz w:val="16"/>
                      <w:szCs w:val="16"/>
                    </w:rPr>
                    <m:t>R</m:t>
                  </w:del>
                </m:r>
                <m:r>
                  <w:del w:id="899" w:author="Tomer Oron" w:date="2023-12-26T13:42:00Z">
                    <m:rPr>
                      <m:sty m:val="p"/>
                    </m:rPr>
                    <w:rPr>
                      <w:rFonts w:ascii="Cambria Math" w:hAnsi="Cambria Math" w:cstheme="minorHAnsi"/>
                      <w:sz w:val="16"/>
                      <w:szCs w:val="16"/>
                    </w:rPr>
                    <m:t>×</m:t>
                  </w:del>
                </m:r>
                <m:r>
                  <w:del w:id="900" w:author="Tomer Oron" w:date="2023-12-26T13:42:00Z">
                    <w:rPr>
                      <w:rFonts w:ascii="Cambria Math" w:hAnsi="Cambria Math" w:cstheme="minorHAnsi"/>
                      <w:sz w:val="16"/>
                      <w:szCs w:val="16"/>
                    </w:rPr>
                    <m:t>L</m:t>
                  </w:del>
                </m:r>
              </m:oMath>
            </m:oMathPara>
          </w:p>
        </w:tc>
        <w:tc>
          <w:tcPr>
            <w:tcW w:w="742" w:type="dxa"/>
            <w:tcBorders>
              <w:top w:val="single" w:sz="4" w:space="0" w:color="auto"/>
              <w:left w:val="single" w:sz="4" w:space="0" w:color="auto"/>
              <w:bottom w:val="single" w:sz="4" w:space="0" w:color="auto"/>
              <w:right w:val="single" w:sz="4" w:space="0" w:color="auto"/>
            </w:tcBorders>
            <w:vAlign w:val="center"/>
            <w:hideMark/>
          </w:tcPr>
          <w:p w14:paraId="201820D3" w14:textId="45AFC6CF" w:rsidR="00622001" w:rsidRPr="001517FD" w:rsidDel="00DA72F3" w:rsidRDefault="00622001" w:rsidP="00D02DC9">
            <w:pPr>
              <w:bidi w:val="0"/>
              <w:spacing w:line="360" w:lineRule="auto"/>
              <w:jc w:val="both"/>
              <w:rPr>
                <w:del w:id="901" w:author="Tomer Oron" w:date="2023-12-26T13:42:00Z"/>
                <w:rFonts w:cstheme="minorHAnsi"/>
                <w:b/>
                <w:bCs/>
              </w:rPr>
            </w:pPr>
            <m:oMathPara>
              <m:oMath>
                <m:r>
                  <w:del w:id="902" w:author="Tomer Oron" w:date="2023-12-26T13:42:00Z">
                    <w:rPr>
                      <w:rFonts w:ascii="Cambria Math" w:hAnsi="Cambria Math" w:cstheme="minorHAnsi"/>
                      <w:sz w:val="16"/>
                      <w:szCs w:val="16"/>
                    </w:rPr>
                    <m:t>L</m:t>
                  </w:del>
                </m:r>
                <m:r>
                  <w:del w:id="903" w:author="Tomer Oron" w:date="2023-12-26T13:42:00Z">
                    <m:rPr>
                      <m:sty m:val="p"/>
                    </m:rPr>
                    <w:rPr>
                      <w:rFonts w:ascii="Cambria Math" w:hAnsi="Cambria Math" w:cstheme="minorHAnsi"/>
                      <w:sz w:val="16"/>
                      <w:szCs w:val="16"/>
                    </w:rPr>
                    <m:t>×</m:t>
                  </w:del>
                </m:r>
                <m:r>
                  <w:del w:id="904" w:author="Tomer Oron" w:date="2023-12-26T13:42:00Z">
                    <w:rPr>
                      <w:rFonts w:ascii="Cambria Math" w:hAnsi="Cambria Math" w:cstheme="minorHAnsi"/>
                      <w:sz w:val="16"/>
                      <w:szCs w:val="16"/>
                    </w:rPr>
                    <m:t>L</m:t>
                  </w:del>
                </m:r>
              </m:oMath>
            </m:oMathPara>
          </w:p>
        </w:tc>
        <w:tc>
          <w:tcPr>
            <w:tcW w:w="662" w:type="dxa"/>
            <w:tcBorders>
              <w:top w:val="single" w:sz="4" w:space="0" w:color="auto"/>
              <w:left w:val="single" w:sz="4" w:space="0" w:color="auto"/>
              <w:bottom w:val="single" w:sz="4" w:space="0" w:color="auto"/>
              <w:right w:val="single" w:sz="18" w:space="0" w:color="auto"/>
            </w:tcBorders>
            <w:vAlign w:val="center"/>
            <w:hideMark/>
          </w:tcPr>
          <w:p w14:paraId="58B00D8D" w14:textId="3E1DFBFE" w:rsidR="00622001" w:rsidRPr="001517FD" w:rsidDel="00DA72F3" w:rsidRDefault="00000000" w:rsidP="00D02DC9">
            <w:pPr>
              <w:bidi w:val="0"/>
              <w:spacing w:line="360" w:lineRule="auto"/>
              <w:jc w:val="both"/>
              <w:rPr>
                <w:del w:id="905" w:author="Tomer Oron" w:date="2023-12-26T13:42:00Z"/>
                <w:rFonts w:eastAsia="Calibri" w:cstheme="minorHAnsi"/>
                <w:sz w:val="16"/>
                <w:szCs w:val="16"/>
              </w:rPr>
            </w:pPr>
            <m:oMathPara>
              <m:oMath>
                <m:sSup>
                  <m:sSupPr>
                    <m:ctrlPr>
                      <w:del w:id="906" w:author="Tomer Oron" w:date="2023-12-26T13:42:00Z">
                        <w:rPr>
                          <w:rFonts w:ascii="Cambria Math" w:hAnsi="Cambria Math" w:cstheme="minorHAnsi"/>
                          <w:sz w:val="16"/>
                          <w:szCs w:val="16"/>
                        </w:rPr>
                      </w:del>
                    </m:ctrlPr>
                  </m:sSupPr>
                  <m:e>
                    <m:r>
                      <w:del w:id="907" w:author="Tomer Oron" w:date="2023-12-26T13:42:00Z">
                        <w:rPr>
                          <w:rFonts w:ascii="Cambria Math" w:hAnsi="Cambria Math" w:cstheme="minorHAnsi"/>
                          <w:sz w:val="16"/>
                          <w:szCs w:val="16"/>
                        </w:rPr>
                        <m:t>χ</m:t>
                      </w:del>
                    </m:r>
                  </m:e>
                  <m:sup>
                    <m:r>
                      <w:del w:id="908" w:author="Tomer Oron" w:date="2023-12-26T13:42:00Z">
                        <m:rPr>
                          <m:sty m:val="p"/>
                        </m:rPr>
                        <w:rPr>
                          <w:rFonts w:ascii="Cambria Math" w:hAnsi="Cambria Math" w:cstheme="minorHAnsi"/>
                          <w:sz w:val="16"/>
                          <w:szCs w:val="16"/>
                        </w:rPr>
                        <m:t>2</m:t>
                      </w:del>
                    </m:r>
                  </m:sup>
                </m:sSup>
              </m:oMath>
            </m:oMathPara>
          </w:p>
          <w:p w14:paraId="7504BE53" w14:textId="3A4A4682" w:rsidR="00622001" w:rsidRPr="001517FD" w:rsidDel="00DA72F3" w:rsidRDefault="00622001" w:rsidP="00D02DC9">
            <w:pPr>
              <w:bidi w:val="0"/>
              <w:spacing w:line="360" w:lineRule="auto"/>
              <w:jc w:val="both"/>
              <w:rPr>
                <w:del w:id="909" w:author="Tomer Oron" w:date="2023-12-26T13:42:00Z"/>
                <w:rFonts w:cstheme="minorHAnsi"/>
                <w:b/>
                <w:bCs/>
              </w:rPr>
            </w:pPr>
            <w:del w:id="910" w:author="Tomer Oron" w:date="2023-12-26T13:42:00Z">
              <w:r w:rsidRPr="001517FD" w:rsidDel="00DA72F3">
                <w:rPr>
                  <w:rFonts w:eastAsia="Calibri" w:cstheme="minorHAnsi"/>
                  <w:sz w:val="16"/>
                  <w:szCs w:val="16"/>
                </w:rPr>
                <w:delText>df=1</w:delText>
              </w:r>
            </w:del>
          </w:p>
        </w:tc>
        <w:tc>
          <w:tcPr>
            <w:tcW w:w="662" w:type="dxa"/>
            <w:tcBorders>
              <w:top w:val="single" w:sz="4" w:space="0" w:color="auto"/>
              <w:left w:val="single" w:sz="18" w:space="0" w:color="auto"/>
              <w:bottom w:val="single" w:sz="4" w:space="0" w:color="auto"/>
              <w:right w:val="single" w:sz="4" w:space="0" w:color="auto"/>
            </w:tcBorders>
            <w:vAlign w:val="center"/>
            <w:hideMark/>
          </w:tcPr>
          <w:p w14:paraId="520669C4" w14:textId="352D5E46" w:rsidR="00622001" w:rsidRPr="001517FD" w:rsidDel="00DA72F3" w:rsidRDefault="00622001" w:rsidP="00D02DC9">
            <w:pPr>
              <w:bidi w:val="0"/>
              <w:spacing w:line="360" w:lineRule="auto"/>
              <w:jc w:val="both"/>
              <w:rPr>
                <w:del w:id="911" w:author="Tomer Oron" w:date="2023-12-26T13:42:00Z"/>
                <w:rFonts w:cstheme="minorHAnsi"/>
                <w:b/>
                <w:bCs/>
              </w:rPr>
            </w:pPr>
            <m:oMathPara>
              <m:oMath>
                <m:r>
                  <w:del w:id="912" w:author="Tomer Oron" w:date="2023-12-26T13:42:00Z">
                    <w:rPr>
                      <w:rFonts w:ascii="Cambria Math" w:hAnsi="Cambria Math" w:cstheme="minorHAnsi"/>
                      <w:sz w:val="16"/>
                      <w:szCs w:val="16"/>
                    </w:rPr>
                    <m:t>p</m:t>
                  </w:del>
                </m:r>
                <m:d>
                  <m:dPr>
                    <m:ctrlPr>
                      <w:del w:id="913" w:author="Tomer Oron" w:date="2023-12-26T13:42:00Z">
                        <w:rPr>
                          <w:rFonts w:ascii="Cambria Math" w:hAnsi="Cambria Math" w:cstheme="minorHAnsi"/>
                          <w:sz w:val="16"/>
                          <w:szCs w:val="16"/>
                        </w:rPr>
                      </w:del>
                    </m:ctrlPr>
                  </m:dPr>
                  <m:e>
                    <m:sSub>
                      <m:sSubPr>
                        <m:ctrlPr>
                          <w:del w:id="914" w:author="Tomer Oron" w:date="2023-12-26T13:42:00Z">
                            <w:rPr>
                              <w:rFonts w:ascii="Cambria Math" w:hAnsi="Cambria Math" w:cstheme="minorHAnsi"/>
                              <w:sz w:val="16"/>
                              <w:szCs w:val="16"/>
                            </w:rPr>
                          </w:del>
                        </m:ctrlPr>
                      </m:sSubPr>
                      <m:e>
                        <m:r>
                          <w:del w:id="915" w:author="Tomer Oron" w:date="2023-12-26T13:42:00Z">
                            <w:rPr>
                              <w:rFonts w:ascii="Cambria Math" w:hAnsi="Cambria Math" w:cstheme="minorHAnsi"/>
                              <w:sz w:val="16"/>
                              <w:szCs w:val="16"/>
                            </w:rPr>
                            <m:t>L</m:t>
                          </w:del>
                        </m:r>
                      </m:e>
                      <m:sub>
                        <m:r>
                          <w:del w:id="916" w:author="Tomer Oron" w:date="2023-12-26T13:42:00Z">
                            <w:rPr>
                              <w:rFonts w:ascii="Cambria Math" w:hAnsi="Cambria Math" w:cstheme="minorHAnsi"/>
                              <w:sz w:val="16"/>
                              <w:szCs w:val="16"/>
                            </w:rPr>
                            <m:t>m</m:t>
                          </w:del>
                        </m:r>
                      </m:sub>
                    </m:sSub>
                  </m:e>
                </m:d>
              </m:oMath>
            </m:oMathPara>
          </w:p>
        </w:tc>
        <w:tc>
          <w:tcPr>
            <w:tcW w:w="889" w:type="dxa"/>
            <w:tcBorders>
              <w:top w:val="single" w:sz="4" w:space="0" w:color="auto"/>
              <w:left w:val="single" w:sz="4" w:space="0" w:color="auto"/>
              <w:bottom w:val="single" w:sz="4" w:space="0" w:color="auto"/>
              <w:right w:val="single" w:sz="4" w:space="0" w:color="auto"/>
            </w:tcBorders>
            <w:vAlign w:val="center"/>
            <w:hideMark/>
          </w:tcPr>
          <w:p w14:paraId="5B146888" w14:textId="20B91D3B" w:rsidR="00622001" w:rsidRPr="001517FD" w:rsidDel="00DA72F3" w:rsidRDefault="00622001" w:rsidP="00D02DC9">
            <w:pPr>
              <w:bidi w:val="0"/>
              <w:spacing w:line="360" w:lineRule="auto"/>
              <w:jc w:val="both"/>
              <w:rPr>
                <w:del w:id="917" w:author="Tomer Oron" w:date="2023-12-26T13:42:00Z"/>
                <w:rFonts w:cstheme="minorHAnsi"/>
                <w:b/>
                <w:bCs/>
              </w:rPr>
            </w:pPr>
            <m:oMathPara>
              <m:oMath>
                <m:r>
                  <w:del w:id="918" w:author="Tomer Oron" w:date="2023-12-26T13:42:00Z">
                    <w:rPr>
                      <w:rFonts w:ascii="Cambria Math" w:hAnsi="Cambria Math" w:cstheme="minorHAnsi"/>
                      <w:sz w:val="16"/>
                      <w:szCs w:val="16"/>
                    </w:rPr>
                    <m:t>R</m:t>
                  </w:del>
                </m:r>
                <m:r>
                  <w:del w:id="919" w:author="Tomer Oron" w:date="2023-12-26T13:42:00Z">
                    <m:rPr>
                      <m:sty m:val="p"/>
                    </m:rPr>
                    <w:rPr>
                      <w:rFonts w:ascii="Cambria Math" w:hAnsi="Cambria Math" w:cstheme="minorHAnsi"/>
                      <w:sz w:val="16"/>
                      <w:szCs w:val="16"/>
                    </w:rPr>
                    <m:t>×</m:t>
                  </w:del>
                </m:r>
                <m:r>
                  <w:del w:id="920" w:author="Tomer Oron" w:date="2023-12-26T13:42:00Z">
                    <w:rPr>
                      <w:rFonts w:ascii="Cambria Math" w:hAnsi="Cambria Math" w:cstheme="minorHAnsi"/>
                      <w:sz w:val="16"/>
                      <w:szCs w:val="16"/>
                    </w:rPr>
                    <m:t>R</m:t>
                  </w:del>
                </m:r>
              </m:oMath>
            </m:oMathPara>
          </w:p>
        </w:tc>
        <w:tc>
          <w:tcPr>
            <w:tcW w:w="767" w:type="dxa"/>
            <w:tcBorders>
              <w:top w:val="single" w:sz="4" w:space="0" w:color="auto"/>
              <w:left w:val="single" w:sz="4" w:space="0" w:color="auto"/>
              <w:bottom w:val="single" w:sz="4" w:space="0" w:color="auto"/>
              <w:right w:val="single" w:sz="4" w:space="0" w:color="auto"/>
            </w:tcBorders>
            <w:vAlign w:val="center"/>
            <w:hideMark/>
          </w:tcPr>
          <w:p w14:paraId="38FB0B90" w14:textId="4181933E" w:rsidR="00622001" w:rsidRPr="001517FD" w:rsidDel="00DA72F3" w:rsidRDefault="00622001" w:rsidP="00D02DC9">
            <w:pPr>
              <w:bidi w:val="0"/>
              <w:spacing w:line="360" w:lineRule="auto"/>
              <w:jc w:val="both"/>
              <w:rPr>
                <w:del w:id="921" w:author="Tomer Oron" w:date="2023-12-26T13:42:00Z"/>
                <w:rFonts w:cstheme="minorHAnsi"/>
                <w:b/>
                <w:bCs/>
              </w:rPr>
            </w:pPr>
            <m:oMathPara>
              <m:oMath>
                <m:r>
                  <w:del w:id="922" w:author="Tomer Oron" w:date="2023-12-26T13:42:00Z">
                    <w:rPr>
                      <w:rFonts w:ascii="Cambria Math" w:hAnsi="Cambria Math" w:cstheme="minorHAnsi"/>
                      <w:sz w:val="16"/>
                      <w:szCs w:val="16"/>
                    </w:rPr>
                    <m:t>R</m:t>
                  </w:del>
                </m:r>
                <m:r>
                  <w:del w:id="923" w:author="Tomer Oron" w:date="2023-12-26T13:42:00Z">
                    <m:rPr>
                      <m:sty m:val="p"/>
                    </m:rPr>
                    <w:rPr>
                      <w:rFonts w:ascii="Cambria Math" w:hAnsi="Cambria Math" w:cstheme="minorHAnsi"/>
                      <w:sz w:val="16"/>
                      <w:szCs w:val="16"/>
                    </w:rPr>
                    <m:t>×</m:t>
                  </w:del>
                </m:r>
                <m:r>
                  <w:del w:id="924" w:author="Tomer Oron" w:date="2023-12-26T13:42:00Z">
                    <w:rPr>
                      <w:rFonts w:ascii="Cambria Math" w:hAnsi="Cambria Math" w:cstheme="minorHAnsi"/>
                      <w:sz w:val="16"/>
                      <w:szCs w:val="16"/>
                    </w:rPr>
                    <m:t>L</m:t>
                  </w:del>
                </m:r>
              </m:oMath>
            </m:oMathPara>
          </w:p>
        </w:tc>
        <w:tc>
          <w:tcPr>
            <w:tcW w:w="645" w:type="dxa"/>
            <w:tcBorders>
              <w:top w:val="single" w:sz="4" w:space="0" w:color="auto"/>
              <w:left w:val="single" w:sz="4" w:space="0" w:color="auto"/>
              <w:bottom w:val="single" w:sz="4" w:space="0" w:color="auto"/>
              <w:right w:val="single" w:sz="4" w:space="0" w:color="auto"/>
            </w:tcBorders>
            <w:vAlign w:val="center"/>
            <w:hideMark/>
          </w:tcPr>
          <w:p w14:paraId="11F76B35" w14:textId="358B9797" w:rsidR="00622001" w:rsidRPr="001517FD" w:rsidDel="00DA72F3" w:rsidRDefault="00622001" w:rsidP="00D02DC9">
            <w:pPr>
              <w:bidi w:val="0"/>
              <w:spacing w:line="360" w:lineRule="auto"/>
              <w:jc w:val="both"/>
              <w:rPr>
                <w:del w:id="925" w:author="Tomer Oron" w:date="2023-12-26T13:42:00Z"/>
                <w:rFonts w:cstheme="minorHAnsi"/>
                <w:b/>
                <w:bCs/>
              </w:rPr>
            </w:pPr>
            <m:oMathPara>
              <m:oMath>
                <m:r>
                  <w:del w:id="926" w:author="Tomer Oron" w:date="2023-12-26T13:42:00Z">
                    <w:rPr>
                      <w:rFonts w:ascii="Cambria Math" w:hAnsi="Cambria Math" w:cstheme="minorHAnsi"/>
                      <w:sz w:val="16"/>
                      <w:szCs w:val="16"/>
                    </w:rPr>
                    <m:t>L</m:t>
                  </w:del>
                </m:r>
                <m:r>
                  <w:del w:id="927" w:author="Tomer Oron" w:date="2023-12-26T13:42:00Z">
                    <m:rPr>
                      <m:sty m:val="p"/>
                    </m:rPr>
                    <w:rPr>
                      <w:rFonts w:ascii="Cambria Math" w:hAnsi="Cambria Math" w:cstheme="minorHAnsi"/>
                      <w:sz w:val="16"/>
                      <w:szCs w:val="16"/>
                    </w:rPr>
                    <m:t>×</m:t>
                  </w:del>
                </m:r>
                <m:r>
                  <w:del w:id="928" w:author="Tomer Oron" w:date="2023-12-26T13:42:00Z">
                    <w:rPr>
                      <w:rFonts w:ascii="Cambria Math" w:hAnsi="Cambria Math" w:cstheme="minorHAnsi"/>
                      <w:sz w:val="16"/>
                      <w:szCs w:val="16"/>
                    </w:rPr>
                    <m:t>L</m:t>
                  </w:del>
                </m:r>
              </m:oMath>
            </m:oMathPara>
          </w:p>
        </w:tc>
        <w:tc>
          <w:tcPr>
            <w:tcW w:w="741" w:type="dxa"/>
            <w:tcBorders>
              <w:top w:val="single" w:sz="4" w:space="0" w:color="auto"/>
              <w:left w:val="single" w:sz="4" w:space="0" w:color="auto"/>
              <w:bottom w:val="single" w:sz="4" w:space="0" w:color="auto"/>
              <w:right w:val="single" w:sz="4" w:space="0" w:color="auto"/>
            </w:tcBorders>
            <w:vAlign w:val="center"/>
            <w:hideMark/>
          </w:tcPr>
          <w:p w14:paraId="5BD88633" w14:textId="312EB0DA" w:rsidR="00622001" w:rsidRPr="001517FD" w:rsidDel="00DA72F3" w:rsidRDefault="00000000" w:rsidP="00D02DC9">
            <w:pPr>
              <w:bidi w:val="0"/>
              <w:spacing w:line="360" w:lineRule="auto"/>
              <w:jc w:val="both"/>
              <w:rPr>
                <w:del w:id="929" w:author="Tomer Oron" w:date="2023-12-26T13:42:00Z"/>
                <w:rFonts w:eastAsia="Calibri" w:cstheme="minorHAnsi"/>
                <w:sz w:val="16"/>
                <w:szCs w:val="16"/>
              </w:rPr>
            </w:pPr>
            <m:oMathPara>
              <m:oMath>
                <m:sSup>
                  <m:sSupPr>
                    <m:ctrlPr>
                      <w:del w:id="930" w:author="Tomer Oron" w:date="2023-12-26T13:42:00Z">
                        <w:rPr>
                          <w:rFonts w:ascii="Cambria Math" w:hAnsi="Cambria Math" w:cstheme="minorHAnsi"/>
                          <w:sz w:val="16"/>
                          <w:szCs w:val="16"/>
                        </w:rPr>
                      </w:del>
                    </m:ctrlPr>
                  </m:sSupPr>
                  <m:e>
                    <m:r>
                      <w:del w:id="931" w:author="Tomer Oron" w:date="2023-12-26T13:42:00Z">
                        <w:rPr>
                          <w:rFonts w:ascii="Cambria Math" w:hAnsi="Cambria Math" w:cstheme="minorHAnsi"/>
                          <w:sz w:val="16"/>
                          <w:szCs w:val="16"/>
                        </w:rPr>
                        <m:t>χ</m:t>
                      </w:del>
                    </m:r>
                  </m:e>
                  <m:sup>
                    <m:r>
                      <w:del w:id="932" w:author="Tomer Oron" w:date="2023-12-26T13:42:00Z">
                        <m:rPr>
                          <m:sty m:val="p"/>
                        </m:rPr>
                        <w:rPr>
                          <w:rFonts w:ascii="Cambria Math" w:hAnsi="Cambria Math" w:cstheme="minorHAnsi"/>
                          <w:sz w:val="16"/>
                          <w:szCs w:val="16"/>
                        </w:rPr>
                        <m:t>2</m:t>
                      </w:del>
                    </m:r>
                  </m:sup>
                </m:sSup>
              </m:oMath>
            </m:oMathPara>
          </w:p>
          <w:p w14:paraId="1CA14A57" w14:textId="1F052D70" w:rsidR="00622001" w:rsidRPr="001517FD" w:rsidDel="00DA72F3" w:rsidRDefault="00622001" w:rsidP="00D02DC9">
            <w:pPr>
              <w:bidi w:val="0"/>
              <w:spacing w:line="360" w:lineRule="auto"/>
              <w:jc w:val="both"/>
              <w:rPr>
                <w:del w:id="933" w:author="Tomer Oron" w:date="2023-12-26T13:42:00Z"/>
                <w:rFonts w:cstheme="minorHAnsi"/>
                <w:b/>
                <w:bCs/>
              </w:rPr>
            </w:pPr>
            <w:del w:id="934" w:author="Tomer Oron" w:date="2023-12-26T13:42:00Z">
              <w:r w:rsidRPr="001517FD" w:rsidDel="00DA72F3">
                <w:rPr>
                  <w:rFonts w:eastAsia="Calibri" w:cstheme="minorHAnsi"/>
                  <w:sz w:val="16"/>
                  <w:szCs w:val="16"/>
                </w:rPr>
                <w:delText>df=1</w:delText>
              </w:r>
            </w:del>
          </w:p>
        </w:tc>
      </w:tr>
      <w:tr w:rsidR="00622001" w:rsidRPr="001517FD" w:rsidDel="00DA72F3" w14:paraId="0CF0F68A" w14:textId="53C24F2D" w:rsidTr="00622001">
        <w:trPr>
          <w:trHeight w:val="20"/>
          <w:jc w:val="center"/>
          <w:del w:id="935"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0C493CF2" w14:textId="5B639579" w:rsidR="00622001" w:rsidRPr="001517FD" w:rsidDel="00DA72F3" w:rsidRDefault="00622001" w:rsidP="00D02DC9">
            <w:pPr>
              <w:bidi w:val="0"/>
              <w:spacing w:line="360" w:lineRule="auto"/>
              <w:jc w:val="both"/>
              <w:rPr>
                <w:del w:id="936" w:author="Tomer Oron" w:date="2023-12-26T13:42:00Z"/>
                <w:rFonts w:cstheme="minorHAnsi"/>
                <w:b/>
                <w:bCs/>
              </w:rPr>
            </w:pPr>
            <w:del w:id="937" w:author="Tomer Oron" w:date="2023-12-26T13:42:00Z">
              <w:r w:rsidRPr="001517FD" w:rsidDel="00DA72F3">
                <w:rPr>
                  <w:rFonts w:cstheme="minorHAnsi"/>
                  <w:sz w:val="16"/>
                  <w:szCs w:val="16"/>
                </w:rPr>
                <w:delText>Wilson &amp; Jones (1932)</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70B3DA9D" w14:textId="042F5E20" w:rsidR="00622001" w:rsidRPr="001517FD" w:rsidDel="00DA72F3" w:rsidRDefault="00622001" w:rsidP="00D02DC9">
            <w:pPr>
              <w:bidi w:val="0"/>
              <w:spacing w:line="360" w:lineRule="auto"/>
              <w:jc w:val="both"/>
              <w:rPr>
                <w:del w:id="938" w:author="Tomer Oron" w:date="2023-12-26T13:42:00Z"/>
                <w:rFonts w:cstheme="minorHAnsi"/>
                <w:b/>
                <w:bCs/>
              </w:rPr>
            </w:pPr>
            <w:del w:id="939" w:author="Tomer Oron" w:date="2023-12-26T13:42:00Z">
              <w:r w:rsidRPr="001517FD" w:rsidDel="00DA72F3">
                <w:rPr>
                  <w:rFonts w:cstheme="minorHAnsi"/>
                  <w:sz w:val="16"/>
                  <w:szCs w:val="16"/>
                </w:rPr>
                <w:delText>0.1071</w:delText>
              </w:r>
            </w:del>
          </w:p>
        </w:tc>
        <w:tc>
          <w:tcPr>
            <w:tcW w:w="859" w:type="dxa"/>
            <w:tcBorders>
              <w:top w:val="single" w:sz="4" w:space="0" w:color="auto"/>
              <w:left w:val="single" w:sz="4" w:space="0" w:color="auto"/>
              <w:bottom w:val="nil"/>
              <w:right w:val="single" w:sz="4" w:space="0" w:color="auto"/>
            </w:tcBorders>
            <w:vAlign w:val="center"/>
            <w:hideMark/>
          </w:tcPr>
          <w:p w14:paraId="3ED6BCE9" w14:textId="6B5B7972" w:rsidR="00622001" w:rsidRPr="001517FD" w:rsidDel="00DA72F3" w:rsidRDefault="00622001" w:rsidP="00D02DC9">
            <w:pPr>
              <w:bidi w:val="0"/>
              <w:spacing w:line="360" w:lineRule="auto"/>
              <w:jc w:val="both"/>
              <w:rPr>
                <w:del w:id="940" w:author="Tomer Oron" w:date="2023-12-26T13:42:00Z"/>
                <w:rFonts w:cstheme="minorHAnsi"/>
                <w:sz w:val="16"/>
                <w:szCs w:val="16"/>
              </w:rPr>
            </w:pPr>
            <w:del w:id="941" w:author="Tomer Oron" w:date="2023-12-26T13:42:00Z">
              <w:r w:rsidRPr="001517FD" w:rsidDel="00DA72F3">
                <w:rPr>
                  <w:rFonts w:cstheme="minorHAnsi"/>
                  <w:sz w:val="16"/>
                  <w:szCs w:val="16"/>
                </w:rPr>
                <w:delText>56</w:delText>
              </w:r>
            </w:del>
          </w:p>
        </w:tc>
        <w:tc>
          <w:tcPr>
            <w:tcW w:w="845" w:type="dxa"/>
            <w:tcBorders>
              <w:top w:val="single" w:sz="4" w:space="0" w:color="auto"/>
              <w:left w:val="single" w:sz="4" w:space="0" w:color="auto"/>
              <w:bottom w:val="nil"/>
              <w:right w:val="single" w:sz="4" w:space="0" w:color="auto"/>
            </w:tcBorders>
            <w:vAlign w:val="center"/>
            <w:hideMark/>
          </w:tcPr>
          <w:p w14:paraId="4F1A047F" w14:textId="02CACA04" w:rsidR="00622001" w:rsidRPr="001517FD" w:rsidDel="00DA72F3" w:rsidRDefault="00622001" w:rsidP="00D02DC9">
            <w:pPr>
              <w:bidi w:val="0"/>
              <w:spacing w:line="360" w:lineRule="auto"/>
              <w:jc w:val="both"/>
              <w:rPr>
                <w:del w:id="942" w:author="Tomer Oron" w:date="2023-12-26T13:42:00Z"/>
                <w:rFonts w:cstheme="minorHAnsi"/>
                <w:sz w:val="16"/>
                <w:szCs w:val="16"/>
              </w:rPr>
            </w:pPr>
            <w:del w:id="943" w:author="Tomer Oron" w:date="2023-12-26T13:42:00Z">
              <w:r w:rsidRPr="001517FD" w:rsidDel="00DA72F3">
                <w:rPr>
                  <w:rFonts w:cstheme="minorHAnsi"/>
                  <w:sz w:val="16"/>
                  <w:szCs w:val="16"/>
                </w:rPr>
                <w:delText>13</w:delText>
              </w:r>
            </w:del>
          </w:p>
        </w:tc>
        <w:tc>
          <w:tcPr>
            <w:tcW w:w="742" w:type="dxa"/>
            <w:tcBorders>
              <w:top w:val="single" w:sz="4" w:space="0" w:color="auto"/>
              <w:left w:val="single" w:sz="4" w:space="0" w:color="auto"/>
              <w:bottom w:val="nil"/>
              <w:right w:val="single" w:sz="4" w:space="0" w:color="auto"/>
            </w:tcBorders>
            <w:vAlign w:val="center"/>
            <w:hideMark/>
          </w:tcPr>
          <w:p w14:paraId="342B4B69" w14:textId="07514A82" w:rsidR="00622001" w:rsidRPr="001517FD" w:rsidDel="00DA72F3" w:rsidRDefault="00622001" w:rsidP="00D02DC9">
            <w:pPr>
              <w:bidi w:val="0"/>
              <w:spacing w:line="360" w:lineRule="auto"/>
              <w:jc w:val="both"/>
              <w:rPr>
                <w:del w:id="944" w:author="Tomer Oron" w:date="2023-12-26T13:42:00Z"/>
                <w:rFonts w:cstheme="minorHAnsi"/>
                <w:sz w:val="16"/>
                <w:szCs w:val="16"/>
              </w:rPr>
            </w:pPr>
            <w:del w:id="945" w:author="Tomer Oron" w:date="2023-12-26T13:42:00Z">
              <w:r w:rsidRPr="001517FD" w:rsidDel="00DA72F3">
                <w:rPr>
                  <w:rFonts w:cstheme="minorHAnsi"/>
                  <w:sz w:val="16"/>
                  <w:szCs w:val="16"/>
                </w:rPr>
                <w:delText>1</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7BF8DBB9" w14:textId="087B8036" w:rsidR="00622001" w:rsidRPr="001517FD" w:rsidDel="00DA72F3" w:rsidRDefault="00622001" w:rsidP="00D02DC9">
            <w:pPr>
              <w:bidi w:val="0"/>
              <w:spacing w:line="360" w:lineRule="auto"/>
              <w:jc w:val="both"/>
              <w:rPr>
                <w:del w:id="946" w:author="Tomer Oron" w:date="2023-12-26T13:42:00Z"/>
                <w:rFonts w:cstheme="minorHAnsi"/>
                <w:sz w:val="16"/>
                <w:szCs w:val="16"/>
              </w:rPr>
            </w:pPr>
            <w:del w:id="947" w:author="Tomer Oron" w:date="2023-12-26T13:42:00Z">
              <w:r w:rsidRPr="001517FD" w:rsidDel="00DA72F3">
                <w:rPr>
                  <w:rFonts w:cstheme="minorHAnsi"/>
                  <w:sz w:val="16"/>
                  <w:szCs w:val="16"/>
                </w:rPr>
                <w:delText>0.</w:delText>
              </w:r>
              <w:r w:rsidR="003943BC" w:rsidRPr="001517FD" w:rsidDel="00DA72F3">
                <w:rPr>
                  <w:rFonts w:cstheme="minorHAnsi"/>
                  <w:sz w:val="16"/>
                  <w:szCs w:val="16"/>
                </w:rPr>
                <w:delText>664</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15124D95" w14:textId="5DEA0CE2" w:rsidR="00622001" w:rsidRPr="001517FD" w:rsidDel="00DA72F3" w:rsidRDefault="00622001" w:rsidP="00D02DC9">
            <w:pPr>
              <w:bidi w:val="0"/>
              <w:spacing w:line="360" w:lineRule="auto"/>
              <w:jc w:val="both"/>
              <w:rPr>
                <w:del w:id="948" w:author="Tomer Oron" w:date="2023-12-26T13:42:00Z"/>
                <w:rFonts w:cstheme="minorHAnsi"/>
                <w:b/>
                <w:bCs/>
              </w:rPr>
            </w:pPr>
            <w:del w:id="949" w:author="Tomer Oron" w:date="2023-12-26T13:42:00Z">
              <w:r w:rsidRPr="001517FD" w:rsidDel="00DA72F3">
                <w:rPr>
                  <w:rFonts w:cstheme="minorHAnsi"/>
                  <w:sz w:val="16"/>
                  <w:szCs w:val="16"/>
                </w:rPr>
                <w:delText>0.1138</w:delText>
              </w:r>
            </w:del>
          </w:p>
        </w:tc>
        <w:tc>
          <w:tcPr>
            <w:tcW w:w="889" w:type="dxa"/>
            <w:tcBorders>
              <w:top w:val="single" w:sz="4" w:space="0" w:color="auto"/>
              <w:left w:val="single" w:sz="4" w:space="0" w:color="auto"/>
              <w:bottom w:val="nil"/>
              <w:right w:val="single" w:sz="4" w:space="0" w:color="auto"/>
            </w:tcBorders>
            <w:vAlign w:val="center"/>
            <w:hideMark/>
          </w:tcPr>
          <w:p w14:paraId="7A370CE4" w14:textId="654EFD98" w:rsidR="00622001" w:rsidRPr="001517FD" w:rsidDel="00DA72F3" w:rsidRDefault="00622001" w:rsidP="00D02DC9">
            <w:pPr>
              <w:bidi w:val="0"/>
              <w:spacing w:line="360" w:lineRule="auto"/>
              <w:jc w:val="both"/>
              <w:rPr>
                <w:del w:id="950" w:author="Tomer Oron" w:date="2023-12-26T13:42:00Z"/>
                <w:rFonts w:cstheme="minorHAnsi"/>
                <w:sz w:val="16"/>
                <w:szCs w:val="16"/>
              </w:rPr>
            </w:pPr>
            <w:del w:id="951" w:author="Tomer Oron" w:date="2023-12-26T13:42:00Z">
              <w:r w:rsidRPr="001517FD" w:rsidDel="00DA72F3">
                <w:rPr>
                  <w:rFonts w:cstheme="minorHAnsi"/>
                  <w:sz w:val="16"/>
                  <w:szCs w:val="16"/>
                </w:rPr>
                <w:delText>97</w:delText>
              </w:r>
            </w:del>
          </w:p>
        </w:tc>
        <w:tc>
          <w:tcPr>
            <w:tcW w:w="767" w:type="dxa"/>
            <w:tcBorders>
              <w:top w:val="single" w:sz="4" w:space="0" w:color="auto"/>
              <w:left w:val="single" w:sz="4" w:space="0" w:color="auto"/>
              <w:bottom w:val="nil"/>
              <w:right w:val="single" w:sz="4" w:space="0" w:color="auto"/>
            </w:tcBorders>
            <w:vAlign w:val="center"/>
            <w:hideMark/>
          </w:tcPr>
          <w:p w14:paraId="2CF676C6" w14:textId="605AEB9E" w:rsidR="00622001" w:rsidRPr="001517FD" w:rsidDel="00DA72F3" w:rsidRDefault="00622001" w:rsidP="00D02DC9">
            <w:pPr>
              <w:bidi w:val="0"/>
              <w:spacing w:line="360" w:lineRule="auto"/>
              <w:jc w:val="both"/>
              <w:rPr>
                <w:del w:id="952" w:author="Tomer Oron" w:date="2023-12-26T13:42:00Z"/>
                <w:rFonts w:cstheme="minorHAnsi"/>
                <w:sz w:val="16"/>
                <w:szCs w:val="16"/>
              </w:rPr>
            </w:pPr>
            <w:del w:id="953" w:author="Tomer Oron" w:date="2023-12-26T13:42:00Z">
              <w:r w:rsidRPr="001517FD" w:rsidDel="00DA72F3">
                <w:rPr>
                  <w:rFonts w:cstheme="minorHAnsi"/>
                  <w:sz w:val="16"/>
                  <w:szCs w:val="16"/>
                </w:rPr>
                <w:delText>24</w:delText>
              </w:r>
            </w:del>
          </w:p>
        </w:tc>
        <w:tc>
          <w:tcPr>
            <w:tcW w:w="645" w:type="dxa"/>
            <w:tcBorders>
              <w:top w:val="single" w:sz="4" w:space="0" w:color="auto"/>
              <w:left w:val="single" w:sz="4" w:space="0" w:color="auto"/>
              <w:bottom w:val="nil"/>
              <w:right w:val="single" w:sz="4" w:space="0" w:color="auto"/>
            </w:tcBorders>
            <w:vAlign w:val="center"/>
            <w:hideMark/>
          </w:tcPr>
          <w:p w14:paraId="06374BCC" w14:textId="03A1D1A8" w:rsidR="00622001" w:rsidRPr="001517FD" w:rsidDel="00DA72F3" w:rsidRDefault="00622001" w:rsidP="00D02DC9">
            <w:pPr>
              <w:bidi w:val="0"/>
              <w:spacing w:line="360" w:lineRule="auto"/>
              <w:jc w:val="both"/>
              <w:rPr>
                <w:del w:id="954" w:author="Tomer Oron" w:date="2023-12-26T13:42:00Z"/>
                <w:rFonts w:cstheme="minorHAnsi"/>
                <w:sz w:val="16"/>
                <w:szCs w:val="16"/>
              </w:rPr>
            </w:pPr>
            <w:del w:id="955" w:author="Tomer Oron" w:date="2023-12-26T13:42:00Z">
              <w:r w:rsidRPr="001517FD" w:rsidDel="00DA72F3">
                <w:rPr>
                  <w:rFonts w:cstheme="minorHAnsi"/>
                  <w:sz w:val="16"/>
                  <w:szCs w:val="16"/>
                </w:rPr>
                <w:delText>2</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126377A0" w14:textId="78363CAA" w:rsidR="00622001" w:rsidRPr="001517FD" w:rsidDel="00DA72F3" w:rsidRDefault="00622001" w:rsidP="00D02DC9">
            <w:pPr>
              <w:bidi w:val="0"/>
              <w:spacing w:line="360" w:lineRule="auto"/>
              <w:jc w:val="both"/>
              <w:rPr>
                <w:del w:id="956" w:author="Tomer Oron" w:date="2023-12-26T13:42:00Z"/>
                <w:rFonts w:cstheme="minorHAnsi"/>
                <w:sz w:val="16"/>
                <w:szCs w:val="16"/>
              </w:rPr>
            </w:pPr>
            <w:del w:id="957" w:author="Tomer Oron" w:date="2023-12-26T13:42:00Z">
              <w:r w:rsidRPr="001517FD" w:rsidDel="00DA72F3">
                <w:rPr>
                  <w:rFonts w:cstheme="minorHAnsi"/>
                  <w:sz w:val="16"/>
                  <w:szCs w:val="16"/>
                </w:rPr>
                <w:delText>0.1</w:delText>
              </w:r>
              <w:r w:rsidR="003943BC" w:rsidRPr="001517FD" w:rsidDel="00DA72F3">
                <w:rPr>
                  <w:rFonts w:cstheme="minorHAnsi"/>
                  <w:sz w:val="16"/>
                  <w:szCs w:val="16"/>
                </w:rPr>
                <w:delText>32</w:delText>
              </w:r>
            </w:del>
          </w:p>
        </w:tc>
      </w:tr>
      <w:tr w:rsidR="00622001" w:rsidRPr="001517FD" w:rsidDel="00DA72F3" w14:paraId="7D8AAADB" w14:textId="698EE476" w:rsidTr="00622001">
        <w:trPr>
          <w:trHeight w:val="20"/>
          <w:jc w:val="center"/>
          <w:del w:id="95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2ED591" w14:textId="60645048" w:rsidR="00622001" w:rsidRPr="001517FD" w:rsidDel="00DA72F3" w:rsidRDefault="00622001" w:rsidP="00D02DC9">
            <w:pPr>
              <w:bidi w:val="0"/>
              <w:spacing w:line="360" w:lineRule="auto"/>
              <w:jc w:val="both"/>
              <w:rPr>
                <w:del w:id="959"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C3CF74" w14:textId="0368B952" w:rsidR="00622001" w:rsidRPr="001517FD" w:rsidDel="00DA72F3" w:rsidRDefault="00622001" w:rsidP="00D02DC9">
            <w:pPr>
              <w:bidi w:val="0"/>
              <w:spacing w:line="360" w:lineRule="auto"/>
              <w:jc w:val="both"/>
              <w:rPr>
                <w:del w:id="960"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hideMark/>
          </w:tcPr>
          <w:p w14:paraId="20FA5C53" w14:textId="2BB58154" w:rsidR="00622001" w:rsidRPr="001517FD" w:rsidDel="00DA72F3" w:rsidRDefault="00622001" w:rsidP="00D02DC9">
            <w:pPr>
              <w:bidi w:val="0"/>
              <w:spacing w:line="360" w:lineRule="auto"/>
              <w:jc w:val="both"/>
              <w:rPr>
                <w:del w:id="961" w:author="Tomer Oron" w:date="2023-12-26T13:42:00Z"/>
                <w:rFonts w:cstheme="minorHAnsi"/>
                <w:i/>
                <w:iCs/>
                <w:color w:val="000000"/>
                <w:sz w:val="14"/>
                <w:szCs w:val="14"/>
              </w:rPr>
            </w:pPr>
            <w:del w:id="962" w:author="Tomer Oron" w:date="2023-12-26T13:42:00Z">
              <w:r w:rsidRPr="001517FD" w:rsidDel="00DA72F3">
                <w:rPr>
                  <w:rFonts w:cstheme="minorHAnsi"/>
                  <w:i/>
                  <w:iCs/>
                  <w:color w:val="000000"/>
                  <w:sz w:val="14"/>
                  <w:szCs w:val="14"/>
                </w:rPr>
                <w:delText>56.81</w:delText>
              </w:r>
            </w:del>
          </w:p>
        </w:tc>
        <w:tc>
          <w:tcPr>
            <w:tcW w:w="845" w:type="dxa"/>
            <w:tcBorders>
              <w:top w:val="nil"/>
              <w:left w:val="single" w:sz="4" w:space="0" w:color="auto"/>
              <w:bottom w:val="single" w:sz="4" w:space="0" w:color="auto"/>
              <w:right w:val="single" w:sz="4" w:space="0" w:color="auto"/>
            </w:tcBorders>
            <w:hideMark/>
          </w:tcPr>
          <w:p w14:paraId="3FB4A50F" w14:textId="47369614" w:rsidR="00622001" w:rsidRPr="001517FD" w:rsidDel="00DA72F3" w:rsidRDefault="00622001" w:rsidP="00D02DC9">
            <w:pPr>
              <w:bidi w:val="0"/>
              <w:spacing w:line="360" w:lineRule="auto"/>
              <w:jc w:val="both"/>
              <w:rPr>
                <w:del w:id="963" w:author="Tomer Oron" w:date="2023-12-26T13:42:00Z"/>
                <w:rFonts w:cstheme="minorHAnsi"/>
                <w:i/>
                <w:iCs/>
                <w:color w:val="000000"/>
                <w:sz w:val="14"/>
                <w:szCs w:val="14"/>
              </w:rPr>
            </w:pPr>
            <w:del w:id="964" w:author="Tomer Oron" w:date="2023-12-26T13:42:00Z">
              <w:r w:rsidRPr="001517FD" w:rsidDel="00DA72F3">
                <w:rPr>
                  <w:rFonts w:cstheme="minorHAnsi"/>
                  <w:i/>
                  <w:iCs/>
                  <w:color w:val="000000"/>
                  <w:sz w:val="14"/>
                  <w:szCs w:val="14"/>
                </w:rPr>
                <w:delText>11.38</w:delText>
              </w:r>
            </w:del>
          </w:p>
        </w:tc>
        <w:tc>
          <w:tcPr>
            <w:tcW w:w="742" w:type="dxa"/>
            <w:tcBorders>
              <w:top w:val="nil"/>
              <w:left w:val="single" w:sz="4" w:space="0" w:color="auto"/>
              <w:bottom w:val="single" w:sz="4" w:space="0" w:color="auto"/>
              <w:right w:val="single" w:sz="4" w:space="0" w:color="auto"/>
            </w:tcBorders>
            <w:hideMark/>
          </w:tcPr>
          <w:p w14:paraId="102D002D" w14:textId="6D8DD6DA" w:rsidR="00622001" w:rsidRPr="001517FD" w:rsidDel="00DA72F3" w:rsidRDefault="00622001" w:rsidP="00D02DC9">
            <w:pPr>
              <w:bidi w:val="0"/>
              <w:spacing w:line="360" w:lineRule="auto"/>
              <w:jc w:val="both"/>
              <w:rPr>
                <w:del w:id="965" w:author="Tomer Oron" w:date="2023-12-26T13:42:00Z"/>
                <w:rFonts w:cstheme="minorHAnsi"/>
                <w:i/>
                <w:iCs/>
                <w:color w:val="000000"/>
                <w:sz w:val="14"/>
                <w:szCs w:val="14"/>
              </w:rPr>
            </w:pPr>
            <w:del w:id="966" w:author="Tomer Oron" w:date="2023-12-26T13:42:00Z">
              <w:r w:rsidRPr="001517FD" w:rsidDel="00DA72F3">
                <w:rPr>
                  <w:rFonts w:cstheme="minorHAnsi"/>
                  <w:i/>
                  <w:iCs/>
                  <w:color w:val="000000"/>
                  <w:sz w:val="14"/>
                  <w:szCs w:val="14"/>
                </w:rPr>
                <w:delText>1.81</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296C7C04" w14:textId="75786BA4" w:rsidR="00622001" w:rsidRPr="001517FD" w:rsidDel="00DA72F3" w:rsidRDefault="00622001" w:rsidP="00D02DC9">
            <w:pPr>
              <w:bidi w:val="0"/>
              <w:spacing w:line="360" w:lineRule="auto"/>
              <w:jc w:val="both"/>
              <w:rPr>
                <w:del w:id="967"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41DE6BBC" w14:textId="27C67BEC" w:rsidR="00622001" w:rsidRPr="001517FD" w:rsidDel="00DA72F3" w:rsidRDefault="00622001" w:rsidP="00D02DC9">
            <w:pPr>
              <w:bidi w:val="0"/>
              <w:spacing w:line="360" w:lineRule="auto"/>
              <w:jc w:val="both"/>
              <w:rPr>
                <w:del w:id="968"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tcPr>
          <w:p w14:paraId="0CD7F3AD" w14:textId="2C2BAA70" w:rsidR="00622001" w:rsidRPr="001517FD" w:rsidDel="00DA72F3" w:rsidRDefault="00622001" w:rsidP="00D02DC9">
            <w:pPr>
              <w:bidi w:val="0"/>
              <w:spacing w:line="360" w:lineRule="auto"/>
              <w:jc w:val="both"/>
              <w:rPr>
                <w:del w:id="969" w:author="Tomer Oron" w:date="2023-12-26T13:42:00Z"/>
                <w:rFonts w:cstheme="minorHAnsi"/>
                <w:i/>
                <w:iCs/>
                <w:sz w:val="14"/>
                <w:szCs w:val="14"/>
              </w:rPr>
            </w:pPr>
            <w:del w:id="970" w:author="Tomer Oron" w:date="2023-12-26T13:42:00Z">
              <w:r w:rsidRPr="001517FD" w:rsidDel="00DA72F3">
                <w:rPr>
                  <w:rFonts w:cstheme="minorHAnsi"/>
                  <w:i/>
                  <w:iCs/>
                  <w:color w:val="000000"/>
                  <w:sz w:val="14"/>
                  <w:szCs w:val="14"/>
                </w:rPr>
                <w:delText>97.46</w:delText>
              </w:r>
            </w:del>
          </w:p>
        </w:tc>
        <w:tc>
          <w:tcPr>
            <w:tcW w:w="767" w:type="dxa"/>
            <w:tcBorders>
              <w:top w:val="nil"/>
              <w:left w:val="single" w:sz="4" w:space="0" w:color="auto"/>
              <w:bottom w:val="single" w:sz="4" w:space="0" w:color="auto"/>
              <w:right w:val="single" w:sz="4" w:space="0" w:color="auto"/>
            </w:tcBorders>
            <w:vAlign w:val="bottom"/>
          </w:tcPr>
          <w:p w14:paraId="53ABE84C" w14:textId="1A796F34" w:rsidR="00622001" w:rsidRPr="001517FD" w:rsidDel="00DA72F3" w:rsidRDefault="00622001" w:rsidP="00D02DC9">
            <w:pPr>
              <w:bidi w:val="0"/>
              <w:spacing w:line="360" w:lineRule="auto"/>
              <w:jc w:val="both"/>
              <w:rPr>
                <w:del w:id="971" w:author="Tomer Oron" w:date="2023-12-26T13:42:00Z"/>
                <w:rFonts w:cstheme="minorHAnsi"/>
                <w:i/>
                <w:iCs/>
                <w:sz w:val="14"/>
                <w:szCs w:val="14"/>
              </w:rPr>
            </w:pPr>
            <w:del w:id="972" w:author="Tomer Oron" w:date="2023-12-26T13:42:00Z">
              <w:r w:rsidRPr="001517FD" w:rsidDel="00DA72F3">
                <w:rPr>
                  <w:rFonts w:cstheme="minorHAnsi"/>
                  <w:i/>
                  <w:iCs/>
                  <w:color w:val="000000"/>
                  <w:sz w:val="14"/>
                  <w:szCs w:val="14"/>
                </w:rPr>
                <w:delText>23.07</w:delText>
              </w:r>
            </w:del>
          </w:p>
        </w:tc>
        <w:tc>
          <w:tcPr>
            <w:tcW w:w="645" w:type="dxa"/>
            <w:tcBorders>
              <w:top w:val="nil"/>
              <w:left w:val="single" w:sz="4" w:space="0" w:color="auto"/>
              <w:bottom w:val="single" w:sz="4" w:space="0" w:color="auto"/>
              <w:right w:val="single" w:sz="4" w:space="0" w:color="auto"/>
            </w:tcBorders>
            <w:vAlign w:val="bottom"/>
          </w:tcPr>
          <w:p w14:paraId="04FB8B26" w14:textId="3DA89387" w:rsidR="00622001" w:rsidRPr="001517FD" w:rsidDel="00DA72F3" w:rsidRDefault="00622001" w:rsidP="00D02DC9">
            <w:pPr>
              <w:bidi w:val="0"/>
              <w:spacing w:line="360" w:lineRule="auto"/>
              <w:jc w:val="both"/>
              <w:rPr>
                <w:del w:id="973" w:author="Tomer Oron" w:date="2023-12-26T13:42:00Z"/>
                <w:rFonts w:cstheme="minorHAnsi"/>
                <w:i/>
                <w:iCs/>
                <w:sz w:val="14"/>
                <w:szCs w:val="14"/>
              </w:rPr>
            </w:pPr>
            <w:del w:id="974" w:author="Tomer Oron" w:date="2023-12-26T13:42:00Z">
              <w:r w:rsidRPr="001517FD" w:rsidDel="00DA72F3">
                <w:rPr>
                  <w:rFonts w:cstheme="minorHAnsi"/>
                  <w:i/>
                  <w:iCs/>
                  <w:color w:val="000000"/>
                  <w:sz w:val="14"/>
                  <w:szCs w:val="14"/>
                </w:rPr>
                <w:delText>2.46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15D49F" w14:textId="07307897" w:rsidR="00622001" w:rsidRPr="001517FD" w:rsidDel="00DA72F3" w:rsidRDefault="00622001" w:rsidP="00D02DC9">
            <w:pPr>
              <w:bidi w:val="0"/>
              <w:spacing w:line="360" w:lineRule="auto"/>
              <w:jc w:val="both"/>
              <w:rPr>
                <w:del w:id="975" w:author="Tomer Oron" w:date="2023-12-26T13:42:00Z"/>
                <w:rFonts w:cstheme="minorHAnsi"/>
                <w:sz w:val="16"/>
                <w:szCs w:val="16"/>
              </w:rPr>
            </w:pPr>
          </w:p>
        </w:tc>
      </w:tr>
      <w:tr w:rsidR="00622001" w:rsidRPr="001517FD" w:rsidDel="00DA72F3" w14:paraId="23888D7B" w14:textId="02F6EE28" w:rsidTr="00622001">
        <w:trPr>
          <w:trHeight w:val="20"/>
          <w:jc w:val="center"/>
          <w:del w:id="976"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4BC97E42" w14:textId="7D106E17" w:rsidR="00622001" w:rsidRPr="001517FD" w:rsidDel="00DA72F3" w:rsidRDefault="00622001" w:rsidP="00D02DC9">
            <w:pPr>
              <w:bidi w:val="0"/>
              <w:spacing w:line="360" w:lineRule="auto"/>
              <w:jc w:val="both"/>
              <w:rPr>
                <w:del w:id="977" w:author="Tomer Oron" w:date="2023-12-26T13:42:00Z"/>
                <w:rFonts w:cstheme="minorHAnsi"/>
                <w:b/>
                <w:bCs/>
              </w:rPr>
            </w:pPr>
            <w:del w:id="978" w:author="Tomer Oron" w:date="2023-12-26T13:42:00Z">
              <w:r w:rsidRPr="001517FD" w:rsidDel="00DA72F3">
                <w:rPr>
                  <w:rFonts w:cstheme="minorHAnsi"/>
                  <w:sz w:val="16"/>
                  <w:szCs w:val="16"/>
                </w:rPr>
                <w:delText>Stocks (1933)</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0BFD76A2" w14:textId="44411D6C" w:rsidR="00622001" w:rsidRPr="001517FD" w:rsidDel="00DA72F3" w:rsidRDefault="00622001" w:rsidP="00D02DC9">
            <w:pPr>
              <w:bidi w:val="0"/>
              <w:spacing w:line="360" w:lineRule="auto"/>
              <w:jc w:val="both"/>
              <w:rPr>
                <w:del w:id="979" w:author="Tomer Oron" w:date="2023-12-26T13:42:00Z"/>
                <w:rFonts w:cstheme="minorHAnsi"/>
                <w:b/>
                <w:bCs/>
              </w:rPr>
            </w:pPr>
            <w:del w:id="980" w:author="Tomer Oron" w:date="2023-12-26T13:42:00Z">
              <w:r w:rsidRPr="001517FD" w:rsidDel="00DA72F3">
                <w:rPr>
                  <w:rFonts w:cstheme="minorHAnsi"/>
                  <w:sz w:val="16"/>
                  <w:szCs w:val="16"/>
                </w:rPr>
                <w:delText>0.0952</w:delText>
              </w:r>
            </w:del>
          </w:p>
        </w:tc>
        <w:tc>
          <w:tcPr>
            <w:tcW w:w="859" w:type="dxa"/>
            <w:tcBorders>
              <w:top w:val="single" w:sz="4" w:space="0" w:color="auto"/>
              <w:left w:val="single" w:sz="4" w:space="0" w:color="auto"/>
              <w:bottom w:val="nil"/>
              <w:right w:val="single" w:sz="4" w:space="0" w:color="auto"/>
            </w:tcBorders>
            <w:vAlign w:val="center"/>
            <w:hideMark/>
          </w:tcPr>
          <w:p w14:paraId="15BCD15D" w14:textId="11BCA618" w:rsidR="00622001" w:rsidRPr="001517FD" w:rsidDel="00DA72F3" w:rsidRDefault="00622001" w:rsidP="00D02DC9">
            <w:pPr>
              <w:bidi w:val="0"/>
              <w:spacing w:line="360" w:lineRule="auto"/>
              <w:jc w:val="both"/>
              <w:rPr>
                <w:del w:id="981" w:author="Tomer Oron" w:date="2023-12-26T13:42:00Z"/>
                <w:rFonts w:cstheme="minorHAnsi"/>
                <w:sz w:val="16"/>
                <w:szCs w:val="16"/>
              </w:rPr>
            </w:pPr>
            <w:del w:id="982" w:author="Tomer Oron" w:date="2023-12-26T13:42:00Z">
              <w:r w:rsidRPr="001517FD" w:rsidDel="00DA72F3">
                <w:rPr>
                  <w:rFonts w:cstheme="minorHAnsi"/>
                  <w:sz w:val="16"/>
                  <w:szCs w:val="16"/>
                </w:rPr>
                <w:delText>35</w:delText>
              </w:r>
            </w:del>
          </w:p>
        </w:tc>
        <w:tc>
          <w:tcPr>
            <w:tcW w:w="845" w:type="dxa"/>
            <w:tcBorders>
              <w:top w:val="single" w:sz="4" w:space="0" w:color="auto"/>
              <w:left w:val="single" w:sz="4" w:space="0" w:color="auto"/>
              <w:bottom w:val="nil"/>
              <w:right w:val="single" w:sz="4" w:space="0" w:color="auto"/>
            </w:tcBorders>
            <w:vAlign w:val="center"/>
            <w:hideMark/>
          </w:tcPr>
          <w:p w14:paraId="07B88C38" w14:textId="68B504AE" w:rsidR="00622001" w:rsidRPr="001517FD" w:rsidDel="00DA72F3" w:rsidRDefault="00622001" w:rsidP="00D02DC9">
            <w:pPr>
              <w:bidi w:val="0"/>
              <w:spacing w:line="360" w:lineRule="auto"/>
              <w:jc w:val="both"/>
              <w:rPr>
                <w:del w:id="983" w:author="Tomer Oron" w:date="2023-12-26T13:42:00Z"/>
                <w:rFonts w:cstheme="minorHAnsi"/>
                <w:sz w:val="16"/>
                <w:szCs w:val="16"/>
              </w:rPr>
            </w:pPr>
            <w:del w:id="984" w:author="Tomer Oron" w:date="2023-12-26T13:42:00Z">
              <w:r w:rsidRPr="001517FD" w:rsidDel="00DA72F3">
                <w:rPr>
                  <w:rFonts w:cstheme="minorHAnsi"/>
                  <w:sz w:val="16"/>
                  <w:szCs w:val="16"/>
                </w:rPr>
                <w:delText>6</w:delText>
              </w:r>
            </w:del>
          </w:p>
        </w:tc>
        <w:tc>
          <w:tcPr>
            <w:tcW w:w="742" w:type="dxa"/>
            <w:tcBorders>
              <w:top w:val="single" w:sz="4" w:space="0" w:color="auto"/>
              <w:left w:val="single" w:sz="4" w:space="0" w:color="auto"/>
              <w:bottom w:val="nil"/>
              <w:right w:val="single" w:sz="4" w:space="0" w:color="auto"/>
            </w:tcBorders>
            <w:vAlign w:val="center"/>
            <w:hideMark/>
          </w:tcPr>
          <w:p w14:paraId="4DE7F2FF" w14:textId="177A6A1E" w:rsidR="00622001" w:rsidRPr="001517FD" w:rsidDel="00DA72F3" w:rsidRDefault="00622001" w:rsidP="00D02DC9">
            <w:pPr>
              <w:bidi w:val="0"/>
              <w:spacing w:line="360" w:lineRule="auto"/>
              <w:jc w:val="both"/>
              <w:rPr>
                <w:del w:id="985" w:author="Tomer Oron" w:date="2023-12-26T13:42:00Z"/>
                <w:rFonts w:cstheme="minorHAnsi"/>
                <w:sz w:val="16"/>
                <w:szCs w:val="16"/>
              </w:rPr>
            </w:pPr>
            <w:del w:id="986" w:author="Tomer Oron" w:date="2023-12-26T13:42:00Z">
              <w:r w:rsidRPr="001517FD" w:rsidDel="00DA72F3">
                <w:rPr>
                  <w:rFonts w:cstheme="minorHAnsi"/>
                  <w:sz w:val="16"/>
                  <w:szCs w:val="16"/>
                </w:rPr>
                <w:delText>1</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5661F262" w14:textId="66E5AD5A" w:rsidR="00622001" w:rsidRPr="001517FD" w:rsidDel="00DA72F3" w:rsidRDefault="00622001" w:rsidP="00D02DC9">
            <w:pPr>
              <w:bidi w:val="0"/>
              <w:spacing w:line="360" w:lineRule="auto"/>
              <w:jc w:val="both"/>
              <w:rPr>
                <w:del w:id="987" w:author="Tomer Oron" w:date="2023-12-26T13:42:00Z"/>
                <w:rFonts w:cstheme="minorHAnsi"/>
                <w:sz w:val="16"/>
                <w:szCs w:val="16"/>
              </w:rPr>
            </w:pPr>
            <w:del w:id="988" w:author="Tomer Oron" w:date="2023-12-26T13:42:00Z">
              <w:r w:rsidRPr="001517FD" w:rsidDel="00DA72F3">
                <w:rPr>
                  <w:rFonts w:cstheme="minorHAnsi"/>
                  <w:sz w:val="16"/>
                  <w:szCs w:val="16"/>
                </w:rPr>
                <w:delText>0</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069C79F7" w14:textId="4B256533" w:rsidR="00622001" w:rsidRPr="001517FD" w:rsidDel="00DA72F3" w:rsidRDefault="00622001" w:rsidP="00D02DC9">
            <w:pPr>
              <w:bidi w:val="0"/>
              <w:spacing w:line="360" w:lineRule="auto"/>
              <w:jc w:val="both"/>
              <w:rPr>
                <w:del w:id="989" w:author="Tomer Oron" w:date="2023-12-26T13:42:00Z"/>
                <w:rFonts w:cstheme="minorHAnsi"/>
                <w:b/>
                <w:bCs/>
              </w:rPr>
            </w:pPr>
            <w:del w:id="990" w:author="Tomer Oron" w:date="2023-12-26T13:42:00Z">
              <w:r w:rsidRPr="001517FD" w:rsidDel="00DA72F3">
                <w:rPr>
                  <w:rFonts w:cstheme="minorHAnsi"/>
                  <w:sz w:val="16"/>
                  <w:szCs w:val="16"/>
                </w:rPr>
                <w:delText>0.1064</w:delText>
              </w:r>
            </w:del>
          </w:p>
        </w:tc>
        <w:tc>
          <w:tcPr>
            <w:tcW w:w="889" w:type="dxa"/>
            <w:tcBorders>
              <w:top w:val="single" w:sz="4" w:space="0" w:color="auto"/>
              <w:left w:val="single" w:sz="4" w:space="0" w:color="auto"/>
              <w:bottom w:val="nil"/>
              <w:right w:val="single" w:sz="4" w:space="0" w:color="auto"/>
            </w:tcBorders>
            <w:vAlign w:val="center"/>
            <w:hideMark/>
          </w:tcPr>
          <w:p w14:paraId="3BFF9C79" w14:textId="7305BCA1" w:rsidR="00622001" w:rsidRPr="001517FD" w:rsidDel="00DA72F3" w:rsidRDefault="00622001" w:rsidP="00D02DC9">
            <w:pPr>
              <w:bidi w:val="0"/>
              <w:spacing w:line="360" w:lineRule="auto"/>
              <w:jc w:val="both"/>
              <w:rPr>
                <w:del w:id="991" w:author="Tomer Oron" w:date="2023-12-26T13:42:00Z"/>
                <w:rFonts w:cstheme="minorHAnsi"/>
                <w:sz w:val="16"/>
                <w:szCs w:val="16"/>
              </w:rPr>
            </w:pPr>
            <w:del w:id="992" w:author="Tomer Oron" w:date="2023-12-26T13:42:00Z">
              <w:r w:rsidRPr="001517FD" w:rsidDel="00DA72F3">
                <w:rPr>
                  <w:rFonts w:cstheme="minorHAnsi"/>
                  <w:sz w:val="16"/>
                  <w:szCs w:val="16"/>
                </w:rPr>
                <w:delText>76</w:delText>
              </w:r>
            </w:del>
          </w:p>
        </w:tc>
        <w:tc>
          <w:tcPr>
            <w:tcW w:w="767" w:type="dxa"/>
            <w:tcBorders>
              <w:top w:val="single" w:sz="4" w:space="0" w:color="auto"/>
              <w:left w:val="single" w:sz="4" w:space="0" w:color="auto"/>
              <w:bottom w:val="nil"/>
              <w:right w:val="single" w:sz="4" w:space="0" w:color="auto"/>
            </w:tcBorders>
            <w:vAlign w:val="center"/>
            <w:hideMark/>
          </w:tcPr>
          <w:p w14:paraId="58229A15" w14:textId="46C535AC" w:rsidR="00622001" w:rsidRPr="001517FD" w:rsidDel="00DA72F3" w:rsidRDefault="00622001" w:rsidP="00D02DC9">
            <w:pPr>
              <w:bidi w:val="0"/>
              <w:spacing w:line="360" w:lineRule="auto"/>
              <w:jc w:val="both"/>
              <w:rPr>
                <w:del w:id="993" w:author="Tomer Oron" w:date="2023-12-26T13:42:00Z"/>
                <w:rFonts w:cstheme="minorHAnsi"/>
                <w:sz w:val="16"/>
                <w:szCs w:val="16"/>
              </w:rPr>
            </w:pPr>
            <w:del w:id="994" w:author="Tomer Oron" w:date="2023-12-26T13:42:00Z">
              <w:r w:rsidRPr="001517FD" w:rsidDel="00DA72F3">
                <w:rPr>
                  <w:rFonts w:cstheme="minorHAnsi"/>
                  <w:sz w:val="16"/>
                  <w:szCs w:val="16"/>
                </w:rPr>
                <w:delText>16</w:delText>
              </w:r>
            </w:del>
          </w:p>
        </w:tc>
        <w:tc>
          <w:tcPr>
            <w:tcW w:w="645" w:type="dxa"/>
            <w:tcBorders>
              <w:top w:val="single" w:sz="4" w:space="0" w:color="auto"/>
              <w:left w:val="single" w:sz="4" w:space="0" w:color="auto"/>
              <w:bottom w:val="nil"/>
              <w:right w:val="single" w:sz="4" w:space="0" w:color="auto"/>
            </w:tcBorders>
            <w:vAlign w:val="center"/>
            <w:hideMark/>
          </w:tcPr>
          <w:p w14:paraId="427E0673" w14:textId="686B983A" w:rsidR="00622001" w:rsidRPr="001517FD" w:rsidDel="00DA72F3" w:rsidRDefault="00622001" w:rsidP="00D02DC9">
            <w:pPr>
              <w:bidi w:val="0"/>
              <w:spacing w:line="360" w:lineRule="auto"/>
              <w:jc w:val="both"/>
              <w:rPr>
                <w:del w:id="995" w:author="Tomer Oron" w:date="2023-12-26T13:42:00Z"/>
                <w:rFonts w:cstheme="minorHAnsi"/>
                <w:sz w:val="16"/>
                <w:szCs w:val="16"/>
              </w:rPr>
            </w:pPr>
            <w:del w:id="996" w:author="Tomer Oron" w:date="2023-12-26T13:42:00Z">
              <w:r w:rsidRPr="001517FD" w:rsidDel="00DA72F3">
                <w:rPr>
                  <w:rFonts w:cstheme="minorHAnsi"/>
                  <w:sz w:val="16"/>
                  <w:szCs w:val="16"/>
                </w:rPr>
                <w:delText>2</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77CA360D" w14:textId="00C79049" w:rsidR="00622001" w:rsidRPr="001517FD" w:rsidDel="00DA72F3" w:rsidRDefault="00622001" w:rsidP="00D02DC9">
            <w:pPr>
              <w:bidi w:val="0"/>
              <w:spacing w:line="360" w:lineRule="auto"/>
              <w:jc w:val="both"/>
              <w:rPr>
                <w:del w:id="997" w:author="Tomer Oron" w:date="2023-12-26T13:42:00Z"/>
                <w:rFonts w:cstheme="minorHAnsi"/>
                <w:sz w:val="16"/>
                <w:szCs w:val="16"/>
              </w:rPr>
            </w:pPr>
            <w:del w:id="998" w:author="Tomer Oron" w:date="2023-12-26T13:42:00Z">
              <w:r w:rsidRPr="001517FD" w:rsidDel="00DA72F3">
                <w:rPr>
                  <w:rFonts w:cstheme="minorHAnsi"/>
                  <w:sz w:val="16"/>
                  <w:szCs w:val="16"/>
                </w:rPr>
                <w:delText>0.0</w:delText>
              </w:r>
              <w:r w:rsidR="003943BC" w:rsidRPr="001517FD" w:rsidDel="00DA72F3">
                <w:rPr>
                  <w:rFonts w:cstheme="minorHAnsi"/>
                  <w:sz w:val="16"/>
                  <w:szCs w:val="16"/>
                </w:rPr>
                <w:delText>55</w:delText>
              </w:r>
            </w:del>
          </w:p>
        </w:tc>
      </w:tr>
      <w:tr w:rsidR="00622001" w:rsidRPr="001517FD" w:rsidDel="00DA72F3" w14:paraId="6879BBF7" w14:textId="54D50F46" w:rsidTr="00622001">
        <w:trPr>
          <w:trHeight w:val="20"/>
          <w:jc w:val="center"/>
          <w:del w:id="999"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A86BCB" w14:textId="561B1965" w:rsidR="00622001" w:rsidRPr="001517FD" w:rsidDel="00DA72F3" w:rsidRDefault="00622001" w:rsidP="00D02DC9">
            <w:pPr>
              <w:bidi w:val="0"/>
              <w:spacing w:line="360" w:lineRule="auto"/>
              <w:jc w:val="both"/>
              <w:rPr>
                <w:del w:id="1000"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C28DC" w14:textId="68AA2B1D" w:rsidR="00622001" w:rsidRPr="001517FD" w:rsidDel="00DA72F3" w:rsidRDefault="00622001" w:rsidP="00D02DC9">
            <w:pPr>
              <w:bidi w:val="0"/>
              <w:spacing w:line="360" w:lineRule="auto"/>
              <w:jc w:val="both"/>
              <w:rPr>
                <w:del w:id="1001"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1EF838CB" w14:textId="6642F1F4" w:rsidR="00622001" w:rsidRPr="001517FD" w:rsidDel="00DA72F3" w:rsidRDefault="00622001" w:rsidP="00D02DC9">
            <w:pPr>
              <w:bidi w:val="0"/>
              <w:spacing w:line="360" w:lineRule="auto"/>
              <w:jc w:val="both"/>
              <w:rPr>
                <w:del w:id="1002" w:author="Tomer Oron" w:date="2023-12-26T13:42:00Z"/>
                <w:rFonts w:cstheme="minorHAnsi"/>
                <w:i/>
                <w:iCs/>
                <w:sz w:val="14"/>
                <w:szCs w:val="14"/>
              </w:rPr>
            </w:pPr>
            <w:del w:id="1003" w:author="Tomer Oron" w:date="2023-12-26T13:42:00Z">
              <w:r w:rsidRPr="001517FD" w:rsidDel="00DA72F3">
                <w:rPr>
                  <w:rFonts w:cstheme="minorHAnsi"/>
                  <w:i/>
                  <w:iCs/>
                  <w:color w:val="000000"/>
                  <w:sz w:val="14"/>
                  <w:szCs w:val="14"/>
                </w:rPr>
                <w:delText>35</w:delText>
              </w:r>
            </w:del>
          </w:p>
        </w:tc>
        <w:tc>
          <w:tcPr>
            <w:tcW w:w="845" w:type="dxa"/>
            <w:tcBorders>
              <w:top w:val="nil"/>
              <w:left w:val="single" w:sz="4" w:space="0" w:color="auto"/>
              <w:bottom w:val="single" w:sz="4" w:space="0" w:color="auto"/>
              <w:right w:val="single" w:sz="4" w:space="0" w:color="auto"/>
            </w:tcBorders>
            <w:vAlign w:val="bottom"/>
            <w:hideMark/>
          </w:tcPr>
          <w:p w14:paraId="33A7986B" w14:textId="59EB9D18" w:rsidR="00622001" w:rsidRPr="001517FD" w:rsidDel="00DA72F3" w:rsidRDefault="00622001" w:rsidP="00D02DC9">
            <w:pPr>
              <w:bidi w:val="0"/>
              <w:spacing w:line="360" w:lineRule="auto"/>
              <w:jc w:val="both"/>
              <w:rPr>
                <w:del w:id="1004" w:author="Tomer Oron" w:date="2023-12-26T13:42:00Z"/>
                <w:rFonts w:cstheme="minorHAnsi"/>
                <w:i/>
                <w:iCs/>
                <w:sz w:val="14"/>
                <w:szCs w:val="14"/>
              </w:rPr>
            </w:pPr>
            <w:del w:id="1005" w:author="Tomer Oron" w:date="2023-12-26T13:42:00Z">
              <w:r w:rsidRPr="001517FD" w:rsidDel="00DA72F3">
                <w:rPr>
                  <w:rFonts w:cstheme="minorHAnsi"/>
                  <w:i/>
                  <w:iCs/>
                  <w:color w:val="000000"/>
                  <w:sz w:val="14"/>
                  <w:szCs w:val="14"/>
                </w:rPr>
                <w:delText>6</w:delText>
              </w:r>
            </w:del>
          </w:p>
        </w:tc>
        <w:tc>
          <w:tcPr>
            <w:tcW w:w="742" w:type="dxa"/>
            <w:tcBorders>
              <w:top w:val="nil"/>
              <w:left w:val="single" w:sz="4" w:space="0" w:color="auto"/>
              <w:bottom w:val="single" w:sz="4" w:space="0" w:color="auto"/>
              <w:right w:val="single" w:sz="4" w:space="0" w:color="auto"/>
            </w:tcBorders>
            <w:vAlign w:val="bottom"/>
            <w:hideMark/>
          </w:tcPr>
          <w:p w14:paraId="3F8F0C79" w14:textId="10147874" w:rsidR="00622001" w:rsidRPr="001517FD" w:rsidDel="00DA72F3" w:rsidRDefault="00622001" w:rsidP="00D02DC9">
            <w:pPr>
              <w:bidi w:val="0"/>
              <w:spacing w:line="360" w:lineRule="auto"/>
              <w:jc w:val="both"/>
              <w:rPr>
                <w:del w:id="1006" w:author="Tomer Oron" w:date="2023-12-26T13:42:00Z"/>
                <w:rFonts w:cstheme="minorHAnsi"/>
                <w:i/>
                <w:iCs/>
                <w:sz w:val="14"/>
                <w:szCs w:val="14"/>
              </w:rPr>
            </w:pPr>
            <w:del w:id="1007" w:author="Tomer Oron" w:date="2023-12-26T13:42:00Z">
              <w:r w:rsidRPr="001517FD" w:rsidDel="00DA72F3">
                <w:rPr>
                  <w:rFonts w:cstheme="minorHAnsi"/>
                  <w:i/>
                  <w:iCs/>
                  <w:color w:val="000000"/>
                  <w:sz w:val="14"/>
                  <w:szCs w:val="14"/>
                </w:rPr>
                <w:delText>1</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6DDE625C" w14:textId="7C5DB375" w:rsidR="00622001" w:rsidRPr="001517FD" w:rsidDel="00DA72F3" w:rsidRDefault="00622001" w:rsidP="00D02DC9">
            <w:pPr>
              <w:bidi w:val="0"/>
              <w:spacing w:line="360" w:lineRule="auto"/>
              <w:jc w:val="both"/>
              <w:rPr>
                <w:del w:id="1008"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7704C8D" w14:textId="31BA8DFC" w:rsidR="00622001" w:rsidRPr="001517FD" w:rsidDel="00DA72F3" w:rsidRDefault="00622001" w:rsidP="00D02DC9">
            <w:pPr>
              <w:bidi w:val="0"/>
              <w:spacing w:line="360" w:lineRule="auto"/>
              <w:jc w:val="both"/>
              <w:rPr>
                <w:del w:id="1009"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tcPr>
          <w:p w14:paraId="7A356AB3" w14:textId="761F7F80" w:rsidR="00622001" w:rsidRPr="001517FD" w:rsidDel="00DA72F3" w:rsidRDefault="00622001" w:rsidP="00D02DC9">
            <w:pPr>
              <w:bidi w:val="0"/>
              <w:spacing w:line="360" w:lineRule="auto"/>
              <w:jc w:val="both"/>
              <w:rPr>
                <w:del w:id="1010" w:author="Tomer Oron" w:date="2023-12-26T13:42:00Z"/>
                <w:rFonts w:cstheme="minorHAnsi"/>
                <w:i/>
                <w:iCs/>
                <w:sz w:val="14"/>
                <w:szCs w:val="14"/>
              </w:rPr>
            </w:pPr>
            <w:del w:id="1011" w:author="Tomer Oron" w:date="2023-12-26T13:42:00Z">
              <w:r w:rsidRPr="001517FD" w:rsidDel="00DA72F3">
                <w:rPr>
                  <w:rFonts w:cstheme="minorHAnsi"/>
                  <w:i/>
                  <w:iCs/>
                  <w:color w:val="000000"/>
                  <w:sz w:val="14"/>
                  <w:szCs w:val="14"/>
                </w:rPr>
                <w:delText>75.74</w:delText>
              </w:r>
            </w:del>
          </w:p>
        </w:tc>
        <w:tc>
          <w:tcPr>
            <w:tcW w:w="767" w:type="dxa"/>
            <w:tcBorders>
              <w:top w:val="nil"/>
              <w:left w:val="single" w:sz="4" w:space="0" w:color="auto"/>
              <w:bottom w:val="single" w:sz="4" w:space="0" w:color="auto"/>
              <w:right w:val="single" w:sz="4" w:space="0" w:color="auto"/>
            </w:tcBorders>
            <w:vAlign w:val="bottom"/>
          </w:tcPr>
          <w:p w14:paraId="6E4B5F0B" w14:textId="7A221B0D" w:rsidR="00622001" w:rsidRPr="001517FD" w:rsidDel="00DA72F3" w:rsidRDefault="00622001" w:rsidP="00D02DC9">
            <w:pPr>
              <w:bidi w:val="0"/>
              <w:spacing w:line="360" w:lineRule="auto"/>
              <w:jc w:val="both"/>
              <w:rPr>
                <w:del w:id="1012" w:author="Tomer Oron" w:date="2023-12-26T13:42:00Z"/>
                <w:rFonts w:cstheme="minorHAnsi"/>
                <w:i/>
                <w:iCs/>
                <w:sz w:val="14"/>
                <w:szCs w:val="14"/>
              </w:rPr>
            </w:pPr>
            <w:del w:id="1013" w:author="Tomer Oron" w:date="2023-12-26T13:42:00Z">
              <w:r w:rsidRPr="001517FD" w:rsidDel="00DA72F3">
                <w:rPr>
                  <w:rFonts w:cstheme="minorHAnsi"/>
                  <w:i/>
                  <w:iCs/>
                  <w:color w:val="000000"/>
                  <w:sz w:val="14"/>
                  <w:szCs w:val="14"/>
                </w:rPr>
                <w:delText>16.52</w:delText>
              </w:r>
            </w:del>
          </w:p>
        </w:tc>
        <w:tc>
          <w:tcPr>
            <w:tcW w:w="645" w:type="dxa"/>
            <w:tcBorders>
              <w:top w:val="nil"/>
              <w:left w:val="single" w:sz="4" w:space="0" w:color="auto"/>
              <w:bottom w:val="single" w:sz="4" w:space="0" w:color="auto"/>
              <w:right w:val="single" w:sz="4" w:space="0" w:color="auto"/>
            </w:tcBorders>
            <w:vAlign w:val="bottom"/>
          </w:tcPr>
          <w:p w14:paraId="5C8A1950" w14:textId="60404742" w:rsidR="00622001" w:rsidRPr="001517FD" w:rsidDel="00DA72F3" w:rsidRDefault="00622001" w:rsidP="00D02DC9">
            <w:pPr>
              <w:bidi w:val="0"/>
              <w:spacing w:line="360" w:lineRule="auto"/>
              <w:jc w:val="both"/>
              <w:rPr>
                <w:del w:id="1014" w:author="Tomer Oron" w:date="2023-12-26T13:42:00Z"/>
                <w:rFonts w:cstheme="minorHAnsi"/>
                <w:i/>
                <w:iCs/>
                <w:sz w:val="14"/>
                <w:szCs w:val="14"/>
              </w:rPr>
            </w:pPr>
            <w:del w:id="1015" w:author="Tomer Oron" w:date="2023-12-26T13:42:00Z">
              <w:r w:rsidRPr="001517FD" w:rsidDel="00DA72F3">
                <w:rPr>
                  <w:rFonts w:cstheme="minorHAnsi"/>
                  <w:i/>
                  <w:iCs/>
                  <w:color w:val="000000"/>
                  <w:sz w:val="14"/>
                  <w:szCs w:val="14"/>
                </w:rPr>
                <w:delText>1.74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9F6B1" w14:textId="1CFA993A" w:rsidR="00622001" w:rsidRPr="001517FD" w:rsidDel="00DA72F3" w:rsidRDefault="00622001" w:rsidP="00D02DC9">
            <w:pPr>
              <w:bidi w:val="0"/>
              <w:spacing w:line="360" w:lineRule="auto"/>
              <w:jc w:val="both"/>
              <w:rPr>
                <w:del w:id="1016" w:author="Tomer Oron" w:date="2023-12-26T13:42:00Z"/>
                <w:rFonts w:cstheme="minorHAnsi"/>
                <w:sz w:val="16"/>
                <w:szCs w:val="16"/>
              </w:rPr>
            </w:pPr>
          </w:p>
        </w:tc>
      </w:tr>
      <w:tr w:rsidR="00622001" w:rsidRPr="001517FD" w:rsidDel="00DA72F3" w14:paraId="391718EC" w14:textId="752C5F49" w:rsidTr="00622001">
        <w:trPr>
          <w:trHeight w:val="20"/>
          <w:jc w:val="center"/>
          <w:del w:id="1017"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212CE081" w14:textId="0480CC18" w:rsidR="00622001" w:rsidRPr="001517FD" w:rsidDel="00DA72F3" w:rsidRDefault="00622001" w:rsidP="00D02DC9">
            <w:pPr>
              <w:bidi w:val="0"/>
              <w:spacing w:line="360" w:lineRule="auto"/>
              <w:jc w:val="both"/>
              <w:rPr>
                <w:del w:id="1018" w:author="Tomer Oron" w:date="2023-12-26T13:42:00Z"/>
                <w:rFonts w:cstheme="minorHAnsi"/>
                <w:b/>
                <w:bCs/>
              </w:rPr>
            </w:pPr>
            <w:del w:id="1019" w:author="Tomer Oron" w:date="2023-12-26T13:42:00Z">
              <w:r w:rsidRPr="001517FD" w:rsidDel="00DA72F3">
                <w:rPr>
                  <w:rFonts w:cstheme="minorHAnsi"/>
                  <w:sz w:val="16"/>
                  <w:szCs w:val="16"/>
                </w:rPr>
                <w:delText>Newman et al. (1937)</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1AD6C4F" w14:textId="2C4F5701" w:rsidR="00622001" w:rsidRPr="001517FD" w:rsidDel="00DA72F3" w:rsidRDefault="00622001" w:rsidP="00D02DC9">
            <w:pPr>
              <w:bidi w:val="0"/>
              <w:spacing w:line="360" w:lineRule="auto"/>
              <w:jc w:val="both"/>
              <w:rPr>
                <w:del w:id="1020" w:author="Tomer Oron" w:date="2023-12-26T13:42:00Z"/>
                <w:rFonts w:cstheme="minorHAnsi"/>
                <w:b/>
                <w:bCs/>
              </w:rPr>
            </w:pPr>
            <w:del w:id="1021" w:author="Tomer Oron" w:date="2023-12-26T13:42:00Z">
              <w:r w:rsidRPr="001517FD" w:rsidDel="00DA72F3">
                <w:rPr>
                  <w:rFonts w:cstheme="minorHAnsi"/>
                  <w:sz w:val="16"/>
                  <w:szCs w:val="16"/>
                </w:rPr>
                <w:delText>0.19</w:delText>
              </w:r>
            </w:del>
          </w:p>
        </w:tc>
        <w:tc>
          <w:tcPr>
            <w:tcW w:w="859" w:type="dxa"/>
            <w:tcBorders>
              <w:top w:val="single" w:sz="4" w:space="0" w:color="auto"/>
              <w:left w:val="single" w:sz="4" w:space="0" w:color="auto"/>
              <w:bottom w:val="nil"/>
              <w:right w:val="single" w:sz="4" w:space="0" w:color="auto"/>
            </w:tcBorders>
            <w:vAlign w:val="center"/>
            <w:hideMark/>
          </w:tcPr>
          <w:p w14:paraId="0520FC6D" w14:textId="229ED3B6" w:rsidR="00622001" w:rsidRPr="001517FD" w:rsidDel="00DA72F3" w:rsidRDefault="00622001" w:rsidP="00D02DC9">
            <w:pPr>
              <w:bidi w:val="0"/>
              <w:spacing w:line="360" w:lineRule="auto"/>
              <w:jc w:val="both"/>
              <w:rPr>
                <w:del w:id="1022" w:author="Tomer Oron" w:date="2023-12-26T13:42:00Z"/>
                <w:rFonts w:cstheme="minorHAnsi"/>
                <w:sz w:val="16"/>
                <w:szCs w:val="16"/>
              </w:rPr>
            </w:pPr>
            <w:del w:id="1023" w:author="Tomer Oron" w:date="2023-12-26T13:42:00Z">
              <w:r w:rsidRPr="001517FD" w:rsidDel="00DA72F3">
                <w:rPr>
                  <w:rFonts w:cstheme="minorHAnsi"/>
                  <w:sz w:val="16"/>
                  <w:szCs w:val="16"/>
                </w:rPr>
                <w:delText>34</w:delText>
              </w:r>
            </w:del>
          </w:p>
        </w:tc>
        <w:tc>
          <w:tcPr>
            <w:tcW w:w="845" w:type="dxa"/>
            <w:tcBorders>
              <w:top w:val="single" w:sz="4" w:space="0" w:color="auto"/>
              <w:left w:val="single" w:sz="4" w:space="0" w:color="auto"/>
              <w:bottom w:val="nil"/>
              <w:right w:val="single" w:sz="4" w:space="0" w:color="auto"/>
            </w:tcBorders>
            <w:vAlign w:val="center"/>
            <w:hideMark/>
          </w:tcPr>
          <w:p w14:paraId="5D80A063" w14:textId="497506B6" w:rsidR="00622001" w:rsidRPr="001517FD" w:rsidDel="00DA72F3" w:rsidRDefault="00622001" w:rsidP="00D02DC9">
            <w:pPr>
              <w:bidi w:val="0"/>
              <w:spacing w:line="360" w:lineRule="auto"/>
              <w:jc w:val="both"/>
              <w:rPr>
                <w:del w:id="1024" w:author="Tomer Oron" w:date="2023-12-26T13:42:00Z"/>
                <w:rFonts w:cstheme="minorHAnsi"/>
                <w:sz w:val="16"/>
                <w:szCs w:val="16"/>
              </w:rPr>
            </w:pPr>
            <w:del w:id="1025" w:author="Tomer Oron" w:date="2023-12-26T13:42:00Z">
              <w:r w:rsidRPr="001517FD" w:rsidDel="00DA72F3">
                <w:rPr>
                  <w:rFonts w:cstheme="minorHAnsi"/>
                  <w:sz w:val="16"/>
                  <w:szCs w:val="16"/>
                </w:rPr>
                <w:delText>13</w:delText>
              </w:r>
            </w:del>
          </w:p>
        </w:tc>
        <w:tc>
          <w:tcPr>
            <w:tcW w:w="742" w:type="dxa"/>
            <w:tcBorders>
              <w:top w:val="single" w:sz="4" w:space="0" w:color="auto"/>
              <w:left w:val="single" w:sz="4" w:space="0" w:color="auto"/>
              <w:bottom w:val="nil"/>
              <w:right w:val="single" w:sz="4" w:space="0" w:color="auto"/>
            </w:tcBorders>
            <w:vAlign w:val="center"/>
            <w:hideMark/>
          </w:tcPr>
          <w:p w14:paraId="2A95D80C" w14:textId="7B74AD3D" w:rsidR="00622001" w:rsidRPr="001517FD" w:rsidDel="00DA72F3" w:rsidRDefault="00622001" w:rsidP="00D02DC9">
            <w:pPr>
              <w:bidi w:val="0"/>
              <w:spacing w:line="360" w:lineRule="auto"/>
              <w:jc w:val="both"/>
              <w:rPr>
                <w:del w:id="1026" w:author="Tomer Oron" w:date="2023-12-26T13:42:00Z"/>
                <w:rFonts w:cstheme="minorHAnsi"/>
                <w:sz w:val="16"/>
                <w:szCs w:val="16"/>
              </w:rPr>
            </w:pPr>
            <w:del w:id="1027" w:author="Tomer Oron" w:date="2023-12-26T13:42:00Z">
              <w:r w:rsidRPr="001517FD" w:rsidDel="00DA72F3">
                <w:rPr>
                  <w:rFonts w:cstheme="minorHAnsi"/>
                  <w:sz w:val="16"/>
                  <w:szCs w:val="16"/>
                </w:rPr>
                <w:delText>3</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518E1548" w14:textId="7F1852E3" w:rsidR="00622001" w:rsidRPr="001517FD" w:rsidDel="00DA72F3" w:rsidRDefault="00622001" w:rsidP="00D02DC9">
            <w:pPr>
              <w:bidi w:val="0"/>
              <w:spacing w:line="360" w:lineRule="auto"/>
              <w:jc w:val="both"/>
              <w:rPr>
                <w:del w:id="1028" w:author="Tomer Oron" w:date="2023-12-26T13:42:00Z"/>
                <w:rFonts w:cstheme="minorHAnsi"/>
                <w:sz w:val="16"/>
                <w:szCs w:val="16"/>
              </w:rPr>
            </w:pPr>
            <w:del w:id="1029" w:author="Tomer Oron" w:date="2023-12-26T13:42:00Z">
              <w:r w:rsidRPr="001517FD" w:rsidDel="00DA72F3">
                <w:rPr>
                  <w:rFonts w:cstheme="minorHAnsi"/>
                  <w:sz w:val="16"/>
                  <w:szCs w:val="16"/>
                </w:rPr>
                <w:delText>0.2</w:delText>
              </w:r>
              <w:r w:rsidR="003943BC" w:rsidRPr="001517FD" w:rsidDel="00DA72F3">
                <w:rPr>
                  <w:rFonts w:cstheme="minorHAnsi"/>
                  <w:sz w:val="16"/>
                  <w:szCs w:val="16"/>
                </w:rPr>
                <w:delText>58</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52D34B97" w14:textId="608C9DDA" w:rsidR="00622001" w:rsidRPr="001517FD" w:rsidDel="00DA72F3" w:rsidRDefault="00622001" w:rsidP="00D02DC9">
            <w:pPr>
              <w:bidi w:val="0"/>
              <w:spacing w:line="360" w:lineRule="auto"/>
              <w:jc w:val="both"/>
              <w:rPr>
                <w:del w:id="1030" w:author="Tomer Oron" w:date="2023-12-26T13:42:00Z"/>
                <w:rFonts w:cstheme="minorHAnsi"/>
                <w:b/>
                <w:bCs/>
              </w:rPr>
            </w:pPr>
            <w:del w:id="1031" w:author="Tomer Oron" w:date="2023-12-26T13:42:00Z">
              <w:r w:rsidRPr="001517FD" w:rsidDel="00DA72F3">
                <w:rPr>
                  <w:rFonts w:cstheme="minorHAnsi"/>
                  <w:sz w:val="16"/>
                  <w:szCs w:val="16"/>
                </w:rPr>
                <w:delText>0.1100</w:delText>
              </w:r>
            </w:del>
          </w:p>
        </w:tc>
        <w:tc>
          <w:tcPr>
            <w:tcW w:w="889" w:type="dxa"/>
            <w:tcBorders>
              <w:top w:val="single" w:sz="4" w:space="0" w:color="auto"/>
              <w:left w:val="single" w:sz="4" w:space="0" w:color="auto"/>
              <w:bottom w:val="nil"/>
              <w:right w:val="single" w:sz="4" w:space="0" w:color="auto"/>
            </w:tcBorders>
            <w:vAlign w:val="center"/>
            <w:hideMark/>
          </w:tcPr>
          <w:p w14:paraId="0F07B0EE" w14:textId="0021045D" w:rsidR="00622001" w:rsidRPr="001517FD" w:rsidDel="00DA72F3" w:rsidRDefault="00622001" w:rsidP="00D02DC9">
            <w:pPr>
              <w:bidi w:val="0"/>
              <w:spacing w:line="360" w:lineRule="auto"/>
              <w:jc w:val="both"/>
              <w:rPr>
                <w:del w:id="1032" w:author="Tomer Oron" w:date="2023-12-26T13:42:00Z"/>
                <w:rFonts w:cstheme="minorHAnsi"/>
                <w:sz w:val="16"/>
                <w:szCs w:val="16"/>
              </w:rPr>
            </w:pPr>
            <w:del w:id="1033" w:author="Tomer Oron" w:date="2023-12-26T13:42:00Z">
              <w:r w:rsidRPr="001517FD" w:rsidDel="00DA72F3">
                <w:rPr>
                  <w:rFonts w:cstheme="minorHAnsi"/>
                  <w:sz w:val="16"/>
                  <w:szCs w:val="16"/>
                </w:rPr>
                <w:delText>39</w:delText>
              </w:r>
            </w:del>
          </w:p>
        </w:tc>
        <w:tc>
          <w:tcPr>
            <w:tcW w:w="767" w:type="dxa"/>
            <w:tcBorders>
              <w:top w:val="single" w:sz="4" w:space="0" w:color="auto"/>
              <w:left w:val="single" w:sz="4" w:space="0" w:color="auto"/>
              <w:bottom w:val="nil"/>
              <w:right w:val="single" w:sz="4" w:space="0" w:color="auto"/>
            </w:tcBorders>
            <w:vAlign w:val="center"/>
            <w:hideMark/>
          </w:tcPr>
          <w:p w14:paraId="351B6278" w14:textId="5F434696" w:rsidR="00622001" w:rsidRPr="001517FD" w:rsidDel="00DA72F3" w:rsidRDefault="00622001" w:rsidP="00D02DC9">
            <w:pPr>
              <w:bidi w:val="0"/>
              <w:spacing w:line="360" w:lineRule="auto"/>
              <w:jc w:val="both"/>
              <w:rPr>
                <w:del w:id="1034" w:author="Tomer Oron" w:date="2023-12-26T13:42:00Z"/>
                <w:rFonts w:cstheme="minorHAnsi"/>
                <w:sz w:val="16"/>
                <w:szCs w:val="16"/>
              </w:rPr>
            </w:pPr>
            <w:del w:id="1035" w:author="Tomer Oron" w:date="2023-12-26T13:42:00Z">
              <w:r w:rsidRPr="001517FD" w:rsidDel="00DA72F3">
                <w:rPr>
                  <w:rFonts w:cstheme="minorHAnsi"/>
                  <w:sz w:val="16"/>
                  <w:szCs w:val="16"/>
                </w:rPr>
                <w:delText>11</w:delText>
              </w:r>
            </w:del>
          </w:p>
        </w:tc>
        <w:tc>
          <w:tcPr>
            <w:tcW w:w="645" w:type="dxa"/>
            <w:tcBorders>
              <w:top w:val="single" w:sz="4" w:space="0" w:color="auto"/>
              <w:left w:val="single" w:sz="4" w:space="0" w:color="auto"/>
              <w:bottom w:val="nil"/>
              <w:right w:val="single" w:sz="4" w:space="0" w:color="auto"/>
            </w:tcBorders>
            <w:vAlign w:val="center"/>
            <w:hideMark/>
          </w:tcPr>
          <w:p w14:paraId="769D5E6C" w14:textId="6A0B00E1" w:rsidR="00622001" w:rsidRPr="001517FD" w:rsidDel="00DA72F3" w:rsidRDefault="00622001" w:rsidP="00D02DC9">
            <w:pPr>
              <w:bidi w:val="0"/>
              <w:spacing w:line="360" w:lineRule="auto"/>
              <w:jc w:val="both"/>
              <w:rPr>
                <w:del w:id="1036" w:author="Tomer Oron" w:date="2023-12-26T13:42:00Z"/>
                <w:rFonts w:cstheme="minorHAnsi"/>
                <w:sz w:val="16"/>
                <w:szCs w:val="16"/>
              </w:rPr>
            </w:pPr>
            <w:del w:id="1037" w:author="Tomer Oron" w:date="2023-12-26T13:42:00Z">
              <w:r w:rsidRPr="001517FD" w:rsidDel="00DA72F3">
                <w:rPr>
                  <w:rFonts w:cstheme="minorHAnsi"/>
                  <w:sz w:val="16"/>
                  <w:szCs w:val="16"/>
                </w:rPr>
                <w:delText>0</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0E3C445B" w14:textId="45EB7676" w:rsidR="00622001" w:rsidRPr="001517FD" w:rsidDel="00DA72F3" w:rsidRDefault="00622001" w:rsidP="00D02DC9">
            <w:pPr>
              <w:bidi w:val="0"/>
              <w:spacing w:line="360" w:lineRule="auto"/>
              <w:jc w:val="both"/>
              <w:rPr>
                <w:del w:id="1038" w:author="Tomer Oron" w:date="2023-12-26T13:42:00Z"/>
                <w:rFonts w:cstheme="minorHAnsi"/>
                <w:sz w:val="16"/>
                <w:szCs w:val="16"/>
              </w:rPr>
            </w:pPr>
            <w:del w:id="1039" w:author="Tomer Oron" w:date="2023-12-26T13:42:00Z">
              <w:r w:rsidRPr="001517FD" w:rsidDel="00DA72F3">
                <w:rPr>
                  <w:rFonts w:cstheme="minorHAnsi"/>
                  <w:sz w:val="16"/>
                  <w:szCs w:val="16"/>
                </w:rPr>
                <w:delText>2.3</w:delText>
              </w:r>
              <w:r w:rsidR="003943BC" w:rsidRPr="001517FD" w:rsidDel="00DA72F3">
                <w:rPr>
                  <w:rFonts w:cstheme="minorHAnsi"/>
                  <w:sz w:val="16"/>
                  <w:szCs w:val="16"/>
                </w:rPr>
                <w:delText>28</w:delText>
              </w:r>
            </w:del>
          </w:p>
        </w:tc>
      </w:tr>
      <w:tr w:rsidR="00622001" w:rsidRPr="001517FD" w:rsidDel="00DA72F3" w14:paraId="72F8D894" w14:textId="2120F9F6" w:rsidTr="00622001">
        <w:trPr>
          <w:trHeight w:val="20"/>
          <w:jc w:val="center"/>
          <w:del w:id="104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23E29C" w14:textId="42506C3B" w:rsidR="00622001" w:rsidRPr="001517FD" w:rsidDel="00DA72F3" w:rsidRDefault="00622001" w:rsidP="00D02DC9">
            <w:pPr>
              <w:bidi w:val="0"/>
              <w:spacing w:line="360" w:lineRule="auto"/>
              <w:jc w:val="both"/>
              <w:rPr>
                <w:del w:id="1041"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96272" w14:textId="2254DEE3" w:rsidR="00622001" w:rsidRPr="001517FD" w:rsidDel="00DA72F3" w:rsidRDefault="00622001" w:rsidP="00D02DC9">
            <w:pPr>
              <w:bidi w:val="0"/>
              <w:spacing w:line="360" w:lineRule="auto"/>
              <w:jc w:val="both"/>
              <w:rPr>
                <w:del w:id="1042"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08029F36" w14:textId="2E1A1BD4" w:rsidR="00622001" w:rsidRPr="001517FD" w:rsidDel="00DA72F3" w:rsidRDefault="00622001" w:rsidP="00D02DC9">
            <w:pPr>
              <w:bidi w:val="0"/>
              <w:spacing w:line="360" w:lineRule="auto"/>
              <w:jc w:val="both"/>
              <w:rPr>
                <w:del w:id="1043" w:author="Tomer Oron" w:date="2023-12-26T13:42:00Z"/>
                <w:rFonts w:cstheme="minorHAnsi"/>
                <w:i/>
                <w:iCs/>
                <w:sz w:val="14"/>
                <w:szCs w:val="14"/>
              </w:rPr>
            </w:pPr>
            <w:del w:id="1044" w:author="Tomer Oron" w:date="2023-12-26T13:42:00Z">
              <w:r w:rsidRPr="001517FD" w:rsidDel="00DA72F3">
                <w:rPr>
                  <w:rFonts w:cstheme="minorHAnsi"/>
                  <w:i/>
                  <w:iCs/>
                  <w:color w:val="000000"/>
                  <w:sz w:val="14"/>
                  <w:szCs w:val="14"/>
                </w:rPr>
                <w:delText>33.40</w:delText>
              </w:r>
            </w:del>
          </w:p>
        </w:tc>
        <w:tc>
          <w:tcPr>
            <w:tcW w:w="845" w:type="dxa"/>
            <w:tcBorders>
              <w:top w:val="nil"/>
              <w:left w:val="single" w:sz="4" w:space="0" w:color="auto"/>
              <w:bottom w:val="single" w:sz="4" w:space="0" w:color="auto"/>
              <w:right w:val="single" w:sz="4" w:space="0" w:color="auto"/>
            </w:tcBorders>
            <w:vAlign w:val="bottom"/>
            <w:hideMark/>
          </w:tcPr>
          <w:p w14:paraId="67A28E64" w14:textId="363FA800" w:rsidR="00622001" w:rsidRPr="001517FD" w:rsidDel="00DA72F3" w:rsidRDefault="00622001" w:rsidP="00D02DC9">
            <w:pPr>
              <w:bidi w:val="0"/>
              <w:spacing w:line="360" w:lineRule="auto"/>
              <w:jc w:val="both"/>
              <w:rPr>
                <w:del w:id="1045" w:author="Tomer Oron" w:date="2023-12-26T13:42:00Z"/>
                <w:rFonts w:cstheme="minorHAnsi"/>
                <w:i/>
                <w:iCs/>
                <w:sz w:val="14"/>
                <w:szCs w:val="14"/>
              </w:rPr>
            </w:pPr>
            <w:del w:id="1046" w:author="Tomer Oron" w:date="2023-12-26T13:42:00Z">
              <w:r w:rsidRPr="001517FD" w:rsidDel="00DA72F3">
                <w:rPr>
                  <w:rFonts w:cstheme="minorHAnsi"/>
                  <w:i/>
                  <w:iCs/>
                  <w:color w:val="000000"/>
                  <w:sz w:val="14"/>
                  <w:szCs w:val="14"/>
                </w:rPr>
                <w:delText>14.21</w:delText>
              </w:r>
            </w:del>
          </w:p>
        </w:tc>
        <w:tc>
          <w:tcPr>
            <w:tcW w:w="742" w:type="dxa"/>
            <w:tcBorders>
              <w:top w:val="nil"/>
              <w:left w:val="single" w:sz="4" w:space="0" w:color="auto"/>
              <w:bottom w:val="single" w:sz="4" w:space="0" w:color="auto"/>
              <w:right w:val="single" w:sz="4" w:space="0" w:color="auto"/>
            </w:tcBorders>
            <w:vAlign w:val="bottom"/>
            <w:hideMark/>
          </w:tcPr>
          <w:p w14:paraId="623D7FDF" w14:textId="44B4F66D" w:rsidR="00622001" w:rsidRPr="001517FD" w:rsidDel="00DA72F3" w:rsidRDefault="00622001" w:rsidP="00D02DC9">
            <w:pPr>
              <w:bidi w:val="0"/>
              <w:spacing w:line="360" w:lineRule="auto"/>
              <w:jc w:val="both"/>
              <w:rPr>
                <w:del w:id="1047" w:author="Tomer Oron" w:date="2023-12-26T13:42:00Z"/>
                <w:rFonts w:cstheme="minorHAnsi"/>
                <w:i/>
                <w:iCs/>
                <w:sz w:val="14"/>
                <w:szCs w:val="14"/>
              </w:rPr>
            </w:pPr>
            <w:del w:id="1048" w:author="Tomer Oron" w:date="2023-12-26T13:42:00Z">
              <w:r w:rsidRPr="001517FD" w:rsidDel="00DA72F3">
                <w:rPr>
                  <w:rFonts w:cstheme="minorHAnsi"/>
                  <w:i/>
                  <w:iCs/>
                  <w:color w:val="000000"/>
                  <w:sz w:val="14"/>
                  <w:szCs w:val="14"/>
                </w:rPr>
                <w:delText>2.40</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6C5F7D47" w14:textId="6D5E8CE9" w:rsidR="00622001" w:rsidRPr="001517FD" w:rsidDel="00DA72F3" w:rsidRDefault="00622001" w:rsidP="00D02DC9">
            <w:pPr>
              <w:bidi w:val="0"/>
              <w:spacing w:line="360" w:lineRule="auto"/>
              <w:jc w:val="both"/>
              <w:rPr>
                <w:del w:id="1049"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265602E2" w14:textId="5F50B443" w:rsidR="00622001" w:rsidRPr="001517FD" w:rsidDel="00DA72F3" w:rsidRDefault="00622001" w:rsidP="00D02DC9">
            <w:pPr>
              <w:bidi w:val="0"/>
              <w:spacing w:line="360" w:lineRule="auto"/>
              <w:jc w:val="both"/>
              <w:rPr>
                <w:del w:id="1050"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4CB955C4" w14:textId="13C22D3E" w:rsidR="00622001" w:rsidRPr="001517FD" w:rsidDel="00DA72F3" w:rsidRDefault="00622001" w:rsidP="00D02DC9">
            <w:pPr>
              <w:bidi w:val="0"/>
              <w:spacing w:line="360" w:lineRule="auto"/>
              <w:jc w:val="both"/>
              <w:rPr>
                <w:del w:id="1051" w:author="Tomer Oron" w:date="2023-12-26T13:42:00Z"/>
                <w:rFonts w:cstheme="minorHAnsi"/>
                <w:i/>
                <w:iCs/>
                <w:sz w:val="14"/>
                <w:szCs w:val="14"/>
              </w:rPr>
            </w:pPr>
            <w:del w:id="1052" w:author="Tomer Oron" w:date="2023-12-26T13:42:00Z">
              <w:r w:rsidRPr="001517FD" w:rsidDel="00DA72F3">
                <w:rPr>
                  <w:rFonts w:cstheme="minorHAnsi"/>
                  <w:i/>
                  <w:iCs/>
                  <w:color w:val="000000"/>
                  <w:sz w:val="14"/>
                  <w:szCs w:val="14"/>
                </w:rPr>
                <w:delText>39.96</w:delText>
              </w:r>
            </w:del>
          </w:p>
        </w:tc>
        <w:tc>
          <w:tcPr>
            <w:tcW w:w="767" w:type="dxa"/>
            <w:tcBorders>
              <w:top w:val="nil"/>
              <w:left w:val="single" w:sz="4" w:space="0" w:color="auto"/>
              <w:bottom w:val="single" w:sz="4" w:space="0" w:color="auto"/>
              <w:right w:val="single" w:sz="4" w:space="0" w:color="auto"/>
            </w:tcBorders>
            <w:vAlign w:val="bottom"/>
            <w:hideMark/>
          </w:tcPr>
          <w:p w14:paraId="7D1C2CD9" w14:textId="2863A18D" w:rsidR="00622001" w:rsidRPr="001517FD" w:rsidDel="00DA72F3" w:rsidRDefault="00622001" w:rsidP="00D02DC9">
            <w:pPr>
              <w:bidi w:val="0"/>
              <w:spacing w:line="360" w:lineRule="auto"/>
              <w:jc w:val="both"/>
              <w:rPr>
                <w:del w:id="1053" w:author="Tomer Oron" w:date="2023-12-26T13:42:00Z"/>
                <w:rFonts w:cstheme="minorHAnsi"/>
                <w:i/>
                <w:iCs/>
                <w:sz w:val="14"/>
                <w:szCs w:val="14"/>
              </w:rPr>
            </w:pPr>
            <w:del w:id="1054" w:author="Tomer Oron" w:date="2023-12-26T13:42:00Z">
              <w:r w:rsidRPr="001517FD" w:rsidDel="00DA72F3">
                <w:rPr>
                  <w:rFonts w:cstheme="minorHAnsi"/>
                  <w:i/>
                  <w:iCs/>
                  <w:color w:val="000000"/>
                  <w:sz w:val="14"/>
                  <w:szCs w:val="14"/>
                </w:rPr>
                <w:delText>9.08</w:delText>
              </w:r>
            </w:del>
          </w:p>
        </w:tc>
        <w:tc>
          <w:tcPr>
            <w:tcW w:w="645" w:type="dxa"/>
            <w:tcBorders>
              <w:top w:val="nil"/>
              <w:left w:val="single" w:sz="4" w:space="0" w:color="auto"/>
              <w:bottom w:val="single" w:sz="4" w:space="0" w:color="auto"/>
              <w:right w:val="single" w:sz="4" w:space="0" w:color="auto"/>
            </w:tcBorders>
            <w:vAlign w:val="bottom"/>
            <w:hideMark/>
          </w:tcPr>
          <w:p w14:paraId="3CF16935" w14:textId="634FE009" w:rsidR="00622001" w:rsidRPr="001517FD" w:rsidDel="00DA72F3" w:rsidRDefault="00622001" w:rsidP="00D02DC9">
            <w:pPr>
              <w:bidi w:val="0"/>
              <w:spacing w:line="360" w:lineRule="auto"/>
              <w:jc w:val="both"/>
              <w:rPr>
                <w:del w:id="1055" w:author="Tomer Oron" w:date="2023-12-26T13:42:00Z"/>
                <w:rFonts w:cstheme="minorHAnsi"/>
                <w:i/>
                <w:iCs/>
                <w:sz w:val="14"/>
                <w:szCs w:val="14"/>
              </w:rPr>
            </w:pPr>
            <w:del w:id="1056" w:author="Tomer Oron" w:date="2023-12-26T13:42:00Z">
              <w:r w:rsidRPr="001517FD" w:rsidDel="00DA72F3">
                <w:rPr>
                  <w:rFonts w:cstheme="minorHAnsi"/>
                  <w:i/>
                  <w:iCs/>
                  <w:color w:val="000000"/>
                  <w:sz w:val="14"/>
                  <w:szCs w:val="14"/>
                </w:rPr>
                <w:delText>0.96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5DF125" w14:textId="0A52AF6F" w:rsidR="00622001" w:rsidRPr="001517FD" w:rsidDel="00DA72F3" w:rsidRDefault="00622001" w:rsidP="00D02DC9">
            <w:pPr>
              <w:bidi w:val="0"/>
              <w:spacing w:line="360" w:lineRule="auto"/>
              <w:jc w:val="both"/>
              <w:rPr>
                <w:del w:id="1057" w:author="Tomer Oron" w:date="2023-12-26T13:42:00Z"/>
                <w:rFonts w:cstheme="minorHAnsi"/>
                <w:sz w:val="16"/>
                <w:szCs w:val="16"/>
              </w:rPr>
            </w:pPr>
          </w:p>
        </w:tc>
      </w:tr>
      <w:tr w:rsidR="00622001" w:rsidRPr="001517FD" w:rsidDel="00DA72F3" w14:paraId="6A1385A4" w14:textId="383A0B17" w:rsidTr="00622001">
        <w:trPr>
          <w:trHeight w:val="20"/>
          <w:jc w:val="center"/>
          <w:del w:id="1058"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4F999230" w14:textId="7B7A67CA" w:rsidR="00622001" w:rsidRPr="001517FD" w:rsidDel="00DA72F3" w:rsidRDefault="00622001" w:rsidP="00D02DC9">
            <w:pPr>
              <w:bidi w:val="0"/>
              <w:spacing w:line="360" w:lineRule="auto"/>
              <w:jc w:val="both"/>
              <w:rPr>
                <w:del w:id="1059" w:author="Tomer Oron" w:date="2023-12-26T13:42:00Z"/>
                <w:rFonts w:cstheme="minorHAnsi"/>
                <w:b/>
                <w:bCs/>
              </w:rPr>
            </w:pPr>
            <w:del w:id="1060" w:author="Tomer Oron" w:date="2023-12-26T13:42:00Z">
              <w:r w:rsidRPr="001517FD" w:rsidDel="00DA72F3">
                <w:rPr>
                  <w:rFonts w:cstheme="minorHAnsi"/>
                  <w:sz w:val="16"/>
                  <w:szCs w:val="16"/>
                </w:rPr>
                <w:delText>Bouterwek (1938)</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18A0EFB" w14:textId="0FDD80A4" w:rsidR="00622001" w:rsidRPr="001517FD" w:rsidDel="00DA72F3" w:rsidRDefault="00622001" w:rsidP="00D02DC9">
            <w:pPr>
              <w:bidi w:val="0"/>
              <w:spacing w:line="360" w:lineRule="auto"/>
              <w:jc w:val="both"/>
              <w:rPr>
                <w:del w:id="1061" w:author="Tomer Oron" w:date="2023-12-26T13:42:00Z"/>
                <w:rFonts w:cstheme="minorHAnsi"/>
                <w:b/>
                <w:bCs/>
              </w:rPr>
            </w:pPr>
            <w:del w:id="1062" w:author="Tomer Oron" w:date="2023-12-26T13:42:00Z">
              <w:r w:rsidRPr="001517FD" w:rsidDel="00DA72F3">
                <w:rPr>
                  <w:rFonts w:cstheme="minorHAnsi"/>
                  <w:sz w:val="16"/>
                  <w:szCs w:val="16"/>
                </w:rPr>
                <w:delText>0.1885</w:delText>
              </w:r>
            </w:del>
          </w:p>
        </w:tc>
        <w:tc>
          <w:tcPr>
            <w:tcW w:w="859" w:type="dxa"/>
            <w:tcBorders>
              <w:top w:val="single" w:sz="4" w:space="0" w:color="auto"/>
              <w:left w:val="single" w:sz="4" w:space="0" w:color="auto"/>
              <w:bottom w:val="nil"/>
              <w:right w:val="single" w:sz="4" w:space="0" w:color="auto"/>
            </w:tcBorders>
            <w:vAlign w:val="center"/>
            <w:hideMark/>
          </w:tcPr>
          <w:p w14:paraId="386DA154" w14:textId="7B87A186" w:rsidR="00622001" w:rsidRPr="001517FD" w:rsidDel="00DA72F3" w:rsidRDefault="00622001" w:rsidP="00D02DC9">
            <w:pPr>
              <w:bidi w:val="0"/>
              <w:spacing w:line="360" w:lineRule="auto"/>
              <w:jc w:val="both"/>
              <w:rPr>
                <w:del w:id="1063" w:author="Tomer Oron" w:date="2023-12-26T13:42:00Z"/>
                <w:rFonts w:cstheme="minorHAnsi"/>
                <w:sz w:val="16"/>
                <w:szCs w:val="16"/>
              </w:rPr>
            </w:pPr>
            <w:del w:id="1064" w:author="Tomer Oron" w:date="2023-12-26T13:42:00Z">
              <w:r w:rsidRPr="001517FD" w:rsidDel="00DA72F3">
                <w:rPr>
                  <w:rFonts w:cstheme="minorHAnsi"/>
                  <w:sz w:val="16"/>
                  <w:szCs w:val="16"/>
                </w:rPr>
                <w:delText>80</w:delText>
              </w:r>
            </w:del>
          </w:p>
        </w:tc>
        <w:tc>
          <w:tcPr>
            <w:tcW w:w="845" w:type="dxa"/>
            <w:tcBorders>
              <w:top w:val="single" w:sz="4" w:space="0" w:color="auto"/>
              <w:left w:val="single" w:sz="4" w:space="0" w:color="auto"/>
              <w:bottom w:val="nil"/>
              <w:right w:val="single" w:sz="4" w:space="0" w:color="auto"/>
            </w:tcBorders>
            <w:vAlign w:val="center"/>
            <w:hideMark/>
          </w:tcPr>
          <w:p w14:paraId="60D2EDCD" w14:textId="1C298C93" w:rsidR="00622001" w:rsidRPr="001517FD" w:rsidDel="00DA72F3" w:rsidRDefault="00622001" w:rsidP="00D02DC9">
            <w:pPr>
              <w:bidi w:val="0"/>
              <w:spacing w:line="360" w:lineRule="auto"/>
              <w:jc w:val="both"/>
              <w:rPr>
                <w:del w:id="1065" w:author="Tomer Oron" w:date="2023-12-26T13:42:00Z"/>
                <w:rFonts w:cstheme="minorHAnsi"/>
                <w:sz w:val="16"/>
                <w:szCs w:val="16"/>
              </w:rPr>
            </w:pPr>
            <w:del w:id="1066" w:author="Tomer Oron" w:date="2023-12-26T13:42:00Z">
              <w:r w:rsidRPr="001517FD" w:rsidDel="00DA72F3">
                <w:rPr>
                  <w:rFonts w:cstheme="minorHAnsi"/>
                  <w:sz w:val="16"/>
                  <w:szCs w:val="16"/>
                </w:rPr>
                <w:delText>38</w:delText>
              </w:r>
            </w:del>
          </w:p>
        </w:tc>
        <w:tc>
          <w:tcPr>
            <w:tcW w:w="742" w:type="dxa"/>
            <w:tcBorders>
              <w:top w:val="single" w:sz="4" w:space="0" w:color="auto"/>
              <w:left w:val="single" w:sz="4" w:space="0" w:color="auto"/>
              <w:bottom w:val="nil"/>
              <w:right w:val="single" w:sz="4" w:space="0" w:color="auto"/>
            </w:tcBorders>
            <w:vAlign w:val="center"/>
            <w:hideMark/>
          </w:tcPr>
          <w:p w14:paraId="16F9CCF5" w14:textId="5D659042" w:rsidR="00622001" w:rsidRPr="001517FD" w:rsidDel="00DA72F3" w:rsidRDefault="00622001" w:rsidP="00D02DC9">
            <w:pPr>
              <w:bidi w:val="0"/>
              <w:spacing w:line="360" w:lineRule="auto"/>
              <w:jc w:val="both"/>
              <w:rPr>
                <w:del w:id="1067" w:author="Tomer Oron" w:date="2023-12-26T13:42:00Z"/>
                <w:rFonts w:cstheme="minorHAnsi"/>
                <w:sz w:val="16"/>
                <w:szCs w:val="16"/>
              </w:rPr>
            </w:pPr>
            <w:del w:id="1068" w:author="Tomer Oron" w:date="2023-12-26T13:42:00Z">
              <w:r w:rsidRPr="001517FD" w:rsidDel="00DA72F3">
                <w:rPr>
                  <w:rFonts w:cstheme="minorHAnsi"/>
                  <w:sz w:val="16"/>
                  <w:szCs w:val="16"/>
                </w:rPr>
                <w:delText>4</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83893AC" w14:textId="16E915C2" w:rsidR="00622001" w:rsidRPr="001517FD" w:rsidDel="00DA72F3" w:rsidRDefault="003943BC" w:rsidP="00D02DC9">
            <w:pPr>
              <w:bidi w:val="0"/>
              <w:spacing w:line="360" w:lineRule="auto"/>
              <w:jc w:val="both"/>
              <w:rPr>
                <w:del w:id="1069" w:author="Tomer Oron" w:date="2023-12-26T13:42:00Z"/>
                <w:rFonts w:cstheme="minorHAnsi"/>
                <w:sz w:val="16"/>
                <w:szCs w:val="16"/>
              </w:rPr>
            </w:pPr>
            <w:del w:id="1070" w:author="Tomer Oron" w:date="2023-12-26T13:42:00Z">
              <w:r w:rsidRPr="001517FD" w:rsidDel="00DA72F3">
                <w:rPr>
                  <w:rFonts w:cstheme="minorHAnsi"/>
                  <w:sz w:val="16"/>
                  <w:szCs w:val="16"/>
                </w:rPr>
                <w:delText>1.014</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7D85D797" w14:textId="6912F0D4" w:rsidR="00622001" w:rsidRPr="001517FD" w:rsidDel="00DA72F3" w:rsidRDefault="00622001" w:rsidP="00D02DC9">
            <w:pPr>
              <w:bidi w:val="0"/>
              <w:spacing w:line="360" w:lineRule="auto"/>
              <w:jc w:val="both"/>
              <w:rPr>
                <w:del w:id="1071" w:author="Tomer Oron" w:date="2023-12-26T13:42:00Z"/>
                <w:rFonts w:cstheme="minorHAnsi"/>
                <w:b/>
                <w:bCs/>
              </w:rPr>
            </w:pPr>
            <w:del w:id="1072" w:author="Tomer Oron" w:date="2023-12-26T13:42:00Z">
              <w:r w:rsidRPr="001517FD" w:rsidDel="00DA72F3">
                <w:rPr>
                  <w:rFonts w:cstheme="minorHAnsi"/>
                  <w:sz w:val="16"/>
                  <w:szCs w:val="16"/>
                </w:rPr>
                <w:delText>0.1714</w:delText>
              </w:r>
            </w:del>
          </w:p>
        </w:tc>
        <w:tc>
          <w:tcPr>
            <w:tcW w:w="889" w:type="dxa"/>
            <w:tcBorders>
              <w:top w:val="single" w:sz="4" w:space="0" w:color="auto"/>
              <w:left w:val="single" w:sz="4" w:space="0" w:color="auto"/>
              <w:bottom w:val="nil"/>
              <w:right w:val="single" w:sz="4" w:space="0" w:color="auto"/>
            </w:tcBorders>
            <w:vAlign w:val="center"/>
            <w:hideMark/>
          </w:tcPr>
          <w:p w14:paraId="12ACBF35" w14:textId="274C9D8E" w:rsidR="00622001" w:rsidRPr="001517FD" w:rsidDel="00DA72F3" w:rsidRDefault="00622001" w:rsidP="00D02DC9">
            <w:pPr>
              <w:bidi w:val="0"/>
              <w:spacing w:line="360" w:lineRule="auto"/>
              <w:jc w:val="both"/>
              <w:rPr>
                <w:del w:id="1073" w:author="Tomer Oron" w:date="2023-12-26T13:42:00Z"/>
                <w:rFonts w:cstheme="minorHAnsi"/>
                <w:sz w:val="16"/>
                <w:szCs w:val="16"/>
              </w:rPr>
            </w:pPr>
            <w:del w:id="1074" w:author="Tomer Oron" w:date="2023-12-26T13:42:00Z">
              <w:r w:rsidRPr="001517FD" w:rsidDel="00DA72F3">
                <w:rPr>
                  <w:rFonts w:cstheme="minorHAnsi"/>
                  <w:sz w:val="16"/>
                  <w:szCs w:val="16"/>
                </w:rPr>
                <w:delText>23</w:delText>
              </w:r>
            </w:del>
          </w:p>
        </w:tc>
        <w:tc>
          <w:tcPr>
            <w:tcW w:w="767" w:type="dxa"/>
            <w:tcBorders>
              <w:top w:val="single" w:sz="4" w:space="0" w:color="auto"/>
              <w:left w:val="single" w:sz="4" w:space="0" w:color="auto"/>
              <w:bottom w:val="nil"/>
              <w:right w:val="single" w:sz="4" w:space="0" w:color="auto"/>
            </w:tcBorders>
            <w:vAlign w:val="center"/>
            <w:hideMark/>
          </w:tcPr>
          <w:p w14:paraId="083017C5" w14:textId="15796946" w:rsidR="00622001" w:rsidRPr="001517FD" w:rsidDel="00DA72F3" w:rsidRDefault="00622001" w:rsidP="00D02DC9">
            <w:pPr>
              <w:bidi w:val="0"/>
              <w:spacing w:line="360" w:lineRule="auto"/>
              <w:jc w:val="both"/>
              <w:rPr>
                <w:del w:id="1075" w:author="Tomer Oron" w:date="2023-12-26T13:42:00Z"/>
                <w:rFonts w:cstheme="minorHAnsi"/>
                <w:sz w:val="16"/>
                <w:szCs w:val="16"/>
              </w:rPr>
            </w:pPr>
            <w:del w:id="1076" w:author="Tomer Oron" w:date="2023-12-26T13:42:00Z">
              <w:r w:rsidRPr="001517FD" w:rsidDel="00DA72F3">
                <w:rPr>
                  <w:rFonts w:cstheme="minorHAnsi"/>
                  <w:sz w:val="16"/>
                  <w:szCs w:val="16"/>
                </w:rPr>
                <w:delText>12</w:delText>
              </w:r>
            </w:del>
          </w:p>
        </w:tc>
        <w:tc>
          <w:tcPr>
            <w:tcW w:w="645" w:type="dxa"/>
            <w:tcBorders>
              <w:top w:val="single" w:sz="4" w:space="0" w:color="auto"/>
              <w:left w:val="single" w:sz="4" w:space="0" w:color="auto"/>
              <w:bottom w:val="nil"/>
              <w:right w:val="single" w:sz="4" w:space="0" w:color="auto"/>
            </w:tcBorders>
            <w:vAlign w:val="center"/>
            <w:hideMark/>
          </w:tcPr>
          <w:p w14:paraId="380C86EE" w14:textId="398337BB" w:rsidR="00622001" w:rsidRPr="001517FD" w:rsidDel="00DA72F3" w:rsidRDefault="00622001" w:rsidP="00D02DC9">
            <w:pPr>
              <w:bidi w:val="0"/>
              <w:spacing w:line="360" w:lineRule="auto"/>
              <w:jc w:val="both"/>
              <w:rPr>
                <w:del w:id="1077" w:author="Tomer Oron" w:date="2023-12-26T13:42:00Z"/>
                <w:rFonts w:cstheme="minorHAnsi"/>
                <w:sz w:val="16"/>
                <w:szCs w:val="16"/>
              </w:rPr>
            </w:pPr>
            <w:del w:id="1078" w:author="Tomer Oron" w:date="2023-12-26T13:42:00Z">
              <w:r w:rsidRPr="001517FD" w:rsidDel="00DA72F3">
                <w:rPr>
                  <w:rFonts w:cstheme="minorHAnsi"/>
                  <w:sz w:val="16"/>
                  <w:szCs w:val="16"/>
                </w:rPr>
                <w:delText>0</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53A1324D" w14:textId="24ADBD0B" w:rsidR="00622001" w:rsidRPr="001517FD" w:rsidDel="00DA72F3" w:rsidRDefault="00622001" w:rsidP="00D02DC9">
            <w:pPr>
              <w:bidi w:val="0"/>
              <w:spacing w:line="360" w:lineRule="auto"/>
              <w:jc w:val="both"/>
              <w:rPr>
                <w:del w:id="1079" w:author="Tomer Oron" w:date="2023-12-26T13:42:00Z"/>
                <w:rFonts w:cstheme="minorHAnsi"/>
                <w:sz w:val="16"/>
                <w:szCs w:val="16"/>
              </w:rPr>
            </w:pPr>
            <w:del w:id="1080" w:author="Tomer Oron" w:date="2023-12-26T13:42:00Z">
              <w:r w:rsidRPr="001517FD" w:rsidDel="00DA72F3">
                <w:rPr>
                  <w:rFonts w:cstheme="minorHAnsi"/>
                  <w:sz w:val="16"/>
                  <w:szCs w:val="16"/>
                </w:rPr>
                <w:delText>3.</w:delText>
              </w:r>
              <w:r w:rsidR="003943BC" w:rsidRPr="001517FD" w:rsidDel="00DA72F3">
                <w:rPr>
                  <w:rFonts w:cstheme="minorHAnsi"/>
                  <w:sz w:val="16"/>
                  <w:szCs w:val="16"/>
                </w:rPr>
                <w:delText>157</w:delText>
              </w:r>
            </w:del>
          </w:p>
        </w:tc>
      </w:tr>
      <w:tr w:rsidR="00622001" w:rsidRPr="001517FD" w:rsidDel="00DA72F3" w14:paraId="0FA7BA28" w14:textId="67DABEE5" w:rsidTr="00622001">
        <w:trPr>
          <w:trHeight w:val="20"/>
          <w:jc w:val="center"/>
          <w:del w:id="1081"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FAE456" w14:textId="25C83EC2" w:rsidR="00622001" w:rsidRPr="001517FD" w:rsidDel="00DA72F3" w:rsidRDefault="00622001" w:rsidP="00D02DC9">
            <w:pPr>
              <w:bidi w:val="0"/>
              <w:spacing w:line="360" w:lineRule="auto"/>
              <w:jc w:val="both"/>
              <w:rPr>
                <w:del w:id="1082"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165F1A" w14:textId="0E1C644F" w:rsidR="00622001" w:rsidRPr="001517FD" w:rsidDel="00DA72F3" w:rsidRDefault="00622001" w:rsidP="00D02DC9">
            <w:pPr>
              <w:bidi w:val="0"/>
              <w:spacing w:line="360" w:lineRule="auto"/>
              <w:jc w:val="both"/>
              <w:rPr>
                <w:del w:id="1083"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6A4B5A8F" w14:textId="3C8FC1EB" w:rsidR="00622001" w:rsidRPr="001517FD" w:rsidDel="00DA72F3" w:rsidRDefault="00622001" w:rsidP="00D02DC9">
            <w:pPr>
              <w:bidi w:val="0"/>
              <w:spacing w:line="360" w:lineRule="auto"/>
              <w:jc w:val="both"/>
              <w:rPr>
                <w:del w:id="1084" w:author="Tomer Oron" w:date="2023-12-26T13:42:00Z"/>
                <w:rFonts w:cstheme="minorHAnsi"/>
                <w:i/>
                <w:iCs/>
                <w:sz w:val="14"/>
                <w:szCs w:val="14"/>
              </w:rPr>
            </w:pPr>
            <w:del w:id="1085" w:author="Tomer Oron" w:date="2023-12-26T13:42:00Z">
              <w:r w:rsidRPr="001517FD" w:rsidDel="00DA72F3">
                <w:rPr>
                  <w:rFonts w:cstheme="minorHAnsi"/>
                  <w:i/>
                  <w:iCs/>
                  <w:color w:val="000000"/>
                  <w:sz w:val="14"/>
                  <w:szCs w:val="14"/>
                </w:rPr>
                <w:delText>81.78</w:delText>
              </w:r>
            </w:del>
          </w:p>
        </w:tc>
        <w:tc>
          <w:tcPr>
            <w:tcW w:w="845" w:type="dxa"/>
            <w:tcBorders>
              <w:top w:val="nil"/>
              <w:left w:val="single" w:sz="4" w:space="0" w:color="auto"/>
              <w:bottom w:val="single" w:sz="4" w:space="0" w:color="auto"/>
              <w:right w:val="single" w:sz="4" w:space="0" w:color="auto"/>
            </w:tcBorders>
            <w:vAlign w:val="bottom"/>
            <w:hideMark/>
          </w:tcPr>
          <w:p w14:paraId="67DE125D" w14:textId="4AB4A791" w:rsidR="00622001" w:rsidRPr="001517FD" w:rsidDel="00DA72F3" w:rsidRDefault="00622001" w:rsidP="00D02DC9">
            <w:pPr>
              <w:bidi w:val="0"/>
              <w:spacing w:line="360" w:lineRule="auto"/>
              <w:jc w:val="both"/>
              <w:rPr>
                <w:del w:id="1086" w:author="Tomer Oron" w:date="2023-12-26T13:42:00Z"/>
                <w:rFonts w:cstheme="minorHAnsi"/>
                <w:i/>
                <w:iCs/>
                <w:sz w:val="14"/>
                <w:szCs w:val="14"/>
              </w:rPr>
            </w:pPr>
            <w:del w:id="1087" w:author="Tomer Oron" w:date="2023-12-26T13:42:00Z">
              <w:r w:rsidRPr="001517FD" w:rsidDel="00DA72F3">
                <w:rPr>
                  <w:rFonts w:cstheme="minorHAnsi"/>
                  <w:i/>
                  <w:iCs/>
                  <w:color w:val="000000"/>
                  <w:sz w:val="14"/>
                  <w:szCs w:val="14"/>
                </w:rPr>
                <w:delText>34.43</w:delText>
              </w:r>
            </w:del>
          </w:p>
        </w:tc>
        <w:tc>
          <w:tcPr>
            <w:tcW w:w="742" w:type="dxa"/>
            <w:tcBorders>
              <w:top w:val="nil"/>
              <w:left w:val="single" w:sz="4" w:space="0" w:color="auto"/>
              <w:bottom w:val="single" w:sz="4" w:space="0" w:color="auto"/>
              <w:right w:val="single" w:sz="4" w:space="0" w:color="auto"/>
            </w:tcBorders>
            <w:vAlign w:val="bottom"/>
            <w:hideMark/>
          </w:tcPr>
          <w:p w14:paraId="4D7361A3" w14:textId="3807056C" w:rsidR="00622001" w:rsidRPr="001517FD" w:rsidDel="00DA72F3" w:rsidRDefault="00622001" w:rsidP="00D02DC9">
            <w:pPr>
              <w:bidi w:val="0"/>
              <w:spacing w:line="360" w:lineRule="auto"/>
              <w:jc w:val="both"/>
              <w:rPr>
                <w:del w:id="1088" w:author="Tomer Oron" w:date="2023-12-26T13:42:00Z"/>
                <w:rFonts w:cstheme="minorHAnsi"/>
                <w:i/>
                <w:iCs/>
                <w:sz w:val="14"/>
                <w:szCs w:val="14"/>
              </w:rPr>
            </w:pPr>
            <w:del w:id="1089" w:author="Tomer Oron" w:date="2023-12-26T13:42:00Z">
              <w:r w:rsidRPr="001517FD" w:rsidDel="00DA72F3">
                <w:rPr>
                  <w:rFonts w:cstheme="minorHAnsi"/>
                  <w:i/>
                  <w:iCs/>
                  <w:color w:val="000000"/>
                  <w:sz w:val="14"/>
                  <w:szCs w:val="14"/>
                </w:rPr>
                <w:delText>5.78</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E757A9D" w14:textId="0067BEF4" w:rsidR="00622001" w:rsidRPr="001517FD" w:rsidDel="00DA72F3" w:rsidRDefault="00622001" w:rsidP="00D02DC9">
            <w:pPr>
              <w:bidi w:val="0"/>
              <w:spacing w:line="360" w:lineRule="auto"/>
              <w:jc w:val="both"/>
              <w:rPr>
                <w:del w:id="1090"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5BEDAF0D" w14:textId="27154B64" w:rsidR="00622001" w:rsidRPr="001517FD" w:rsidDel="00DA72F3" w:rsidRDefault="00622001" w:rsidP="00D02DC9">
            <w:pPr>
              <w:bidi w:val="0"/>
              <w:spacing w:line="360" w:lineRule="auto"/>
              <w:jc w:val="both"/>
              <w:rPr>
                <w:del w:id="1091"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486173A4" w14:textId="7252FAF4" w:rsidR="00622001" w:rsidRPr="001517FD" w:rsidDel="00DA72F3" w:rsidRDefault="00622001" w:rsidP="00D02DC9">
            <w:pPr>
              <w:bidi w:val="0"/>
              <w:spacing w:line="360" w:lineRule="auto"/>
              <w:jc w:val="both"/>
              <w:rPr>
                <w:del w:id="1092" w:author="Tomer Oron" w:date="2023-12-26T13:42:00Z"/>
                <w:rFonts w:cstheme="minorHAnsi"/>
                <w:i/>
                <w:iCs/>
                <w:sz w:val="14"/>
                <w:szCs w:val="14"/>
              </w:rPr>
            </w:pPr>
            <w:del w:id="1093" w:author="Tomer Oron" w:date="2023-12-26T13:42:00Z">
              <w:r w:rsidRPr="001517FD" w:rsidDel="00DA72F3">
                <w:rPr>
                  <w:rFonts w:cstheme="minorHAnsi"/>
                  <w:i/>
                  <w:iCs/>
                  <w:color w:val="000000"/>
                  <w:sz w:val="14"/>
                  <w:szCs w:val="14"/>
                </w:rPr>
                <w:delText>24.24</w:delText>
              </w:r>
            </w:del>
          </w:p>
        </w:tc>
        <w:tc>
          <w:tcPr>
            <w:tcW w:w="767" w:type="dxa"/>
            <w:tcBorders>
              <w:top w:val="nil"/>
              <w:left w:val="single" w:sz="4" w:space="0" w:color="auto"/>
              <w:bottom w:val="single" w:sz="4" w:space="0" w:color="auto"/>
              <w:right w:val="single" w:sz="4" w:space="0" w:color="auto"/>
            </w:tcBorders>
            <w:vAlign w:val="bottom"/>
            <w:hideMark/>
          </w:tcPr>
          <w:p w14:paraId="5D9E4653" w14:textId="61CB5B49" w:rsidR="00622001" w:rsidRPr="001517FD" w:rsidDel="00DA72F3" w:rsidRDefault="00622001" w:rsidP="00D02DC9">
            <w:pPr>
              <w:bidi w:val="0"/>
              <w:spacing w:line="360" w:lineRule="auto"/>
              <w:jc w:val="both"/>
              <w:rPr>
                <w:del w:id="1094" w:author="Tomer Oron" w:date="2023-12-26T13:42:00Z"/>
                <w:rFonts w:cstheme="minorHAnsi"/>
                <w:i/>
                <w:iCs/>
                <w:sz w:val="14"/>
                <w:szCs w:val="14"/>
              </w:rPr>
            </w:pPr>
            <w:del w:id="1095" w:author="Tomer Oron" w:date="2023-12-26T13:42:00Z">
              <w:r w:rsidRPr="001517FD" w:rsidDel="00DA72F3">
                <w:rPr>
                  <w:rFonts w:cstheme="minorHAnsi"/>
                  <w:i/>
                  <w:iCs/>
                  <w:color w:val="000000"/>
                  <w:sz w:val="14"/>
                  <w:szCs w:val="14"/>
                </w:rPr>
                <w:delText>9.51</w:delText>
              </w:r>
            </w:del>
          </w:p>
        </w:tc>
        <w:tc>
          <w:tcPr>
            <w:tcW w:w="645" w:type="dxa"/>
            <w:tcBorders>
              <w:top w:val="nil"/>
              <w:left w:val="single" w:sz="4" w:space="0" w:color="auto"/>
              <w:bottom w:val="single" w:sz="4" w:space="0" w:color="auto"/>
              <w:right w:val="single" w:sz="4" w:space="0" w:color="auto"/>
            </w:tcBorders>
            <w:vAlign w:val="bottom"/>
            <w:hideMark/>
          </w:tcPr>
          <w:p w14:paraId="1BFCBFA3" w14:textId="4C99D8D1" w:rsidR="00622001" w:rsidRPr="001517FD" w:rsidDel="00DA72F3" w:rsidRDefault="00622001" w:rsidP="00D02DC9">
            <w:pPr>
              <w:bidi w:val="0"/>
              <w:spacing w:line="360" w:lineRule="auto"/>
              <w:jc w:val="both"/>
              <w:rPr>
                <w:del w:id="1096" w:author="Tomer Oron" w:date="2023-12-26T13:42:00Z"/>
                <w:rFonts w:cstheme="minorHAnsi"/>
                <w:i/>
                <w:iCs/>
                <w:sz w:val="14"/>
                <w:szCs w:val="14"/>
              </w:rPr>
            </w:pPr>
            <w:del w:id="1097" w:author="Tomer Oron" w:date="2023-12-26T13:42:00Z">
              <w:r w:rsidRPr="001517FD" w:rsidDel="00DA72F3">
                <w:rPr>
                  <w:rFonts w:cstheme="minorHAnsi"/>
                  <w:i/>
                  <w:iCs/>
                  <w:color w:val="000000"/>
                  <w:sz w:val="14"/>
                  <w:szCs w:val="14"/>
                </w:rPr>
                <w:delText>1.24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508FC1" w14:textId="451F966D" w:rsidR="00622001" w:rsidRPr="001517FD" w:rsidDel="00DA72F3" w:rsidRDefault="00622001" w:rsidP="00D02DC9">
            <w:pPr>
              <w:bidi w:val="0"/>
              <w:spacing w:line="360" w:lineRule="auto"/>
              <w:jc w:val="both"/>
              <w:rPr>
                <w:del w:id="1098" w:author="Tomer Oron" w:date="2023-12-26T13:42:00Z"/>
                <w:rFonts w:cstheme="minorHAnsi"/>
                <w:sz w:val="16"/>
                <w:szCs w:val="16"/>
              </w:rPr>
            </w:pPr>
          </w:p>
        </w:tc>
      </w:tr>
      <w:tr w:rsidR="00622001" w:rsidRPr="001517FD" w:rsidDel="00DA72F3" w14:paraId="7F838ED3" w14:textId="20858D9D" w:rsidTr="00622001">
        <w:trPr>
          <w:trHeight w:val="20"/>
          <w:jc w:val="center"/>
          <w:del w:id="1099"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309D383F" w14:textId="4738CA56" w:rsidR="00622001" w:rsidRPr="001517FD" w:rsidDel="00DA72F3" w:rsidRDefault="00622001" w:rsidP="00D02DC9">
            <w:pPr>
              <w:bidi w:val="0"/>
              <w:spacing w:line="360" w:lineRule="auto"/>
              <w:jc w:val="both"/>
              <w:rPr>
                <w:del w:id="1100" w:author="Tomer Oron" w:date="2023-12-26T13:42:00Z"/>
                <w:rFonts w:cstheme="minorHAnsi"/>
                <w:b/>
                <w:bCs/>
              </w:rPr>
            </w:pPr>
            <w:del w:id="1101" w:author="Tomer Oron" w:date="2023-12-26T13:42:00Z">
              <w:r w:rsidRPr="001517FD" w:rsidDel="00DA72F3">
                <w:rPr>
                  <w:rFonts w:cstheme="minorHAnsi"/>
                  <w:sz w:val="16"/>
                  <w:szCs w:val="16"/>
                </w:rPr>
                <w:delText>Rife (1940)</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1A8386B5" w14:textId="5407FC1C" w:rsidR="00622001" w:rsidRPr="001517FD" w:rsidDel="00DA72F3" w:rsidRDefault="00622001" w:rsidP="00D02DC9">
            <w:pPr>
              <w:bidi w:val="0"/>
              <w:spacing w:line="360" w:lineRule="auto"/>
              <w:jc w:val="both"/>
              <w:rPr>
                <w:del w:id="1102" w:author="Tomer Oron" w:date="2023-12-26T13:42:00Z"/>
                <w:rFonts w:cstheme="minorHAnsi"/>
                <w:b/>
                <w:bCs/>
              </w:rPr>
            </w:pPr>
            <w:del w:id="1103" w:author="Tomer Oron" w:date="2023-12-26T13:42:00Z">
              <w:r w:rsidRPr="001517FD" w:rsidDel="00DA72F3">
                <w:rPr>
                  <w:rFonts w:cstheme="minorHAnsi"/>
                  <w:sz w:val="16"/>
                  <w:szCs w:val="16"/>
                </w:rPr>
                <w:delText>0.1188</w:delText>
              </w:r>
            </w:del>
          </w:p>
        </w:tc>
        <w:tc>
          <w:tcPr>
            <w:tcW w:w="859" w:type="dxa"/>
            <w:tcBorders>
              <w:top w:val="single" w:sz="4" w:space="0" w:color="auto"/>
              <w:left w:val="single" w:sz="4" w:space="0" w:color="auto"/>
              <w:bottom w:val="nil"/>
              <w:right w:val="single" w:sz="4" w:space="0" w:color="auto"/>
            </w:tcBorders>
            <w:vAlign w:val="center"/>
            <w:hideMark/>
          </w:tcPr>
          <w:p w14:paraId="42D37B9C" w14:textId="5E2BDC2C" w:rsidR="00622001" w:rsidRPr="001517FD" w:rsidDel="00DA72F3" w:rsidRDefault="00622001" w:rsidP="00D02DC9">
            <w:pPr>
              <w:bidi w:val="0"/>
              <w:spacing w:line="360" w:lineRule="auto"/>
              <w:jc w:val="both"/>
              <w:rPr>
                <w:del w:id="1104" w:author="Tomer Oron" w:date="2023-12-26T13:42:00Z"/>
                <w:rFonts w:cstheme="minorHAnsi"/>
                <w:sz w:val="16"/>
                <w:szCs w:val="16"/>
              </w:rPr>
            </w:pPr>
            <w:del w:id="1105" w:author="Tomer Oron" w:date="2023-12-26T13:42:00Z">
              <w:r w:rsidRPr="001517FD" w:rsidDel="00DA72F3">
                <w:rPr>
                  <w:rFonts w:cstheme="minorHAnsi"/>
                  <w:sz w:val="16"/>
                  <w:szCs w:val="16"/>
                </w:rPr>
                <w:delText>176</w:delText>
              </w:r>
            </w:del>
          </w:p>
        </w:tc>
        <w:tc>
          <w:tcPr>
            <w:tcW w:w="845" w:type="dxa"/>
            <w:tcBorders>
              <w:top w:val="single" w:sz="4" w:space="0" w:color="auto"/>
              <w:left w:val="single" w:sz="4" w:space="0" w:color="auto"/>
              <w:bottom w:val="nil"/>
              <w:right w:val="single" w:sz="4" w:space="0" w:color="auto"/>
            </w:tcBorders>
            <w:vAlign w:val="center"/>
            <w:hideMark/>
          </w:tcPr>
          <w:p w14:paraId="4639EFCE" w14:textId="49657EC1" w:rsidR="00622001" w:rsidRPr="001517FD" w:rsidDel="00DA72F3" w:rsidRDefault="00622001" w:rsidP="00D02DC9">
            <w:pPr>
              <w:bidi w:val="0"/>
              <w:spacing w:line="360" w:lineRule="auto"/>
              <w:jc w:val="both"/>
              <w:rPr>
                <w:del w:id="1106" w:author="Tomer Oron" w:date="2023-12-26T13:42:00Z"/>
                <w:rFonts w:cstheme="minorHAnsi"/>
                <w:sz w:val="16"/>
                <w:szCs w:val="16"/>
              </w:rPr>
            </w:pPr>
            <w:del w:id="1107" w:author="Tomer Oron" w:date="2023-12-26T13:42:00Z">
              <w:r w:rsidRPr="001517FD" w:rsidDel="00DA72F3">
                <w:rPr>
                  <w:rFonts w:cstheme="minorHAnsi"/>
                  <w:sz w:val="16"/>
                  <w:szCs w:val="16"/>
                </w:rPr>
                <w:delText>41</w:delText>
              </w:r>
            </w:del>
          </w:p>
        </w:tc>
        <w:tc>
          <w:tcPr>
            <w:tcW w:w="742" w:type="dxa"/>
            <w:tcBorders>
              <w:top w:val="single" w:sz="4" w:space="0" w:color="auto"/>
              <w:left w:val="single" w:sz="4" w:space="0" w:color="auto"/>
              <w:bottom w:val="nil"/>
              <w:right w:val="single" w:sz="4" w:space="0" w:color="auto"/>
            </w:tcBorders>
            <w:vAlign w:val="center"/>
            <w:hideMark/>
          </w:tcPr>
          <w:p w14:paraId="37B18D66" w14:textId="4031C035" w:rsidR="00622001" w:rsidRPr="001517FD" w:rsidDel="00DA72F3" w:rsidRDefault="00622001" w:rsidP="00D02DC9">
            <w:pPr>
              <w:bidi w:val="0"/>
              <w:spacing w:line="360" w:lineRule="auto"/>
              <w:jc w:val="both"/>
              <w:rPr>
                <w:del w:id="1108" w:author="Tomer Oron" w:date="2023-12-26T13:42:00Z"/>
                <w:rFonts w:cstheme="minorHAnsi"/>
                <w:sz w:val="16"/>
                <w:szCs w:val="16"/>
              </w:rPr>
            </w:pPr>
            <w:del w:id="1109" w:author="Tomer Oron" w:date="2023-12-26T13:42:00Z">
              <w:r w:rsidRPr="001517FD" w:rsidDel="00DA72F3">
                <w:rPr>
                  <w:rFonts w:cstheme="minorHAnsi"/>
                  <w:sz w:val="16"/>
                  <w:szCs w:val="16"/>
                </w:rPr>
                <w:delText>6</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318A5A8C" w14:textId="74E91B5C" w:rsidR="00622001" w:rsidRPr="001517FD" w:rsidDel="00DA72F3" w:rsidRDefault="00622001" w:rsidP="00D02DC9">
            <w:pPr>
              <w:bidi w:val="0"/>
              <w:spacing w:line="360" w:lineRule="auto"/>
              <w:jc w:val="both"/>
              <w:rPr>
                <w:del w:id="1110" w:author="Tomer Oron" w:date="2023-12-26T13:42:00Z"/>
                <w:rFonts w:cstheme="minorHAnsi"/>
                <w:sz w:val="16"/>
                <w:szCs w:val="16"/>
              </w:rPr>
            </w:pPr>
            <w:del w:id="1111" w:author="Tomer Oron" w:date="2023-12-26T13:42:00Z">
              <w:r w:rsidRPr="001517FD" w:rsidDel="00DA72F3">
                <w:rPr>
                  <w:rFonts w:cstheme="minorHAnsi"/>
                  <w:sz w:val="16"/>
                  <w:szCs w:val="16"/>
                </w:rPr>
                <w:delText>0.</w:delText>
              </w:r>
              <w:r w:rsidR="003943BC" w:rsidRPr="001517FD" w:rsidDel="00DA72F3">
                <w:rPr>
                  <w:rFonts w:cstheme="minorHAnsi"/>
                  <w:sz w:val="16"/>
                  <w:szCs w:val="16"/>
                </w:rPr>
                <w:delText>019</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23C07431" w14:textId="77771AC3" w:rsidR="00622001" w:rsidRPr="001517FD" w:rsidDel="00DA72F3" w:rsidRDefault="00622001" w:rsidP="00D02DC9">
            <w:pPr>
              <w:bidi w:val="0"/>
              <w:spacing w:line="360" w:lineRule="auto"/>
              <w:jc w:val="both"/>
              <w:rPr>
                <w:del w:id="1112" w:author="Tomer Oron" w:date="2023-12-26T13:42:00Z"/>
                <w:rFonts w:cstheme="minorHAnsi"/>
                <w:b/>
                <w:bCs/>
              </w:rPr>
            </w:pPr>
            <w:del w:id="1113" w:author="Tomer Oron" w:date="2023-12-26T13:42:00Z">
              <w:r w:rsidRPr="001517FD" w:rsidDel="00DA72F3">
                <w:rPr>
                  <w:rFonts w:cstheme="minorHAnsi"/>
                  <w:sz w:val="16"/>
                  <w:szCs w:val="16"/>
                </w:rPr>
                <w:delText>0.1541</w:delText>
              </w:r>
            </w:del>
          </w:p>
        </w:tc>
        <w:tc>
          <w:tcPr>
            <w:tcW w:w="889" w:type="dxa"/>
            <w:tcBorders>
              <w:top w:val="single" w:sz="4" w:space="0" w:color="auto"/>
              <w:left w:val="single" w:sz="4" w:space="0" w:color="auto"/>
              <w:bottom w:val="nil"/>
              <w:right w:val="single" w:sz="4" w:space="0" w:color="auto"/>
            </w:tcBorders>
            <w:vAlign w:val="center"/>
            <w:hideMark/>
          </w:tcPr>
          <w:p w14:paraId="293652A5" w14:textId="5CFB490D" w:rsidR="00622001" w:rsidRPr="001517FD" w:rsidDel="00DA72F3" w:rsidRDefault="00622001" w:rsidP="00D02DC9">
            <w:pPr>
              <w:bidi w:val="0"/>
              <w:spacing w:line="360" w:lineRule="auto"/>
              <w:jc w:val="both"/>
              <w:rPr>
                <w:del w:id="1114" w:author="Tomer Oron" w:date="2023-12-26T13:42:00Z"/>
                <w:rFonts w:cstheme="minorHAnsi"/>
                <w:sz w:val="16"/>
                <w:szCs w:val="16"/>
              </w:rPr>
            </w:pPr>
            <w:del w:id="1115" w:author="Tomer Oron" w:date="2023-12-26T13:42:00Z">
              <w:r w:rsidRPr="001517FD" w:rsidDel="00DA72F3">
                <w:rPr>
                  <w:rFonts w:cstheme="minorHAnsi"/>
                  <w:sz w:val="16"/>
                  <w:szCs w:val="16"/>
                </w:rPr>
                <w:delText>104</w:delText>
              </w:r>
            </w:del>
          </w:p>
        </w:tc>
        <w:tc>
          <w:tcPr>
            <w:tcW w:w="767" w:type="dxa"/>
            <w:tcBorders>
              <w:top w:val="single" w:sz="4" w:space="0" w:color="auto"/>
              <w:left w:val="single" w:sz="4" w:space="0" w:color="auto"/>
              <w:bottom w:val="nil"/>
              <w:right w:val="single" w:sz="4" w:space="0" w:color="auto"/>
            </w:tcBorders>
            <w:vAlign w:val="center"/>
            <w:hideMark/>
          </w:tcPr>
          <w:p w14:paraId="240D4B6D" w14:textId="21D8D202" w:rsidR="00622001" w:rsidRPr="001517FD" w:rsidDel="00DA72F3" w:rsidRDefault="00622001" w:rsidP="00D02DC9">
            <w:pPr>
              <w:bidi w:val="0"/>
              <w:spacing w:line="360" w:lineRule="auto"/>
              <w:jc w:val="both"/>
              <w:rPr>
                <w:del w:id="1116" w:author="Tomer Oron" w:date="2023-12-26T13:42:00Z"/>
                <w:rFonts w:cstheme="minorHAnsi"/>
                <w:sz w:val="16"/>
                <w:szCs w:val="16"/>
              </w:rPr>
            </w:pPr>
            <w:del w:id="1117" w:author="Tomer Oron" w:date="2023-12-26T13:42:00Z">
              <w:r w:rsidRPr="001517FD" w:rsidDel="00DA72F3">
                <w:rPr>
                  <w:rFonts w:cstheme="minorHAnsi"/>
                  <w:sz w:val="16"/>
                  <w:szCs w:val="16"/>
                </w:rPr>
                <w:delText>39</w:delText>
              </w:r>
            </w:del>
          </w:p>
        </w:tc>
        <w:tc>
          <w:tcPr>
            <w:tcW w:w="645" w:type="dxa"/>
            <w:tcBorders>
              <w:top w:val="single" w:sz="4" w:space="0" w:color="auto"/>
              <w:left w:val="single" w:sz="4" w:space="0" w:color="auto"/>
              <w:bottom w:val="nil"/>
              <w:right w:val="single" w:sz="4" w:space="0" w:color="auto"/>
            </w:tcBorders>
            <w:vAlign w:val="center"/>
            <w:hideMark/>
          </w:tcPr>
          <w:p w14:paraId="2D135304" w14:textId="3481371E" w:rsidR="00622001" w:rsidRPr="001517FD" w:rsidDel="00DA72F3" w:rsidRDefault="00622001" w:rsidP="00D02DC9">
            <w:pPr>
              <w:bidi w:val="0"/>
              <w:spacing w:line="360" w:lineRule="auto"/>
              <w:jc w:val="both"/>
              <w:rPr>
                <w:del w:id="1118" w:author="Tomer Oron" w:date="2023-12-26T13:42:00Z"/>
                <w:rFonts w:cstheme="minorHAnsi"/>
                <w:sz w:val="16"/>
                <w:szCs w:val="16"/>
              </w:rPr>
            </w:pPr>
            <w:del w:id="1119" w:author="Tomer Oron" w:date="2023-12-26T13:42:00Z">
              <w:r w:rsidRPr="001517FD" w:rsidDel="00DA72F3">
                <w:rPr>
                  <w:rFonts w:cstheme="minorHAnsi"/>
                  <w:sz w:val="16"/>
                  <w:szCs w:val="16"/>
                </w:rPr>
                <w:delText>3</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59647FB1" w14:textId="231966B2" w:rsidR="00622001" w:rsidRPr="001517FD" w:rsidDel="00DA72F3" w:rsidRDefault="00622001" w:rsidP="00D02DC9">
            <w:pPr>
              <w:bidi w:val="0"/>
              <w:spacing w:line="360" w:lineRule="auto"/>
              <w:jc w:val="both"/>
              <w:rPr>
                <w:del w:id="1120" w:author="Tomer Oron" w:date="2023-12-26T13:42:00Z"/>
                <w:rFonts w:cstheme="minorHAnsi"/>
                <w:sz w:val="16"/>
                <w:szCs w:val="16"/>
              </w:rPr>
            </w:pPr>
            <w:del w:id="1121" w:author="Tomer Oron" w:date="2023-12-26T13:42:00Z">
              <w:r w:rsidRPr="001517FD" w:rsidDel="00DA72F3">
                <w:rPr>
                  <w:rFonts w:cstheme="minorHAnsi"/>
                  <w:sz w:val="16"/>
                  <w:szCs w:val="16"/>
                </w:rPr>
                <w:delText>0.</w:delText>
              </w:r>
              <w:r w:rsidR="003943BC" w:rsidRPr="001517FD" w:rsidDel="00DA72F3">
                <w:rPr>
                  <w:rFonts w:cstheme="minorHAnsi"/>
                  <w:sz w:val="16"/>
                  <w:szCs w:val="16"/>
                </w:rPr>
                <w:delText>74</w:delText>
              </w:r>
            </w:del>
          </w:p>
        </w:tc>
      </w:tr>
      <w:tr w:rsidR="00622001" w:rsidRPr="001517FD" w:rsidDel="00DA72F3" w14:paraId="5AC7498D" w14:textId="252DEB3C" w:rsidTr="00622001">
        <w:trPr>
          <w:trHeight w:val="20"/>
          <w:jc w:val="center"/>
          <w:del w:id="1122"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0B3992" w14:textId="3E96766F" w:rsidR="00622001" w:rsidRPr="001517FD" w:rsidDel="00DA72F3" w:rsidRDefault="00622001" w:rsidP="00D02DC9">
            <w:pPr>
              <w:bidi w:val="0"/>
              <w:spacing w:line="360" w:lineRule="auto"/>
              <w:jc w:val="both"/>
              <w:rPr>
                <w:del w:id="1123"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AC9F3C" w14:textId="2D4A5538" w:rsidR="00622001" w:rsidRPr="001517FD" w:rsidDel="00DA72F3" w:rsidRDefault="00622001" w:rsidP="00D02DC9">
            <w:pPr>
              <w:bidi w:val="0"/>
              <w:spacing w:line="360" w:lineRule="auto"/>
              <w:jc w:val="both"/>
              <w:rPr>
                <w:del w:id="1124"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5B658AC0" w14:textId="72F50D10" w:rsidR="00622001" w:rsidRPr="001517FD" w:rsidDel="00DA72F3" w:rsidRDefault="00622001" w:rsidP="00D02DC9">
            <w:pPr>
              <w:bidi w:val="0"/>
              <w:spacing w:line="360" w:lineRule="auto"/>
              <w:jc w:val="both"/>
              <w:rPr>
                <w:del w:id="1125" w:author="Tomer Oron" w:date="2023-12-26T13:42:00Z"/>
                <w:rFonts w:cstheme="minorHAnsi"/>
                <w:i/>
                <w:iCs/>
                <w:sz w:val="14"/>
                <w:szCs w:val="14"/>
              </w:rPr>
            </w:pPr>
            <w:del w:id="1126" w:author="Tomer Oron" w:date="2023-12-26T13:42:00Z">
              <w:r w:rsidRPr="001517FD" w:rsidDel="00DA72F3">
                <w:rPr>
                  <w:rFonts w:cstheme="minorHAnsi"/>
                  <w:i/>
                  <w:iCs/>
                  <w:color w:val="000000"/>
                  <w:sz w:val="14"/>
                  <w:szCs w:val="14"/>
                </w:rPr>
                <w:delText>176.27</w:delText>
              </w:r>
            </w:del>
          </w:p>
        </w:tc>
        <w:tc>
          <w:tcPr>
            <w:tcW w:w="845" w:type="dxa"/>
            <w:tcBorders>
              <w:top w:val="nil"/>
              <w:left w:val="single" w:sz="4" w:space="0" w:color="auto"/>
              <w:bottom w:val="single" w:sz="4" w:space="0" w:color="auto"/>
              <w:right w:val="single" w:sz="4" w:space="0" w:color="auto"/>
            </w:tcBorders>
            <w:vAlign w:val="bottom"/>
            <w:hideMark/>
          </w:tcPr>
          <w:p w14:paraId="6188CC4D" w14:textId="19174AC9" w:rsidR="00622001" w:rsidRPr="001517FD" w:rsidDel="00DA72F3" w:rsidRDefault="00622001" w:rsidP="00D02DC9">
            <w:pPr>
              <w:bidi w:val="0"/>
              <w:spacing w:line="360" w:lineRule="auto"/>
              <w:jc w:val="both"/>
              <w:rPr>
                <w:del w:id="1127" w:author="Tomer Oron" w:date="2023-12-26T13:42:00Z"/>
                <w:rFonts w:cstheme="minorHAnsi"/>
                <w:i/>
                <w:iCs/>
                <w:sz w:val="14"/>
                <w:szCs w:val="14"/>
              </w:rPr>
            </w:pPr>
            <w:del w:id="1128" w:author="Tomer Oron" w:date="2023-12-26T13:42:00Z">
              <w:r w:rsidRPr="001517FD" w:rsidDel="00DA72F3">
                <w:rPr>
                  <w:rFonts w:cstheme="minorHAnsi"/>
                  <w:i/>
                  <w:iCs/>
                  <w:color w:val="000000"/>
                  <w:sz w:val="14"/>
                  <w:szCs w:val="14"/>
                </w:rPr>
                <w:delText>40.46</w:delText>
              </w:r>
            </w:del>
          </w:p>
        </w:tc>
        <w:tc>
          <w:tcPr>
            <w:tcW w:w="742" w:type="dxa"/>
            <w:tcBorders>
              <w:top w:val="nil"/>
              <w:left w:val="single" w:sz="4" w:space="0" w:color="auto"/>
              <w:bottom w:val="single" w:sz="4" w:space="0" w:color="auto"/>
              <w:right w:val="single" w:sz="4" w:space="0" w:color="auto"/>
            </w:tcBorders>
            <w:vAlign w:val="bottom"/>
            <w:hideMark/>
          </w:tcPr>
          <w:p w14:paraId="58129D08" w14:textId="725D3FEE" w:rsidR="00622001" w:rsidRPr="001517FD" w:rsidDel="00DA72F3" w:rsidRDefault="00622001" w:rsidP="00D02DC9">
            <w:pPr>
              <w:bidi w:val="0"/>
              <w:spacing w:line="360" w:lineRule="auto"/>
              <w:jc w:val="both"/>
              <w:rPr>
                <w:del w:id="1129" w:author="Tomer Oron" w:date="2023-12-26T13:42:00Z"/>
                <w:rFonts w:cstheme="minorHAnsi"/>
                <w:i/>
                <w:iCs/>
                <w:sz w:val="14"/>
                <w:szCs w:val="14"/>
              </w:rPr>
            </w:pPr>
            <w:del w:id="1130" w:author="Tomer Oron" w:date="2023-12-26T13:42:00Z">
              <w:r w:rsidRPr="001517FD" w:rsidDel="00DA72F3">
                <w:rPr>
                  <w:rFonts w:cstheme="minorHAnsi"/>
                  <w:i/>
                  <w:iCs/>
                  <w:color w:val="000000"/>
                  <w:sz w:val="14"/>
                  <w:szCs w:val="14"/>
                </w:rPr>
                <w:delText>6.27</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D1F2DCC" w14:textId="7E6A9454" w:rsidR="00622001" w:rsidRPr="001517FD" w:rsidDel="00DA72F3" w:rsidRDefault="00622001" w:rsidP="00D02DC9">
            <w:pPr>
              <w:bidi w:val="0"/>
              <w:spacing w:line="360" w:lineRule="auto"/>
              <w:jc w:val="both"/>
              <w:rPr>
                <w:del w:id="1131"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02CC88C" w14:textId="59C958EB" w:rsidR="00622001" w:rsidRPr="001517FD" w:rsidDel="00DA72F3" w:rsidRDefault="00622001" w:rsidP="00D02DC9">
            <w:pPr>
              <w:bidi w:val="0"/>
              <w:spacing w:line="360" w:lineRule="auto"/>
              <w:jc w:val="both"/>
              <w:rPr>
                <w:del w:id="1132"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211669BE" w14:textId="6D9791D6" w:rsidR="00622001" w:rsidRPr="001517FD" w:rsidDel="00DA72F3" w:rsidRDefault="00622001" w:rsidP="00D02DC9">
            <w:pPr>
              <w:bidi w:val="0"/>
              <w:spacing w:line="360" w:lineRule="auto"/>
              <w:jc w:val="both"/>
              <w:rPr>
                <w:del w:id="1133" w:author="Tomer Oron" w:date="2023-12-26T13:42:00Z"/>
                <w:rFonts w:cstheme="minorHAnsi"/>
                <w:i/>
                <w:iCs/>
                <w:sz w:val="14"/>
                <w:szCs w:val="14"/>
              </w:rPr>
            </w:pPr>
            <w:del w:id="1134" w:author="Tomer Oron" w:date="2023-12-26T13:42:00Z">
              <w:r w:rsidRPr="001517FD" w:rsidDel="00DA72F3">
                <w:rPr>
                  <w:rFonts w:cstheme="minorHAnsi"/>
                  <w:i/>
                  <w:iCs/>
                  <w:color w:val="000000"/>
                  <w:sz w:val="14"/>
                  <w:szCs w:val="14"/>
                </w:rPr>
                <w:delText>105.41</w:delText>
              </w:r>
            </w:del>
          </w:p>
        </w:tc>
        <w:tc>
          <w:tcPr>
            <w:tcW w:w="767" w:type="dxa"/>
            <w:tcBorders>
              <w:top w:val="nil"/>
              <w:left w:val="single" w:sz="4" w:space="0" w:color="auto"/>
              <w:bottom w:val="single" w:sz="4" w:space="0" w:color="auto"/>
              <w:right w:val="single" w:sz="4" w:space="0" w:color="auto"/>
            </w:tcBorders>
            <w:vAlign w:val="bottom"/>
            <w:hideMark/>
          </w:tcPr>
          <w:p w14:paraId="73E3716A" w14:textId="486F8657" w:rsidR="00622001" w:rsidRPr="001517FD" w:rsidDel="00DA72F3" w:rsidRDefault="00622001" w:rsidP="00D02DC9">
            <w:pPr>
              <w:bidi w:val="0"/>
              <w:spacing w:line="360" w:lineRule="auto"/>
              <w:jc w:val="both"/>
              <w:rPr>
                <w:del w:id="1135" w:author="Tomer Oron" w:date="2023-12-26T13:42:00Z"/>
                <w:rFonts w:cstheme="minorHAnsi"/>
                <w:i/>
                <w:iCs/>
                <w:sz w:val="14"/>
                <w:szCs w:val="14"/>
              </w:rPr>
            </w:pPr>
            <w:del w:id="1136" w:author="Tomer Oron" w:date="2023-12-26T13:42:00Z">
              <w:r w:rsidRPr="001517FD" w:rsidDel="00DA72F3">
                <w:rPr>
                  <w:rFonts w:cstheme="minorHAnsi"/>
                  <w:i/>
                  <w:iCs/>
                  <w:color w:val="000000"/>
                  <w:sz w:val="14"/>
                  <w:szCs w:val="14"/>
                </w:rPr>
                <w:delText>36.18</w:delText>
              </w:r>
            </w:del>
          </w:p>
        </w:tc>
        <w:tc>
          <w:tcPr>
            <w:tcW w:w="645" w:type="dxa"/>
            <w:tcBorders>
              <w:top w:val="nil"/>
              <w:left w:val="single" w:sz="4" w:space="0" w:color="auto"/>
              <w:bottom w:val="single" w:sz="4" w:space="0" w:color="auto"/>
              <w:right w:val="single" w:sz="4" w:space="0" w:color="auto"/>
            </w:tcBorders>
            <w:vAlign w:val="bottom"/>
            <w:hideMark/>
          </w:tcPr>
          <w:p w14:paraId="7782F613" w14:textId="78850D4D" w:rsidR="00622001" w:rsidRPr="001517FD" w:rsidDel="00DA72F3" w:rsidRDefault="00622001" w:rsidP="00D02DC9">
            <w:pPr>
              <w:bidi w:val="0"/>
              <w:spacing w:line="360" w:lineRule="auto"/>
              <w:jc w:val="both"/>
              <w:rPr>
                <w:del w:id="1137" w:author="Tomer Oron" w:date="2023-12-26T13:42:00Z"/>
                <w:rFonts w:cstheme="minorHAnsi"/>
                <w:i/>
                <w:iCs/>
                <w:sz w:val="14"/>
                <w:szCs w:val="14"/>
              </w:rPr>
            </w:pPr>
            <w:del w:id="1138" w:author="Tomer Oron" w:date="2023-12-26T13:42:00Z">
              <w:r w:rsidRPr="001517FD" w:rsidDel="00DA72F3">
                <w:rPr>
                  <w:rFonts w:cstheme="minorHAnsi"/>
                  <w:i/>
                  <w:iCs/>
                  <w:color w:val="000000"/>
                  <w:sz w:val="14"/>
                  <w:szCs w:val="14"/>
                </w:rPr>
                <w:delText>4.41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3FCB" w14:textId="235C40C8" w:rsidR="00622001" w:rsidRPr="001517FD" w:rsidDel="00DA72F3" w:rsidRDefault="00622001" w:rsidP="00D02DC9">
            <w:pPr>
              <w:bidi w:val="0"/>
              <w:spacing w:line="360" w:lineRule="auto"/>
              <w:jc w:val="both"/>
              <w:rPr>
                <w:del w:id="1139" w:author="Tomer Oron" w:date="2023-12-26T13:42:00Z"/>
                <w:rFonts w:cstheme="minorHAnsi"/>
                <w:sz w:val="16"/>
                <w:szCs w:val="16"/>
              </w:rPr>
            </w:pPr>
          </w:p>
        </w:tc>
      </w:tr>
      <w:tr w:rsidR="00622001" w:rsidRPr="001517FD" w:rsidDel="00DA72F3" w14:paraId="2F626169" w14:textId="5A8DC30F" w:rsidTr="00622001">
        <w:trPr>
          <w:trHeight w:val="20"/>
          <w:jc w:val="center"/>
          <w:del w:id="1140"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2A5D9B56" w14:textId="1A4916E2" w:rsidR="00622001" w:rsidRPr="001517FD" w:rsidDel="00DA72F3" w:rsidRDefault="00622001" w:rsidP="00D02DC9">
            <w:pPr>
              <w:bidi w:val="0"/>
              <w:spacing w:line="360" w:lineRule="auto"/>
              <w:jc w:val="both"/>
              <w:rPr>
                <w:del w:id="1141" w:author="Tomer Oron" w:date="2023-12-26T13:42:00Z"/>
                <w:rFonts w:cstheme="minorHAnsi"/>
                <w:b/>
                <w:bCs/>
              </w:rPr>
            </w:pPr>
            <w:del w:id="1142" w:author="Tomer Oron" w:date="2023-12-26T13:42:00Z">
              <w:r w:rsidRPr="001517FD" w:rsidDel="00DA72F3">
                <w:rPr>
                  <w:rFonts w:cstheme="minorHAnsi"/>
                  <w:sz w:val="16"/>
                  <w:szCs w:val="16"/>
                </w:rPr>
                <w:delText>Thyss (1946)</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41D0868" w14:textId="6A8C8BE5" w:rsidR="00622001" w:rsidRPr="001517FD" w:rsidDel="00DA72F3" w:rsidRDefault="00622001" w:rsidP="00D02DC9">
            <w:pPr>
              <w:bidi w:val="0"/>
              <w:spacing w:line="360" w:lineRule="auto"/>
              <w:jc w:val="both"/>
              <w:rPr>
                <w:del w:id="1143" w:author="Tomer Oron" w:date="2023-12-26T13:42:00Z"/>
                <w:rFonts w:cstheme="minorHAnsi"/>
                <w:b/>
                <w:bCs/>
              </w:rPr>
            </w:pPr>
            <w:del w:id="1144" w:author="Tomer Oron" w:date="2023-12-26T13:42:00Z">
              <w:r w:rsidRPr="001517FD" w:rsidDel="00DA72F3">
                <w:rPr>
                  <w:rFonts w:cstheme="minorHAnsi"/>
                  <w:sz w:val="16"/>
                  <w:szCs w:val="16"/>
                </w:rPr>
                <w:delText>0.1845</w:delText>
              </w:r>
            </w:del>
          </w:p>
        </w:tc>
        <w:tc>
          <w:tcPr>
            <w:tcW w:w="859" w:type="dxa"/>
            <w:tcBorders>
              <w:top w:val="single" w:sz="4" w:space="0" w:color="auto"/>
              <w:left w:val="single" w:sz="4" w:space="0" w:color="auto"/>
              <w:bottom w:val="nil"/>
              <w:right w:val="single" w:sz="4" w:space="0" w:color="auto"/>
            </w:tcBorders>
            <w:vAlign w:val="center"/>
            <w:hideMark/>
          </w:tcPr>
          <w:p w14:paraId="48D879A3" w14:textId="21281162" w:rsidR="00622001" w:rsidRPr="001517FD" w:rsidDel="00DA72F3" w:rsidRDefault="00622001" w:rsidP="00D02DC9">
            <w:pPr>
              <w:bidi w:val="0"/>
              <w:spacing w:line="360" w:lineRule="auto"/>
              <w:jc w:val="both"/>
              <w:rPr>
                <w:del w:id="1145" w:author="Tomer Oron" w:date="2023-12-26T13:42:00Z"/>
                <w:rFonts w:cstheme="minorHAnsi"/>
                <w:sz w:val="16"/>
                <w:szCs w:val="16"/>
              </w:rPr>
            </w:pPr>
            <w:del w:id="1146" w:author="Tomer Oron" w:date="2023-12-26T13:42:00Z">
              <w:r w:rsidRPr="001517FD" w:rsidDel="00DA72F3">
                <w:rPr>
                  <w:rFonts w:cstheme="minorHAnsi"/>
                  <w:sz w:val="16"/>
                  <w:szCs w:val="16"/>
                </w:rPr>
                <w:delText>72</w:delText>
              </w:r>
            </w:del>
          </w:p>
        </w:tc>
        <w:tc>
          <w:tcPr>
            <w:tcW w:w="845" w:type="dxa"/>
            <w:tcBorders>
              <w:top w:val="single" w:sz="4" w:space="0" w:color="auto"/>
              <w:left w:val="single" w:sz="4" w:space="0" w:color="auto"/>
              <w:bottom w:val="nil"/>
              <w:right w:val="single" w:sz="4" w:space="0" w:color="auto"/>
            </w:tcBorders>
            <w:vAlign w:val="center"/>
            <w:hideMark/>
          </w:tcPr>
          <w:p w14:paraId="33BF45B8" w14:textId="511BBC69" w:rsidR="00622001" w:rsidRPr="001517FD" w:rsidDel="00DA72F3" w:rsidRDefault="00622001" w:rsidP="00D02DC9">
            <w:pPr>
              <w:bidi w:val="0"/>
              <w:spacing w:line="360" w:lineRule="auto"/>
              <w:jc w:val="both"/>
              <w:rPr>
                <w:del w:id="1147" w:author="Tomer Oron" w:date="2023-12-26T13:42:00Z"/>
                <w:rFonts w:cstheme="minorHAnsi"/>
                <w:sz w:val="16"/>
                <w:szCs w:val="16"/>
              </w:rPr>
            </w:pPr>
            <w:del w:id="1148" w:author="Tomer Oron" w:date="2023-12-26T13:42:00Z">
              <w:r w:rsidRPr="001517FD" w:rsidDel="00DA72F3">
                <w:rPr>
                  <w:rFonts w:cstheme="minorHAnsi"/>
                  <w:sz w:val="16"/>
                  <w:szCs w:val="16"/>
                </w:rPr>
                <w:delText>24</w:delText>
              </w:r>
            </w:del>
          </w:p>
        </w:tc>
        <w:tc>
          <w:tcPr>
            <w:tcW w:w="742" w:type="dxa"/>
            <w:tcBorders>
              <w:top w:val="single" w:sz="4" w:space="0" w:color="auto"/>
              <w:left w:val="single" w:sz="4" w:space="0" w:color="auto"/>
              <w:bottom w:val="nil"/>
              <w:right w:val="single" w:sz="4" w:space="0" w:color="auto"/>
            </w:tcBorders>
            <w:vAlign w:val="center"/>
            <w:hideMark/>
          </w:tcPr>
          <w:p w14:paraId="4BE28613" w14:textId="2095A317" w:rsidR="00622001" w:rsidRPr="001517FD" w:rsidDel="00DA72F3" w:rsidRDefault="00622001" w:rsidP="00D02DC9">
            <w:pPr>
              <w:bidi w:val="0"/>
              <w:spacing w:line="360" w:lineRule="auto"/>
              <w:jc w:val="both"/>
              <w:rPr>
                <w:del w:id="1149" w:author="Tomer Oron" w:date="2023-12-26T13:42:00Z"/>
                <w:rFonts w:cstheme="minorHAnsi"/>
                <w:sz w:val="16"/>
                <w:szCs w:val="16"/>
              </w:rPr>
            </w:pPr>
            <w:del w:id="1150" w:author="Tomer Oron" w:date="2023-12-26T13:42:00Z">
              <w:r w:rsidRPr="001517FD" w:rsidDel="00DA72F3">
                <w:rPr>
                  <w:rFonts w:cstheme="minorHAnsi"/>
                  <w:sz w:val="16"/>
                  <w:szCs w:val="16"/>
                </w:rPr>
                <w:delText>7</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4C3E65C3" w14:textId="03C62D40" w:rsidR="00622001" w:rsidRPr="001517FD" w:rsidDel="00DA72F3" w:rsidRDefault="003943BC" w:rsidP="00D02DC9">
            <w:pPr>
              <w:bidi w:val="0"/>
              <w:spacing w:line="360" w:lineRule="auto"/>
              <w:jc w:val="both"/>
              <w:rPr>
                <w:del w:id="1151" w:author="Tomer Oron" w:date="2023-12-26T13:42:00Z"/>
                <w:rFonts w:cstheme="minorHAnsi"/>
                <w:sz w:val="16"/>
                <w:szCs w:val="16"/>
              </w:rPr>
            </w:pPr>
            <w:del w:id="1152" w:author="Tomer Oron" w:date="2023-12-26T13:42:00Z">
              <w:r w:rsidRPr="001517FD" w:rsidDel="00DA72F3">
                <w:rPr>
                  <w:rFonts w:cstheme="minorHAnsi"/>
                  <w:sz w:val="16"/>
                  <w:szCs w:val="16"/>
                </w:rPr>
                <w:delText>1.77</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10D2C209" w14:textId="1971CF5C" w:rsidR="00622001" w:rsidRPr="001517FD" w:rsidDel="00DA72F3" w:rsidRDefault="00622001" w:rsidP="00D02DC9">
            <w:pPr>
              <w:bidi w:val="0"/>
              <w:spacing w:line="360" w:lineRule="auto"/>
              <w:jc w:val="both"/>
              <w:rPr>
                <w:del w:id="1153" w:author="Tomer Oron" w:date="2023-12-26T13:42:00Z"/>
                <w:rFonts w:cstheme="minorHAnsi"/>
                <w:b/>
                <w:bCs/>
              </w:rPr>
            </w:pPr>
            <w:del w:id="1154" w:author="Tomer Oron" w:date="2023-12-26T13:42:00Z">
              <w:r w:rsidRPr="001517FD" w:rsidDel="00DA72F3">
                <w:rPr>
                  <w:rFonts w:cstheme="minorHAnsi"/>
                  <w:sz w:val="16"/>
                  <w:szCs w:val="16"/>
                </w:rPr>
                <w:delText>0.1628</w:delText>
              </w:r>
            </w:del>
          </w:p>
        </w:tc>
        <w:tc>
          <w:tcPr>
            <w:tcW w:w="889" w:type="dxa"/>
            <w:tcBorders>
              <w:top w:val="single" w:sz="4" w:space="0" w:color="auto"/>
              <w:left w:val="single" w:sz="4" w:space="0" w:color="auto"/>
              <w:bottom w:val="nil"/>
              <w:right w:val="single" w:sz="4" w:space="0" w:color="auto"/>
            </w:tcBorders>
            <w:vAlign w:val="center"/>
            <w:hideMark/>
          </w:tcPr>
          <w:p w14:paraId="006A7EBB" w14:textId="52CC8314" w:rsidR="00622001" w:rsidRPr="001517FD" w:rsidDel="00DA72F3" w:rsidRDefault="00622001" w:rsidP="00D02DC9">
            <w:pPr>
              <w:bidi w:val="0"/>
              <w:spacing w:line="360" w:lineRule="auto"/>
              <w:jc w:val="both"/>
              <w:rPr>
                <w:del w:id="1155" w:author="Tomer Oron" w:date="2023-12-26T13:42:00Z"/>
                <w:rFonts w:cstheme="minorHAnsi"/>
                <w:sz w:val="16"/>
                <w:szCs w:val="16"/>
              </w:rPr>
            </w:pPr>
            <w:del w:id="1156" w:author="Tomer Oron" w:date="2023-12-26T13:42:00Z">
              <w:r w:rsidRPr="001517FD" w:rsidDel="00DA72F3">
                <w:rPr>
                  <w:rFonts w:cstheme="minorHAnsi"/>
                  <w:sz w:val="16"/>
                  <w:szCs w:val="16"/>
                </w:rPr>
                <w:delText>60</w:delText>
              </w:r>
            </w:del>
          </w:p>
        </w:tc>
        <w:tc>
          <w:tcPr>
            <w:tcW w:w="767" w:type="dxa"/>
            <w:tcBorders>
              <w:top w:val="single" w:sz="4" w:space="0" w:color="auto"/>
              <w:left w:val="single" w:sz="4" w:space="0" w:color="auto"/>
              <w:bottom w:val="nil"/>
              <w:right w:val="single" w:sz="4" w:space="0" w:color="auto"/>
            </w:tcBorders>
            <w:vAlign w:val="center"/>
            <w:hideMark/>
          </w:tcPr>
          <w:p w14:paraId="108C8CE6" w14:textId="0A3DC059" w:rsidR="00622001" w:rsidRPr="001517FD" w:rsidDel="00DA72F3" w:rsidRDefault="00622001" w:rsidP="00D02DC9">
            <w:pPr>
              <w:bidi w:val="0"/>
              <w:spacing w:line="360" w:lineRule="auto"/>
              <w:jc w:val="both"/>
              <w:rPr>
                <w:del w:id="1157" w:author="Tomer Oron" w:date="2023-12-26T13:42:00Z"/>
                <w:rFonts w:cstheme="minorHAnsi"/>
                <w:sz w:val="16"/>
                <w:szCs w:val="16"/>
              </w:rPr>
            </w:pPr>
            <w:del w:id="1158" w:author="Tomer Oron" w:date="2023-12-26T13:42:00Z">
              <w:r w:rsidRPr="001517FD" w:rsidDel="00DA72F3">
                <w:rPr>
                  <w:rFonts w:cstheme="minorHAnsi"/>
                  <w:sz w:val="16"/>
                  <w:szCs w:val="16"/>
                </w:rPr>
                <w:delText>24</w:delText>
              </w:r>
            </w:del>
          </w:p>
        </w:tc>
        <w:tc>
          <w:tcPr>
            <w:tcW w:w="645" w:type="dxa"/>
            <w:tcBorders>
              <w:top w:val="single" w:sz="4" w:space="0" w:color="auto"/>
              <w:left w:val="single" w:sz="4" w:space="0" w:color="auto"/>
              <w:bottom w:val="nil"/>
              <w:right w:val="single" w:sz="4" w:space="0" w:color="auto"/>
            </w:tcBorders>
            <w:vAlign w:val="center"/>
            <w:hideMark/>
          </w:tcPr>
          <w:p w14:paraId="7B061989" w14:textId="350FDAE5" w:rsidR="00622001" w:rsidRPr="001517FD" w:rsidDel="00DA72F3" w:rsidRDefault="00622001" w:rsidP="00D02DC9">
            <w:pPr>
              <w:bidi w:val="0"/>
              <w:spacing w:line="360" w:lineRule="auto"/>
              <w:jc w:val="both"/>
              <w:rPr>
                <w:del w:id="1159" w:author="Tomer Oron" w:date="2023-12-26T13:42:00Z"/>
                <w:rFonts w:cstheme="minorHAnsi"/>
                <w:sz w:val="16"/>
                <w:szCs w:val="16"/>
              </w:rPr>
            </w:pPr>
            <w:del w:id="1160" w:author="Tomer Oron" w:date="2023-12-26T13:42:00Z">
              <w:r w:rsidRPr="001517FD" w:rsidDel="00DA72F3">
                <w:rPr>
                  <w:rFonts w:cstheme="minorHAnsi"/>
                  <w:sz w:val="16"/>
                  <w:szCs w:val="16"/>
                </w:rPr>
                <w:delText>2</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40E9B23" w14:textId="20904AAE" w:rsidR="00622001" w:rsidRPr="001517FD" w:rsidDel="00DA72F3" w:rsidRDefault="00622001" w:rsidP="00D02DC9">
            <w:pPr>
              <w:bidi w:val="0"/>
              <w:spacing w:line="360" w:lineRule="auto"/>
              <w:jc w:val="both"/>
              <w:rPr>
                <w:del w:id="1161" w:author="Tomer Oron" w:date="2023-12-26T13:42:00Z"/>
                <w:rFonts w:cstheme="minorHAnsi"/>
                <w:sz w:val="16"/>
                <w:szCs w:val="16"/>
              </w:rPr>
            </w:pPr>
            <w:del w:id="1162" w:author="Tomer Oron" w:date="2023-12-26T13:42:00Z">
              <w:r w:rsidRPr="001517FD" w:rsidDel="00DA72F3">
                <w:rPr>
                  <w:rFonts w:cstheme="minorHAnsi"/>
                  <w:sz w:val="16"/>
                  <w:szCs w:val="16"/>
                </w:rPr>
                <w:delText>0.</w:delText>
              </w:r>
              <w:r w:rsidR="003943BC" w:rsidRPr="001517FD" w:rsidDel="00DA72F3">
                <w:rPr>
                  <w:rFonts w:cstheme="minorHAnsi"/>
                  <w:sz w:val="16"/>
                  <w:szCs w:val="16"/>
                </w:rPr>
                <w:delText>396</w:delText>
              </w:r>
            </w:del>
          </w:p>
        </w:tc>
      </w:tr>
      <w:tr w:rsidR="00622001" w:rsidRPr="001517FD" w:rsidDel="00DA72F3" w14:paraId="1DF023A3" w14:textId="54EA6966" w:rsidTr="00622001">
        <w:trPr>
          <w:trHeight w:val="20"/>
          <w:jc w:val="center"/>
          <w:del w:id="1163"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3FCEDC" w14:textId="0B810C17" w:rsidR="00622001" w:rsidRPr="001517FD" w:rsidDel="00DA72F3" w:rsidRDefault="00622001" w:rsidP="00D02DC9">
            <w:pPr>
              <w:bidi w:val="0"/>
              <w:spacing w:line="360" w:lineRule="auto"/>
              <w:jc w:val="both"/>
              <w:rPr>
                <w:del w:id="1164"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FC654" w14:textId="70B98892" w:rsidR="00622001" w:rsidRPr="001517FD" w:rsidDel="00DA72F3" w:rsidRDefault="00622001" w:rsidP="00D02DC9">
            <w:pPr>
              <w:bidi w:val="0"/>
              <w:spacing w:line="360" w:lineRule="auto"/>
              <w:jc w:val="both"/>
              <w:rPr>
                <w:del w:id="1165"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179880D3" w14:textId="1801F846" w:rsidR="00622001" w:rsidRPr="001517FD" w:rsidDel="00DA72F3" w:rsidRDefault="00622001" w:rsidP="00D02DC9">
            <w:pPr>
              <w:bidi w:val="0"/>
              <w:spacing w:line="360" w:lineRule="auto"/>
              <w:jc w:val="both"/>
              <w:rPr>
                <w:del w:id="1166" w:author="Tomer Oron" w:date="2023-12-26T13:42:00Z"/>
                <w:rFonts w:cstheme="minorHAnsi"/>
                <w:i/>
                <w:iCs/>
                <w:sz w:val="14"/>
                <w:szCs w:val="14"/>
              </w:rPr>
            </w:pPr>
            <w:del w:id="1167" w:author="Tomer Oron" w:date="2023-12-26T13:42:00Z">
              <w:r w:rsidRPr="001517FD" w:rsidDel="00DA72F3">
                <w:rPr>
                  <w:rFonts w:cstheme="minorHAnsi"/>
                  <w:i/>
                  <w:iCs/>
                  <w:color w:val="000000"/>
                  <w:sz w:val="14"/>
                  <w:szCs w:val="14"/>
                </w:rPr>
                <w:delText>69.74</w:delText>
              </w:r>
            </w:del>
          </w:p>
        </w:tc>
        <w:tc>
          <w:tcPr>
            <w:tcW w:w="845" w:type="dxa"/>
            <w:tcBorders>
              <w:top w:val="nil"/>
              <w:left w:val="single" w:sz="4" w:space="0" w:color="auto"/>
              <w:bottom w:val="single" w:sz="4" w:space="0" w:color="auto"/>
              <w:right w:val="single" w:sz="4" w:space="0" w:color="auto"/>
            </w:tcBorders>
            <w:vAlign w:val="bottom"/>
            <w:hideMark/>
          </w:tcPr>
          <w:p w14:paraId="5092DF3D" w14:textId="3CAFB7CD" w:rsidR="00622001" w:rsidRPr="001517FD" w:rsidDel="00DA72F3" w:rsidRDefault="00622001" w:rsidP="00D02DC9">
            <w:pPr>
              <w:bidi w:val="0"/>
              <w:spacing w:line="360" w:lineRule="auto"/>
              <w:jc w:val="both"/>
              <w:rPr>
                <w:del w:id="1168" w:author="Tomer Oron" w:date="2023-12-26T13:42:00Z"/>
                <w:rFonts w:cstheme="minorHAnsi"/>
                <w:i/>
                <w:iCs/>
                <w:sz w:val="14"/>
                <w:szCs w:val="14"/>
              </w:rPr>
            </w:pPr>
            <w:del w:id="1169" w:author="Tomer Oron" w:date="2023-12-26T13:42:00Z">
              <w:r w:rsidRPr="001517FD" w:rsidDel="00DA72F3">
                <w:rPr>
                  <w:rFonts w:cstheme="minorHAnsi"/>
                  <w:i/>
                  <w:iCs/>
                  <w:color w:val="000000"/>
                  <w:sz w:val="14"/>
                  <w:szCs w:val="14"/>
                </w:rPr>
                <w:delText>28.52</w:delText>
              </w:r>
            </w:del>
          </w:p>
        </w:tc>
        <w:tc>
          <w:tcPr>
            <w:tcW w:w="742" w:type="dxa"/>
            <w:tcBorders>
              <w:top w:val="nil"/>
              <w:left w:val="single" w:sz="4" w:space="0" w:color="auto"/>
              <w:bottom w:val="single" w:sz="4" w:space="0" w:color="auto"/>
              <w:right w:val="single" w:sz="4" w:space="0" w:color="auto"/>
            </w:tcBorders>
            <w:vAlign w:val="bottom"/>
            <w:hideMark/>
          </w:tcPr>
          <w:p w14:paraId="2D8B1708" w14:textId="5C6253F2" w:rsidR="00622001" w:rsidRPr="001517FD" w:rsidDel="00DA72F3" w:rsidRDefault="00622001" w:rsidP="00D02DC9">
            <w:pPr>
              <w:bidi w:val="0"/>
              <w:spacing w:line="360" w:lineRule="auto"/>
              <w:jc w:val="both"/>
              <w:rPr>
                <w:del w:id="1170" w:author="Tomer Oron" w:date="2023-12-26T13:42:00Z"/>
                <w:rFonts w:cstheme="minorHAnsi"/>
                <w:i/>
                <w:iCs/>
                <w:sz w:val="14"/>
                <w:szCs w:val="14"/>
              </w:rPr>
            </w:pPr>
            <w:del w:id="1171" w:author="Tomer Oron" w:date="2023-12-26T13:42:00Z">
              <w:r w:rsidRPr="001517FD" w:rsidDel="00DA72F3">
                <w:rPr>
                  <w:rFonts w:cstheme="minorHAnsi"/>
                  <w:i/>
                  <w:iCs/>
                  <w:color w:val="000000"/>
                  <w:sz w:val="14"/>
                  <w:szCs w:val="14"/>
                </w:rPr>
                <w:delText>4.74</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BFF48A6" w14:textId="433B59F5" w:rsidR="00622001" w:rsidRPr="001517FD" w:rsidDel="00DA72F3" w:rsidRDefault="00622001" w:rsidP="00D02DC9">
            <w:pPr>
              <w:bidi w:val="0"/>
              <w:spacing w:line="360" w:lineRule="auto"/>
              <w:jc w:val="both"/>
              <w:rPr>
                <w:del w:id="1172"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B92F1BB" w14:textId="56F6ED2F" w:rsidR="00622001" w:rsidRPr="001517FD" w:rsidDel="00DA72F3" w:rsidRDefault="00622001" w:rsidP="00D02DC9">
            <w:pPr>
              <w:bidi w:val="0"/>
              <w:spacing w:line="360" w:lineRule="auto"/>
              <w:jc w:val="both"/>
              <w:rPr>
                <w:del w:id="1173"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6F505C36" w14:textId="507C04C0" w:rsidR="00622001" w:rsidRPr="001517FD" w:rsidDel="00DA72F3" w:rsidRDefault="00622001" w:rsidP="00D02DC9">
            <w:pPr>
              <w:bidi w:val="0"/>
              <w:spacing w:line="360" w:lineRule="auto"/>
              <w:jc w:val="both"/>
              <w:rPr>
                <w:del w:id="1174" w:author="Tomer Oron" w:date="2023-12-26T13:42:00Z"/>
                <w:rFonts w:cstheme="minorHAnsi"/>
                <w:i/>
                <w:iCs/>
                <w:sz w:val="14"/>
                <w:szCs w:val="14"/>
              </w:rPr>
            </w:pPr>
            <w:del w:id="1175" w:author="Tomer Oron" w:date="2023-12-26T13:42:00Z">
              <w:r w:rsidRPr="001517FD" w:rsidDel="00DA72F3">
                <w:rPr>
                  <w:rFonts w:cstheme="minorHAnsi"/>
                  <w:i/>
                  <w:iCs/>
                  <w:color w:val="000000"/>
                  <w:sz w:val="14"/>
                  <w:szCs w:val="14"/>
                </w:rPr>
                <w:delText>60.82</w:delText>
              </w:r>
            </w:del>
          </w:p>
        </w:tc>
        <w:tc>
          <w:tcPr>
            <w:tcW w:w="767" w:type="dxa"/>
            <w:tcBorders>
              <w:top w:val="nil"/>
              <w:left w:val="single" w:sz="4" w:space="0" w:color="auto"/>
              <w:bottom w:val="single" w:sz="4" w:space="0" w:color="auto"/>
              <w:right w:val="single" w:sz="4" w:space="0" w:color="auto"/>
            </w:tcBorders>
            <w:vAlign w:val="bottom"/>
            <w:hideMark/>
          </w:tcPr>
          <w:p w14:paraId="78EE762E" w14:textId="66F24E33" w:rsidR="00622001" w:rsidRPr="001517FD" w:rsidDel="00DA72F3" w:rsidRDefault="00622001" w:rsidP="00D02DC9">
            <w:pPr>
              <w:bidi w:val="0"/>
              <w:spacing w:line="360" w:lineRule="auto"/>
              <w:jc w:val="both"/>
              <w:rPr>
                <w:del w:id="1176" w:author="Tomer Oron" w:date="2023-12-26T13:42:00Z"/>
                <w:rFonts w:cstheme="minorHAnsi"/>
                <w:i/>
                <w:iCs/>
                <w:sz w:val="14"/>
                <w:szCs w:val="14"/>
              </w:rPr>
            </w:pPr>
            <w:del w:id="1177" w:author="Tomer Oron" w:date="2023-12-26T13:42:00Z">
              <w:r w:rsidRPr="001517FD" w:rsidDel="00DA72F3">
                <w:rPr>
                  <w:rFonts w:cstheme="minorHAnsi"/>
                  <w:i/>
                  <w:iCs/>
                  <w:color w:val="000000"/>
                  <w:sz w:val="14"/>
                  <w:szCs w:val="14"/>
                </w:rPr>
                <w:delText>22.36</w:delText>
              </w:r>
            </w:del>
          </w:p>
        </w:tc>
        <w:tc>
          <w:tcPr>
            <w:tcW w:w="645" w:type="dxa"/>
            <w:tcBorders>
              <w:top w:val="nil"/>
              <w:left w:val="single" w:sz="4" w:space="0" w:color="auto"/>
              <w:bottom w:val="single" w:sz="4" w:space="0" w:color="auto"/>
              <w:right w:val="single" w:sz="4" w:space="0" w:color="auto"/>
            </w:tcBorders>
            <w:vAlign w:val="bottom"/>
            <w:hideMark/>
          </w:tcPr>
          <w:p w14:paraId="6F38B892" w14:textId="6BD88979" w:rsidR="00622001" w:rsidRPr="001517FD" w:rsidDel="00DA72F3" w:rsidRDefault="00622001" w:rsidP="00D02DC9">
            <w:pPr>
              <w:bidi w:val="0"/>
              <w:spacing w:line="360" w:lineRule="auto"/>
              <w:jc w:val="both"/>
              <w:rPr>
                <w:del w:id="1178" w:author="Tomer Oron" w:date="2023-12-26T13:42:00Z"/>
                <w:rFonts w:cstheme="minorHAnsi"/>
                <w:i/>
                <w:iCs/>
                <w:sz w:val="14"/>
                <w:szCs w:val="14"/>
              </w:rPr>
            </w:pPr>
            <w:del w:id="1179" w:author="Tomer Oron" w:date="2023-12-26T13:42:00Z">
              <w:r w:rsidRPr="001517FD" w:rsidDel="00DA72F3">
                <w:rPr>
                  <w:rFonts w:cstheme="minorHAnsi"/>
                  <w:i/>
                  <w:iCs/>
                  <w:color w:val="000000"/>
                  <w:sz w:val="14"/>
                  <w:szCs w:val="14"/>
                </w:rPr>
                <w:delText>2.82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0DAE99" w14:textId="6D1EE2A9" w:rsidR="00622001" w:rsidRPr="001517FD" w:rsidDel="00DA72F3" w:rsidRDefault="00622001" w:rsidP="00D02DC9">
            <w:pPr>
              <w:bidi w:val="0"/>
              <w:spacing w:line="360" w:lineRule="auto"/>
              <w:jc w:val="both"/>
              <w:rPr>
                <w:del w:id="1180" w:author="Tomer Oron" w:date="2023-12-26T13:42:00Z"/>
                <w:rFonts w:cstheme="minorHAnsi"/>
                <w:sz w:val="16"/>
                <w:szCs w:val="16"/>
              </w:rPr>
            </w:pPr>
          </w:p>
        </w:tc>
      </w:tr>
      <w:tr w:rsidR="00622001" w:rsidRPr="001517FD" w:rsidDel="00DA72F3" w14:paraId="041FD21A" w14:textId="6CF68374" w:rsidTr="00622001">
        <w:trPr>
          <w:trHeight w:val="20"/>
          <w:jc w:val="center"/>
          <w:del w:id="1181"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2093E807" w14:textId="379144FF" w:rsidR="00622001" w:rsidRPr="001517FD" w:rsidDel="00DA72F3" w:rsidRDefault="00622001" w:rsidP="00D02DC9">
            <w:pPr>
              <w:bidi w:val="0"/>
              <w:spacing w:line="360" w:lineRule="auto"/>
              <w:jc w:val="both"/>
              <w:rPr>
                <w:del w:id="1182" w:author="Tomer Oron" w:date="2023-12-26T13:42:00Z"/>
                <w:rFonts w:cstheme="minorHAnsi"/>
                <w:b/>
                <w:bCs/>
              </w:rPr>
            </w:pPr>
            <w:del w:id="1183" w:author="Tomer Oron" w:date="2023-12-26T13:42:00Z">
              <w:r w:rsidRPr="001517FD" w:rsidDel="00DA72F3">
                <w:rPr>
                  <w:rFonts w:cstheme="minorHAnsi"/>
                  <w:sz w:val="16"/>
                  <w:szCs w:val="16"/>
                </w:rPr>
                <w:delText>Rife (1950)</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53916C7" w14:textId="2D8D8B26" w:rsidR="00622001" w:rsidRPr="001517FD" w:rsidDel="00DA72F3" w:rsidRDefault="00622001" w:rsidP="00D02DC9">
            <w:pPr>
              <w:bidi w:val="0"/>
              <w:spacing w:line="360" w:lineRule="auto"/>
              <w:jc w:val="both"/>
              <w:rPr>
                <w:del w:id="1184" w:author="Tomer Oron" w:date="2023-12-26T13:42:00Z"/>
                <w:rFonts w:cstheme="minorHAnsi"/>
                <w:b/>
                <w:bCs/>
              </w:rPr>
            </w:pPr>
            <w:del w:id="1185" w:author="Tomer Oron" w:date="2023-12-26T13:42:00Z">
              <w:r w:rsidRPr="001517FD" w:rsidDel="00DA72F3">
                <w:rPr>
                  <w:rFonts w:cstheme="minorHAnsi"/>
                  <w:sz w:val="16"/>
                  <w:szCs w:val="16"/>
                </w:rPr>
                <w:delText>0.1283</w:delText>
              </w:r>
            </w:del>
          </w:p>
        </w:tc>
        <w:tc>
          <w:tcPr>
            <w:tcW w:w="859" w:type="dxa"/>
            <w:tcBorders>
              <w:top w:val="single" w:sz="4" w:space="0" w:color="auto"/>
              <w:left w:val="single" w:sz="4" w:space="0" w:color="auto"/>
              <w:bottom w:val="nil"/>
              <w:right w:val="single" w:sz="4" w:space="0" w:color="auto"/>
            </w:tcBorders>
            <w:vAlign w:val="center"/>
            <w:hideMark/>
          </w:tcPr>
          <w:p w14:paraId="5A2BC003" w14:textId="281D4672" w:rsidR="00622001" w:rsidRPr="001517FD" w:rsidDel="00DA72F3" w:rsidRDefault="00622001" w:rsidP="00D02DC9">
            <w:pPr>
              <w:bidi w:val="0"/>
              <w:spacing w:line="360" w:lineRule="auto"/>
              <w:jc w:val="both"/>
              <w:rPr>
                <w:del w:id="1186" w:author="Tomer Oron" w:date="2023-12-26T13:42:00Z"/>
                <w:rFonts w:cstheme="minorHAnsi"/>
                <w:sz w:val="16"/>
                <w:szCs w:val="16"/>
              </w:rPr>
            </w:pPr>
            <w:del w:id="1187" w:author="Tomer Oron" w:date="2023-12-26T13:42:00Z">
              <w:r w:rsidRPr="001517FD" w:rsidDel="00DA72F3">
                <w:rPr>
                  <w:rFonts w:cstheme="minorHAnsi"/>
                  <w:sz w:val="16"/>
                  <w:szCs w:val="16"/>
                </w:rPr>
                <w:delText>261</w:delText>
              </w:r>
            </w:del>
          </w:p>
        </w:tc>
        <w:tc>
          <w:tcPr>
            <w:tcW w:w="845" w:type="dxa"/>
            <w:tcBorders>
              <w:top w:val="single" w:sz="4" w:space="0" w:color="auto"/>
              <w:left w:val="single" w:sz="4" w:space="0" w:color="auto"/>
              <w:bottom w:val="nil"/>
              <w:right w:val="single" w:sz="4" w:space="0" w:color="auto"/>
            </w:tcBorders>
            <w:vAlign w:val="center"/>
            <w:hideMark/>
          </w:tcPr>
          <w:p w14:paraId="5B720642" w14:textId="39E131E4" w:rsidR="00622001" w:rsidRPr="001517FD" w:rsidDel="00DA72F3" w:rsidRDefault="00622001" w:rsidP="00D02DC9">
            <w:pPr>
              <w:bidi w:val="0"/>
              <w:spacing w:line="360" w:lineRule="auto"/>
              <w:jc w:val="both"/>
              <w:rPr>
                <w:del w:id="1188" w:author="Tomer Oron" w:date="2023-12-26T13:42:00Z"/>
                <w:rFonts w:cstheme="minorHAnsi"/>
                <w:sz w:val="16"/>
                <w:szCs w:val="16"/>
              </w:rPr>
            </w:pPr>
            <w:del w:id="1189" w:author="Tomer Oron" w:date="2023-12-26T13:42:00Z">
              <w:r w:rsidRPr="001517FD" w:rsidDel="00DA72F3">
                <w:rPr>
                  <w:rFonts w:cstheme="minorHAnsi"/>
                  <w:sz w:val="16"/>
                  <w:szCs w:val="16"/>
                </w:rPr>
                <w:delText>76</w:delText>
              </w:r>
            </w:del>
          </w:p>
        </w:tc>
        <w:tc>
          <w:tcPr>
            <w:tcW w:w="742" w:type="dxa"/>
            <w:tcBorders>
              <w:top w:val="single" w:sz="4" w:space="0" w:color="auto"/>
              <w:left w:val="single" w:sz="4" w:space="0" w:color="auto"/>
              <w:bottom w:val="nil"/>
              <w:right w:val="single" w:sz="4" w:space="0" w:color="auto"/>
            </w:tcBorders>
            <w:vAlign w:val="center"/>
            <w:hideMark/>
          </w:tcPr>
          <w:p w14:paraId="406703A5" w14:textId="394ACDB9" w:rsidR="00622001" w:rsidRPr="001517FD" w:rsidDel="00DA72F3" w:rsidRDefault="00622001" w:rsidP="00D02DC9">
            <w:pPr>
              <w:bidi w:val="0"/>
              <w:spacing w:line="360" w:lineRule="auto"/>
              <w:jc w:val="both"/>
              <w:rPr>
                <w:del w:id="1190" w:author="Tomer Oron" w:date="2023-12-26T13:42:00Z"/>
                <w:rFonts w:cstheme="minorHAnsi"/>
                <w:sz w:val="16"/>
                <w:szCs w:val="16"/>
              </w:rPr>
            </w:pPr>
            <w:del w:id="1191" w:author="Tomer Oron" w:date="2023-12-26T13:42:00Z">
              <w:r w:rsidRPr="001517FD" w:rsidDel="00DA72F3">
                <w:rPr>
                  <w:rFonts w:cstheme="minorHAnsi"/>
                  <w:sz w:val="16"/>
                  <w:szCs w:val="16"/>
                </w:rPr>
                <w:delText>6</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4B039979" w14:textId="259846B5" w:rsidR="00622001" w:rsidRPr="001517FD" w:rsidDel="00DA72F3" w:rsidRDefault="003943BC" w:rsidP="00D02DC9">
            <w:pPr>
              <w:bidi w:val="0"/>
              <w:spacing w:line="360" w:lineRule="auto"/>
              <w:jc w:val="both"/>
              <w:rPr>
                <w:del w:id="1192" w:author="Tomer Oron" w:date="2023-12-26T13:42:00Z"/>
                <w:rFonts w:cstheme="minorHAnsi"/>
                <w:sz w:val="16"/>
                <w:szCs w:val="16"/>
              </w:rPr>
            </w:pPr>
            <w:del w:id="1193" w:author="Tomer Oron" w:date="2023-12-26T13:42:00Z">
              <w:r w:rsidRPr="001517FD" w:rsidDel="00DA72F3">
                <w:rPr>
                  <w:rFonts w:cstheme="minorHAnsi"/>
                  <w:sz w:val="16"/>
                  <w:szCs w:val="16"/>
                </w:rPr>
                <w:delText>3.294</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64238A33" w14:textId="0F1323F7" w:rsidR="00622001" w:rsidRPr="001517FD" w:rsidDel="00DA72F3" w:rsidRDefault="00622001" w:rsidP="00D02DC9">
            <w:pPr>
              <w:bidi w:val="0"/>
              <w:spacing w:line="360" w:lineRule="auto"/>
              <w:jc w:val="both"/>
              <w:rPr>
                <w:del w:id="1194" w:author="Tomer Oron" w:date="2023-12-26T13:42:00Z"/>
                <w:rFonts w:cstheme="minorHAnsi"/>
                <w:b/>
                <w:bCs/>
              </w:rPr>
            </w:pPr>
            <w:del w:id="1195" w:author="Tomer Oron" w:date="2023-12-26T13:42:00Z">
              <w:r w:rsidRPr="001517FD" w:rsidDel="00DA72F3">
                <w:rPr>
                  <w:rFonts w:cstheme="minorHAnsi"/>
                  <w:sz w:val="16"/>
                  <w:szCs w:val="16"/>
                </w:rPr>
                <w:delText>0.1161</w:delText>
              </w:r>
            </w:del>
          </w:p>
        </w:tc>
        <w:tc>
          <w:tcPr>
            <w:tcW w:w="889" w:type="dxa"/>
            <w:tcBorders>
              <w:top w:val="single" w:sz="4" w:space="0" w:color="auto"/>
              <w:left w:val="single" w:sz="4" w:space="0" w:color="auto"/>
              <w:bottom w:val="nil"/>
              <w:right w:val="single" w:sz="4" w:space="0" w:color="auto"/>
            </w:tcBorders>
            <w:vAlign w:val="center"/>
            <w:hideMark/>
          </w:tcPr>
          <w:p w14:paraId="4279BF29" w14:textId="74C94F48" w:rsidR="00622001" w:rsidRPr="001517FD" w:rsidDel="00DA72F3" w:rsidRDefault="00622001" w:rsidP="00D02DC9">
            <w:pPr>
              <w:bidi w:val="0"/>
              <w:spacing w:line="360" w:lineRule="auto"/>
              <w:jc w:val="both"/>
              <w:rPr>
                <w:del w:id="1196" w:author="Tomer Oron" w:date="2023-12-26T13:42:00Z"/>
                <w:rFonts w:cstheme="minorHAnsi"/>
                <w:sz w:val="16"/>
                <w:szCs w:val="16"/>
              </w:rPr>
            </w:pPr>
            <w:del w:id="1197" w:author="Tomer Oron" w:date="2023-12-26T13:42:00Z">
              <w:r w:rsidRPr="001517FD" w:rsidDel="00DA72F3">
                <w:rPr>
                  <w:rFonts w:cstheme="minorHAnsi"/>
                  <w:sz w:val="16"/>
                  <w:szCs w:val="16"/>
                </w:rPr>
                <w:delText>164</w:delText>
              </w:r>
            </w:del>
          </w:p>
        </w:tc>
        <w:tc>
          <w:tcPr>
            <w:tcW w:w="767" w:type="dxa"/>
            <w:tcBorders>
              <w:top w:val="single" w:sz="4" w:space="0" w:color="auto"/>
              <w:left w:val="single" w:sz="4" w:space="0" w:color="auto"/>
              <w:bottom w:val="nil"/>
              <w:right w:val="single" w:sz="4" w:space="0" w:color="auto"/>
            </w:tcBorders>
            <w:vAlign w:val="center"/>
            <w:hideMark/>
          </w:tcPr>
          <w:p w14:paraId="53A772AB" w14:textId="39A7AC00" w:rsidR="00622001" w:rsidRPr="001517FD" w:rsidDel="00DA72F3" w:rsidRDefault="00622001" w:rsidP="00D02DC9">
            <w:pPr>
              <w:bidi w:val="0"/>
              <w:spacing w:line="360" w:lineRule="auto"/>
              <w:jc w:val="both"/>
              <w:rPr>
                <w:del w:id="1198" w:author="Tomer Oron" w:date="2023-12-26T13:42:00Z"/>
                <w:rFonts w:cstheme="minorHAnsi"/>
                <w:sz w:val="16"/>
                <w:szCs w:val="16"/>
              </w:rPr>
            </w:pPr>
            <w:del w:id="1199" w:author="Tomer Oron" w:date="2023-12-26T13:42:00Z">
              <w:r w:rsidRPr="001517FD" w:rsidDel="00DA72F3">
                <w:rPr>
                  <w:rFonts w:cstheme="minorHAnsi"/>
                  <w:sz w:val="16"/>
                  <w:szCs w:val="16"/>
                </w:rPr>
                <w:delText>45</w:delText>
              </w:r>
            </w:del>
          </w:p>
        </w:tc>
        <w:tc>
          <w:tcPr>
            <w:tcW w:w="645" w:type="dxa"/>
            <w:tcBorders>
              <w:top w:val="single" w:sz="4" w:space="0" w:color="auto"/>
              <w:left w:val="single" w:sz="4" w:space="0" w:color="auto"/>
              <w:bottom w:val="nil"/>
              <w:right w:val="single" w:sz="4" w:space="0" w:color="auto"/>
            </w:tcBorders>
            <w:vAlign w:val="center"/>
            <w:hideMark/>
          </w:tcPr>
          <w:p w14:paraId="59E6DDBD" w14:textId="3B2879D6" w:rsidR="00622001" w:rsidRPr="001517FD" w:rsidDel="00DA72F3" w:rsidRDefault="00622001" w:rsidP="00D02DC9">
            <w:pPr>
              <w:bidi w:val="0"/>
              <w:spacing w:line="360" w:lineRule="auto"/>
              <w:jc w:val="both"/>
              <w:rPr>
                <w:del w:id="1200" w:author="Tomer Oron" w:date="2023-12-26T13:42:00Z"/>
                <w:rFonts w:cstheme="minorHAnsi"/>
                <w:sz w:val="16"/>
                <w:szCs w:val="16"/>
              </w:rPr>
            </w:pPr>
            <w:del w:id="1201" w:author="Tomer Oron" w:date="2023-12-26T13:42:00Z">
              <w:r w:rsidRPr="001517FD" w:rsidDel="00DA72F3">
                <w:rPr>
                  <w:rFonts w:cstheme="minorHAnsi"/>
                  <w:sz w:val="16"/>
                  <w:szCs w:val="16"/>
                </w:rPr>
                <w:delText>2</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08D590C7" w14:textId="3FF9CB3C" w:rsidR="00622001" w:rsidRPr="001517FD" w:rsidDel="00DA72F3" w:rsidRDefault="003943BC" w:rsidP="00D02DC9">
            <w:pPr>
              <w:bidi w:val="0"/>
              <w:spacing w:line="360" w:lineRule="auto"/>
              <w:jc w:val="both"/>
              <w:rPr>
                <w:del w:id="1202" w:author="Tomer Oron" w:date="2023-12-26T13:42:00Z"/>
                <w:rFonts w:cstheme="minorHAnsi"/>
                <w:sz w:val="16"/>
                <w:szCs w:val="16"/>
              </w:rPr>
            </w:pPr>
            <w:del w:id="1203" w:author="Tomer Oron" w:date="2023-12-26T13:42:00Z">
              <w:r w:rsidRPr="001517FD" w:rsidDel="00DA72F3">
                <w:rPr>
                  <w:rFonts w:cstheme="minorHAnsi"/>
                  <w:sz w:val="16"/>
                  <w:szCs w:val="16"/>
                </w:rPr>
                <w:delText>2.121</w:delText>
              </w:r>
            </w:del>
          </w:p>
        </w:tc>
      </w:tr>
      <w:tr w:rsidR="00622001" w:rsidRPr="001517FD" w:rsidDel="00DA72F3" w14:paraId="4C214E6D" w14:textId="28A48BAD" w:rsidTr="00BC7EC3">
        <w:trPr>
          <w:trHeight w:val="20"/>
          <w:jc w:val="center"/>
          <w:del w:id="1204"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CBDE93" w14:textId="481DDDFE" w:rsidR="00622001" w:rsidRPr="001517FD" w:rsidDel="00DA72F3" w:rsidRDefault="00622001" w:rsidP="00D02DC9">
            <w:pPr>
              <w:bidi w:val="0"/>
              <w:spacing w:line="360" w:lineRule="auto"/>
              <w:jc w:val="both"/>
              <w:rPr>
                <w:del w:id="1205"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2690E8" w14:textId="3CDA45FF" w:rsidR="00622001" w:rsidRPr="001517FD" w:rsidDel="00DA72F3" w:rsidRDefault="00622001" w:rsidP="00D02DC9">
            <w:pPr>
              <w:bidi w:val="0"/>
              <w:spacing w:line="360" w:lineRule="auto"/>
              <w:jc w:val="both"/>
              <w:rPr>
                <w:del w:id="1206"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1591F684" w14:textId="75D65416" w:rsidR="00622001" w:rsidRPr="001517FD" w:rsidDel="00DA72F3" w:rsidRDefault="00622001" w:rsidP="00D02DC9">
            <w:pPr>
              <w:bidi w:val="0"/>
              <w:spacing w:line="360" w:lineRule="auto"/>
              <w:jc w:val="both"/>
              <w:rPr>
                <w:del w:id="1207" w:author="Tomer Oron" w:date="2023-12-26T13:42:00Z"/>
                <w:rFonts w:cstheme="minorHAnsi"/>
                <w:i/>
                <w:iCs/>
                <w:sz w:val="14"/>
                <w:szCs w:val="14"/>
              </w:rPr>
            </w:pPr>
            <w:del w:id="1208" w:author="Tomer Oron" w:date="2023-12-26T13:42:00Z">
              <w:r w:rsidRPr="001517FD" w:rsidDel="00DA72F3">
                <w:rPr>
                  <w:rFonts w:cstheme="minorHAnsi"/>
                  <w:i/>
                  <w:iCs/>
                  <w:color w:val="000000"/>
                  <w:sz w:val="14"/>
                  <w:szCs w:val="14"/>
                </w:rPr>
                <w:delText>265.34</w:delText>
              </w:r>
            </w:del>
          </w:p>
        </w:tc>
        <w:tc>
          <w:tcPr>
            <w:tcW w:w="845" w:type="dxa"/>
            <w:tcBorders>
              <w:top w:val="nil"/>
              <w:left w:val="single" w:sz="4" w:space="0" w:color="auto"/>
              <w:bottom w:val="single" w:sz="4" w:space="0" w:color="auto"/>
              <w:right w:val="single" w:sz="4" w:space="0" w:color="auto"/>
            </w:tcBorders>
            <w:vAlign w:val="bottom"/>
            <w:hideMark/>
          </w:tcPr>
          <w:p w14:paraId="1BAADE74" w14:textId="497CB55C" w:rsidR="00622001" w:rsidRPr="001517FD" w:rsidDel="00DA72F3" w:rsidRDefault="00622001" w:rsidP="00D02DC9">
            <w:pPr>
              <w:bidi w:val="0"/>
              <w:spacing w:line="360" w:lineRule="auto"/>
              <w:jc w:val="both"/>
              <w:rPr>
                <w:del w:id="1209" w:author="Tomer Oron" w:date="2023-12-26T13:42:00Z"/>
                <w:rFonts w:cstheme="minorHAnsi"/>
                <w:i/>
                <w:iCs/>
                <w:sz w:val="14"/>
                <w:szCs w:val="14"/>
              </w:rPr>
            </w:pPr>
            <w:del w:id="1210" w:author="Tomer Oron" w:date="2023-12-26T13:42:00Z">
              <w:r w:rsidRPr="001517FD" w:rsidDel="00DA72F3">
                <w:rPr>
                  <w:rFonts w:cstheme="minorHAnsi"/>
                  <w:i/>
                  <w:iCs/>
                  <w:color w:val="000000"/>
                  <w:sz w:val="14"/>
                  <w:szCs w:val="14"/>
                </w:rPr>
                <w:delText>67.32</w:delText>
              </w:r>
            </w:del>
          </w:p>
        </w:tc>
        <w:tc>
          <w:tcPr>
            <w:tcW w:w="742" w:type="dxa"/>
            <w:tcBorders>
              <w:top w:val="nil"/>
              <w:left w:val="single" w:sz="4" w:space="0" w:color="auto"/>
              <w:bottom w:val="single" w:sz="4" w:space="0" w:color="auto"/>
              <w:right w:val="single" w:sz="4" w:space="0" w:color="auto"/>
            </w:tcBorders>
            <w:vAlign w:val="bottom"/>
            <w:hideMark/>
          </w:tcPr>
          <w:p w14:paraId="0524B9F9" w14:textId="3927BD00" w:rsidR="00622001" w:rsidRPr="001517FD" w:rsidDel="00DA72F3" w:rsidRDefault="00622001" w:rsidP="00D02DC9">
            <w:pPr>
              <w:bidi w:val="0"/>
              <w:spacing w:line="360" w:lineRule="auto"/>
              <w:jc w:val="both"/>
              <w:rPr>
                <w:del w:id="1211" w:author="Tomer Oron" w:date="2023-12-26T13:42:00Z"/>
                <w:rFonts w:cstheme="minorHAnsi"/>
                <w:i/>
                <w:iCs/>
                <w:sz w:val="14"/>
                <w:szCs w:val="14"/>
              </w:rPr>
            </w:pPr>
            <w:del w:id="1212" w:author="Tomer Oron" w:date="2023-12-26T13:42:00Z">
              <w:r w:rsidRPr="001517FD" w:rsidDel="00DA72F3">
                <w:rPr>
                  <w:rFonts w:cstheme="minorHAnsi"/>
                  <w:i/>
                  <w:iCs/>
                  <w:color w:val="000000"/>
                  <w:sz w:val="14"/>
                  <w:szCs w:val="14"/>
                </w:rPr>
                <w:delText>10.34</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6CFF30EA" w14:textId="448A8A68" w:rsidR="00622001" w:rsidRPr="001517FD" w:rsidDel="00DA72F3" w:rsidRDefault="00622001" w:rsidP="00D02DC9">
            <w:pPr>
              <w:bidi w:val="0"/>
              <w:spacing w:line="360" w:lineRule="auto"/>
              <w:jc w:val="both"/>
              <w:rPr>
                <w:del w:id="1213"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5046856" w14:textId="11EC96B8" w:rsidR="00622001" w:rsidRPr="001517FD" w:rsidDel="00DA72F3" w:rsidRDefault="00622001" w:rsidP="00D02DC9">
            <w:pPr>
              <w:bidi w:val="0"/>
              <w:spacing w:line="360" w:lineRule="auto"/>
              <w:jc w:val="both"/>
              <w:rPr>
                <w:del w:id="1214"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hideMark/>
          </w:tcPr>
          <w:p w14:paraId="6523714C" w14:textId="1B6A6648" w:rsidR="00622001" w:rsidRPr="001517FD" w:rsidDel="00DA72F3" w:rsidRDefault="00622001" w:rsidP="00D02DC9">
            <w:pPr>
              <w:bidi w:val="0"/>
              <w:spacing w:line="360" w:lineRule="auto"/>
              <w:jc w:val="both"/>
              <w:rPr>
                <w:del w:id="1215" w:author="Tomer Oron" w:date="2023-12-26T13:42:00Z"/>
                <w:rFonts w:cstheme="minorHAnsi"/>
                <w:i/>
                <w:iCs/>
                <w:sz w:val="14"/>
                <w:szCs w:val="14"/>
              </w:rPr>
            </w:pPr>
            <w:del w:id="1216" w:author="Tomer Oron" w:date="2023-12-26T13:42:00Z">
              <w:r w:rsidRPr="001517FD" w:rsidDel="00DA72F3">
                <w:rPr>
                  <w:rFonts w:cstheme="minorHAnsi"/>
                  <w:i/>
                  <w:iCs/>
                  <w:sz w:val="14"/>
                  <w:szCs w:val="14"/>
                </w:rPr>
                <w:delText>166.33</w:delText>
              </w:r>
            </w:del>
          </w:p>
        </w:tc>
        <w:tc>
          <w:tcPr>
            <w:tcW w:w="767" w:type="dxa"/>
            <w:tcBorders>
              <w:top w:val="nil"/>
              <w:left w:val="single" w:sz="4" w:space="0" w:color="auto"/>
              <w:bottom w:val="single" w:sz="4" w:space="0" w:color="auto"/>
              <w:right w:val="single" w:sz="4" w:space="0" w:color="auto"/>
            </w:tcBorders>
            <w:hideMark/>
          </w:tcPr>
          <w:p w14:paraId="1BBE6A72" w14:textId="1F275F9A" w:rsidR="00622001" w:rsidRPr="001517FD" w:rsidDel="00DA72F3" w:rsidRDefault="00622001" w:rsidP="00D02DC9">
            <w:pPr>
              <w:bidi w:val="0"/>
              <w:spacing w:line="360" w:lineRule="auto"/>
              <w:jc w:val="both"/>
              <w:rPr>
                <w:del w:id="1217" w:author="Tomer Oron" w:date="2023-12-26T13:42:00Z"/>
                <w:rFonts w:cstheme="minorHAnsi"/>
                <w:i/>
                <w:iCs/>
                <w:sz w:val="14"/>
                <w:szCs w:val="14"/>
              </w:rPr>
            </w:pPr>
            <w:del w:id="1218" w:author="Tomer Oron" w:date="2023-12-26T13:42:00Z">
              <w:r w:rsidRPr="001517FD" w:rsidDel="00DA72F3">
                <w:rPr>
                  <w:rFonts w:cstheme="minorHAnsi"/>
                  <w:i/>
                  <w:iCs/>
                  <w:sz w:val="14"/>
                  <w:szCs w:val="14"/>
                </w:rPr>
                <w:delText>40.34</w:delText>
              </w:r>
            </w:del>
          </w:p>
        </w:tc>
        <w:tc>
          <w:tcPr>
            <w:tcW w:w="645" w:type="dxa"/>
            <w:tcBorders>
              <w:top w:val="nil"/>
              <w:left w:val="single" w:sz="4" w:space="0" w:color="auto"/>
              <w:bottom w:val="single" w:sz="4" w:space="0" w:color="auto"/>
              <w:right w:val="single" w:sz="4" w:space="0" w:color="auto"/>
            </w:tcBorders>
            <w:hideMark/>
          </w:tcPr>
          <w:p w14:paraId="73065839" w14:textId="2F5C7B47" w:rsidR="00622001" w:rsidRPr="001517FD" w:rsidDel="00DA72F3" w:rsidRDefault="00622001" w:rsidP="00D02DC9">
            <w:pPr>
              <w:bidi w:val="0"/>
              <w:spacing w:line="360" w:lineRule="auto"/>
              <w:jc w:val="both"/>
              <w:rPr>
                <w:del w:id="1219" w:author="Tomer Oron" w:date="2023-12-26T13:42:00Z"/>
                <w:rFonts w:cstheme="minorHAnsi"/>
                <w:i/>
                <w:iCs/>
                <w:sz w:val="14"/>
                <w:szCs w:val="14"/>
              </w:rPr>
            </w:pPr>
            <w:del w:id="1220" w:author="Tomer Oron" w:date="2023-12-26T13:42:00Z">
              <w:r w:rsidRPr="001517FD" w:rsidDel="00DA72F3">
                <w:rPr>
                  <w:rFonts w:cstheme="minorHAnsi"/>
                  <w:i/>
                  <w:iCs/>
                  <w:sz w:val="14"/>
                  <w:szCs w:val="14"/>
                </w:rPr>
                <w:delText>4.33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3877B" w14:textId="09F21F39" w:rsidR="00622001" w:rsidRPr="001517FD" w:rsidDel="00DA72F3" w:rsidRDefault="00622001" w:rsidP="00D02DC9">
            <w:pPr>
              <w:bidi w:val="0"/>
              <w:spacing w:line="360" w:lineRule="auto"/>
              <w:jc w:val="both"/>
              <w:rPr>
                <w:del w:id="1221" w:author="Tomer Oron" w:date="2023-12-26T13:42:00Z"/>
                <w:rFonts w:cstheme="minorHAnsi"/>
                <w:sz w:val="16"/>
                <w:szCs w:val="16"/>
              </w:rPr>
            </w:pPr>
          </w:p>
        </w:tc>
      </w:tr>
      <w:tr w:rsidR="00622001" w:rsidRPr="001517FD" w:rsidDel="00DA72F3" w14:paraId="4D32024A" w14:textId="6F970057" w:rsidTr="00622001">
        <w:trPr>
          <w:trHeight w:val="20"/>
          <w:jc w:val="center"/>
          <w:del w:id="1222"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34CA9626" w14:textId="4DF09678" w:rsidR="00622001" w:rsidRPr="001517FD" w:rsidDel="00DA72F3" w:rsidRDefault="00622001" w:rsidP="00D02DC9">
            <w:pPr>
              <w:bidi w:val="0"/>
              <w:spacing w:line="360" w:lineRule="auto"/>
              <w:jc w:val="both"/>
              <w:rPr>
                <w:del w:id="1223" w:author="Tomer Oron" w:date="2023-12-26T13:42:00Z"/>
                <w:rFonts w:cstheme="minorHAnsi"/>
                <w:b/>
                <w:bCs/>
              </w:rPr>
            </w:pPr>
            <w:del w:id="1224" w:author="Tomer Oron" w:date="2023-12-26T13:42:00Z">
              <w:r w:rsidRPr="001517FD" w:rsidDel="00DA72F3">
                <w:rPr>
                  <w:rFonts w:cstheme="minorHAnsi"/>
                  <w:sz w:val="16"/>
                  <w:szCs w:val="16"/>
                </w:rPr>
                <w:delText>Dechaume (1957)</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AEEEE85" w14:textId="43F176BA" w:rsidR="00622001" w:rsidRPr="001517FD" w:rsidDel="00DA72F3" w:rsidRDefault="00622001" w:rsidP="00D02DC9">
            <w:pPr>
              <w:bidi w:val="0"/>
              <w:spacing w:line="360" w:lineRule="auto"/>
              <w:jc w:val="both"/>
              <w:rPr>
                <w:del w:id="1225" w:author="Tomer Oron" w:date="2023-12-26T13:42:00Z"/>
                <w:rFonts w:cstheme="minorHAnsi"/>
                <w:b/>
                <w:bCs/>
              </w:rPr>
            </w:pPr>
            <w:del w:id="1226" w:author="Tomer Oron" w:date="2023-12-26T13:42:00Z">
              <w:r w:rsidRPr="001517FD" w:rsidDel="00DA72F3">
                <w:rPr>
                  <w:rFonts w:cstheme="minorHAnsi"/>
                  <w:sz w:val="16"/>
                  <w:szCs w:val="16"/>
                </w:rPr>
                <w:delText>0.2424</w:delText>
              </w:r>
            </w:del>
          </w:p>
        </w:tc>
        <w:tc>
          <w:tcPr>
            <w:tcW w:w="859" w:type="dxa"/>
            <w:tcBorders>
              <w:top w:val="single" w:sz="4" w:space="0" w:color="auto"/>
              <w:left w:val="single" w:sz="4" w:space="0" w:color="auto"/>
              <w:bottom w:val="nil"/>
              <w:right w:val="single" w:sz="4" w:space="0" w:color="auto"/>
            </w:tcBorders>
            <w:vAlign w:val="center"/>
            <w:hideMark/>
          </w:tcPr>
          <w:p w14:paraId="1B413F6F" w14:textId="2D9DEB76" w:rsidR="00622001" w:rsidRPr="001517FD" w:rsidDel="00DA72F3" w:rsidRDefault="00622001" w:rsidP="00D02DC9">
            <w:pPr>
              <w:bidi w:val="0"/>
              <w:spacing w:line="360" w:lineRule="auto"/>
              <w:jc w:val="both"/>
              <w:rPr>
                <w:del w:id="1227" w:author="Tomer Oron" w:date="2023-12-26T13:42:00Z"/>
                <w:rFonts w:cstheme="minorHAnsi"/>
                <w:sz w:val="16"/>
                <w:szCs w:val="16"/>
              </w:rPr>
            </w:pPr>
            <w:del w:id="1228" w:author="Tomer Oron" w:date="2023-12-26T13:42:00Z">
              <w:r w:rsidRPr="001517FD" w:rsidDel="00DA72F3">
                <w:rPr>
                  <w:rFonts w:cstheme="minorHAnsi"/>
                  <w:sz w:val="16"/>
                  <w:szCs w:val="16"/>
                </w:rPr>
                <w:delText>19</w:delText>
              </w:r>
            </w:del>
          </w:p>
        </w:tc>
        <w:tc>
          <w:tcPr>
            <w:tcW w:w="845" w:type="dxa"/>
            <w:tcBorders>
              <w:top w:val="single" w:sz="4" w:space="0" w:color="auto"/>
              <w:left w:val="single" w:sz="4" w:space="0" w:color="auto"/>
              <w:bottom w:val="nil"/>
              <w:right w:val="single" w:sz="4" w:space="0" w:color="auto"/>
            </w:tcBorders>
            <w:vAlign w:val="center"/>
            <w:hideMark/>
          </w:tcPr>
          <w:p w14:paraId="312B3401" w14:textId="37A456AE" w:rsidR="00622001" w:rsidRPr="001517FD" w:rsidDel="00DA72F3" w:rsidRDefault="00622001" w:rsidP="00D02DC9">
            <w:pPr>
              <w:bidi w:val="0"/>
              <w:spacing w:line="360" w:lineRule="auto"/>
              <w:jc w:val="both"/>
              <w:rPr>
                <w:del w:id="1229" w:author="Tomer Oron" w:date="2023-12-26T13:42:00Z"/>
                <w:rFonts w:cstheme="minorHAnsi"/>
                <w:sz w:val="16"/>
                <w:szCs w:val="16"/>
              </w:rPr>
            </w:pPr>
            <w:del w:id="1230" w:author="Tomer Oron" w:date="2023-12-26T13:42:00Z">
              <w:r w:rsidRPr="001517FD" w:rsidDel="00DA72F3">
                <w:rPr>
                  <w:rFonts w:cstheme="minorHAnsi"/>
                  <w:sz w:val="16"/>
                  <w:szCs w:val="16"/>
                </w:rPr>
                <w:delText>12</w:delText>
              </w:r>
            </w:del>
          </w:p>
        </w:tc>
        <w:tc>
          <w:tcPr>
            <w:tcW w:w="742" w:type="dxa"/>
            <w:tcBorders>
              <w:top w:val="single" w:sz="4" w:space="0" w:color="auto"/>
              <w:left w:val="single" w:sz="4" w:space="0" w:color="auto"/>
              <w:bottom w:val="nil"/>
              <w:right w:val="single" w:sz="4" w:space="0" w:color="auto"/>
            </w:tcBorders>
            <w:vAlign w:val="center"/>
            <w:hideMark/>
          </w:tcPr>
          <w:p w14:paraId="6176EA6B" w14:textId="6BB890F9" w:rsidR="00622001" w:rsidRPr="001517FD" w:rsidDel="00DA72F3" w:rsidRDefault="00622001" w:rsidP="00D02DC9">
            <w:pPr>
              <w:bidi w:val="0"/>
              <w:spacing w:line="360" w:lineRule="auto"/>
              <w:jc w:val="both"/>
              <w:rPr>
                <w:del w:id="1231" w:author="Tomer Oron" w:date="2023-12-26T13:42:00Z"/>
                <w:rFonts w:cstheme="minorHAnsi"/>
                <w:sz w:val="16"/>
                <w:szCs w:val="16"/>
              </w:rPr>
            </w:pPr>
            <w:del w:id="1232" w:author="Tomer Oron" w:date="2023-12-26T13:42:00Z">
              <w:r w:rsidRPr="001517FD" w:rsidDel="00DA72F3">
                <w:rPr>
                  <w:rFonts w:cstheme="minorHAnsi"/>
                  <w:sz w:val="16"/>
                  <w:szCs w:val="16"/>
                </w:rPr>
                <w:delText>2</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2A0C05D5" w14:textId="42EF5991" w:rsidR="00622001" w:rsidRPr="001517FD" w:rsidDel="00DA72F3" w:rsidRDefault="00622001" w:rsidP="00D02DC9">
            <w:pPr>
              <w:bidi w:val="0"/>
              <w:spacing w:line="360" w:lineRule="auto"/>
              <w:jc w:val="both"/>
              <w:rPr>
                <w:del w:id="1233" w:author="Tomer Oron" w:date="2023-12-26T13:42:00Z"/>
                <w:rFonts w:cstheme="minorHAnsi"/>
                <w:sz w:val="16"/>
                <w:szCs w:val="16"/>
              </w:rPr>
            </w:pPr>
            <w:del w:id="1234" w:author="Tomer Oron" w:date="2023-12-26T13:42:00Z">
              <w:r w:rsidRPr="001517FD" w:rsidDel="00DA72F3">
                <w:rPr>
                  <w:rFonts w:cstheme="minorHAnsi"/>
                  <w:sz w:val="16"/>
                  <w:szCs w:val="16"/>
                </w:rPr>
                <w:delText>0.0</w:delText>
              </w:r>
              <w:r w:rsidR="003943BC" w:rsidRPr="001517FD" w:rsidDel="00DA72F3">
                <w:rPr>
                  <w:rFonts w:cstheme="minorHAnsi"/>
                  <w:sz w:val="16"/>
                  <w:szCs w:val="16"/>
                </w:rPr>
                <w:delText>67</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2A4872A1" w14:textId="427DFC4C" w:rsidR="00622001" w:rsidRPr="001517FD" w:rsidDel="00DA72F3" w:rsidRDefault="00622001" w:rsidP="00D02DC9">
            <w:pPr>
              <w:bidi w:val="0"/>
              <w:spacing w:line="360" w:lineRule="auto"/>
              <w:jc w:val="both"/>
              <w:rPr>
                <w:del w:id="1235" w:author="Tomer Oron" w:date="2023-12-26T13:42:00Z"/>
                <w:rFonts w:cstheme="minorHAnsi"/>
                <w:b/>
                <w:bCs/>
              </w:rPr>
            </w:pPr>
            <w:del w:id="1236" w:author="Tomer Oron" w:date="2023-12-26T13:42:00Z">
              <w:r w:rsidRPr="001517FD" w:rsidDel="00DA72F3">
                <w:rPr>
                  <w:rFonts w:cstheme="minorHAnsi"/>
                  <w:sz w:val="16"/>
                  <w:szCs w:val="16"/>
                </w:rPr>
                <w:delText>0.1970</w:delText>
              </w:r>
            </w:del>
          </w:p>
        </w:tc>
        <w:tc>
          <w:tcPr>
            <w:tcW w:w="889" w:type="dxa"/>
            <w:tcBorders>
              <w:top w:val="single" w:sz="4" w:space="0" w:color="auto"/>
              <w:left w:val="single" w:sz="4" w:space="0" w:color="auto"/>
              <w:bottom w:val="nil"/>
              <w:right w:val="single" w:sz="4" w:space="0" w:color="auto"/>
            </w:tcBorders>
            <w:vAlign w:val="center"/>
            <w:hideMark/>
          </w:tcPr>
          <w:p w14:paraId="38625172" w14:textId="48418ED4" w:rsidR="00622001" w:rsidRPr="001517FD" w:rsidDel="00DA72F3" w:rsidRDefault="00622001" w:rsidP="00D02DC9">
            <w:pPr>
              <w:bidi w:val="0"/>
              <w:spacing w:line="360" w:lineRule="auto"/>
              <w:jc w:val="both"/>
              <w:rPr>
                <w:del w:id="1237" w:author="Tomer Oron" w:date="2023-12-26T13:42:00Z"/>
                <w:rFonts w:cstheme="minorHAnsi"/>
                <w:sz w:val="16"/>
                <w:szCs w:val="16"/>
              </w:rPr>
            </w:pPr>
            <w:del w:id="1238" w:author="Tomer Oron" w:date="2023-12-26T13:42:00Z">
              <w:r w:rsidRPr="001517FD" w:rsidDel="00DA72F3">
                <w:rPr>
                  <w:rFonts w:cstheme="minorHAnsi"/>
                  <w:sz w:val="16"/>
                  <w:szCs w:val="16"/>
                </w:rPr>
                <w:delText>21</w:delText>
              </w:r>
            </w:del>
          </w:p>
        </w:tc>
        <w:tc>
          <w:tcPr>
            <w:tcW w:w="767" w:type="dxa"/>
            <w:tcBorders>
              <w:top w:val="single" w:sz="4" w:space="0" w:color="auto"/>
              <w:left w:val="single" w:sz="4" w:space="0" w:color="auto"/>
              <w:bottom w:val="nil"/>
              <w:right w:val="single" w:sz="4" w:space="0" w:color="auto"/>
            </w:tcBorders>
            <w:vAlign w:val="center"/>
            <w:hideMark/>
          </w:tcPr>
          <w:p w14:paraId="2EDB5CC7" w14:textId="2D0E8844" w:rsidR="00622001" w:rsidRPr="001517FD" w:rsidDel="00DA72F3" w:rsidRDefault="00622001" w:rsidP="00D02DC9">
            <w:pPr>
              <w:bidi w:val="0"/>
              <w:spacing w:line="360" w:lineRule="auto"/>
              <w:jc w:val="both"/>
              <w:rPr>
                <w:del w:id="1239" w:author="Tomer Oron" w:date="2023-12-26T13:42:00Z"/>
                <w:rFonts w:cstheme="minorHAnsi"/>
                <w:sz w:val="16"/>
                <w:szCs w:val="16"/>
              </w:rPr>
            </w:pPr>
            <w:del w:id="1240" w:author="Tomer Oron" w:date="2023-12-26T13:42:00Z">
              <w:r w:rsidRPr="001517FD" w:rsidDel="00DA72F3">
                <w:rPr>
                  <w:rFonts w:cstheme="minorHAnsi"/>
                  <w:sz w:val="16"/>
                  <w:szCs w:val="16"/>
                </w:rPr>
                <w:delText>11</w:delText>
              </w:r>
            </w:del>
          </w:p>
        </w:tc>
        <w:tc>
          <w:tcPr>
            <w:tcW w:w="645" w:type="dxa"/>
            <w:tcBorders>
              <w:top w:val="single" w:sz="4" w:space="0" w:color="auto"/>
              <w:left w:val="single" w:sz="4" w:space="0" w:color="auto"/>
              <w:bottom w:val="nil"/>
              <w:right w:val="single" w:sz="4" w:space="0" w:color="auto"/>
            </w:tcBorders>
            <w:vAlign w:val="center"/>
            <w:hideMark/>
          </w:tcPr>
          <w:p w14:paraId="30831A62" w14:textId="6FECDA41" w:rsidR="00622001" w:rsidRPr="001517FD" w:rsidDel="00DA72F3" w:rsidRDefault="00622001" w:rsidP="00D02DC9">
            <w:pPr>
              <w:bidi w:val="0"/>
              <w:spacing w:line="360" w:lineRule="auto"/>
              <w:jc w:val="both"/>
              <w:rPr>
                <w:del w:id="1241" w:author="Tomer Oron" w:date="2023-12-26T13:42:00Z"/>
                <w:rFonts w:cstheme="minorHAnsi"/>
                <w:sz w:val="16"/>
                <w:szCs w:val="16"/>
              </w:rPr>
            </w:pPr>
            <w:del w:id="1242" w:author="Tomer Oron" w:date="2023-12-26T13:42:00Z">
              <w:r w:rsidRPr="001517FD" w:rsidDel="00DA72F3">
                <w:rPr>
                  <w:rFonts w:cstheme="minorHAnsi"/>
                  <w:sz w:val="16"/>
                  <w:szCs w:val="16"/>
                </w:rPr>
                <w:delText>1</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097DE25" w14:textId="32C2A093" w:rsidR="00622001" w:rsidRPr="001517FD" w:rsidDel="00DA72F3" w:rsidRDefault="003943BC" w:rsidP="00D02DC9">
            <w:pPr>
              <w:bidi w:val="0"/>
              <w:spacing w:line="360" w:lineRule="auto"/>
              <w:jc w:val="both"/>
              <w:rPr>
                <w:del w:id="1243" w:author="Tomer Oron" w:date="2023-12-26T13:42:00Z"/>
                <w:rFonts w:cstheme="minorHAnsi"/>
                <w:sz w:val="16"/>
                <w:szCs w:val="16"/>
              </w:rPr>
            </w:pPr>
            <w:del w:id="1244" w:author="Tomer Oron" w:date="2023-12-26T13:42:00Z">
              <w:r w:rsidRPr="001517FD" w:rsidDel="00DA72F3">
                <w:rPr>
                  <w:rFonts w:cstheme="minorHAnsi"/>
                  <w:sz w:val="16"/>
                  <w:szCs w:val="16"/>
                </w:rPr>
                <w:delText>0.267</w:delText>
              </w:r>
            </w:del>
          </w:p>
        </w:tc>
      </w:tr>
      <w:tr w:rsidR="00622001" w:rsidRPr="001517FD" w:rsidDel="00DA72F3" w14:paraId="6A9154CF" w14:textId="01D33207" w:rsidTr="00BC7EC3">
        <w:trPr>
          <w:trHeight w:val="20"/>
          <w:jc w:val="center"/>
          <w:del w:id="1245"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8EAA5A" w14:textId="0EF4FAC0" w:rsidR="00622001" w:rsidRPr="001517FD" w:rsidDel="00DA72F3" w:rsidRDefault="00622001" w:rsidP="00D02DC9">
            <w:pPr>
              <w:bidi w:val="0"/>
              <w:spacing w:line="360" w:lineRule="auto"/>
              <w:jc w:val="both"/>
              <w:rPr>
                <w:del w:id="1246"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9ED88" w14:textId="67445603" w:rsidR="00622001" w:rsidRPr="001517FD" w:rsidDel="00DA72F3" w:rsidRDefault="00622001" w:rsidP="00D02DC9">
            <w:pPr>
              <w:bidi w:val="0"/>
              <w:spacing w:line="360" w:lineRule="auto"/>
              <w:jc w:val="both"/>
              <w:rPr>
                <w:del w:id="1247"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118A1BAD" w14:textId="1FDEFFAC" w:rsidR="00622001" w:rsidRPr="001517FD" w:rsidDel="00DA72F3" w:rsidRDefault="00622001" w:rsidP="00D02DC9">
            <w:pPr>
              <w:bidi w:val="0"/>
              <w:spacing w:line="360" w:lineRule="auto"/>
              <w:jc w:val="both"/>
              <w:rPr>
                <w:del w:id="1248" w:author="Tomer Oron" w:date="2023-12-26T13:42:00Z"/>
                <w:rFonts w:cstheme="minorHAnsi"/>
                <w:i/>
                <w:iCs/>
                <w:sz w:val="14"/>
                <w:szCs w:val="14"/>
              </w:rPr>
            </w:pPr>
            <w:del w:id="1249" w:author="Tomer Oron" w:date="2023-12-26T13:42:00Z">
              <w:r w:rsidRPr="001517FD" w:rsidDel="00DA72F3">
                <w:rPr>
                  <w:rFonts w:cstheme="minorHAnsi"/>
                  <w:i/>
                  <w:iCs/>
                  <w:color w:val="000000"/>
                  <w:sz w:val="14"/>
                  <w:szCs w:val="14"/>
                </w:rPr>
                <w:delText>19.28</w:delText>
              </w:r>
            </w:del>
          </w:p>
        </w:tc>
        <w:tc>
          <w:tcPr>
            <w:tcW w:w="845" w:type="dxa"/>
            <w:tcBorders>
              <w:top w:val="nil"/>
              <w:left w:val="single" w:sz="4" w:space="0" w:color="auto"/>
              <w:bottom w:val="single" w:sz="4" w:space="0" w:color="auto"/>
              <w:right w:val="single" w:sz="4" w:space="0" w:color="auto"/>
            </w:tcBorders>
            <w:vAlign w:val="bottom"/>
            <w:hideMark/>
          </w:tcPr>
          <w:p w14:paraId="7A548832" w14:textId="18133430" w:rsidR="00622001" w:rsidRPr="001517FD" w:rsidDel="00DA72F3" w:rsidRDefault="00622001" w:rsidP="00D02DC9">
            <w:pPr>
              <w:bidi w:val="0"/>
              <w:spacing w:line="360" w:lineRule="auto"/>
              <w:jc w:val="both"/>
              <w:rPr>
                <w:del w:id="1250" w:author="Tomer Oron" w:date="2023-12-26T13:42:00Z"/>
                <w:rFonts w:cstheme="minorHAnsi"/>
                <w:i/>
                <w:iCs/>
                <w:sz w:val="14"/>
                <w:szCs w:val="14"/>
              </w:rPr>
            </w:pPr>
            <w:del w:id="1251" w:author="Tomer Oron" w:date="2023-12-26T13:42:00Z">
              <w:r w:rsidRPr="001517FD" w:rsidDel="00DA72F3">
                <w:rPr>
                  <w:rFonts w:cstheme="minorHAnsi"/>
                  <w:i/>
                  <w:iCs/>
                  <w:color w:val="000000"/>
                  <w:sz w:val="14"/>
                  <w:szCs w:val="14"/>
                </w:rPr>
                <w:delText>11.44</w:delText>
              </w:r>
            </w:del>
          </w:p>
        </w:tc>
        <w:tc>
          <w:tcPr>
            <w:tcW w:w="742" w:type="dxa"/>
            <w:tcBorders>
              <w:top w:val="nil"/>
              <w:left w:val="single" w:sz="4" w:space="0" w:color="auto"/>
              <w:bottom w:val="single" w:sz="4" w:space="0" w:color="auto"/>
              <w:right w:val="single" w:sz="4" w:space="0" w:color="auto"/>
            </w:tcBorders>
            <w:vAlign w:val="bottom"/>
            <w:hideMark/>
          </w:tcPr>
          <w:p w14:paraId="17F9E9E4" w14:textId="476B9727" w:rsidR="00622001" w:rsidRPr="001517FD" w:rsidDel="00DA72F3" w:rsidRDefault="00622001" w:rsidP="00D02DC9">
            <w:pPr>
              <w:bidi w:val="0"/>
              <w:spacing w:line="360" w:lineRule="auto"/>
              <w:jc w:val="both"/>
              <w:rPr>
                <w:del w:id="1252" w:author="Tomer Oron" w:date="2023-12-26T13:42:00Z"/>
                <w:rFonts w:cstheme="minorHAnsi"/>
                <w:i/>
                <w:iCs/>
                <w:sz w:val="14"/>
                <w:szCs w:val="14"/>
              </w:rPr>
            </w:pPr>
            <w:del w:id="1253" w:author="Tomer Oron" w:date="2023-12-26T13:42:00Z">
              <w:r w:rsidRPr="001517FD" w:rsidDel="00DA72F3">
                <w:rPr>
                  <w:rFonts w:cstheme="minorHAnsi"/>
                  <w:i/>
                  <w:iCs/>
                  <w:color w:val="000000"/>
                  <w:sz w:val="14"/>
                  <w:szCs w:val="14"/>
                </w:rPr>
                <w:delText>2.28</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698E8FE4" w14:textId="05928418" w:rsidR="00622001" w:rsidRPr="001517FD" w:rsidDel="00DA72F3" w:rsidRDefault="00622001" w:rsidP="00D02DC9">
            <w:pPr>
              <w:bidi w:val="0"/>
              <w:spacing w:line="360" w:lineRule="auto"/>
              <w:jc w:val="both"/>
              <w:rPr>
                <w:del w:id="1254"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D330349" w14:textId="60E246C9" w:rsidR="00622001" w:rsidRPr="001517FD" w:rsidDel="00DA72F3" w:rsidRDefault="00622001" w:rsidP="00D02DC9">
            <w:pPr>
              <w:bidi w:val="0"/>
              <w:spacing w:line="360" w:lineRule="auto"/>
              <w:jc w:val="both"/>
              <w:rPr>
                <w:del w:id="1255"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hideMark/>
          </w:tcPr>
          <w:p w14:paraId="4911B8BF" w14:textId="38604483" w:rsidR="00622001" w:rsidRPr="001517FD" w:rsidDel="00DA72F3" w:rsidRDefault="00622001" w:rsidP="00D02DC9">
            <w:pPr>
              <w:bidi w:val="0"/>
              <w:spacing w:line="360" w:lineRule="auto"/>
              <w:jc w:val="both"/>
              <w:rPr>
                <w:del w:id="1256" w:author="Tomer Oron" w:date="2023-12-26T13:42:00Z"/>
                <w:rFonts w:cstheme="minorHAnsi"/>
                <w:i/>
                <w:iCs/>
                <w:sz w:val="14"/>
                <w:szCs w:val="14"/>
              </w:rPr>
            </w:pPr>
            <w:del w:id="1257" w:author="Tomer Oron" w:date="2023-12-26T13:42:00Z">
              <w:r w:rsidRPr="001517FD" w:rsidDel="00DA72F3">
                <w:rPr>
                  <w:rFonts w:cstheme="minorHAnsi"/>
                  <w:i/>
                  <w:iCs/>
                  <w:sz w:val="14"/>
                  <w:szCs w:val="14"/>
                </w:rPr>
                <w:delText>21.47</w:delText>
              </w:r>
            </w:del>
          </w:p>
        </w:tc>
        <w:tc>
          <w:tcPr>
            <w:tcW w:w="767" w:type="dxa"/>
            <w:tcBorders>
              <w:top w:val="nil"/>
              <w:left w:val="single" w:sz="4" w:space="0" w:color="auto"/>
              <w:bottom w:val="single" w:sz="4" w:space="0" w:color="auto"/>
              <w:right w:val="single" w:sz="4" w:space="0" w:color="auto"/>
            </w:tcBorders>
            <w:hideMark/>
          </w:tcPr>
          <w:p w14:paraId="47E95E30" w14:textId="5768DDFD" w:rsidR="00622001" w:rsidRPr="001517FD" w:rsidDel="00DA72F3" w:rsidRDefault="00622001" w:rsidP="00D02DC9">
            <w:pPr>
              <w:bidi w:val="0"/>
              <w:spacing w:line="360" w:lineRule="auto"/>
              <w:jc w:val="both"/>
              <w:rPr>
                <w:del w:id="1258" w:author="Tomer Oron" w:date="2023-12-26T13:42:00Z"/>
                <w:rFonts w:cstheme="minorHAnsi"/>
                <w:i/>
                <w:iCs/>
                <w:sz w:val="14"/>
                <w:szCs w:val="14"/>
              </w:rPr>
            </w:pPr>
            <w:del w:id="1259" w:author="Tomer Oron" w:date="2023-12-26T13:42:00Z">
              <w:r w:rsidRPr="001517FD" w:rsidDel="00DA72F3">
                <w:rPr>
                  <w:rFonts w:cstheme="minorHAnsi"/>
                  <w:i/>
                  <w:iCs/>
                  <w:sz w:val="14"/>
                  <w:szCs w:val="14"/>
                </w:rPr>
                <w:delText>10.06</w:delText>
              </w:r>
            </w:del>
          </w:p>
        </w:tc>
        <w:tc>
          <w:tcPr>
            <w:tcW w:w="645" w:type="dxa"/>
            <w:tcBorders>
              <w:top w:val="nil"/>
              <w:left w:val="single" w:sz="4" w:space="0" w:color="auto"/>
              <w:bottom w:val="single" w:sz="4" w:space="0" w:color="auto"/>
              <w:right w:val="single" w:sz="4" w:space="0" w:color="auto"/>
            </w:tcBorders>
            <w:hideMark/>
          </w:tcPr>
          <w:p w14:paraId="5ECF395E" w14:textId="772FFAB8" w:rsidR="00622001" w:rsidRPr="001517FD" w:rsidDel="00DA72F3" w:rsidRDefault="00622001" w:rsidP="00D02DC9">
            <w:pPr>
              <w:bidi w:val="0"/>
              <w:spacing w:line="360" w:lineRule="auto"/>
              <w:jc w:val="both"/>
              <w:rPr>
                <w:del w:id="1260" w:author="Tomer Oron" w:date="2023-12-26T13:42:00Z"/>
                <w:rFonts w:cstheme="minorHAnsi"/>
                <w:i/>
                <w:iCs/>
                <w:sz w:val="14"/>
                <w:szCs w:val="14"/>
              </w:rPr>
            </w:pPr>
            <w:del w:id="1261" w:author="Tomer Oron" w:date="2023-12-26T13:42:00Z">
              <w:r w:rsidRPr="001517FD" w:rsidDel="00DA72F3">
                <w:rPr>
                  <w:rFonts w:cstheme="minorHAnsi"/>
                  <w:i/>
                  <w:iCs/>
                  <w:sz w:val="14"/>
                  <w:szCs w:val="14"/>
                </w:rPr>
                <w:delText>1.47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D8B47F" w14:textId="06B250D2" w:rsidR="00622001" w:rsidRPr="001517FD" w:rsidDel="00DA72F3" w:rsidRDefault="00622001" w:rsidP="00D02DC9">
            <w:pPr>
              <w:bidi w:val="0"/>
              <w:spacing w:line="360" w:lineRule="auto"/>
              <w:jc w:val="both"/>
              <w:rPr>
                <w:del w:id="1262" w:author="Tomer Oron" w:date="2023-12-26T13:42:00Z"/>
                <w:rFonts w:cstheme="minorHAnsi"/>
                <w:sz w:val="16"/>
                <w:szCs w:val="16"/>
              </w:rPr>
            </w:pPr>
          </w:p>
        </w:tc>
      </w:tr>
      <w:tr w:rsidR="00622001" w:rsidRPr="001517FD" w:rsidDel="00DA72F3" w14:paraId="2A44801C" w14:textId="09CC3C45" w:rsidTr="00622001">
        <w:trPr>
          <w:trHeight w:val="20"/>
          <w:jc w:val="center"/>
          <w:del w:id="1263"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646F7FE2" w14:textId="234867FC" w:rsidR="00622001" w:rsidRPr="001517FD" w:rsidDel="00DA72F3" w:rsidRDefault="00622001" w:rsidP="00D02DC9">
            <w:pPr>
              <w:bidi w:val="0"/>
              <w:spacing w:line="360" w:lineRule="auto"/>
              <w:jc w:val="both"/>
              <w:rPr>
                <w:del w:id="1264" w:author="Tomer Oron" w:date="2023-12-26T13:42:00Z"/>
                <w:rFonts w:cstheme="minorHAnsi"/>
                <w:b/>
                <w:bCs/>
              </w:rPr>
            </w:pPr>
            <w:del w:id="1265" w:author="Tomer Oron" w:date="2023-12-26T13:42:00Z">
              <w:r w:rsidRPr="001517FD" w:rsidDel="00DA72F3">
                <w:rPr>
                  <w:rFonts w:cstheme="minorHAnsi"/>
                  <w:sz w:val="16"/>
                  <w:szCs w:val="16"/>
                </w:rPr>
                <w:delText>Zazzo (1960)</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2489F684" w14:textId="7B19100A" w:rsidR="00622001" w:rsidRPr="001517FD" w:rsidDel="00DA72F3" w:rsidRDefault="00622001" w:rsidP="00D02DC9">
            <w:pPr>
              <w:bidi w:val="0"/>
              <w:spacing w:line="360" w:lineRule="auto"/>
              <w:jc w:val="both"/>
              <w:rPr>
                <w:del w:id="1266" w:author="Tomer Oron" w:date="2023-12-26T13:42:00Z"/>
                <w:rFonts w:cstheme="minorHAnsi"/>
                <w:b/>
                <w:bCs/>
              </w:rPr>
            </w:pPr>
            <w:del w:id="1267" w:author="Tomer Oron" w:date="2023-12-26T13:42:00Z">
              <w:r w:rsidRPr="001517FD" w:rsidDel="00DA72F3">
                <w:rPr>
                  <w:rFonts w:cstheme="minorHAnsi"/>
                  <w:sz w:val="16"/>
                  <w:szCs w:val="16"/>
                </w:rPr>
                <w:delText>0.1332</w:delText>
              </w:r>
            </w:del>
          </w:p>
        </w:tc>
        <w:tc>
          <w:tcPr>
            <w:tcW w:w="859" w:type="dxa"/>
            <w:tcBorders>
              <w:top w:val="single" w:sz="4" w:space="0" w:color="auto"/>
              <w:left w:val="single" w:sz="4" w:space="0" w:color="auto"/>
              <w:bottom w:val="nil"/>
              <w:right w:val="single" w:sz="4" w:space="0" w:color="auto"/>
            </w:tcBorders>
            <w:vAlign w:val="center"/>
            <w:hideMark/>
          </w:tcPr>
          <w:p w14:paraId="5BC2F1A1" w14:textId="2AD1B8A2" w:rsidR="00622001" w:rsidRPr="001517FD" w:rsidDel="00DA72F3" w:rsidRDefault="00622001" w:rsidP="00D02DC9">
            <w:pPr>
              <w:bidi w:val="0"/>
              <w:spacing w:line="360" w:lineRule="auto"/>
              <w:jc w:val="both"/>
              <w:rPr>
                <w:del w:id="1268" w:author="Tomer Oron" w:date="2023-12-26T13:42:00Z"/>
                <w:rFonts w:cstheme="minorHAnsi"/>
                <w:sz w:val="16"/>
                <w:szCs w:val="16"/>
              </w:rPr>
            </w:pPr>
            <w:del w:id="1269" w:author="Tomer Oron" w:date="2023-12-26T13:42:00Z">
              <w:r w:rsidRPr="001517FD" w:rsidDel="00DA72F3">
                <w:rPr>
                  <w:rFonts w:cstheme="minorHAnsi"/>
                  <w:sz w:val="16"/>
                  <w:szCs w:val="16"/>
                </w:rPr>
                <w:delText>199</w:delText>
              </w:r>
            </w:del>
          </w:p>
        </w:tc>
        <w:tc>
          <w:tcPr>
            <w:tcW w:w="845" w:type="dxa"/>
            <w:tcBorders>
              <w:top w:val="single" w:sz="4" w:space="0" w:color="auto"/>
              <w:left w:val="single" w:sz="4" w:space="0" w:color="auto"/>
              <w:bottom w:val="nil"/>
              <w:right w:val="single" w:sz="4" w:space="0" w:color="auto"/>
            </w:tcBorders>
            <w:vAlign w:val="center"/>
            <w:hideMark/>
          </w:tcPr>
          <w:p w14:paraId="60BC98DC" w14:textId="3330AF24" w:rsidR="00622001" w:rsidRPr="001517FD" w:rsidDel="00DA72F3" w:rsidRDefault="00622001" w:rsidP="00D02DC9">
            <w:pPr>
              <w:bidi w:val="0"/>
              <w:spacing w:line="360" w:lineRule="auto"/>
              <w:jc w:val="both"/>
              <w:rPr>
                <w:del w:id="1270" w:author="Tomer Oron" w:date="2023-12-26T13:42:00Z"/>
                <w:rFonts w:cstheme="minorHAnsi"/>
                <w:sz w:val="16"/>
                <w:szCs w:val="16"/>
              </w:rPr>
            </w:pPr>
            <w:del w:id="1271" w:author="Tomer Oron" w:date="2023-12-26T13:42:00Z">
              <w:r w:rsidRPr="001517FD" w:rsidDel="00DA72F3">
                <w:rPr>
                  <w:rFonts w:cstheme="minorHAnsi"/>
                  <w:sz w:val="16"/>
                  <w:szCs w:val="16"/>
                </w:rPr>
                <w:delText>51</w:delText>
              </w:r>
            </w:del>
          </w:p>
        </w:tc>
        <w:tc>
          <w:tcPr>
            <w:tcW w:w="742" w:type="dxa"/>
            <w:tcBorders>
              <w:top w:val="single" w:sz="4" w:space="0" w:color="auto"/>
              <w:left w:val="single" w:sz="4" w:space="0" w:color="auto"/>
              <w:bottom w:val="nil"/>
              <w:right w:val="single" w:sz="4" w:space="0" w:color="auto"/>
            </w:tcBorders>
            <w:vAlign w:val="center"/>
            <w:hideMark/>
          </w:tcPr>
          <w:p w14:paraId="3E4114ED" w14:textId="58BBDE30" w:rsidR="00622001" w:rsidRPr="001517FD" w:rsidDel="00DA72F3" w:rsidRDefault="00622001" w:rsidP="00D02DC9">
            <w:pPr>
              <w:bidi w:val="0"/>
              <w:spacing w:line="360" w:lineRule="auto"/>
              <w:jc w:val="both"/>
              <w:rPr>
                <w:del w:id="1272" w:author="Tomer Oron" w:date="2023-12-26T13:42:00Z"/>
                <w:rFonts w:cstheme="minorHAnsi"/>
                <w:sz w:val="16"/>
                <w:szCs w:val="16"/>
              </w:rPr>
            </w:pPr>
            <w:del w:id="1273" w:author="Tomer Oron" w:date="2023-12-26T13:42:00Z">
              <w:r w:rsidRPr="001517FD" w:rsidDel="00DA72F3">
                <w:rPr>
                  <w:rFonts w:cstheme="minorHAnsi"/>
                  <w:sz w:val="16"/>
                  <w:szCs w:val="16"/>
                </w:rPr>
                <w:delText>9</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1CC9C3E" w14:textId="4FB1A632" w:rsidR="00622001" w:rsidRPr="001517FD" w:rsidDel="00DA72F3" w:rsidRDefault="00622001" w:rsidP="00D02DC9">
            <w:pPr>
              <w:bidi w:val="0"/>
              <w:spacing w:line="360" w:lineRule="auto"/>
              <w:jc w:val="both"/>
              <w:rPr>
                <w:del w:id="1274" w:author="Tomer Oron" w:date="2023-12-26T13:42:00Z"/>
                <w:rFonts w:cstheme="minorHAnsi"/>
                <w:sz w:val="16"/>
                <w:szCs w:val="16"/>
              </w:rPr>
            </w:pPr>
            <w:del w:id="1275" w:author="Tomer Oron" w:date="2023-12-26T13:42:00Z">
              <w:r w:rsidRPr="001517FD" w:rsidDel="00DA72F3">
                <w:rPr>
                  <w:rFonts w:cstheme="minorHAnsi"/>
                  <w:sz w:val="16"/>
                  <w:szCs w:val="16"/>
                </w:rPr>
                <w:delText>0.</w:delText>
              </w:r>
              <w:r w:rsidR="003943BC" w:rsidRPr="001517FD" w:rsidDel="00DA72F3">
                <w:rPr>
                  <w:rFonts w:cstheme="minorHAnsi"/>
                  <w:sz w:val="16"/>
                  <w:szCs w:val="16"/>
                </w:rPr>
                <w:delText>162</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0192CFB1" w14:textId="0D58E5B5" w:rsidR="00622001" w:rsidRPr="001517FD" w:rsidDel="00DA72F3" w:rsidRDefault="00622001" w:rsidP="00D02DC9">
            <w:pPr>
              <w:bidi w:val="0"/>
              <w:spacing w:line="360" w:lineRule="auto"/>
              <w:jc w:val="both"/>
              <w:rPr>
                <w:del w:id="1276" w:author="Tomer Oron" w:date="2023-12-26T13:42:00Z"/>
                <w:rFonts w:cstheme="minorHAnsi"/>
                <w:b/>
                <w:bCs/>
              </w:rPr>
            </w:pPr>
            <w:del w:id="1277" w:author="Tomer Oron" w:date="2023-12-26T13:42:00Z">
              <w:r w:rsidRPr="001517FD" w:rsidDel="00DA72F3">
                <w:rPr>
                  <w:rFonts w:cstheme="minorHAnsi"/>
                  <w:sz w:val="16"/>
                  <w:szCs w:val="16"/>
                </w:rPr>
                <w:delText>0.1090</w:delText>
              </w:r>
            </w:del>
          </w:p>
        </w:tc>
        <w:tc>
          <w:tcPr>
            <w:tcW w:w="889" w:type="dxa"/>
            <w:tcBorders>
              <w:top w:val="single" w:sz="4" w:space="0" w:color="auto"/>
              <w:left w:val="single" w:sz="4" w:space="0" w:color="auto"/>
              <w:bottom w:val="nil"/>
              <w:right w:val="single" w:sz="4" w:space="0" w:color="auto"/>
            </w:tcBorders>
            <w:vAlign w:val="center"/>
            <w:hideMark/>
          </w:tcPr>
          <w:p w14:paraId="7836729E" w14:textId="597F944F" w:rsidR="00622001" w:rsidRPr="001517FD" w:rsidDel="00DA72F3" w:rsidRDefault="00622001" w:rsidP="00D02DC9">
            <w:pPr>
              <w:bidi w:val="0"/>
              <w:spacing w:line="360" w:lineRule="auto"/>
              <w:jc w:val="both"/>
              <w:rPr>
                <w:del w:id="1278" w:author="Tomer Oron" w:date="2023-12-26T13:42:00Z"/>
                <w:rFonts w:cstheme="minorHAnsi"/>
                <w:sz w:val="16"/>
                <w:szCs w:val="16"/>
              </w:rPr>
            </w:pPr>
            <w:del w:id="1279" w:author="Tomer Oron" w:date="2023-12-26T13:42:00Z">
              <w:r w:rsidRPr="001517FD" w:rsidDel="00DA72F3">
                <w:rPr>
                  <w:rFonts w:cstheme="minorHAnsi"/>
                  <w:sz w:val="16"/>
                  <w:szCs w:val="16"/>
                </w:rPr>
                <w:delText>264</w:delText>
              </w:r>
            </w:del>
          </w:p>
        </w:tc>
        <w:tc>
          <w:tcPr>
            <w:tcW w:w="767" w:type="dxa"/>
            <w:tcBorders>
              <w:top w:val="single" w:sz="4" w:space="0" w:color="auto"/>
              <w:left w:val="single" w:sz="4" w:space="0" w:color="auto"/>
              <w:bottom w:val="nil"/>
              <w:right w:val="single" w:sz="4" w:space="0" w:color="auto"/>
            </w:tcBorders>
            <w:vAlign w:val="center"/>
            <w:hideMark/>
          </w:tcPr>
          <w:p w14:paraId="5BD815E1" w14:textId="0296B68B" w:rsidR="00622001" w:rsidRPr="001517FD" w:rsidDel="00DA72F3" w:rsidRDefault="00622001" w:rsidP="00D02DC9">
            <w:pPr>
              <w:bidi w:val="0"/>
              <w:spacing w:line="360" w:lineRule="auto"/>
              <w:jc w:val="both"/>
              <w:rPr>
                <w:del w:id="1280" w:author="Tomer Oron" w:date="2023-12-26T13:42:00Z"/>
                <w:rFonts w:cstheme="minorHAnsi"/>
                <w:sz w:val="16"/>
                <w:szCs w:val="16"/>
              </w:rPr>
            </w:pPr>
            <w:del w:id="1281" w:author="Tomer Oron" w:date="2023-12-26T13:42:00Z">
              <w:r w:rsidRPr="001517FD" w:rsidDel="00DA72F3">
                <w:rPr>
                  <w:rFonts w:cstheme="minorHAnsi"/>
                  <w:sz w:val="16"/>
                  <w:szCs w:val="16"/>
                </w:rPr>
                <w:delText>69</w:delText>
              </w:r>
            </w:del>
          </w:p>
        </w:tc>
        <w:tc>
          <w:tcPr>
            <w:tcW w:w="645" w:type="dxa"/>
            <w:tcBorders>
              <w:top w:val="single" w:sz="4" w:space="0" w:color="auto"/>
              <w:left w:val="single" w:sz="4" w:space="0" w:color="auto"/>
              <w:bottom w:val="nil"/>
              <w:right w:val="single" w:sz="4" w:space="0" w:color="auto"/>
            </w:tcBorders>
            <w:vAlign w:val="center"/>
            <w:hideMark/>
          </w:tcPr>
          <w:p w14:paraId="0BCC2F22" w14:textId="095BF945" w:rsidR="00622001" w:rsidRPr="001517FD" w:rsidDel="00DA72F3" w:rsidRDefault="00622001" w:rsidP="00D02DC9">
            <w:pPr>
              <w:bidi w:val="0"/>
              <w:spacing w:line="360" w:lineRule="auto"/>
              <w:jc w:val="both"/>
              <w:rPr>
                <w:del w:id="1282" w:author="Tomer Oron" w:date="2023-12-26T13:42:00Z"/>
                <w:rFonts w:cstheme="minorHAnsi"/>
                <w:sz w:val="16"/>
                <w:szCs w:val="16"/>
              </w:rPr>
            </w:pPr>
            <w:del w:id="1283" w:author="Tomer Oron" w:date="2023-12-26T13:42:00Z">
              <w:r w:rsidRPr="001517FD" w:rsidDel="00DA72F3">
                <w:rPr>
                  <w:rFonts w:cstheme="minorHAnsi"/>
                  <w:sz w:val="16"/>
                  <w:szCs w:val="16"/>
                </w:rPr>
                <w:delText>2</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338EF63" w14:textId="3997A61B" w:rsidR="00622001" w:rsidRPr="001517FD" w:rsidDel="00DA72F3" w:rsidRDefault="003943BC" w:rsidP="00D02DC9">
            <w:pPr>
              <w:bidi w:val="0"/>
              <w:spacing w:line="360" w:lineRule="auto"/>
              <w:jc w:val="both"/>
              <w:rPr>
                <w:del w:id="1284" w:author="Tomer Oron" w:date="2023-12-26T13:42:00Z"/>
                <w:rFonts w:cstheme="minorHAnsi"/>
                <w:sz w:val="16"/>
                <w:szCs w:val="16"/>
              </w:rPr>
            </w:pPr>
            <w:del w:id="1285" w:author="Tomer Oron" w:date="2023-12-26T13:42:00Z">
              <w:r w:rsidRPr="001517FD" w:rsidDel="00DA72F3">
                <w:rPr>
                  <w:rFonts w:cstheme="minorHAnsi"/>
                  <w:sz w:val="16"/>
                  <w:szCs w:val="16"/>
                </w:rPr>
                <w:delText>5.393</w:delText>
              </w:r>
              <w:r w:rsidR="00622001" w:rsidRPr="001517FD" w:rsidDel="00DA72F3">
                <w:rPr>
                  <w:rFonts w:cstheme="minorHAnsi"/>
                  <w:sz w:val="16"/>
                  <w:szCs w:val="16"/>
                </w:rPr>
                <w:delText>*</w:delText>
              </w:r>
            </w:del>
          </w:p>
        </w:tc>
      </w:tr>
      <w:tr w:rsidR="00622001" w:rsidRPr="001517FD" w:rsidDel="00DA72F3" w14:paraId="00308DA4" w14:textId="0BF7470D" w:rsidTr="00622001">
        <w:trPr>
          <w:trHeight w:val="20"/>
          <w:jc w:val="center"/>
          <w:del w:id="128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F36F2A" w14:textId="7B30CA1A" w:rsidR="00622001" w:rsidRPr="001517FD" w:rsidDel="00DA72F3" w:rsidRDefault="00622001" w:rsidP="00D02DC9">
            <w:pPr>
              <w:bidi w:val="0"/>
              <w:spacing w:line="360" w:lineRule="auto"/>
              <w:jc w:val="both"/>
              <w:rPr>
                <w:del w:id="1287"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FC728E" w14:textId="19C639A4" w:rsidR="00622001" w:rsidRPr="001517FD" w:rsidDel="00DA72F3" w:rsidRDefault="00622001" w:rsidP="00D02DC9">
            <w:pPr>
              <w:bidi w:val="0"/>
              <w:spacing w:line="360" w:lineRule="auto"/>
              <w:jc w:val="both"/>
              <w:rPr>
                <w:del w:id="1288"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hideMark/>
          </w:tcPr>
          <w:p w14:paraId="30C37253" w14:textId="1AD302A9" w:rsidR="00622001" w:rsidRPr="001517FD" w:rsidDel="00DA72F3" w:rsidRDefault="00622001" w:rsidP="00D02DC9">
            <w:pPr>
              <w:bidi w:val="0"/>
              <w:spacing w:line="360" w:lineRule="auto"/>
              <w:jc w:val="both"/>
              <w:rPr>
                <w:del w:id="1289" w:author="Tomer Oron" w:date="2023-12-26T13:42:00Z"/>
                <w:rFonts w:cstheme="minorHAnsi"/>
                <w:i/>
                <w:iCs/>
                <w:sz w:val="14"/>
                <w:szCs w:val="14"/>
              </w:rPr>
            </w:pPr>
            <w:del w:id="1290" w:author="Tomer Oron" w:date="2023-12-26T13:42:00Z">
              <w:r w:rsidRPr="001517FD" w:rsidDel="00DA72F3">
                <w:rPr>
                  <w:rFonts w:cstheme="minorHAnsi"/>
                  <w:i/>
                  <w:iCs/>
                  <w:sz w:val="14"/>
                  <w:szCs w:val="14"/>
                </w:rPr>
                <w:delText>198.10</w:delText>
              </w:r>
            </w:del>
          </w:p>
        </w:tc>
        <w:tc>
          <w:tcPr>
            <w:tcW w:w="845" w:type="dxa"/>
            <w:tcBorders>
              <w:top w:val="nil"/>
              <w:left w:val="single" w:sz="4" w:space="0" w:color="auto"/>
              <w:bottom w:val="single" w:sz="4" w:space="0" w:color="auto"/>
              <w:right w:val="single" w:sz="4" w:space="0" w:color="auto"/>
            </w:tcBorders>
            <w:hideMark/>
          </w:tcPr>
          <w:p w14:paraId="5505B198" w14:textId="724B4537" w:rsidR="00622001" w:rsidRPr="001517FD" w:rsidDel="00DA72F3" w:rsidRDefault="00622001" w:rsidP="00D02DC9">
            <w:pPr>
              <w:bidi w:val="0"/>
              <w:spacing w:line="360" w:lineRule="auto"/>
              <w:jc w:val="both"/>
              <w:rPr>
                <w:del w:id="1291" w:author="Tomer Oron" w:date="2023-12-26T13:42:00Z"/>
                <w:rFonts w:cstheme="minorHAnsi"/>
                <w:i/>
                <w:iCs/>
                <w:sz w:val="14"/>
                <w:szCs w:val="14"/>
              </w:rPr>
            </w:pPr>
            <w:del w:id="1292" w:author="Tomer Oron" w:date="2023-12-26T13:42:00Z">
              <w:r w:rsidRPr="001517FD" w:rsidDel="00DA72F3">
                <w:rPr>
                  <w:rFonts w:cstheme="minorHAnsi"/>
                  <w:i/>
                  <w:iCs/>
                  <w:sz w:val="14"/>
                  <w:szCs w:val="14"/>
                </w:rPr>
                <w:delText>52.80</w:delText>
              </w:r>
            </w:del>
          </w:p>
        </w:tc>
        <w:tc>
          <w:tcPr>
            <w:tcW w:w="742" w:type="dxa"/>
            <w:tcBorders>
              <w:top w:val="nil"/>
              <w:left w:val="single" w:sz="4" w:space="0" w:color="auto"/>
              <w:bottom w:val="single" w:sz="4" w:space="0" w:color="auto"/>
              <w:right w:val="single" w:sz="4" w:space="0" w:color="auto"/>
            </w:tcBorders>
            <w:hideMark/>
          </w:tcPr>
          <w:p w14:paraId="567AED15" w14:textId="637C8AA5" w:rsidR="00622001" w:rsidRPr="001517FD" w:rsidDel="00DA72F3" w:rsidRDefault="00622001" w:rsidP="00D02DC9">
            <w:pPr>
              <w:bidi w:val="0"/>
              <w:spacing w:line="360" w:lineRule="auto"/>
              <w:jc w:val="both"/>
              <w:rPr>
                <w:del w:id="1293" w:author="Tomer Oron" w:date="2023-12-26T13:42:00Z"/>
                <w:rFonts w:cstheme="minorHAnsi"/>
                <w:i/>
                <w:iCs/>
                <w:sz w:val="14"/>
                <w:szCs w:val="14"/>
              </w:rPr>
            </w:pPr>
            <w:del w:id="1294" w:author="Tomer Oron" w:date="2023-12-26T13:42:00Z">
              <w:r w:rsidRPr="001517FD" w:rsidDel="00DA72F3">
                <w:rPr>
                  <w:rFonts w:cstheme="minorHAnsi"/>
                  <w:i/>
                  <w:iCs/>
                  <w:sz w:val="14"/>
                  <w:szCs w:val="14"/>
                </w:rPr>
                <w:delText>8.10</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4E628CD" w14:textId="3BDFD746" w:rsidR="00622001" w:rsidRPr="001517FD" w:rsidDel="00DA72F3" w:rsidRDefault="00622001" w:rsidP="00D02DC9">
            <w:pPr>
              <w:bidi w:val="0"/>
              <w:spacing w:line="360" w:lineRule="auto"/>
              <w:jc w:val="both"/>
              <w:rPr>
                <w:del w:id="1295"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4CB82912" w14:textId="15527186" w:rsidR="00622001" w:rsidRPr="001517FD" w:rsidDel="00DA72F3" w:rsidRDefault="00622001" w:rsidP="00D02DC9">
            <w:pPr>
              <w:bidi w:val="0"/>
              <w:spacing w:line="360" w:lineRule="auto"/>
              <w:jc w:val="both"/>
              <w:rPr>
                <w:del w:id="1296"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500C8742" w14:textId="3DA81325" w:rsidR="00622001" w:rsidRPr="001517FD" w:rsidDel="00DA72F3" w:rsidRDefault="00622001" w:rsidP="00D02DC9">
            <w:pPr>
              <w:bidi w:val="0"/>
              <w:spacing w:line="360" w:lineRule="auto"/>
              <w:jc w:val="both"/>
              <w:rPr>
                <w:del w:id="1297" w:author="Tomer Oron" w:date="2023-12-26T13:42:00Z"/>
                <w:rFonts w:cstheme="minorHAnsi"/>
                <w:i/>
                <w:iCs/>
                <w:sz w:val="14"/>
                <w:szCs w:val="14"/>
              </w:rPr>
            </w:pPr>
            <w:del w:id="1298" w:author="Tomer Oron" w:date="2023-12-26T13:42:00Z">
              <w:r w:rsidRPr="001517FD" w:rsidDel="00DA72F3">
                <w:rPr>
                  <w:rFonts w:cstheme="minorHAnsi"/>
                  <w:i/>
                  <w:iCs/>
                  <w:color w:val="000000"/>
                  <w:sz w:val="14"/>
                  <w:szCs w:val="14"/>
                </w:rPr>
                <w:delText>268.37</w:delText>
              </w:r>
            </w:del>
          </w:p>
        </w:tc>
        <w:tc>
          <w:tcPr>
            <w:tcW w:w="767" w:type="dxa"/>
            <w:tcBorders>
              <w:top w:val="nil"/>
              <w:left w:val="single" w:sz="4" w:space="0" w:color="auto"/>
              <w:bottom w:val="single" w:sz="4" w:space="0" w:color="auto"/>
              <w:right w:val="single" w:sz="4" w:space="0" w:color="auto"/>
            </w:tcBorders>
            <w:vAlign w:val="bottom"/>
            <w:hideMark/>
          </w:tcPr>
          <w:p w14:paraId="0BADC227" w14:textId="5574F257" w:rsidR="00622001" w:rsidRPr="001517FD" w:rsidDel="00DA72F3" w:rsidRDefault="00622001" w:rsidP="00D02DC9">
            <w:pPr>
              <w:bidi w:val="0"/>
              <w:spacing w:line="360" w:lineRule="auto"/>
              <w:jc w:val="both"/>
              <w:rPr>
                <w:del w:id="1299" w:author="Tomer Oron" w:date="2023-12-26T13:42:00Z"/>
                <w:rFonts w:cstheme="minorHAnsi"/>
                <w:i/>
                <w:iCs/>
                <w:sz w:val="14"/>
                <w:szCs w:val="14"/>
              </w:rPr>
            </w:pPr>
            <w:del w:id="1300" w:author="Tomer Oron" w:date="2023-12-26T13:42:00Z">
              <w:r w:rsidRPr="001517FD" w:rsidDel="00DA72F3">
                <w:rPr>
                  <w:rFonts w:cstheme="minorHAnsi"/>
                  <w:i/>
                  <w:iCs/>
                  <w:color w:val="000000"/>
                  <w:sz w:val="14"/>
                  <w:szCs w:val="14"/>
                </w:rPr>
                <w:delText>60.25</w:delText>
              </w:r>
            </w:del>
          </w:p>
        </w:tc>
        <w:tc>
          <w:tcPr>
            <w:tcW w:w="645" w:type="dxa"/>
            <w:tcBorders>
              <w:top w:val="nil"/>
              <w:left w:val="single" w:sz="4" w:space="0" w:color="auto"/>
              <w:bottom w:val="single" w:sz="4" w:space="0" w:color="auto"/>
              <w:right w:val="single" w:sz="4" w:space="0" w:color="auto"/>
            </w:tcBorders>
            <w:vAlign w:val="bottom"/>
            <w:hideMark/>
          </w:tcPr>
          <w:p w14:paraId="23FDF71C" w14:textId="48C49F4F" w:rsidR="00622001" w:rsidRPr="001517FD" w:rsidDel="00DA72F3" w:rsidRDefault="00622001" w:rsidP="00D02DC9">
            <w:pPr>
              <w:bidi w:val="0"/>
              <w:spacing w:line="360" w:lineRule="auto"/>
              <w:jc w:val="both"/>
              <w:rPr>
                <w:del w:id="1301" w:author="Tomer Oron" w:date="2023-12-26T13:42:00Z"/>
                <w:rFonts w:cstheme="minorHAnsi"/>
                <w:i/>
                <w:iCs/>
                <w:sz w:val="14"/>
                <w:szCs w:val="14"/>
              </w:rPr>
            </w:pPr>
            <w:del w:id="1302" w:author="Tomer Oron" w:date="2023-12-26T13:42:00Z">
              <w:r w:rsidRPr="001517FD" w:rsidDel="00DA72F3">
                <w:rPr>
                  <w:rFonts w:cstheme="minorHAnsi"/>
                  <w:i/>
                  <w:iCs/>
                  <w:color w:val="000000"/>
                  <w:sz w:val="14"/>
                  <w:szCs w:val="14"/>
                </w:rPr>
                <w:delText>6.37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DB5B3" w14:textId="3A2080BB" w:rsidR="00622001" w:rsidRPr="001517FD" w:rsidDel="00DA72F3" w:rsidRDefault="00622001" w:rsidP="00D02DC9">
            <w:pPr>
              <w:bidi w:val="0"/>
              <w:spacing w:line="360" w:lineRule="auto"/>
              <w:jc w:val="both"/>
              <w:rPr>
                <w:del w:id="1303" w:author="Tomer Oron" w:date="2023-12-26T13:42:00Z"/>
                <w:rFonts w:cstheme="minorHAnsi"/>
                <w:sz w:val="16"/>
                <w:szCs w:val="16"/>
              </w:rPr>
            </w:pPr>
          </w:p>
        </w:tc>
      </w:tr>
      <w:tr w:rsidR="00622001" w:rsidRPr="001517FD" w:rsidDel="00DA72F3" w14:paraId="2186859C" w14:textId="5A82C4E4" w:rsidTr="00622001">
        <w:trPr>
          <w:trHeight w:val="20"/>
          <w:jc w:val="center"/>
          <w:del w:id="1304"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61B6787C" w14:textId="08B96D6B" w:rsidR="00622001" w:rsidRPr="001517FD" w:rsidDel="00DA72F3" w:rsidRDefault="00622001" w:rsidP="00D02DC9">
            <w:pPr>
              <w:bidi w:val="0"/>
              <w:spacing w:line="360" w:lineRule="auto"/>
              <w:jc w:val="both"/>
              <w:rPr>
                <w:del w:id="1305" w:author="Tomer Oron" w:date="2023-12-26T13:42:00Z"/>
                <w:rFonts w:cstheme="minorHAnsi"/>
                <w:b/>
                <w:bCs/>
              </w:rPr>
            </w:pPr>
            <w:del w:id="1306" w:author="Tomer Oron" w:date="2023-12-26T13:42:00Z">
              <w:r w:rsidRPr="001517FD" w:rsidDel="00DA72F3">
                <w:rPr>
                  <w:rFonts w:cstheme="minorHAnsi"/>
                  <w:sz w:val="16"/>
                  <w:szCs w:val="16"/>
                </w:rPr>
                <w:delText>Carter-Saltzmann et al. (1976)</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303917D3" w14:textId="4D3C8994" w:rsidR="00622001" w:rsidRPr="001517FD" w:rsidDel="00DA72F3" w:rsidRDefault="00622001" w:rsidP="00D02DC9">
            <w:pPr>
              <w:bidi w:val="0"/>
              <w:spacing w:line="360" w:lineRule="auto"/>
              <w:jc w:val="both"/>
              <w:rPr>
                <w:del w:id="1307" w:author="Tomer Oron" w:date="2023-12-26T13:42:00Z"/>
                <w:rFonts w:cstheme="minorHAnsi"/>
                <w:b/>
                <w:bCs/>
              </w:rPr>
            </w:pPr>
            <w:del w:id="1308" w:author="Tomer Oron" w:date="2023-12-26T13:42:00Z">
              <w:r w:rsidRPr="001517FD" w:rsidDel="00DA72F3">
                <w:rPr>
                  <w:rFonts w:cstheme="minorHAnsi"/>
                  <w:sz w:val="16"/>
                  <w:szCs w:val="16"/>
                </w:rPr>
                <w:delText>0.1711</w:delText>
              </w:r>
            </w:del>
          </w:p>
        </w:tc>
        <w:tc>
          <w:tcPr>
            <w:tcW w:w="859" w:type="dxa"/>
            <w:tcBorders>
              <w:top w:val="single" w:sz="4" w:space="0" w:color="auto"/>
              <w:left w:val="single" w:sz="4" w:space="0" w:color="auto"/>
              <w:bottom w:val="nil"/>
              <w:right w:val="single" w:sz="4" w:space="0" w:color="auto"/>
            </w:tcBorders>
            <w:vAlign w:val="center"/>
            <w:hideMark/>
          </w:tcPr>
          <w:p w14:paraId="1953B54C" w14:textId="35EA8F9D" w:rsidR="00622001" w:rsidRPr="001517FD" w:rsidDel="00DA72F3" w:rsidRDefault="00622001" w:rsidP="00D02DC9">
            <w:pPr>
              <w:bidi w:val="0"/>
              <w:spacing w:line="360" w:lineRule="auto"/>
              <w:jc w:val="both"/>
              <w:rPr>
                <w:del w:id="1309" w:author="Tomer Oron" w:date="2023-12-26T13:42:00Z"/>
                <w:rFonts w:cstheme="minorHAnsi"/>
                <w:sz w:val="16"/>
                <w:szCs w:val="16"/>
              </w:rPr>
            </w:pPr>
            <w:del w:id="1310" w:author="Tomer Oron" w:date="2023-12-26T13:42:00Z">
              <w:r w:rsidRPr="001517FD" w:rsidDel="00DA72F3">
                <w:rPr>
                  <w:rFonts w:cstheme="minorHAnsi"/>
                  <w:sz w:val="16"/>
                  <w:szCs w:val="16"/>
                </w:rPr>
                <w:delText>132</w:delText>
              </w:r>
            </w:del>
          </w:p>
        </w:tc>
        <w:tc>
          <w:tcPr>
            <w:tcW w:w="845" w:type="dxa"/>
            <w:tcBorders>
              <w:top w:val="single" w:sz="4" w:space="0" w:color="auto"/>
              <w:left w:val="single" w:sz="4" w:space="0" w:color="auto"/>
              <w:bottom w:val="nil"/>
              <w:right w:val="single" w:sz="4" w:space="0" w:color="auto"/>
            </w:tcBorders>
            <w:vAlign w:val="center"/>
            <w:hideMark/>
          </w:tcPr>
          <w:p w14:paraId="3B5EEE90" w14:textId="0B82D6AB" w:rsidR="00622001" w:rsidRPr="001517FD" w:rsidDel="00DA72F3" w:rsidRDefault="00622001" w:rsidP="00D02DC9">
            <w:pPr>
              <w:bidi w:val="0"/>
              <w:spacing w:line="360" w:lineRule="auto"/>
              <w:jc w:val="both"/>
              <w:rPr>
                <w:del w:id="1311" w:author="Tomer Oron" w:date="2023-12-26T13:42:00Z"/>
                <w:rFonts w:cstheme="minorHAnsi"/>
                <w:sz w:val="16"/>
                <w:szCs w:val="16"/>
              </w:rPr>
            </w:pPr>
            <w:del w:id="1312" w:author="Tomer Oron" w:date="2023-12-26T13:42:00Z">
              <w:r w:rsidRPr="001517FD" w:rsidDel="00DA72F3">
                <w:rPr>
                  <w:rFonts w:cstheme="minorHAnsi"/>
                  <w:sz w:val="16"/>
                  <w:szCs w:val="16"/>
                </w:rPr>
                <w:delText>46</w:delText>
              </w:r>
            </w:del>
          </w:p>
        </w:tc>
        <w:tc>
          <w:tcPr>
            <w:tcW w:w="742" w:type="dxa"/>
            <w:tcBorders>
              <w:top w:val="single" w:sz="4" w:space="0" w:color="auto"/>
              <w:left w:val="single" w:sz="4" w:space="0" w:color="auto"/>
              <w:bottom w:val="nil"/>
              <w:right w:val="single" w:sz="4" w:space="0" w:color="auto"/>
            </w:tcBorders>
            <w:vAlign w:val="center"/>
            <w:hideMark/>
          </w:tcPr>
          <w:p w14:paraId="43F2EEDE" w14:textId="7461E003" w:rsidR="00622001" w:rsidRPr="001517FD" w:rsidDel="00DA72F3" w:rsidRDefault="00622001" w:rsidP="00D02DC9">
            <w:pPr>
              <w:bidi w:val="0"/>
              <w:spacing w:line="360" w:lineRule="auto"/>
              <w:jc w:val="both"/>
              <w:rPr>
                <w:del w:id="1313" w:author="Tomer Oron" w:date="2023-12-26T13:42:00Z"/>
                <w:rFonts w:cstheme="minorHAnsi"/>
                <w:sz w:val="16"/>
                <w:szCs w:val="16"/>
              </w:rPr>
            </w:pPr>
            <w:del w:id="1314" w:author="Tomer Oron" w:date="2023-12-26T13:42:00Z">
              <w:r w:rsidRPr="001517FD" w:rsidDel="00DA72F3">
                <w:rPr>
                  <w:rFonts w:cstheme="minorHAnsi"/>
                  <w:sz w:val="16"/>
                  <w:szCs w:val="16"/>
                </w:rPr>
                <w:delText>9</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59C28B58" w14:textId="1FA16039" w:rsidR="00622001" w:rsidRPr="001517FD" w:rsidDel="00DA72F3" w:rsidRDefault="00622001" w:rsidP="00D02DC9">
            <w:pPr>
              <w:bidi w:val="0"/>
              <w:spacing w:line="360" w:lineRule="auto"/>
              <w:jc w:val="both"/>
              <w:rPr>
                <w:del w:id="1315" w:author="Tomer Oron" w:date="2023-12-26T13:42:00Z"/>
                <w:rFonts w:cstheme="minorHAnsi"/>
                <w:sz w:val="16"/>
                <w:szCs w:val="16"/>
              </w:rPr>
            </w:pPr>
            <w:del w:id="1316" w:author="Tomer Oron" w:date="2023-12-26T13:42:00Z">
              <w:r w:rsidRPr="001517FD" w:rsidDel="00DA72F3">
                <w:rPr>
                  <w:rFonts w:cstheme="minorHAnsi"/>
                  <w:sz w:val="16"/>
                  <w:szCs w:val="16"/>
                </w:rPr>
                <w:delText>0.</w:delText>
              </w:r>
              <w:r w:rsidR="003943BC" w:rsidRPr="001517FD" w:rsidDel="00DA72F3">
                <w:rPr>
                  <w:rFonts w:cstheme="minorHAnsi"/>
                  <w:sz w:val="16"/>
                  <w:szCs w:val="16"/>
                </w:rPr>
                <w:delText>313</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1768A0DD" w14:textId="322C4767" w:rsidR="00622001" w:rsidRPr="001517FD" w:rsidDel="00DA72F3" w:rsidRDefault="00622001" w:rsidP="00D02DC9">
            <w:pPr>
              <w:bidi w:val="0"/>
              <w:spacing w:line="360" w:lineRule="auto"/>
              <w:jc w:val="both"/>
              <w:rPr>
                <w:del w:id="1317" w:author="Tomer Oron" w:date="2023-12-26T13:42:00Z"/>
                <w:rFonts w:cstheme="minorHAnsi"/>
                <w:b/>
                <w:bCs/>
              </w:rPr>
            </w:pPr>
            <w:del w:id="1318" w:author="Tomer Oron" w:date="2023-12-26T13:42:00Z">
              <w:r w:rsidRPr="001517FD" w:rsidDel="00DA72F3">
                <w:rPr>
                  <w:rFonts w:cstheme="minorHAnsi"/>
                  <w:sz w:val="16"/>
                  <w:szCs w:val="16"/>
                </w:rPr>
                <w:delText>0.1932</w:delText>
              </w:r>
            </w:del>
          </w:p>
        </w:tc>
        <w:tc>
          <w:tcPr>
            <w:tcW w:w="889" w:type="dxa"/>
            <w:tcBorders>
              <w:top w:val="single" w:sz="4" w:space="0" w:color="auto"/>
              <w:left w:val="single" w:sz="4" w:space="0" w:color="auto"/>
              <w:bottom w:val="nil"/>
              <w:right w:val="single" w:sz="4" w:space="0" w:color="auto"/>
            </w:tcBorders>
            <w:vAlign w:val="center"/>
            <w:hideMark/>
          </w:tcPr>
          <w:p w14:paraId="23EFF55C" w14:textId="348D4338" w:rsidR="00622001" w:rsidRPr="001517FD" w:rsidDel="00DA72F3" w:rsidRDefault="00622001" w:rsidP="00D02DC9">
            <w:pPr>
              <w:bidi w:val="0"/>
              <w:spacing w:line="360" w:lineRule="auto"/>
              <w:jc w:val="both"/>
              <w:rPr>
                <w:del w:id="1319" w:author="Tomer Oron" w:date="2023-12-26T13:42:00Z"/>
                <w:rFonts w:cstheme="minorHAnsi"/>
                <w:sz w:val="16"/>
                <w:szCs w:val="16"/>
              </w:rPr>
            </w:pPr>
            <w:del w:id="1320" w:author="Tomer Oron" w:date="2023-12-26T13:42:00Z">
              <w:r w:rsidRPr="001517FD" w:rsidDel="00DA72F3">
                <w:rPr>
                  <w:rFonts w:cstheme="minorHAnsi"/>
                  <w:sz w:val="16"/>
                  <w:szCs w:val="16"/>
                </w:rPr>
                <w:delText>115</w:delText>
              </w:r>
            </w:del>
          </w:p>
        </w:tc>
        <w:tc>
          <w:tcPr>
            <w:tcW w:w="767" w:type="dxa"/>
            <w:tcBorders>
              <w:top w:val="single" w:sz="4" w:space="0" w:color="auto"/>
              <w:left w:val="single" w:sz="4" w:space="0" w:color="auto"/>
              <w:bottom w:val="nil"/>
              <w:right w:val="single" w:sz="4" w:space="0" w:color="auto"/>
            </w:tcBorders>
            <w:vAlign w:val="center"/>
            <w:hideMark/>
          </w:tcPr>
          <w:p w14:paraId="47A4914E" w14:textId="230401E3" w:rsidR="00622001" w:rsidRPr="001517FD" w:rsidDel="00DA72F3" w:rsidRDefault="00622001" w:rsidP="00D02DC9">
            <w:pPr>
              <w:bidi w:val="0"/>
              <w:spacing w:line="360" w:lineRule="auto"/>
              <w:jc w:val="both"/>
              <w:rPr>
                <w:del w:id="1321" w:author="Tomer Oron" w:date="2023-12-26T13:42:00Z"/>
                <w:rFonts w:cstheme="minorHAnsi"/>
                <w:sz w:val="16"/>
                <w:szCs w:val="16"/>
              </w:rPr>
            </w:pPr>
            <w:del w:id="1322" w:author="Tomer Oron" w:date="2023-12-26T13:42:00Z">
              <w:r w:rsidRPr="001517FD" w:rsidDel="00DA72F3">
                <w:rPr>
                  <w:rFonts w:cstheme="minorHAnsi"/>
                  <w:sz w:val="16"/>
                  <w:szCs w:val="16"/>
                </w:rPr>
                <w:delText>54</w:delText>
              </w:r>
            </w:del>
          </w:p>
        </w:tc>
        <w:tc>
          <w:tcPr>
            <w:tcW w:w="645" w:type="dxa"/>
            <w:tcBorders>
              <w:top w:val="single" w:sz="4" w:space="0" w:color="auto"/>
              <w:left w:val="single" w:sz="4" w:space="0" w:color="auto"/>
              <w:bottom w:val="nil"/>
              <w:right w:val="single" w:sz="4" w:space="0" w:color="auto"/>
            </w:tcBorders>
            <w:vAlign w:val="center"/>
            <w:hideMark/>
          </w:tcPr>
          <w:p w14:paraId="0F6730BC" w14:textId="1EA7D708" w:rsidR="00622001" w:rsidRPr="001517FD" w:rsidDel="00DA72F3" w:rsidRDefault="00622001" w:rsidP="00D02DC9">
            <w:pPr>
              <w:bidi w:val="0"/>
              <w:spacing w:line="360" w:lineRule="auto"/>
              <w:jc w:val="both"/>
              <w:rPr>
                <w:del w:id="1323" w:author="Tomer Oron" w:date="2023-12-26T13:42:00Z"/>
                <w:rFonts w:cstheme="minorHAnsi"/>
                <w:sz w:val="16"/>
                <w:szCs w:val="16"/>
              </w:rPr>
            </w:pPr>
            <w:del w:id="1324" w:author="Tomer Oron" w:date="2023-12-26T13:42:00Z">
              <w:r w:rsidRPr="001517FD" w:rsidDel="00DA72F3">
                <w:rPr>
                  <w:rFonts w:cstheme="minorHAnsi"/>
                  <w:sz w:val="16"/>
                  <w:szCs w:val="16"/>
                </w:rPr>
                <w:delText>7</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04C55625" w14:textId="67163882" w:rsidR="00622001" w:rsidRPr="001517FD" w:rsidDel="00DA72F3" w:rsidRDefault="003943BC" w:rsidP="00D02DC9">
            <w:pPr>
              <w:bidi w:val="0"/>
              <w:spacing w:line="360" w:lineRule="auto"/>
              <w:jc w:val="both"/>
              <w:rPr>
                <w:del w:id="1325" w:author="Tomer Oron" w:date="2023-12-26T13:42:00Z"/>
                <w:rFonts w:cstheme="minorHAnsi"/>
                <w:sz w:val="16"/>
                <w:szCs w:val="16"/>
              </w:rPr>
            </w:pPr>
            <w:del w:id="1326" w:author="Tomer Oron" w:date="2023-12-26T13:42:00Z">
              <w:r w:rsidRPr="001517FD" w:rsidDel="00DA72F3">
                <w:rPr>
                  <w:rFonts w:cstheme="minorHAnsi"/>
                  <w:sz w:val="16"/>
                  <w:szCs w:val="16"/>
                </w:rPr>
                <w:delText>0.078</w:delText>
              </w:r>
            </w:del>
          </w:p>
        </w:tc>
      </w:tr>
      <w:tr w:rsidR="00622001" w:rsidRPr="001517FD" w:rsidDel="00DA72F3" w14:paraId="54D9161F" w14:textId="1F999844" w:rsidTr="00BC7EC3">
        <w:trPr>
          <w:trHeight w:val="20"/>
          <w:jc w:val="center"/>
          <w:del w:id="1327"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C0860B" w14:textId="65C84DB8" w:rsidR="00622001" w:rsidRPr="001517FD" w:rsidDel="00DA72F3" w:rsidRDefault="00622001" w:rsidP="00D02DC9">
            <w:pPr>
              <w:bidi w:val="0"/>
              <w:spacing w:line="360" w:lineRule="auto"/>
              <w:jc w:val="both"/>
              <w:rPr>
                <w:del w:id="1328"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E31BB4" w14:textId="505A8574" w:rsidR="00622001" w:rsidRPr="001517FD" w:rsidDel="00DA72F3" w:rsidRDefault="00622001" w:rsidP="00D02DC9">
            <w:pPr>
              <w:bidi w:val="0"/>
              <w:spacing w:line="360" w:lineRule="auto"/>
              <w:jc w:val="both"/>
              <w:rPr>
                <w:del w:id="1329"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hideMark/>
          </w:tcPr>
          <w:p w14:paraId="07AA9BB7" w14:textId="1710F7EC" w:rsidR="00622001" w:rsidRPr="001517FD" w:rsidDel="00DA72F3" w:rsidRDefault="00622001" w:rsidP="00D02DC9">
            <w:pPr>
              <w:bidi w:val="0"/>
              <w:spacing w:line="360" w:lineRule="auto"/>
              <w:jc w:val="both"/>
              <w:rPr>
                <w:del w:id="1330" w:author="Tomer Oron" w:date="2023-12-26T13:42:00Z"/>
                <w:rFonts w:cstheme="minorHAnsi"/>
                <w:i/>
                <w:iCs/>
                <w:sz w:val="14"/>
                <w:szCs w:val="14"/>
              </w:rPr>
            </w:pPr>
            <w:del w:id="1331" w:author="Tomer Oron" w:date="2023-12-26T13:42:00Z">
              <w:r w:rsidRPr="001517FD" w:rsidDel="00DA72F3">
                <w:rPr>
                  <w:rFonts w:cstheme="minorHAnsi"/>
                  <w:i/>
                  <w:iCs/>
                  <w:sz w:val="14"/>
                  <w:szCs w:val="14"/>
                </w:rPr>
                <w:delText>130.79</w:delText>
              </w:r>
            </w:del>
          </w:p>
        </w:tc>
        <w:tc>
          <w:tcPr>
            <w:tcW w:w="845" w:type="dxa"/>
            <w:tcBorders>
              <w:top w:val="nil"/>
              <w:left w:val="single" w:sz="4" w:space="0" w:color="auto"/>
              <w:bottom w:val="single" w:sz="4" w:space="0" w:color="auto"/>
              <w:right w:val="single" w:sz="4" w:space="0" w:color="auto"/>
            </w:tcBorders>
            <w:hideMark/>
          </w:tcPr>
          <w:p w14:paraId="37246E5C" w14:textId="08CF7007" w:rsidR="00622001" w:rsidRPr="001517FD" w:rsidDel="00DA72F3" w:rsidRDefault="00622001" w:rsidP="00D02DC9">
            <w:pPr>
              <w:bidi w:val="0"/>
              <w:spacing w:line="360" w:lineRule="auto"/>
              <w:jc w:val="both"/>
              <w:rPr>
                <w:del w:id="1332" w:author="Tomer Oron" w:date="2023-12-26T13:42:00Z"/>
                <w:rFonts w:cstheme="minorHAnsi"/>
                <w:i/>
                <w:iCs/>
                <w:sz w:val="14"/>
                <w:szCs w:val="14"/>
              </w:rPr>
            </w:pPr>
            <w:del w:id="1333" w:author="Tomer Oron" w:date="2023-12-26T13:42:00Z">
              <w:r w:rsidRPr="001517FD" w:rsidDel="00DA72F3">
                <w:rPr>
                  <w:rFonts w:cstheme="minorHAnsi"/>
                  <w:i/>
                  <w:iCs/>
                  <w:sz w:val="14"/>
                  <w:szCs w:val="14"/>
                </w:rPr>
                <w:delText>48.42</w:delText>
              </w:r>
            </w:del>
          </w:p>
        </w:tc>
        <w:tc>
          <w:tcPr>
            <w:tcW w:w="742" w:type="dxa"/>
            <w:tcBorders>
              <w:top w:val="nil"/>
              <w:left w:val="single" w:sz="4" w:space="0" w:color="auto"/>
              <w:bottom w:val="single" w:sz="4" w:space="0" w:color="auto"/>
              <w:right w:val="single" w:sz="4" w:space="0" w:color="auto"/>
            </w:tcBorders>
            <w:hideMark/>
          </w:tcPr>
          <w:p w14:paraId="0BAA7FB7" w14:textId="198E7354" w:rsidR="00622001" w:rsidRPr="001517FD" w:rsidDel="00DA72F3" w:rsidRDefault="00622001" w:rsidP="00D02DC9">
            <w:pPr>
              <w:bidi w:val="0"/>
              <w:spacing w:line="360" w:lineRule="auto"/>
              <w:jc w:val="both"/>
              <w:rPr>
                <w:del w:id="1334" w:author="Tomer Oron" w:date="2023-12-26T13:42:00Z"/>
                <w:rFonts w:cstheme="minorHAnsi"/>
                <w:i/>
                <w:iCs/>
                <w:sz w:val="14"/>
                <w:szCs w:val="14"/>
              </w:rPr>
            </w:pPr>
            <w:del w:id="1335" w:author="Tomer Oron" w:date="2023-12-26T13:42:00Z">
              <w:r w:rsidRPr="001517FD" w:rsidDel="00DA72F3">
                <w:rPr>
                  <w:rFonts w:cstheme="minorHAnsi"/>
                  <w:i/>
                  <w:iCs/>
                  <w:sz w:val="14"/>
                  <w:szCs w:val="14"/>
                </w:rPr>
                <w:delText>7.79</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26F23D1D" w14:textId="08EB294F" w:rsidR="00622001" w:rsidRPr="001517FD" w:rsidDel="00DA72F3" w:rsidRDefault="00622001" w:rsidP="00D02DC9">
            <w:pPr>
              <w:bidi w:val="0"/>
              <w:spacing w:line="360" w:lineRule="auto"/>
              <w:jc w:val="both"/>
              <w:rPr>
                <w:del w:id="1336"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361F4CC4" w14:textId="409C77FB" w:rsidR="00622001" w:rsidRPr="001517FD" w:rsidDel="00DA72F3" w:rsidRDefault="00622001" w:rsidP="00D02DC9">
            <w:pPr>
              <w:bidi w:val="0"/>
              <w:spacing w:line="360" w:lineRule="auto"/>
              <w:jc w:val="both"/>
              <w:rPr>
                <w:del w:id="1337"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hideMark/>
          </w:tcPr>
          <w:p w14:paraId="69D0BCC3" w14:textId="7FA0AA51" w:rsidR="00622001" w:rsidRPr="001517FD" w:rsidDel="00DA72F3" w:rsidRDefault="00622001" w:rsidP="00D02DC9">
            <w:pPr>
              <w:bidi w:val="0"/>
              <w:spacing w:line="360" w:lineRule="auto"/>
              <w:ind w:left="720" w:hanging="720"/>
              <w:jc w:val="both"/>
              <w:rPr>
                <w:del w:id="1338" w:author="Tomer Oron" w:date="2023-12-26T13:42:00Z"/>
                <w:rFonts w:cstheme="minorHAnsi"/>
                <w:i/>
                <w:iCs/>
                <w:sz w:val="14"/>
                <w:szCs w:val="14"/>
              </w:rPr>
            </w:pPr>
            <w:del w:id="1339" w:author="Tomer Oron" w:date="2023-12-26T13:42:00Z">
              <w:r w:rsidRPr="001517FD" w:rsidDel="00DA72F3">
                <w:rPr>
                  <w:rFonts w:cstheme="minorHAnsi"/>
                  <w:i/>
                  <w:iCs/>
                  <w:sz w:val="14"/>
                  <w:szCs w:val="14"/>
                </w:rPr>
                <w:delText>115.60</w:delText>
              </w:r>
            </w:del>
          </w:p>
        </w:tc>
        <w:tc>
          <w:tcPr>
            <w:tcW w:w="767" w:type="dxa"/>
            <w:tcBorders>
              <w:top w:val="nil"/>
              <w:left w:val="single" w:sz="4" w:space="0" w:color="auto"/>
              <w:bottom w:val="single" w:sz="4" w:space="0" w:color="auto"/>
              <w:right w:val="single" w:sz="4" w:space="0" w:color="auto"/>
            </w:tcBorders>
            <w:hideMark/>
          </w:tcPr>
          <w:p w14:paraId="07E68293" w14:textId="5895D26C" w:rsidR="00622001" w:rsidRPr="001517FD" w:rsidDel="00DA72F3" w:rsidRDefault="00622001" w:rsidP="00D02DC9">
            <w:pPr>
              <w:bidi w:val="0"/>
              <w:spacing w:line="360" w:lineRule="auto"/>
              <w:ind w:left="720" w:hanging="720"/>
              <w:jc w:val="both"/>
              <w:rPr>
                <w:del w:id="1340" w:author="Tomer Oron" w:date="2023-12-26T13:42:00Z"/>
                <w:rFonts w:cstheme="minorHAnsi"/>
                <w:i/>
                <w:iCs/>
                <w:sz w:val="14"/>
                <w:szCs w:val="14"/>
              </w:rPr>
            </w:pPr>
            <w:del w:id="1341" w:author="Tomer Oron" w:date="2023-12-26T13:42:00Z">
              <w:r w:rsidRPr="001517FD" w:rsidDel="00DA72F3">
                <w:rPr>
                  <w:rFonts w:cstheme="minorHAnsi"/>
                  <w:i/>
                  <w:iCs/>
                  <w:sz w:val="14"/>
                  <w:szCs w:val="14"/>
                </w:rPr>
                <w:delText>52.80</w:delText>
              </w:r>
            </w:del>
          </w:p>
        </w:tc>
        <w:tc>
          <w:tcPr>
            <w:tcW w:w="645" w:type="dxa"/>
            <w:tcBorders>
              <w:top w:val="nil"/>
              <w:left w:val="single" w:sz="4" w:space="0" w:color="auto"/>
              <w:bottom w:val="single" w:sz="4" w:space="0" w:color="auto"/>
              <w:right w:val="single" w:sz="4" w:space="0" w:color="auto"/>
            </w:tcBorders>
            <w:hideMark/>
          </w:tcPr>
          <w:p w14:paraId="312BECF0" w14:textId="1CCBA3FF" w:rsidR="00622001" w:rsidRPr="001517FD" w:rsidDel="00DA72F3" w:rsidRDefault="00622001" w:rsidP="00D02DC9">
            <w:pPr>
              <w:bidi w:val="0"/>
              <w:spacing w:line="360" w:lineRule="auto"/>
              <w:ind w:left="720" w:hanging="720"/>
              <w:jc w:val="both"/>
              <w:rPr>
                <w:del w:id="1342" w:author="Tomer Oron" w:date="2023-12-26T13:42:00Z"/>
                <w:rFonts w:cstheme="minorHAnsi"/>
                <w:i/>
                <w:iCs/>
                <w:sz w:val="14"/>
                <w:szCs w:val="14"/>
              </w:rPr>
            </w:pPr>
            <w:del w:id="1343" w:author="Tomer Oron" w:date="2023-12-26T13:42:00Z">
              <w:r w:rsidRPr="001517FD" w:rsidDel="00DA72F3">
                <w:rPr>
                  <w:rFonts w:cstheme="minorHAnsi"/>
                  <w:i/>
                  <w:iCs/>
                  <w:sz w:val="14"/>
                  <w:szCs w:val="14"/>
                </w:rPr>
                <w:delText>7.60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2D7B1E" w14:textId="4B5F3C50" w:rsidR="00622001" w:rsidRPr="001517FD" w:rsidDel="00DA72F3" w:rsidRDefault="00622001" w:rsidP="00D02DC9">
            <w:pPr>
              <w:bidi w:val="0"/>
              <w:spacing w:line="360" w:lineRule="auto"/>
              <w:jc w:val="both"/>
              <w:rPr>
                <w:del w:id="1344" w:author="Tomer Oron" w:date="2023-12-26T13:42:00Z"/>
                <w:rFonts w:cstheme="minorHAnsi"/>
                <w:sz w:val="16"/>
                <w:szCs w:val="16"/>
              </w:rPr>
            </w:pPr>
          </w:p>
        </w:tc>
      </w:tr>
      <w:tr w:rsidR="00622001" w:rsidRPr="001517FD" w:rsidDel="00DA72F3" w14:paraId="6F9735FA" w14:textId="7A0FC037" w:rsidTr="00622001">
        <w:trPr>
          <w:trHeight w:val="20"/>
          <w:jc w:val="center"/>
          <w:del w:id="1345"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27329694" w14:textId="750442C5" w:rsidR="00622001" w:rsidRPr="001517FD" w:rsidDel="00DA72F3" w:rsidRDefault="00622001" w:rsidP="00D02DC9">
            <w:pPr>
              <w:bidi w:val="0"/>
              <w:spacing w:line="360" w:lineRule="auto"/>
              <w:jc w:val="both"/>
              <w:rPr>
                <w:del w:id="1346" w:author="Tomer Oron" w:date="2023-12-26T13:42:00Z"/>
                <w:rFonts w:cstheme="minorHAnsi"/>
                <w:b/>
                <w:bCs/>
              </w:rPr>
            </w:pPr>
            <w:del w:id="1347" w:author="Tomer Oron" w:date="2023-12-26T13:42:00Z">
              <w:r w:rsidRPr="001517FD" w:rsidDel="00DA72F3">
                <w:rPr>
                  <w:rFonts w:cstheme="minorHAnsi"/>
                  <w:sz w:val="16"/>
                  <w:szCs w:val="16"/>
                </w:rPr>
                <w:delText>Loehlin &amp; Nichols (1976)</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AC77425" w14:textId="0875C80B" w:rsidR="00622001" w:rsidRPr="001517FD" w:rsidDel="00DA72F3" w:rsidRDefault="00622001" w:rsidP="00D02DC9">
            <w:pPr>
              <w:bidi w:val="0"/>
              <w:spacing w:line="360" w:lineRule="auto"/>
              <w:jc w:val="both"/>
              <w:rPr>
                <w:del w:id="1348" w:author="Tomer Oron" w:date="2023-12-26T13:42:00Z"/>
                <w:rFonts w:cstheme="minorHAnsi"/>
                <w:b/>
                <w:bCs/>
              </w:rPr>
            </w:pPr>
            <w:del w:id="1349" w:author="Tomer Oron" w:date="2023-12-26T13:42:00Z">
              <w:r w:rsidRPr="001517FD" w:rsidDel="00DA72F3">
                <w:rPr>
                  <w:rFonts w:cstheme="minorHAnsi"/>
                  <w:sz w:val="16"/>
                  <w:szCs w:val="16"/>
                </w:rPr>
                <w:delText>0.1411</w:delText>
              </w:r>
            </w:del>
          </w:p>
        </w:tc>
        <w:tc>
          <w:tcPr>
            <w:tcW w:w="859" w:type="dxa"/>
            <w:tcBorders>
              <w:top w:val="single" w:sz="4" w:space="0" w:color="auto"/>
              <w:left w:val="single" w:sz="4" w:space="0" w:color="auto"/>
              <w:bottom w:val="nil"/>
              <w:right w:val="single" w:sz="4" w:space="0" w:color="auto"/>
            </w:tcBorders>
            <w:vAlign w:val="center"/>
            <w:hideMark/>
          </w:tcPr>
          <w:p w14:paraId="30BF9B1D" w14:textId="633CDEA7" w:rsidR="00622001" w:rsidRPr="001517FD" w:rsidDel="00DA72F3" w:rsidRDefault="00622001" w:rsidP="00D02DC9">
            <w:pPr>
              <w:bidi w:val="0"/>
              <w:spacing w:line="360" w:lineRule="auto"/>
              <w:jc w:val="both"/>
              <w:rPr>
                <w:del w:id="1350" w:author="Tomer Oron" w:date="2023-12-26T13:42:00Z"/>
                <w:rFonts w:cstheme="minorHAnsi"/>
                <w:sz w:val="16"/>
                <w:szCs w:val="16"/>
              </w:rPr>
            </w:pPr>
            <w:del w:id="1351" w:author="Tomer Oron" w:date="2023-12-26T13:42:00Z">
              <w:r w:rsidRPr="001517FD" w:rsidDel="00DA72F3">
                <w:rPr>
                  <w:rFonts w:cstheme="minorHAnsi"/>
                  <w:sz w:val="16"/>
                  <w:szCs w:val="16"/>
                </w:rPr>
                <w:delText>380</w:delText>
              </w:r>
            </w:del>
          </w:p>
        </w:tc>
        <w:tc>
          <w:tcPr>
            <w:tcW w:w="845" w:type="dxa"/>
            <w:tcBorders>
              <w:top w:val="single" w:sz="4" w:space="0" w:color="auto"/>
              <w:left w:val="single" w:sz="4" w:space="0" w:color="auto"/>
              <w:bottom w:val="nil"/>
              <w:right w:val="single" w:sz="4" w:space="0" w:color="auto"/>
            </w:tcBorders>
            <w:vAlign w:val="center"/>
            <w:hideMark/>
          </w:tcPr>
          <w:p w14:paraId="41AE820C" w14:textId="14265727" w:rsidR="00622001" w:rsidRPr="001517FD" w:rsidDel="00DA72F3" w:rsidRDefault="00622001" w:rsidP="00D02DC9">
            <w:pPr>
              <w:bidi w:val="0"/>
              <w:spacing w:line="360" w:lineRule="auto"/>
              <w:jc w:val="both"/>
              <w:rPr>
                <w:del w:id="1352" w:author="Tomer Oron" w:date="2023-12-26T13:42:00Z"/>
                <w:rFonts w:cstheme="minorHAnsi"/>
                <w:sz w:val="16"/>
                <w:szCs w:val="16"/>
              </w:rPr>
            </w:pPr>
            <w:del w:id="1353" w:author="Tomer Oron" w:date="2023-12-26T13:42:00Z">
              <w:r w:rsidRPr="001517FD" w:rsidDel="00DA72F3">
                <w:rPr>
                  <w:rFonts w:cstheme="minorHAnsi"/>
                  <w:sz w:val="16"/>
                  <w:szCs w:val="16"/>
                </w:rPr>
                <w:delText>123</w:delText>
              </w:r>
            </w:del>
          </w:p>
        </w:tc>
        <w:tc>
          <w:tcPr>
            <w:tcW w:w="742" w:type="dxa"/>
            <w:tcBorders>
              <w:top w:val="single" w:sz="4" w:space="0" w:color="auto"/>
              <w:left w:val="single" w:sz="4" w:space="0" w:color="auto"/>
              <w:bottom w:val="nil"/>
              <w:right w:val="single" w:sz="4" w:space="0" w:color="auto"/>
            </w:tcBorders>
            <w:vAlign w:val="center"/>
            <w:hideMark/>
          </w:tcPr>
          <w:p w14:paraId="5EBFF062" w14:textId="3A1E8205" w:rsidR="00622001" w:rsidRPr="001517FD" w:rsidDel="00DA72F3" w:rsidRDefault="00622001" w:rsidP="00D02DC9">
            <w:pPr>
              <w:bidi w:val="0"/>
              <w:spacing w:line="360" w:lineRule="auto"/>
              <w:jc w:val="both"/>
              <w:rPr>
                <w:del w:id="1354" w:author="Tomer Oron" w:date="2023-12-26T13:42:00Z"/>
                <w:rFonts w:cstheme="minorHAnsi"/>
                <w:sz w:val="16"/>
                <w:szCs w:val="16"/>
              </w:rPr>
            </w:pPr>
            <w:del w:id="1355" w:author="Tomer Oron" w:date="2023-12-26T13:42:00Z">
              <w:r w:rsidRPr="001517FD" w:rsidDel="00DA72F3">
                <w:rPr>
                  <w:rFonts w:cstheme="minorHAnsi"/>
                  <w:sz w:val="16"/>
                  <w:szCs w:val="16"/>
                </w:rPr>
                <w:delText>11</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475BA45" w14:textId="198F87A5" w:rsidR="00622001" w:rsidRPr="001517FD" w:rsidDel="00DA72F3" w:rsidRDefault="003943BC" w:rsidP="00D02DC9">
            <w:pPr>
              <w:bidi w:val="0"/>
              <w:spacing w:line="360" w:lineRule="auto"/>
              <w:jc w:val="both"/>
              <w:rPr>
                <w:del w:id="1356" w:author="Tomer Oron" w:date="2023-12-26T13:42:00Z"/>
                <w:rFonts w:cstheme="minorHAnsi"/>
                <w:sz w:val="16"/>
                <w:szCs w:val="16"/>
              </w:rPr>
            </w:pPr>
            <w:del w:id="1357" w:author="Tomer Oron" w:date="2023-12-26T13:42:00Z">
              <w:r w:rsidRPr="001517FD" w:rsidDel="00DA72F3">
                <w:rPr>
                  <w:rFonts w:cstheme="minorHAnsi"/>
                  <w:sz w:val="16"/>
                  <w:szCs w:val="16"/>
                </w:rPr>
                <w:delText>3.837</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3377944D" w14:textId="4AB1EAD7" w:rsidR="00622001" w:rsidRPr="001517FD" w:rsidDel="00DA72F3" w:rsidRDefault="00622001" w:rsidP="00D02DC9">
            <w:pPr>
              <w:bidi w:val="0"/>
              <w:spacing w:line="360" w:lineRule="auto"/>
              <w:jc w:val="both"/>
              <w:rPr>
                <w:del w:id="1358" w:author="Tomer Oron" w:date="2023-12-26T13:42:00Z"/>
                <w:rFonts w:cstheme="minorHAnsi"/>
                <w:b/>
                <w:bCs/>
              </w:rPr>
            </w:pPr>
            <w:del w:id="1359" w:author="Tomer Oron" w:date="2023-12-26T13:42:00Z">
              <w:r w:rsidRPr="001517FD" w:rsidDel="00DA72F3">
                <w:rPr>
                  <w:rFonts w:cstheme="minorHAnsi"/>
                  <w:sz w:val="16"/>
                  <w:szCs w:val="16"/>
                </w:rPr>
                <w:delText>0.1111</w:delText>
              </w:r>
            </w:del>
          </w:p>
        </w:tc>
        <w:tc>
          <w:tcPr>
            <w:tcW w:w="889" w:type="dxa"/>
            <w:tcBorders>
              <w:top w:val="single" w:sz="4" w:space="0" w:color="auto"/>
              <w:left w:val="single" w:sz="4" w:space="0" w:color="auto"/>
              <w:bottom w:val="nil"/>
              <w:right w:val="single" w:sz="4" w:space="0" w:color="auto"/>
            </w:tcBorders>
            <w:vAlign w:val="center"/>
            <w:hideMark/>
          </w:tcPr>
          <w:p w14:paraId="0D812066" w14:textId="40975BF1" w:rsidR="00622001" w:rsidRPr="001517FD" w:rsidDel="00DA72F3" w:rsidRDefault="00622001" w:rsidP="00D02DC9">
            <w:pPr>
              <w:bidi w:val="0"/>
              <w:spacing w:line="360" w:lineRule="auto"/>
              <w:jc w:val="both"/>
              <w:rPr>
                <w:del w:id="1360" w:author="Tomer Oron" w:date="2023-12-26T13:42:00Z"/>
                <w:rFonts w:cstheme="minorHAnsi"/>
                <w:sz w:val="16"/>
                <w:szCs w:val="16"/>
              </w:rPr>
            </w:pPr>
            <w:del w:id="1361" w:author="Tomer Oron" w:date="2023-12-26T13:42:00Z">
              <w:r w:rsidRPr="001517FD" w:rsidDel="00DA72F3">
                <w:rPr>
                  <w:rFonts w:cstheme="minorHAnsi"/>
                  <w:sz w:val="16"/>
                  <w:szCs w:val="16"/>
                </w:rPr>
                <w:delText>261</w:delText>
              </w:r>
            </w:del>
          </w:p>
        </w:tc>
        <w:tc>
          <w:tcPr>
            <w:tcW w:w="767" w:type="dxa"/>
            <w:tcBorders>
              <w:top w:val="single" w:sz="4" w:space="0" w:color="auto"/>
              <w:left w:val="single" w:sz="4" w:space="0" w:color="auto"/>
              <w:bottom w:val="nil"/>
              <w:right w:val="single" w:sz="4" w:space="0" w:color="auto"/>
            </w:tcBorders>
            <w:vAlign w:val="center"/>
            <w:hideMark/>
          </w:tcPr>
          <w:p w14:paraId="2DC4950A" w14:textId="176D4058" w:rsidR="00622001" w:rsidRPr="001517FD" w:rsidDel="00DA72F3" w:rsidRDefault="00622001" w:rsidP="00D02DC9">
            <w:pPr>
              <w:bidi w:val="0"/>
              <w:spacing w:line="360" w:lineRule="auto"/>
              <w:jc w:val="both"/>
              <w:rPr>
                <w:del w:id="1362" w:author="Tomer Oron" w:date="2023-12-26T13:42:00Z"/>
                <w:rFonts w:cstheme="minorHAnsi"/>
                <w:sz w:val="16"/>
                <w:szCs w:val="16"/>
              </w:rPr>
            </w:pPr>
            <w:del w:id="1363" w:author="Tomer Oron" w:date="2023-12-26T13:42:00Z">
              <w:r w:rsidRPr="001517FD" w:rsidDel="00DA72F3">
                <w:rPr>
                  <w:rFonts w:cstheme="minorHAnsi"/>
                  <w:sz w:val="16"/>
                  <w:szCs w:val="16"/>
                </w:rPr>
                <w:delText>70</w:delText>
              </w:r>
            </w:del>
          </w:p>
        </w:tc>
        <w:tc>
          <w:tcPr>
            <w:tcW w:w="645" w:type="dxa"/>
            <w:tcBorders>
              <w:top w:val="single" w:sz="4" w:space="0" w:color="auto"/>
              <w:left w:val="single" w:sz="4" w:space="0" w:color="auto"/>
              <w:bottom w:val="nil"/>
              <w:right w:val="single" w:sz="4" w:space="0" w:color="auto"/>
            </w:tcBorders>
            <w:vAlign w:val="center"/>
            <w:hideMark/>
          </w:tcPr>
          <w:p w14:paraId="69966C02" w14:textId="193E7294" w:rsidR="00622001" w:rsidRPr="001517FD" w:rsidDel="00DA72F3" w:rsidRDefault="00622001" w:rsidP="00D02DC9">
            <w:pPr>
              <w:bidi w:val="0"/>
              <w:spacing w:line="360" w:lineRule="auto"/>
              <w:jc w:val="both"/>
              <w:rPr>
                <w:del w:id="1364" w:author="Tomer Oron" w:date="2023-12-26T13:42:00Z"/>
                <w:rFonts w:cstheme="minorHAnsi"/>
                <w:sz w:val="16"/>
                <w:szCs w:val="16"/>
              </w:rPr>
            </w:pPr>
            <w:del w:id="1365" w:author="Tomer Oron" w:date="2023-12-26T13:42:00Z">
              <w:r w:rsidRPr="001517FD" w:rsidDel="00DA72F3">
                <w:rPr>
                  <w:rFonts w:cstheme="minorHAnsi"/>
                  <w:sz w:val="16"/>
                  <w:szCs w:val="16"/>
                </w:rPr>
                <w:delText>2</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4ABA7E97" w14:textId="3B48FC9C" w:rsidR="00622001" w:rsidRPr="001517FD" w:rsidDel="00DA72F3" w:rsidRDefault="003943BC" w:rsidP="00D02DC9">
            <w:pPr>
              <w:bidi w:val="0"/>
              <w:spacing w:line="360" w:lineRule="auto"/>
              <w:jc w:val="both"/>
              <w:rPr>
                <w:del w:id="1366" w:author="Tomer Oron" w:date="2023-12-26T13:42:00Z"/>
                <w:rFonts w:cstheme="minorHAnsi"/>
                <w:sz w:val="16"/>
                <w:szCs w:val="16"/>
              </w:rPr>
            </w:pPr>
            <w:del w:id="1367" w:author="Tomer Oron" w:date="2023-12-26T13:42:00Z">
              <w:r w:rsidRPr="001517FD" w:rsidDel="00DA72F3">
                <w:rPr>
                  <w:rFonts w:cstheme="minorHAnsi"/>
                  <w:sz w:val="16"/>
                  <w:szCs w:val="16"/>
                </w:rPr>
                <w:delText>5.591</w:delText>
              </w:r>
              <w:r w:rsidR="00622001" w:rsidRPr="001517FD" w:rsidDel="00DA72F3">
                <w:rPr>
                  <w:rFonts w:cstheme="minorHAnsi"/>
                  <w:sz w:val="16"/>
                  <w:szCs w:val="16"/>
                </w:rPr>
                <w:delText>*</w:delText>
              </w:r>
            </w:del>
          </w:p>
        </w:tc>
      </w:tr>
      <w:tr w:rsidR="00622001" w:rsidRPr="001517FD" w:rsidDel="00DA72F3" w14:paraId="5819CB3F" w14:textId="5DA84BB6" w:rsidTr="00622001">
        <w:trPr>
          <w:trHeight w:val="20"/>
          <w:jc w:val="center"/>
          <w:del w:id="136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FEB0D5" w14:textId="494DEC20" w:rsidR="00622001" w:rsidRPr="001517FD" w:rsidDel="00DA72F3" w:rsidRDefault="00622001" w:rsidP="00D02DC9">
            <w:pPr>
              <w:bidi w:val="0"/>
              <w:spacing w:line="360" w:lineRule="auto"/>
              <w:jc w:val="both"/>
              <w:rPr>
                <w:del w:id="1369"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D29C58" w14:textId="4D686210" w:rsidR="00622001" w:rsidRPr="001517FD" w:rsidDel="00DA72F3" w:rsidRDefault="00622001" w:rsidP="00D02DC9">
            <w:pPr>
              <w:bidi w:val="0"/>
              <w:spacing w:line="360" w:lineRule="auto"/>
              <w:jc w:val="both"/>
              <w:rPr>
                <w:del w:id="1370"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01C4A1F5" w14:textId="29BA3D6F" w:rsidR="00622001" w:rsidRPr="001517FD" w:rsidDel="00DA72F3" w:rsidRDefault="00622001" w:rsidP="00D02DC9">
            <w:pPr>
              <w:bidi w:val="0"/>
              <w:spacing w:line="360" w:lineRule="auto"/>
              <w:jc w:val="both"/>
              <w:rPr>
                <w:del w:id="1371" w:author="Tomer Oron" w:date="2023-12-26T13:42:00Z"/>
                <w:rFonts w:cstheme="minorHAnsi"/>
                <w:i/>
                <w:iCs/>
                <w:sz w:val="14"/>
                <w:szCs w:val="14"/>
              </w:rPr>
            </w:pPr>
            <w:del w:id="1372" w:author="Tomer Oron" w:date="2023-12-26T13:42:00Z">
              <w:r w:rsidRPr="001517FD" w:rsidDel="00DA72F3">
                <w:rPr>
                  <w:rFonts w:cstheme="minorHAnsi"/>
                  <w:i/>
                  <w:iCs/>
                  <w:color w:val="000000"/>
                  <w:sz w:val="14"/>
                  <w:szCs w:val="14"/>
                </w:rPr>
                <w:delText>386.06</w:delText>
              </w:r>
            </w:del>
          </w:p>
        </w:tc>
        <w:tc>
          <w:tcPr>
            <w:tcW w:w="845" w:type="dxa"/>
            <w:tcBorders>
              <w:top w:val="nil"/>
              <w:left w:val="single" w:sz="4" w:space="0" w:color="auto"/>
              <w:bottom w:val="single" w:sz="4" w:space="0" w:color="auto"/>
              <w:right w:val="single" w:sz="4" w:space="0" w:color="auto"/>
            </w:tcBorders>
            <w:vAlign w:val="bottom"/>
            <w:hideMark/>
          </w:tcPr>
          <w:p w14:paraId="6F85DA24" w14:textId="19297CCE" w:rsidR="00622001" w:rsidRPr="001517FD" w:rsidDel="00DA72F3" w:rsidRDefault="00622001" w:rsidP="00D02DC9">
            <w:pPr>
              <w:bidi w:val="0"/>
              <w:spacing w:line="360" w:lineRule="auto"/>
              <w:jc w:val="both"/>
              <w:rPr>
                <w:del w:id="1373" w:author="Tomer Oron" w:date="2023-12-26T13:42:00Z"/>
                <w:rFonts w:cstheme="minorHAnsi"/>
                <w:i/>
                <w:iCs/>
                <w:sz w:val="14"/>
                <w:szCs w:val="14"/>
              </w:rPr>
            </w:pPr>
            <w:del w:id="1374" w:author="Tomer Oron" w:date="2023-12-26T13:42:00Z">
              <w:r w:rsidRPr="001517FD" w:rsidDel="00DA72F3">
                <w:rPr>
                  <w:rFonts w:cstheme="minorHAnsi"/>
                  <w:i/>
                  <w:iCs/>
                  <w:color w:val="000000"/>
                  <w:sz w:val="14"/>
                  <w:szCs w:val="14"/>
                </w:rPr>
                <w:delText>110.88</w:delText>
              </w:r>
            </w:del>
          </w:p>
        </w:tc>
        <w:tc>
          <w:tcPr>
            <w:tcW w:w="742" w:type="dxa"/>
            <w:tcBorders>
              <w:top w:val="nil"/>
              <w:left w:val="single" w:sz="4" w:space="0" w:color="auto"/>
              <w:bottom w:val="single" w:sz="4" w:space="0" w:color="auto"/>
              <w:right w:val="single" w:sz="4" w:space="0" w:color="auto"/>
            </w:tcBorders>
            <w:vAlign w:val="bottom"/>
            <w:hideMark/>
          </w:tcPr>
          <w:p w14:paraId="7D0E8260" w14:textId="59AE3E1A" w:rsidR="00622001" w:rsidRPr="001517FD" w:rsidDel="00DA72F3" w:rsidRDefault="00622001" w:rsidP="00D02DC9">
            <w:pPr>
              <w:bidi w:val="0"/>
              <w:spacing w:line="360" w:lineRule="auto"/>
              <w:jc w:val="both"/>
              <w:rPr>
                <w:del w:id="1375" w:author="Tomer Oron" w:date="2023-12-26T13:42:00Z"/>
                <w:rFonts w:cstheme="minorHAnsi"/>
                <w:i/>
                <w:iCs/>
                <w:sz w:val="14"/>
                <w:szCs w:val="14"/>
              </w:rPr>
            </w:pPr>
            <w:del w:id="1376" w:author="Tomer Oron" w:date="2023-12-26T13:42:00Z">
              <w:r w:rsidRPr="001517FD" w:rsidDel="00DA72F3">
                <w:rPr>
                  <w:rFonts w:cstheme="minorHAnsi"/>
                  <w:i/>
                  <w:iCs/>
                  <w:color w:val="000000"/>
                  <w:sz w:val="14"/>
                  <w:szCs w:val="14"/>
                </w:rPr>
                <w:delText>17.06</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30AC91FD" w14:textId="0C914C8E" w:rsidR="00622001" w:rsidRPr="001517FD" w:rsidDel="00DA72F3" w:rsidRDefault="00622001" w:rsidP="00D02DC9">
            <w:pPr>
              <w:bidi w:val="0"/>
              <w:spacing w:line="360" w:lineRule="auto"/>
              <w:jc w:val="both"/>
              <w:rPr>
                <w:del w:id="1377"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67696D27" w14:textId="3D32A6A6" w:rsidR="00622001" w:rsidRPr="001517FD" w:rsidDel="00DA72F3" w:rsidRDefault="00622001" w:rsidP="00D02DC9">
            <w:pPr>
              <w:bidi w:val="0"/>
              <w:spacing w:line="360" w:lineRule="auto"/>
              <w:jc w:val="both"/>
              <w:rPr>
                <w:del w:id="1378"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528D4DA1" w14:textId="5A3A01B1" w:rsidR="00622001" w:rsidRPr="001517FD" w:rsidDel="00DA72F3" w:rsidRDefault="00622001" w:rsidP="00D02DC9">
            <w:pPr>
              <w:bidi w:val="0"/>
              <w:spacing w:line="360" w:lineRule="auto"/>
              <w:jc w:val="both"/>
              <w:rPr>
                <w:del w:id="1379" w:author="Tomer Oron" w:date="2023-12-26T13:42:00Z"/>
                <w:rFonts w:cstheme="minorHAnsi"/>
                <w:i/>
                <w:iCs/>
                <w:sz w:val="14"/>
                <w:szCs w:val="14"/>
              </w:rPr>
            </w:pPr>
            <w:del w:id="1380" w:author="Tomer Oron" w:date="2023-12-26T13:42:00Z">
              <w:r w:rsidRPr="001517FD" w:rsidDel="00DA72F3">
                <w:rPr>
                  <w:rFonts w:cstheme="minorHAnsi"/>
                  <w:i/>
                  <w:iCs/>
                  <w:color w:val="000000"/>
                  <w:sz w:val="14"/>
                  <w:szCs w:val="14"/>
                </w:rPr>
                <w:delText>265.48</w:delText>
              </w:r>
            </w:del>
          </w:p>
        </w:tc>
        <w:tc>
          <w:tcPr>
            <w:tcW w:w="767" w:type="dxa"/>
            <w:tcBorders>
              <w:top w:val="nil"/>
              <w:left w:val="single" w:sz="4" w:space="0" w:color="auto"/>
              <w:bottom w:val="single" w:sz="4" w:space="0" w:color="auto"/>
              <w:right w:val="single" w:sz="4" w:space="0" w:color="auto"/>
            </w:tcBorders>
            <w:vAlign w:val="bottom"/>
            <w:hideMark/>
          </w:tcPr>
          <w:p w14:paraId="11E7F8E0" w14:textId="3E180F83" w:rsidR="00622001" w:rsidRPr="001517FD" w:rsidDel="00DA72F3" w:rsidRDefault="00622001" w:rsidP="00D02DC9">
            <w:pPr>
              <w:bidi w:val="0"/>
              <w:spacing w:line="360" w:lineRule="auto"/>
              <w:jc w:val="both"/>
              <w:rPr>
                <w:del w:id="1381" w:author="Tomer Oron" w:date="2023-12-26T13:42:00Z"/>
                <w:rFonts w:cstheme="minorHAnsi"/>
                <w:i/>
                <w:iCs/>
                <w:sz w:val="14"/>
                <w:szCs w:val="14"/>
              </w:rPr>
            </w:pPr>
            <w:del w:id="1382" w:author="Tomer Oron" w:date="2023-12-26T13:42:00Z">
              <w:r w:rsidRPr="001517FD" w:rsidDel="00DA72F3">
                <w:rPr>
                  <w:rFonts w:cstheme="minorHAnsi"/>
                  <w:i/>
                  <w:iCs/>
                  <w:color w:val="000000"/>
                  <w:sz w:val="14"/>
                  <w:szCs w:val="14"/>
                </w:rPr>
                <w:delText>61.04</w:delText>
              </w:r>
            </w:del>
          </w:p>
        </w:tc>
        <w:tc>
          <w:tcPr>
            <w:tcW w:w="645" w:type="dxa"/>
            <w:tcBorders>
              <w:top w:val="nil"/>
              <w:left w:val="single" w:sz="4" w:space="0" w:color="auto"/>
              <w:bottom w:val="single" w:sz="4" w:space="0" w:color="auto"/>
              <w:right w:val="single" w:sz="4" w:space="0" w:color="auto"/>
            </w:tcBorders>
            <w:vAlign w:val="bottom"/>
            <w:hideMark/>
          </w:tcPr>
          <w:p w14:paraId="0B43659F" w14:textId="7CAFC8CD" w:rsidR="00622001" w:rsidRPr="001517FD" w:rsidDel="00DA72F3" w:rsidRDefault="00622001" w:rsidP="00D02DC9">
            <w:pPr>
              <w:bidi w:val="0"/>
              <w:spacing w:line="360" w:lineRule="auto"/>
              <w:jc w:val="both"/>
              <w:rPr>
                <w:del w:id="1383" w:author="Tomer Oron" w:date="2023-12-26T13:42:00Z"/>
                <w:rFonts w:cstheme="minorHAnsi"/>
                <w:i/>
                <w:iCs/>
                <w:sz w:val="14"/>
                <w:szCs w:val="14"/>
              </w:rPr>
            </w:pPr>
            <w:del w:id="1384" w:author="Tomer Oron" w:date="2023-12-26T13:42:00Z">
              <w:r w:rsidRPr="001517FD" w:rsidDel="00DA72F3">
                <w:rPr>
                  <w:rFonts w:cstheme="minorHAnsi"/>
                  <w:i/>
                  <w:iCs/>
                  <w:color w:val="000000"/>
                  <w:sz w:val="14"/>
                  <w:szCs w:val="14"/>
                </w:rPr>
                <w:delText>6.48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9E39BD" w14:textId="7EB76B9C" w:rsidR="00622001" w:rsidRPr="001517FD" w:rsidDel="00DA72F3" w:rsidRDefault="00622001" w:rsidP="00D02DC9">
            <w:pPr>
              <w:bidi w:val="0"/>
              <w:spacing w:line="360" w:lineRule="auto"/>
              <w:jc w:val="both"/>
              <w:rPr>
                <w:del w:id="1385" w:author="Tomer Oron" w:date="2023-12-26T13:42:00Z"/>
                <w:rFonts w:cstheme="minorHAnsi"/>
                <w:sz w:val="16"/>
                <w:szCs w:val="16"/>
              </w:rPr>
            </w:pPr>
          </w:p>
        </w:tc>
      </w:tr>
      <w:tr w:rsidR="00622001" w:rsidRPr="001517FD" w:rsidDel="00DA72F3" w14:paraId="4324C304" w14:textId="284645C3" w:rsidTr="00622001">
        <w:trPr>
          <w:trHeight w:val="20"/>
          <w:jc w:val="center"/>
          <w:del w:id="1386"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70970394" w14:textId="2DAF4E59" w:rsidR="00622001" w:rsidRPr="001517FD" w:rsidDel="00DA72F3" w:rsidRDefault="00622001" w:rsidP="00D02DC9">
            <w:pPr>
              <w:bidi w:val="0"/>
              <w:spacing w:line="360" w:lineRule="auto"/>
              <w:jc w:val="both"/>
              <w:rPr>
                <w:del w:id="1387" w:author="Tomer Oron" w:date="2023-12-26T13:42:00Z"/>
                <w:rFonts w:cstheme="minorHAnsi"/>
                <w:b/>
                <w:bCs/>
              </w:rPr>
            </w:pPr>
            <w:del w:id="1388" w:author="Tomer Oron" w:date="2023-12-26T13:42:00Z">
              <w:r w:rsidRPr="001517FD" w:rsidDel="00DA72F3">
                <w:rPr>
                  <w:rFonts w:cstheme="minorHAnsi"/>
                  <w:sz w:val="16"/>
                  <w:szCs w:val="16"/>
                </w:rPr>
                <w:delText>Springer &amp; Searleman (1978)</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C7140D8" w14:textId="4EF4D114" w:rsidR="00622001" w:rsidRPr="001517FD" w:rsidDel="00DA72F3" w:rsidRDefault="00622001" w:rsidP="00D02DC9">
            <w:pPr>
              <w:bidi w:val="0"/>
              <w:spacing w:line="360" w:lineRule="auto"/>
              <w:jc w:val="both"/>
              <w:rPr>
                <w:del w:id="1389" w:author="Tomer Oron" w:date="2023-12-26T13:42:00Z"/>
                <w:rFonts w:cstheme="minorHAnsi"/>
                <w:b/>
                <w:bCs/>
              </w:rPr>
            </w:pPr>
            <w:del w:id="1390" w:author="Tomer Oron" w:date="2023-12-26T13:42:00Z">
              <w:r w:rsidRPr="001517FD" w:rsidDel="00DA72F3">
                <w:rPr>
                  <w:rFonts w:cstheme="minorHAnsi"/>
                  <w:sz w:val="16"/>
                  <w:szCs w:val="16"/>
                </w:rPr>
                <w:delText>0.1667</w:delText>
              </w:r>
            </w:del>
          </w:p>
        </w:tc>
        <w:tc>
          <w:tcPr>
            <w:tcW w:w="859" w:type="dxa"/>
            <w:tcBorders>
              <w:top w:val="single" w:sz="4" w:space="0" w:color="auto"/>
              <w:left w:val="single" w:sz="4" w:space="0" w:color="auto"/>
              <w:bottom w:val="nil"/>
              <w:right w:val="single" w:sz="4" w:space="0" w:color="auto"/>
            </w:tcBorders>
            <w:vAlign w:val="center"/>
            <w:hideMark/>
          </w:tcPr>
          <w:p w14:paraId="4FD196E1" w14:textId="73BC206E" w:rsidR="00622001" w:rsidRPr="001517FD" w:rsidDel="00DA72F3" w:rsidRDefault="00622001" w:rsidP="00D02DC9">
            <w:pPr>
              <w:bidi w:val="0"/>
              <w:spacing w:line="360" w:lineRule="auto"/>
              <w:jc w:val="both"/>
              <w:rPr>
                <w:del w:id="1391" w:author="Tomer Oron" w:date="2023-12-26T13:42:00Z"/>
                <w:rFonts w:cstheme="minorHAnsi"/>
                <w:sz w:val="16"/>
                <w:szCs w:val="16"/>
              </w:rPr>
            </w:pPr>
            <w:del w:id="1392" w:author="Tomer Oron" w:date="2023-12-26T13:42:00Z">
              <w:r w:rsidRPr="001517FD" w:rsidDel="00DA72F3">
                <w:rPr>
                  <w:rFonts w:cstheme="minorHAnsi"/>
                  <w:sz w:val="16"/>
                  <w:szCs w:val="16"/>
                </w:rPr>
                <w:delText>53</w:delText>
              </w:r>
            </w:del>
          </w:p>
        </w:tc>
        <w:tc>
          <w:tcPr>
            <w:tcW w:w="845" w:type="dxa"/>
            <w:tcBorders>
              <w:top w:val="single" w:sz="4" w:space="0" w:color="auto"/>
              <w:left w:val="single" w:sz="4" w:space="0" w:color="auto"/>
              <w:bottom w:val="nil"/>
              <w:right w:val="single" w:sz="4" w:space="0" w:color="auto"/>
            </w:tcBorders>
            <w:vAlign w:val="center"/>
            <w:hideMark/>
          </w:tcPr>
          <w:p w14:paraId="36960BAF" w14:textId="7405715A" w:rsidR="00622001" w:rsidRPr="001517FD" w:rsidDel="00DA72F3" w:rsidRDefault="00622001" w:rsidP="00D02DC9">
            <w:pPr>
              <w:bidi w:val="0"/>
              <w:spacing w:line="360" w:lineRule="auto"/>
              <w:jc w:val="both"/>
              <w:rPr>
                <w:del w:id="1393" w:author="Tomer Oron" w:date="2023-12-26T13:42:00Z"/>
                <w:rFonts w:cstheme="minorHAnsi"/>
                <w:sz w:val="16"/>
                <w:szCs w:val="16"/>
              </w:rPr>
            </w:pPr>
            <w:del w:id="1394" w:author="Tomer Oron" w:date="2023-12-26T13:42:00Z">
              <w:r w:rsidRPr="001517FD" w:rsidDel="00DA72F3">
                <w:rPr>
                  <w:rFonts w:cstheme="minorHAnsi"/>
                  <w:sz w:val="16"/>
                  <w:szCs w:val="16"/>
                </w:rPr>
                <w:delText>19</w:delText>
              </w:r>
            </w:del>
          </w:p>
        </w:tc>
        <w:tc>
          <w:tcPr>
            <w:tcW w:w="742" w:type="dxa"/>
            <w:tcBorders>
              <w:top w:val="single" w:sz="4" w:space="0" w:color="auto"/>
              <w:left w:val="single" w:sz="4" w:space="0" w:color="auto"/>
              <w:bottom w:val="nil"/>
              <w:right w:val="single" w:sz="4" w:space="0" w:color="auto"/>
            </w:tcBorders>
            <w:vAlign w:val="center"/>
            <w:hideMark/>
          </w:tcPr>
          <w:p w14:paraId="354AF92A" w14:textId="4C1A4333" w:rsidR="00622001" w:rsidRPr="001517FD" w:rsidDel="00DA72F3" w:rsidRDefault="00622001" w:rsidP="00D02DC9">
            <w:pPr>
              <w:bidi w:val="0"/>
              <w:spacing w:line="360" w:lineRule="auto"/>
              <w:jc w:val="both"/>
              <w:rPr>
                <w:del w:id="1395" w:author="Tomer Oron" w:date="2023-12-26T13:42:00Z"/>
                <w:rFonts w:cstheme="minorHAnsi"/>
                <w:sz w:val="16"/>
                <w:szCs w:val="16"/>
              </w:rPr>
            </w:pPr>
            <w:del w:id="1396" w:author="Tomer Oron" w:date="2023-12-26T13:42:00Z">
              <w:r w:rsidRPr="001517FD" w:rsidDel="00DA72F3">
                <w:rPr>
                  <w:rFonts w:cstheme="minorHAnsi"/>
                  <w:sz w:val="16"/>
                  <w:szCs w:val="16"/>
                </w:rPr>
                <w:delText>3</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184589C4" w14:textId="1B4E003B" w:rsidR="00622001" w:rsidRPr="001517FD" w:rsidDel="00DA72F3" w:rsidRDefault="003943BC" w:rsidP="00D02DC9">
            <w:pPr>
              <w:bidi w:val="0"/>
              <w:spacing w:line="360" w:lineRule="auto"/>
              <w:jc w:val="both"/>
              <w:rPr>
                <w:del w:id="1397" w:author="Tomer Oron" w:date="2023-12-26T13:42:00Z"/>
                <w:rFonts w:cstheme="minorHAnsi"/>
                <w:sz w:val="16"/>
                <w:szCs w:val="16"/>
              </w:rPr>
            </w:pPr>
            <w:del w:id="1398" w:author="Tomer Oron" w:date="2023-12-26T13:42:00Z">
              <w:r w:rsidRPr="001517FD" w:rsidDel="00DA72F3">
                <w:rPr>
                  <w:rFonts w:cstheme="minorHAnsi"/>
                  <w:sz w:val="16"/>
                  <w:szCs w:val="16"/>
                </w:rPr>
                <w:delText>0</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3EC2DEF3" w14:textId="2D3821BD" w:rsidR="00622001" w:rsidRPr="001517FD" w:rsidDel="00DA72F3" w:rsidRDefault="00622001" w:rsidP="00D02DC9">
            <w:pPr>
              <w:bidi w:val="0"/>
              <w:spacing w:line="360" w:lineRule="auto"/>
              <w:jc w:val="both"/>
              <w:rPr>
                <w:del w:id="1399" w:author="Tomer Oron" w:date="2023-12-26T13:42:00Z"/>
                <w:rFonts w:cstheme="minorHAnsi"/>
                <w:b/>
                <w:bCs/>
              </w:rPr>
            </w:pPr>
            <w:del w:id="1400" w:author="Tomer Oron" w:date="2023-12-26T13:42:00Z">
              <w:r w:rsidRPr="001517FD" w:rsidDel="00DA72F3">
                <w:rPr>
                  <w:rFonts w:cstheme="minorHAnsi"/>
                  <w:sz w:val="16"/>
                  <w:szCs w:val="16"/>
                </w:rPr>
                <w:delText>0.1596</w:delText>
              </w:r>
            </w:del>
          </w:p>
        </w:tc>
        <w:tc>
          <w:tcPr>
            <w:tcW w:w="889" w:type="dxa"/>
            <w:tcBorders>
              <w:top w:val="single" w:sz="4" w:space="0" w:color="auto"/>
              <w:left w:val="single" w:sz="4" w:space="0" w:color="auto"/>
              <w:bottom w:val="nil"/>
              <w:right w:val="single" w:sz="4" w:space="0" w:color="auto"/>
            </w:tcBorders>
            <w:vAlign w:val="center"/>
            <w:hideMark/>
          </w:tcPr>
          <w:p w14:paraId="54EFD356" w14:textId="21B936F7" w:rsidR="00622001" w:rsidRPr="001517FD" w:rsidDel="00DA72F3" w:rsidRDefault="00622001" w:rsidP="00D02DC9">
            <w:pPr>
              <w:bidi w:val="0"/>
              <w:spacing w:line="360" w:lineRule="auto"/>
              <w:jc w:val="both"/>
              <w:rPr>
                <w:del w:id="1401" w:author="Tomer Oron" w:date="2023-12-26T13:42:00Z"/>
                <w:rFonts w:cstheme="minorHAnsi"/>
                <w:sz w:val="16"/>
                <w:szCs w:val="16"/>
              </w:rPr>
            </w:pPr>
            <w:del w:id="1402" w:author="Tomer Oron" w:date="2023-12-26T13:42:00Z">
              <w:r w:rsidRPr="001517FD" w:rsidDel="00DA72F3">
                <w:rPr>
                  <w:rFonts w:cstheme="minorHAnsi"/>
                  <w:sz w:val="16"/>
                  <w:szCs w:val="16"/>
                </w:rPr>
                <w:delText>35</w:delText>
              </w:r>
            </w:del>
          </w:p>
        </w:tc>
        <w:tc>
          <w:tcPr>
            <w:tcW w:w="767" w:type="dxa"/>
            <w:tcBorders>
              <w:top w:val="single" w:sz="4" w:space="0" w:color="auto"/>
              <w:left w:val="single" w:sz="4" w:space="0" w:color="auto"/>
              <w:bottom w:val="nil"/>
              <w:right w:val="single" w:sz="4" w:space="0" w:color="auto"/>
            </w:tcBorders>
            <w:vAlign w:val="center"/>
            <w:hideMark/>
          </w:tcPr>
          <w:p w14:paraId="0F8B79E3" w14:textId="60946D09" w:rsidR="00622001" w:rsidRPr="001517FD" w:rsidDel="00DA72F3" w:rsidRDefault="00622001" w:rsidP="00D02DC9">
            <w:pPr>
              <w:bidi w:val="0"/>
              <w:spacing w:line="360" w:lineRule="auto"/>
              <w:jc w:val="both"/>
              <w:rPr>
                <w:del w:id="1403" w:author="Tomer Oron" w:date="2023-12-26T13:42:00Z"/>
                <w:rFonts w:cstheme="minorHAnsi"/>
                <w:sz w:val="16"/>
                <w:szCs w:val="16"/>
              </w:rPr>
            </w:pPr>
            <w:del w:id="1404" w:author="Tomer Oron" w:date="2023-12-26T13:42:00Z">
              <w:r w:rsidRPr="001517FD" w:rsidDel="00DA72F3">
                <w:rPr>
                  <w:rFonts w:cstheme="minorHAnsi"/>
                  <w:sz w:val="16"/>
                  <w:szCs w:val="16"/>
                </w:rPr>
                <w:delText>9</w:delText>
              </w:r>
            </w:del>
          </w:p>
        </w:tc>
        <w:tc>
          <w:tcPr>
            <w:tcW w:w="645" w:type="dxa"/>
            <w:tcBorders>
              <w:top w:val="single" w:sz="4" w:space="0" w:color="auto"/>
              <w:left w:val="single" w:sz="4" w:space="0" w:color="auto"/>
              <w:bottom w:val="nil"/>
              <w:right w:val="single" w:sz="4" w:space="0" w:color="auto"/>
            </w:tcBorders>
            <w:vAlign w:val="center"/>
            <w:hideMark/>
          </w:tcPr>
          <w:p w14:paraId="74CFC5AA" w14:textId="46A8C186" w:rsidR="00622001" w:rsidRPr="001517FD" w:rsidDel="00DA72F3" w:rsidRDefault="00622001" w:rsidP="00D02DC9">
            <w:pPr>
              <w:bidi w:val="0"/>
              <w:spacing w:line="360" w:lineRule="auto"/>
              <w:jc w:val="both"/>
              <w:rPr>
                <w:del w:id="1405" w:author="Tomer Oron" w:date="2023-12-26T13:42:00Z"/>
                <w:rFonts w:cstheme="minorHAnsi"/>
                <w:sz w:val="16"/>
                <w:szCs w:val="16"/>
              </w:rPr>
            </w:pPr>
            <w:del w:id="1406" w:author="Tomer Oron" w:date="2023-12-26T13:42:00Z">
              <w:r w:rsidRPr="001517FD" w:rsidDel="00DA72F3">
                <w:rPr>
                  <w:rFonts w:cstheme="minorHAnsi"/>
                  <w:sz w:val="16"/>
                  <w:szCs w:val="16"/>
                </w:rPr>
                <w:delText>3</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tcPr>
          <w:p w14:paraId="61DF008B" w14:textId="6B9E0582" w:rsidR="00622001" w:rsidRPr="001517FD" w:rsidDel="00DA72F3" w:rsidRDefault="003943BC" w:rsidP="00D02DC9">
            <w:pPr>
              <w:bidi w:val="0"/>
              <w:spacing w:line="360" w:lineRule="auto"/>
              <w:jc w:val="both"/>
              <w:rPr>
                <w:del w:id="1407" w:author="Tomer Oron" w:date="2023-12-26T13:42:00Z"/>
                <w:rFonts w:cstheme="minorHAnsi"/>
                <w:sz w:val="16"/>
                <w:szCs w:val="16"/>
              </w:rPr>
            </w:pPr>
            <w:del w:id="1408" w:author="Tomer Oron" w:date="2023-12-26T13:42:00Z">
              <w:r w:rsidRPr="001517FD" w:rsidDel="00DA72F3">
                <w:rPr>
                  <w:rFonts w:cstheme="minorHAnsi"/>
                  <w:sz w:val="16"/>
                  <w:szCs w:val="16"/>
                </w:rPr>
                <w:delText>2.06</w:delText>
              </w:r>
            </w:del>
          </w:p>
        </w:tc>
      </w:tr>
      <w:tr w:rsidR="00622001" w:rsidRPr="001517FD" w:rsidDel="00DA72F3" w14:paraId="2DEBF7A9" w14:textId="549B93E1" w:rsidTr="00622001">
        <w:trPr>
          <w:trHeight w:val="20"/>
          <w:jc w:val="center"/>
          <w:del w:id="1409"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5A4738" w14:textId="2AEF154B" w:rsidR="00622001" w:rsidRPr="001517FD" w:rsidDel="00DA72F3" w:rsidRDefault="00622001" w:rsidP="00D02DC9">
            <w:pPr>
              <w:bidi w:val="0"/>
              <w:spacing w:line="360" w:lineRule="auto"/>
              <w:jc w:val="both"/>
              <w:rPr>
                <w:del w:id="1410"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B1638" w14:textId="3110B4B7" w:rsidR="00622001" w:rsidRPr="001517FD" w:rsidDel="00DA72F3" w:rsidRDefault="00622001" w:rsidP="00D02DC9">
            <w:pPr>
              <w:bidi w:val="0"/>
              <w:spacing w:line="360" w:lineRule="auto"/>
              <w:jc w:val="both"/>
              <w:rPr>
                <w:del w:id="1411"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15404B52" w14:textId="17E6B712" w:rsidR="00622001" w:rsidRPr="001517FD" w:rsidDel="00DA72F3" w:rsidRDefault="00622001" w:rsidP="00D02DC9">
            <w:pPr>
              <w:bidi w:val="0"/>
              <w:spacing w:line="360" w:lineRule="auto"/>
              <w:jc w:val="both"/>
              <w:rPr>
                <w:del w:id="1412" w:author="Tomer Oron" w:date="2023-12-26T13:42:00Z"/>
                <w:rFonts w:cstheme="minorHAnsi"/>
                <w:i/>
                <w:iCs/>
                <w:sz w:val="14"/>
                <w:szCs w:val="14"/>
              </w:rPr>
            </w:pPr>
            <w:del w:id="1413" w:author="Tomer Oron" w:date="2023-12-26T13:42:00Z">
              <w:r w:rsidRPr="001517FD" w:rsidDel="00DA72F3">
                <w:rPr>
                  <w:rFonts w:cstheme="minorHAnsi"/>
                  <w:i/>
                  <w:iCs/>
                  <w:color w:val="000000"/>
                  <w:sz w:val="14"/>
                  <w:szCs w:val="14"/>
                </w:rPr>
                <w:delText>53.02</w:delText>
              </w:r>
            </w:del>
          </w:p>
        </w:tc>
        <w:tc>
          <w:tcPr>
            <w:tcW w:w="845" w:type="dxa"/>
            <w:tcBorders>
              <w:top w:val="nil"/>
              <w:left w:val="single" w:sz="4" w:space="0" w:color="auto"/>
              <w:bottom w:val="single" w:sz="4" w:space="0" w:color="auto"/>
              <w:right w:val="single" w:sz="4" w:space="0" w:color="auto"/>
            </w:tcBorders>
            <w:vAlign w:val="bottom"/>
            <w:hideMark/>
          </w:tcPr>
          <w:p w14:paraId="5E964E9F" w14:textId="5C85970D" w:rsidR="00622001" w:rsidRPr="001517FD" w:rsidDel="00DA72F3" w:rsidRDefault="00622001" w:rsidP="00D02DC9">
            <w:pPr>
              <w:bidi w:val="0"/>
              <w:spacing w:line="360" w:lineRule="auto"/>
              <w:jc w:val="both"/>
              <w:rPr>
                <w:del w:id="1414" w:author="Tomer Oron" w:date="2023-12-26T13:42:00Z"/>
                <w:rFonts w:cstheme="minorHAnsi"/>
                <w:i/>
                <w:iCs/>
                <w:sz w:val="14"/>
                <w:szCs w:val="14"/>
              </w:rPr>
            </w:pPr>
            <w:del w:id="1415" w:author="Tomer Oron" w:date="2023-12-26T13:42:00Z">
              <w:r w:rsidRPr="001517FD" w:rsidDel="00DA72F3">
                <w:rPr>
                  <w:rFonts w:cstheme="minorHAnsi"/>
                  <w:i/>
                  <w:iCs/>
                  <w:color w:val="000000"/>
                  <w:sz w:val="14"/>
                  <w:szCs w:val="14"/>
                </w:rPr>
                <w:delText>18.96</w:delText>
              </w:r>
            </w:del>
          </w:p>
        </w:tc>
        <w:tc>
          <w:tcPr>
            <w:tcW w:w="742" w:type="dxa"/>
            <w:tcBorders>
              <w:top w:val="nil"/>
              <w:left w:val="single" w:sz="4" w:space="0" w:color="auto"/>
              <w:bottom w:val="single" w:sz="4" w:space="0" w:color="auto"/>
              <w:right w:val="single" w:sz="4" w:space="0" w:color="auto"/>
            </w:tcBorders>
            <w:vAlign w:val="bottom"/>
            <w:hideMark/>
          </w:tcPr>
          <w:p w14:paraId="47530EB1" w14:textId="14CF1B72" w:rsidR="00622001" w:rsidRPr="001517FD" w:rsidDel="00DA72F3" w:rsidRDefault="00622001" w:rsidP="00D02DC9">
            <w:pPr>
              <w:bidi w:val="0"/>
              <w:spacing w:line="360" w:lineRule="auto"/>
              <w:jc w:val="both"/>
              <w:rPr>
                <w:del w:id="1416" w:author="Tomer Oron" w:date="2023-12-26T13:42:00Z"/>
                <w:rFonts w:cstheme="minorHAnsi"/>
                <w:i/>
                <w:iCs/>
                <w:sz w:val="14"/>
                <w:szCs w:val="14"/>
              </w:rPr>
            </w:pPr>
            <w:del w:id="1417" w:author="Tomer Oron" w:date="2023-12-26T13:42:00Z">
              <w:r w:rsidRPr="001517FD" w:rsidDel="00DA72F3">
                <w:rPr>
                  <w:rFonts w:cstheme="minorHAnsi"/>
                  <w:i/>
                  <w:iCs/>
                  <w:color w:val="000000"/>
                  <w:sz w:val="14"/>
                  <w:szCs w:val="14"/>
                </w:rPr>
                <w:delText>3.02</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867697A" w14:textId="685CABAB" w:rsidR="00622001" w:rsidRPr="001517FD" w:rsidDel="00DA72F3" w:rsidRDefault="00622001" w:rsidP="00D02DC9">
            <w:pPr>
              <w:bidi w:val="0"/>
              <w:spacing w:line="360" w:lineRule="auto"/>
              <w:jc w:val="both"/>
              <w:rPr>
                <w:del w:id="1418" w:author="Tomer Oron" w:date="2023-12-26T13:42:00Z"/>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2464A9C" w14:textId="4632B55C" w:rsidR="00622001" w:rsidRPr="001517FD" w:rsidDel="00DA72F3" w:rsidRDefault="00622001" w:rsidP="00D02DC9">
            <w:pPr>
              <w:bidi w:val="0"/>
              <w:spacing w:line="360" w:lineRule="auto"/>
              <w:jc w:val="both"/>
              <w:rPr>
                <w:del w:id="1419"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2DA8FB9E" w14:textId="7E450895" w:rsidR="00622001" w:rsidRPr="001517FD" w:rsidDel="00DA72F3" w:rsidRDefault="00622001" w:rsidP="00D02DC9">
            <w:pPr>
              <w:bidi w:val="0"/>
              <w:spacing w:line="360" w:lineRule="auto"/>
              <w:jc w:val="both"/>
              <w:rPr>
                <w:del w:id="1420" w:author="Tomer Oron" w:date="2023-12-26T13:42:00Z"/>
                <w:rFonts w:cstheme="minorHAnsi"/>
                <w:i/>
                <w:iCs/>
                <w:sz w:val="14"/>
                <w:szCs w:val="14"/>
              </w:rPr>
            </w:pPr>
            <w:del w:id="1421" w:author="Tomer Oron" w:date="2023-12-26T13:42:00Z">
              <w:r w:rsidRPr="001517FD" w:rsidDel="00DA72F3">
                <w:rPr>
                  <w:rFonts w:cstheme="minorHAnsi"/>
                  <w:i/>
                  <w:iCs/>
                  <w:color w:val="000000"/>
                  <w:sz w:val="14"/>
                  <w:szCs w:val="14"/>
                </w:rPr>
                <w:delText>33.50</w:delText>
              </w:r>
            </w:del>
          </w:p>
        </w:tc>
        <w:tc>
          <w:tcPr>
            <w:tcW w:w="767" w:type="dxa"/>
            <w:tcBorders>
              <w:top w:val="nil"/>
              <w:left w:val="single" w:sz="4" w:space="0" w:color="auto"/>
              <w:bottom w:val="single" w:sz="4" w:space="0" w:color="auto"/>
              <w:right w:val="single" w:sz="4" w:space="0" w:color="auto"/>
            </w:tcBorders>
            <w:vAlign w:val="bottom"/>
            <w:hideMark/>
          </w:tcPr>
          <w:p w14:paraId="46C9B809" w14:textId="450D0275" w:rsidR="00622001" w:rsidRPr="001517FD" w:rsidDel="00DA72F3" w:rsidRDefault="00622001" w:rsidP="00D02DC9">
            <w:pPr>
              <w:bidi w:val="0"/>
              <w:spacing w:line="360" w:lineRule="auto"/>
              <w:jc w:val="both"/>
              <w:rPr>
                <w:del w:id="1422" w:author="Tomer Oron" w:date="2023-12-26T13:42:00Z"/>
                <w:rFonts w:cstheme="minorHAnsi"/>
                <w:i/>
                <w:iCs/>
                <w:sz w:val="14"/>
                <w:szCs w:val="14"/>
              </w:rPr>
            </w:pPr>
            <w:del w:id="1423" w:author="Tomer Oron" w:date="2023-12-26T13:42:00Z">
              <w:r w:rsidRPr="001517FD" w:rsidDel="00DA72F3">
                <w:rPr>
                  <w:rFonts w:cstheme="minorHAnsi"/>
                  <w:i/>
                  <w:iCs/>
                  <w:color w:val="000000"/>
                  <w:sz w:val="14"/>
                  <w:szCs w:val="14"/>
                </w:rPr>
                <w:delText>12.01</w:delText>
              </w:r>
            </w:del>
          </w:p>
        </w:tc>
        <w:tc>
          <w:tcPr>
            <w:tcW w:w="645" w:type="dxa"/>
            <w:tcBorders>
              <w:top w:val="nil"/>
              <w:left w:val="single" w:sz="4" w:space="0" w:color="auto"/>
              <w:bottom w:val="single" w:sz="4" w:space="0" w:color="auto"/>
              <w:right w:val="single" w:sz="4" w:space="0" w:color="auto"/>
            </w:tcBorders>
            <w:vAlign w:val="bottom"/>
            <w:hideMark/>
          </w:tcPr>
          <w:p w14:paraId="43A610BA" w14:textId="48D8BCB3" w:rsidR="00622001" w:rsidRPr="001517FD" w:rsidDel="00DA72F3" w:rsidRDefault="00622001" w:rsidP="00D02DC9">
            <w:pPr>
              <w:bidi w:val="0"/>
              <w:spacing w:line="360" w:lineRule="auto"/>
              <w:jc w:val="both"/>
              <w:rPr>
                <w:del w:id="1424" w:author="Tomer Oron" w:date="2023-12-26T13:42:00Z"/>
                <w:rFonts w:cstheme="minorHAnsi"/>
                <w:i/>
                <w:iCs/>
                <w:sz w:val="14"/>
                <w:szCs w:val="14"/>
              </w:rPr>
            </w:pPr>
            <w:del w:id="1425" w:author="Tomer Oron" w:date="2023-12-26T13:42:00Z">
              <w:r w:rsidRPr="001517FD" w:rsidDel="00DA72F3">
                <w:rPr>
                  <w:rFonts w:cstheme="minorHAnsi"/>
                  <w:i/>
                  <w:iCs/>
                  <w:color w:val="000000"/>
                  <w:sz w:val="14"/>
                  <w:szCs w:val="14"/>
                </w:rPr>
                <w:delText>1.50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DC9925" w14:textId="3DCBF5A5" w:rsidR="00622001" w:rsidRPr="001517FD" w:rsidDel="00DA72F3" w:rsidRDefault="00622001" w:rsidP="00D02DC9">
            <w:pPr>
              <w:bidi w:val="0"/>
              <w:spacing w:line="360" w:lineRule="auto"/>
              <w:jc w:val="both"/>
              <w:rPr>
                <w:del w:id="1426" w:author="Tomer Oron" w:date="2023-12-26T13:42:00Z"/>
                <w:rFonts w:cstheme="minorHAnsi"/>
                <w:sz w:val="16"/>
                <w:szCs w:val="16"/>
              </w:rPr>
            </w:pPr>
          </w:p>
        </w:tc>
      </w:tr>
      <w:tr w:rsidR="00622001" w:rsidRPr="001517FD" w:rsidDel="00DA72F3" w14:paraId="399C2EC0" w14:textId="7F602F2D" w:rsidTr="00622001">
        <w:trPr>
          <w:trHeight w:val="20"/>
          <w:jc w:val="center"/>
          <w:del w:id="1427" w:author="Tomer Oron" w:date="2023-12-26T13:42:00Z"/>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5088D25B" w14:textId="5EBF0F37" w:rsidR="00622001" w:rsidRPr="001517FD" w:rsidDel="00DA72F3" w:rsidRDefault="00622001" w:rsidP="00D02DC9">
            <w:pPr>
              <w:bidi w:val="0"/>
              <w:spacing w:line="360" w:lineRule="auto"/>
              <w:jc w:val="both"/>
              <w:rPr>
                <w:del w:id="1428" w:author="Tomer Oron" w:date="2023-12-26T13:42:00Z"/>
                <w:rFonts w:cstheme="minorHAnsi"/>
                <w:b/>
                <w:bCs/>
              </w:rPr>
            </w:pPr>
            <w:del w:id="1429" w:author="Tomer Oron" w:date="2023-12-26T13:42:00Z">
              <w:r w:rsidRPr="001517FD" w:rsidDel="00DA72F3">
                <w:rPr>
                  <w:rFonts w:cstheme="minorHAnsi"/>
                  <w:sz w:val="16"/>
                  <w:szCs w:val="16"/>
                </w:rPr>
                <w:delText>NCDS (unpublished)</w:delText>
              </w:r>
            </w:del>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2BFABD3C" w14:textId="39AE056C" w:rsidR="00622001" w:rsidRPr="001517FD" w:rsidDel="00DA72F3" w:rsidRDefault="00622001" w:rsidP="00D02DC9">
            <w:pPr>
              <w:bidi w:val="0"/>
              <w:spacing w:line="360" w:lineRule="auto"/>
              <w:jc w:val="both"/>
              <w:rPr>
                <w:del w:id="1430" w:author="Tomer Oron" w:date="2023-12-26T13:42:00Z"/>
                <w:rFonts w:cstheme="minorHAnsi"/>
                <w:b/>
                <w:bCs/>
              </w:rPr>
            </w:pPr>
            <w:del w:id="1431" w:author="Tomer Oron" w:date="2023-12-26T13:42:00Z">
              <w:r w:rsidRPr="001517FD" w:rsidDel="00DA72F3">
                <w:rPr>
                  <w:rFonts w:cstheme="minorHAnsi"/>
                  <w:sz w:val="16"/>
                  <w:szCs w:val="16"/>
                </w:rPr>
                <w:delText>0.1512</w:delText>
              </w:r>
            </w:del>
          </w:p>
        </w:tc>
        <w:tc>
          <w:tcPr>
            <w:tcW w:w="859" w:type="dxa"/>
            <w:tcBorders>
              <w:top w:val="single" w:sz="4" w:space="0" w:color="auto"/>
              <w:left w:val="single" w:sz="4" w:space="0" w:color="auto"/>
              <w:bottom w:val="nil"/>
              <w:right w:val="single" w:sz="4" w:space="0" w:color="auto"/>
            </w:tcBorders>
            <w:vAlign w:val="center"/>
            <w:hideMark/>
          </w:tcPr>
          <w:p w14:paraId="4D3A67E9" w14:textId="42225E20" w:rsidR="00622001" w:rsidRPr="001517FD" w:rsidDel="00DA72F3" w:rsidRDefault="00622001" w:rsidP="00D02DC9">
            <w:pPr>
              <w:bidi w:val="0"/>
              <w:spacing w:line="360" w:lineRule="auto"/>
              <w:jc w:val="both"/>
              <w:rPr>
                <w:del w:id="1432" w:author="Tomer Oron" w:date="2023-12-26T13:42:00Z"/>
                <w:rFonts w:cstheme="minorHAnsi"/>
                <w:sz w:val="16"/>
                <w:szCs w:val="16"/>
              </w:rPr>
            </w:pPr>
            <w:del w:id="1433" w:author="Tomer Oron" w:date="2023-12-26T13:42:00Z">
              <w:r w:rsidRPr="001517FD" w:rsidDel="00DA72F3">
                <w:rPr>
                  <w:rFonts w:cstheme="minorHAnsi"/>
                  <w:sz w:val="16"/>
                  <w:szCs w:val="16"/>
                </w:rPr>
                <w:delText>32</w:delText>
              </w:r>
            </w:del>
          </w:p>
        </w:tc>
        <w:tc>
          <w:tcPr>
            <w:tcW w:w="845" w:type="dxa"/>
            <w:tcBorders>
              <w:top w:val="single" w:sz="4" w:space="0" w:color="auto"/>
              <w:left w:val="single" w:sz="4" w:space="0" w:color="auto"/>
              <w:bottom w:val="nil"/>
              <w:right w:val="single" w:sz="4" w:space="0" w:color="auto"/>
            </w:tcBorders>
            <w:vAlign w:val="center"/>
            <w:hideMark/>
          </w:tcPr>
          <w:p w14:paraId="54B12990" w14:textId="7EFF9389" w:rsidR="00622001" w:rsidRPr="001517FD" w:rsidDel="00DA72F3" w:rsidRDefault="00622001" w:rsidP="00D02DC9">
            <w:pPr>
              <w:bidi w:val="0"/>
              <w:spacing w:line="360" w:lineRule="auto"/>
              <w:jc w:val="both"/>
              <w:rPr>
                <w:del w:id="1434" w:author="Tomer Oron" w:date="2023-12-26T13:42:00Z"/>
                <w:rFonts w:cstheme="minorHAnsi"/>
                <w:sz w:val="16"/>
                <w:szCs w:val="16"/>
              </w:rPr>
            </w:pPr>
            <w:del w:id="1435" w:author="Tomer Oron" w:date="2023-12-26T13:42:00Z">
              <w:r w:rsidRPr="001517FD" w:rsidDel="00DA72F3">
                <w:rPr>
                  <w:rFonts w:cstheme="minorHAnsi"/>
                  <w:sz w:val="16"/>
                  <w:szCs w:val="16"/>
                </w:rPr>
                <w:delText>9</w:delText>
              </w:r>
            </w:del>
          </w:p>
        </w:tc>
        <w:tc>
          <w:tcPr>
            <w:tcW w:w="742" w:type="dxa"/>
            <w:tcBorders>
              <w:top w:val="single" w:sz="4" w:space="0" w:color="auto"/>
              <w:left w:val="single" w:sz="4" w:space="0" w:color="auto"/>
              <w:bottom w:val="nil"/>
              <w:right w:val="single" w:sz="4" w:space="0" w:color="auto"/>
            </w:tcBorders>
            <w:vAlign w:val="center"/>
            <w:hideMark/>
          </w:tcPr>
          <w:p w14:paraId="2B9463F0" w14:textId="0214A9CC" w:rsidR="00622001" w:rsidRPr="001517FD" w:rsidDel="00DA72F3" w:rsidRDefault="00622001" w:rsidP="00D02DC9">
            <w:pPr>
              <w:bidi w:val="0"/>
              <w:spacing w:line="360" w:lineRule="auto"/>
              <w:jc w:val="both"/>
              <w:rPr>
                <w:del w:id="1436" w:author="Tomer Oron" w:date="2023-12-26T13:42:00Z"/>
                <w:rFonts w:cstheme="minorHAnsi"/>
                <w:sz w:val="16"/>
                <w:szCs w:val="16"/>
              </w:rPr>
            </w:pPr>
            <w:del w:id="1437" w:author="Tomer Oron" w:date="2023-12-26T13:42:00Z">
              <w:r w:rsidRPr="001517FD" w:rsidDel="00DA72F3">
                <w:rPr>
                  <w:rFonts w:cstheme="minorHAnsi"/>
                  <w:sz w:val="16"/>
                  <w:szCs w:val="16"/>
                </w:rPr>
                <w:delText>2</w:delText>
              </w:r>
            </w:del>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76CAB3DE" w14:textId="42729401" w:rsidR="00622001" w:rsidRPr="001517FD" w:rsidDel="00DA72F3" w:rsidRDefault="00622001" w:rsidP="00D02DC9">
            <w:pPr>
              <w:bidi w:val="0"/>
              <w:spacing w:line="360" w:lineRule="auto"/>
              <w:jc w:val="both"/>
              <w:rPr>
                <w:del w:id="1438" w:author="Tomer Oron" w:date="2023-12-26T13:42:00Z"/>
                <w:rFonts w:cstheme="minorHAnsi"/>
                <w:sz w:val="16"/>
                <w:szCs w:val="16"/>
              </w:rPr>
            </w:pPr>
            <w:del w:id="1439" w:author="Tomer Oron" w:date="2023-12-26T13:42:00Z">
              <w:r w:rsidRPr="001517FD" w:rsidDel="00DA72F3">
                <w:rPr>
                  <w:rFonts w:cstheme="minorHAnsi"/>
                  <w:sz w:val="16"/>
                  <w:szCs w:val="16"/>
                </w:rPr>
                <w:delText>0.</w:delText>
              </w:r>
              <w:r w:rsidR="003943BC" w:rsidRPr="001517FD" w:rsidDel="00DA72F3">
                <w:rPr>
                  <w:rFonts w:cstheme="minorHAnsi"/>
                  <w:sz w:val="16"/>
                  <w:szCs w:val="16"/>
                </w:rPr>
                <w:delText>22</w:delText>
              </w:r>
            </w:del>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59634901" w14:textId="0E15D8E6" w:rsidR="00622001" w:rsidRPr="001517FD" w:rsidDel="00DA72F3" w:rsidRDefault="00622001" w:rsidP="00D02DC9">
            <w:pPr>
              <w:bidi w:val="0"/>
              <w:spacing w:line="360" w:lineRule="auto"/>
              <w:jc w:val="both"/>
              <w:rPr>
                <w:del w:id="1440" w:author="Tomer Oron" w:date="2023-12-26T13:42:00Z"/>
                <w:rFonts w:cstheme="minorHAnsi"/>
                <w:b/>
                <w:bCs/>
              </w:rPr>
            </w:pPr>
            <w:del w:id="1441" w:author="Tomer Oron" w:date="2023-12-26T13:42:00Z">
              <w:r w:rsidRPr="001517FD" w:rsidDel="00DA72F3">
                <w:rPr>
                  <w:rFonts w:cstheme="minorHAnsi"/>
                  <w:sz w:val="16"/>
                  <w:szCs w:val="16"/>
                </w:rPr>
                <w:delText>0.1477</w:delText>
              </w:r>
            </w:del>
          </w:p>
        </w:tc>
        <w:tc>
          <w:tcPr>
            <w:tcW w:w="889" w:type="dxa"/>
            <w:tcBorders>
              <w:top w:val="single" w:sz="4" w:space="0" w:color="auto"/>
              <w:left w:val="single" w:sz="4" w:space="0" w:color="auto"/>
              <w:bottom w:val="nil"/>
              <w:right w:val="single" w:sz="4" w:space="0" w:color="auto"/>
            </w:tcBorders>
            <w:vAlign w:val="center"/>
            <w:hideMark/>
          </w:tcPr>
          <w:p w14:paraId="50F480DB" w14:textId="551705B9" w:rsidR="00622001" w:rsidRPr="001517FD" w:rsidDel="00DA72F3" w:rsidRDefault="00622001" w:rsidP="00D02DC9">
            <w:pPr>
              <w:bidi w:val="0"/>
              <w:spacing w:line="360" w:lineRule="auto"/>
              <w:jc w:val="both"/>
              <w:rPr>
                <w:del w:id="1442" w:author="Tomer Oron" w:date="2023-12-26T13:42:00Z"/>
                <w:rFonts w:cstheme="minorHAnsi"/>
                <w:sz w:val="16"/>
                <w:szCs w:val="16"/>
              </w:rPr>
            </w:pPr>
            <w:del w:id="1443" w:author="Tomer Oron" w:date="2023-12-26T13:42:00Z">
              <w:r w:rsidRPr="001517FD" w:rsidDel="00DA72F3">
                <w:rPr>
                  <w:rFonts w:cstheme="minorHAnsi"/>
                  <w:sz w:val="16"/>
                  <w:szCs w:val="16"/>
                </w:rPr>
                <w:delText>66</w:delText>
              </w:r>
            </w:del>
          </w:p>
        </w:tc>
        <w:tc>
          <w:tcPr>
            <w:tcW w:w="767" w:type="dxa"/>
            <w:tcBorders>
              <w:top w:val="single" w:sz="4" w:space="0" w:color="auto"/>
              <w:left w:val="single" w:sz="4" w:space="0" w:color="auto"/>
              <w:bottom w:val="nil"/>
              <w:right w:val="single" w:sz="4" w:space="0" w:color="auto"/>
            </w:tcBorders>
            <w:vAlign w:val="center"/>
            <w:hideMark/>
          </w:tcPr>
          <w:p w14:paraId="4F003510" w14:textId="06707CE6" w:rsidR="00622001" w:rsidRPr="001517FD" w:rsidDel="00DA72F3" w:rsidRDefault="00622001" w:rsidP="00D02DC9">
            <w:pPr>
              <w:bidi w:val="0"/>
              <w:spacing w:line="360" w:lineRule="auto"/>
              <w:jc w:val="both"/>
              <w:rPr>
                <w:del w:id="1444" w:author="Tomer Oron" w:date="2023-12-26T13:42:00Z"/>
                <w:rFonts w:cstheme="minorHAnsi"/>
                <w:sz w:val="16"/>
                <w:szCs w:val="16"/>
              </w:rPr>
            </w:pPr>
            <w:del w:id="1445" w:author="Tomer Oron" w:date="2023-12-26T13:42:00Z">
              <w:r w:rsidRPr="001517FD" w:rsidDel="00DA72F3">
                <w:rPr>
                  <w:rFonts w:cstheme="minorHAnsi"/>
                  <w:sz w:val="16"/>
                  <w:szCs w:val="16"/>
                </w:rPr>
                <w:delText>18</w:delText>
              </w:r>
            </w:del>
          </w:p>
        </w:tc>
        <w:tc>
          <w:tcPr>
            <w:tcW w:w="645" w:type="dxa"/>
            <w:tcBorders>
              <w:top w:val="single" w:sz="4" w:space="0" w:color="auto"/>
              <w:left w:val="single" w:sz="4" w:space="0" w:color="auto"/>
              <w:bottom w:val="nil"/>
              <w:right w:val="single" w:sz="4" w:space="0" w:color="auto"/>
            </w:tcBorders>
            <w:vAlign w:val="center"/>
            <w:hideMark/>
          </w:tcPr>
          <w:p w14:paraId="5600890B" w14:textId="1986FE8C" w:rsidR="00622001" w:rsidRPr="001517FD" w:rsidDel="00DA72F3" w:rsidRDefault="00622001" w:rsidP="00D02DC9">
            <w:pPr>
              <w:bidi w:val="0"/>
              <w:spacing w:line="360" w:lineRule="auto"/>
              <w:jc w:val="both"/>
              <w:rPr>
                <w:del w:id="1446" w:author="Tomer Oron" w:date="2023-12-26T13:42:00Z"/>
                <w:rFonts w:cstheme="minorHAnsi"/>
                <w:sz w:val="16"/>
                <w:szCs w:val="16"/>
              </w:rPr>
            </w:pPr>
            <w:del w:id="1447" w:author="Tomer Oron" w:date="2023-12-26T13:42:00Z">
              <w:r w:rsidRPr="001517FD" w:rsidDel="00DA72F3">
                <w:rPr>
                  <w:rFonts w:cstheme="minorHAnsi"/>
                  <w:sz w:val="16"/>
                  <w:szCs w:val="16"/>
                </w:rPr>
                <w:delText>4</w:delText>
              </w:r>
            </w:del>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6D9649DA" w14:textId="2D6B1061" w:rsidR="00622001" w:rsidRPr="001517FD" w:rsidDel="00DA72F3" w:rsidRDefault="003943BC" w:rsidP="00D02DC9">
            <w:pPr>
              <w:bidi w:val="0"/>
              <w:spacing w:line="360" w:lineRule="auto"/>
              <w:jc w:val="both"/>
              <w:rPr>
                <w:del w:id="1448" w:author="Tomer Oron" w:date="2023-12-26T13:42:00Z"/>
                <w:rFonts w:cstheme="minorHAnsi"/>
                <w:sz w:val="16"/>
                <w:szCs w:val="16"/>
              </w:rPr>
            </w:pPr>
            <w:del w:id="1449" w:author="Tomer Oron" w:date="2023-12-26T13:42:00Z">
              <w:r w:rsidRPr="001517FD" w:rsidDel="00DA72F3">
                <w:rPr>
                  <w:rFonts w:cstheme="minorHAnsi"/>
                  <w:sz w:val="16"/>
                  <w:szCs w:val="16"/>
                </w:rPr>
                <w:delText>1.252</w:delText>
              </w:r>
            </w:del>
          </w:p>
        </w:tc>
      </w:tr>
      <w:tr w:rsidR="00622001" w:rsidRPr="001517FD" w:rsidDel="00DA72F3" w14:paraId="1A6E67C3" w14:textId="0896D0BA" w:rsidTr="00622001">
        <w:trPr>
          <w:trHeight w:val="20"/>
          <w:jc w:val="center"/>
          <w:del w:id="145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BA4DA6" w14:textId="27FEDEAA" w:rsidR="00622001" w:rsidRPr="001517FD" w:rsidDel="00DA72F3" w:rsidRDefault="00622001" w:rsidP="00D02DC9">
            <w:pPr>
              <w:bidi w:val="0"/>
              <w:spacing w:line="360" w:lineRule="auto"/>
              <w:jc w:val="both"/>
              <w:rPr>
                <w:del w:id="1451" w:author="Tomer Oron" w:date="2023-12-26T13:42:00Z"/>
                <w:rFonts w:cstheme="minorHAnsi"/>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41A13D" w14:textId="77B0E969" w:rsidR="00622001" w:rsidRPr="001517FD" w:rsidDel="00DA72F3" w:rsidRDefault="00622001" w:rsidP="00D02DC9">
            <w:pPr>
              <w:bidi w:val="0"/>
              <w:spacing w:line="360" w:lineRule="auto"/>
              <w:jc w:val="both"/>
              <w:rPr>
                <w:del w:id="1452" w:author="Tomer Oron" w:date="2023-12-26T13:42:00Z"/>
                <w:rFonts w:cstheme="minorHAnsi"/>
                <w:b/>
                <w:bCs/>
              </w:rPr>
            </w:pPr>
          </w:p>
        </w:tc>
        <w:tc>
          <w:tcPr>
            <w:tcW w:w="859" w:type="dxa"/>
            <w:tcBorders>
              <w:top w:val="nil"/>
              <w:left w:val="single" w:sz="4" w:space="0" w:color="auto"/>
              <w:bottom w:val="single" w:sz="4" w:space="0" w:color="auto"/>
              <w:right w:val="single" w:sz="4" w:space="0" w:color="auto"/>
            </w:tcBorders>
            <w:vAlign w:val="bottom"/>
            <w:hideMark/>
          </w:tcPr>
          <w:p w14:paraId="4DD36306" w14:textId="22CC22C5" w:rsidR="00622001" w:rsidRPr="001517FD" w:rsidDel="00DA72F3" w:rsidRDefault="00622001" w:rsidP="00D02DC9">
            <w:pPr>
              <w:bidi w:val="0"/>
              <w:spacing w:line="360" w:lineRule="auto"/>
              <w:jc w:val="both"/>
              <w:rPr>
                <w:del w:id="1453" w:author="Tomer Oron" w:date="2023-12-26T13:42:00Z"/>
                <w:rFonts w:cstheme="minorHAnsi"/>
                <w:i/>
                <w:iCs/>
                <w:sz w:val="14"/>
                <w:szCs w:val="14"/>
              </w:rPr>
            </w:pPr>
            <w:del w:id="1454" w:author="Tomer Oron" w:date="2023-12-26T13:42:00Z">
              <w:r w:rsidRPr="001517FD" w:rsidDel="00DA72F3">
                <w:rPr>
                  <w:rFonts w:cstheme="minorHAnsi"/>
                  <w:i/>
                  <w:iCs/>
                  <w:color w:val="000000"/>
                  <w:sz w:val="14"/>
                  <w:szCs w:val="14"/>
                </w:rPr>
                <w:delText>31.54</w:delText>
              </w:r>
            </w:del>
          </w:p>
        </w:tc>
        <w:tc>
          <w:tcPr>
            <w:tcW w:w="845" w:type="dxa"/>
            <w:tcBorders>
              <w:top w:val="nil"/>
              <w:left w:val="single" w:sz="4" w:space="0" w:color="auto"/>
              <w:bottom w:val="single" w:sz="4" w:space="0" w:color="auto"/>
              <w:right w:val="single" w:sz="4" w:space="0" w:color="auto"/>
            </w:tcBorders>
            <w:vAlign w:val="bottom"/>
            <w:hideMark/>
          </w:tcPr>
          <w:p w14:paraId="418AAA0F" w14:textId="28B3BFB0" w:rsidR="00622001" w:rsidRPr="001517FD" w:rsidDel="00DA72F3" w:rsidRDefault="00622001" w:rsidP="00D02DC9">
            <w:pPr>
              <w:bidi w:val="0"/>
              <w:spacing w:line="360" w:lineRule="auto"/>
              <w:jc w:val="both"/>
              <w:rPr>
                <w:del w:id="1455" w:author="Tomer Oron" w:date="2023-12-26T13:42:00Z"/>
                <w:rFonts w:cstheme="minorHAnsi"/>
                <w:i/>
                <w:iCs/>
                <w:sz w:val="14"/>
                <w:szCs w:val="14"/>
              </w:rPr>
            </w:pPr>
            <w:del w:id="1456" w:author="Tomer Oron" w:date="2023-12-26T13:42:00Z">
              <w:r w:rsidRPr="001517FD" w:rsidDel="00DA72F3">
                <w:rPr>
                  <w:rFonts w:cstheme="minorHAnsi"/>
                  <w:i/>
                  <w:iCs/>
                  <w:color w:val="000000"/>
                  <w:sz w:val="14"/>
                  <w:szCs w:val="14"/>
                </w:rPr>
                <w:delText>9.92</w:delText>
              </w:r>
            </w:del>
          </w:p>
        </w:tc>
        <w:tc>
          <w:tcPr>
            <w:tcW w:w="742" w:type="dxa"/>
            <w:tcBorders>
              <w:top w:val="nil"/>
              <w:left w:val="single" w:sz="4" w:space="0" w:color="auto"/>
              <w:bottom w:val="single" w:sz="4" w:space="0" w:color="auto"/>
              <w:right w:val="single" w:sz="4" w:space="0" w:color="auto"/>
            </w:tcBorders>
            <w:vAlign w:val="bottom"/>
            <w:hideMark/>
          </w:tcPr>
          <w:p w14:paraId="7FAACE52" w14:textId="7324458F" w:rsidR="00622001" w:rsidRPr="001517FD" w:rsidDel="00DA72F3" w:rsidRDefault="00622001" w:rsidP="00D02DC9">
            <w:pPr>
              <w:bidi w:val="0"/>
              <w:spacing w:line="360" w:lineRule="auto"/>
              <w:jc w:val="both"/>
              <w:rPr>
                <w:del w:id="1457" w:author="Tomer Oron" w:date="2023-12-26T13:42:00Z"/>
                <w:rFonts w:cstheme="minorHAnsi"/>
                <w:i/>
                <w:iCs/>
                <w:sz w:val="14"/>
                <w:szCs w:val="14"/>
              </w:rPr>
            </w:pPr>
            <w:del w:id="1458" w:author="Tomer Oron" w:date="2023-12-26T13:42:00Z">
              <w:r w:rsidRPr="001517FD" w:rsidDel="00DA72F3">
                <w:rPr>
                  <w:rFonts w:cstheme="minorHAnsi"/>
                  <w:i/>
                  <w:iCs/>
                  <w:color w:val="000000"/>
                  <w:sz w:val="14"/>
                  <w:szCs w:val="14"/>
                </w:rPr>
                <w:delText>1.54</w:delText>
              </w:r>
            </w:del>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6BA2DED" w14:textId="518D7C61" w:rsidR="00622001" w:rsidRPr="001517FD" w:rsidDel="00DA72F3" w:rsidRDefault="00622001" w:rsidP="00D02DC9">
            <w:pPr>
              <w:bidi w:val="0"/>
              <w:spacing w:line="360" w:lineRule="auto"/>
              <w:jc w:val="both"/>
              <w:rPr>
                <w:del w:id="1459" w:author="Tomer Oron" w:date="2023-12-26T13:42:00Z"/>
                <w:rFonts w:cstheme="minorHAnsi"/>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3F80CCF7" w14:textId="3BE971C6" w:rsidR="00622001" w:rsidRPr="001517FD" w:rsidDel="00DA72F3" w:rsidRDefault="00622001" w:rsidP="00D02DC9">
            <w:pPr>
              <w:bidi w:val="0"/>
              <w:spacing w:line="360" w:lineRule="auto"/>
              <w:jc w:val="both"/>
              <w:rPr>
                <w:del w:id="1460" w:author="Tomer Oron" w:date="2023-12-26T13:42:00Z"/>
                <w:rFonts w:cstheme="minorHAnsi"/>
                <w:b/>
                <w:bCs/>
              </w:rPr>
            </w:pPr>
          </w:p>
        </w:tc>
        <w:tc>
          <w:tcPr>
            <w:tcW w:w="889" w:type="dxa"/>
            <w:tcBorders>
              <w:top w:val="nil"/>
              <w:left w:val="single" w:sz="4" w:space="0" w:color="auto"/>
              <w:bottom w:val="single" w:sz="4" w:space="0" w:color="auto"/>
              <w:right w:val="single" w:sz="4" w:space="0" w:color="auto"/>
            </w:tcBorders>
            <w:vAlign w:val="bottom"/>
            <w:hideMark/>
          </w:tcPr>
          <w:p w14:paraId="4B4400D6" w14:textId="7CF16BA3" w:rsidR="00622001" w:rsidRPr="001517FD" w:rsidDel="00DA72F3" w:rsidRDefault="00622001" w:rsidP="00D02DC9">
            <w:pPr>
              <w:bidi w:val="0"/>
              <w:spacing w:line="360" w:lineRule="auto"/>
              <w:jc w:val="both"/>
              <w:rPr>
                <w:del w:id="1461" w:author="Tomer Oron" w:date="2023-12-26T13:42:00Z"/>
                <w:rFonts w:cstheme="minorHAnsi"/>
                <w:i/>
                <w:iCs/>
                <w:sz w:val="14"/>
                <w:szCs w:val="14"/>
              </w:rPr>
            </w:pPr>
            <w:del w:id="1462" w:author="Tomer Oron" w:date="2023-12-26T13:42:00Z">
              <w:r w:rsidRPr="001517FD" w:rsidDel="00DA72F3">
                <w:rPr>
                  <w:rFonts w:cstheme="minorHAnsi"/>
                  <w:i/>
                  <w:iCs/>
                  <w:color w:val="000000"/>
                  <w:sz w:val="14"/>
                  <w:szCs w:val="14"/>
                </w:rPr>
                <w:delText>64.50</w:delText>
              </w:r>
            </w:del>
          </w:p>
        </w:tc>
        <w:tc>
          <w:tcPr>
            <w:tcW w:w="767" w:type="dxa"/>
            <w:tcBorders>
              <w:top w:val="nil"/>
              <w:left w:val="single" w:sz="4" w:space="0" w:color="auto"/>
              <w:bottom w:val="single" w:sz="4" w:space="0" w:color="auto"/>
              <w:right w:val="single" w:sz="4" w:space="0" w:color="auto"/>
            </w:tcBorders>
            <w:vAlign w:val="bottom"/>
            <w:hideMark/>
          </w:tcPr>
          <w:p w14:paraId="0AE0FB2B" w14:textId="30B75350" w:rsidR="00622001" w:rsidRPr="001517FD" w:rsidDel="00DA72F3" w:rsidRDefault="00622001" w:rsidP="00D02DC9">
            <w:pPr>
              <w:bidi w:val="0"/>
              <w:spacing w:line="360" w:lineRule="auto"/>
              <w:jc w:val="both"/>
              <w:rPr>
                <w:del w:id="1463" w:author="Tomer Oron" w:date="2023-12-26T13:42:00Z"/>
                <w:rFonts w:cstheme="minorHAnsi"/>
                <w:i/>
                <w:iCs/>
                <w:sz w:val="14"/>
                <w:szCs w:val="14"/>
              </w:rPr>
            </w:pPr>
            <w:del w:id="1464" w:author="Tomer Oron" w:date="2023-12-26T13:42:00Z">
              <w:r w:rsidRPr="001517FD" w:rsidDel="00DA72F3">
                <w:rPr>
                  <w:rFonts w:cstheme="minorHAnsi"/>
                  <w:i/>
                  <w:iCs/>
                  <w:color w:val="000000"/>
                  <w:sz w:val="14"/>
                  <w:szCs w:val="14"/>
                </w:rPr>
                <w:delText>21.01</w:delText>
              </w:r>
            </w:del>
          </w:p>
        </w:tc>
        <w:tc>
          <w:tcPr>
            <w:tcW w:w="645" w:type="dxa"/>
            <w:tcBorders>
              <w:top w:val="nil"/>
              <w:left w:val="single" w:sz="4" w:space="0" w:color="auto"/>
              <w:bottom w:val="single" w:sz="4" w:space="0" w:color="auto"/>
              <w:right w:val="single" w:sz="4" w:space="0" w:color="auto"/>
            </w:tcBorders>
            <w:vAlign w:val="bottom"/>
            <w:hideMark/>
          </w:tcPr>
          <w:p w14:paraId="741069E6" w14:textId="242E26C3" w:rsidR="00622001" w:rsidRPr="001517FD" w:rsidDel="00DA72F3" w:rsidRDefault="00622001" w:rsidP="00D02DC9">
            <w:pPr>
              <w:bidi w:val="0"/>
              <w:spacing w:line="360" w:lineRule="auto"/>
              <w:jc w:val="both"/>
              <w:rPr>
                <w:del w:id="1465" w:author="Tomer Oron" w:date="2023-12-26T13:42:00Z"/>
                <w:rFonts w:cstheme="minorHAnsi"/>
                <w:i/>
                <w:iCs/>
                <w:sz w:val="14"/>
                <w:szCs w:val="14"/>
              </w:rPr>
            </w:pPr>
            <w:del w:id="1466" w:author="Tomer Oron" w:date="2023-12-26T13:42:00Z">
              <w:r w:rsidRPr="001517FD" w:rsidDel="00DA72F3">
                <w:rPr>
                  <w:rFonts w:cstheme="minorHAnsi"/>
                  <w:i/>
                  <w:iCs/>
                  <w:color w:val="000000"/>
                  <w:sz w:val="14"/>
                  <w:szCs w:val="14"/>
                </w:rPr>
                <w:delText>2.50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BB8F1F" w14:textId="1991C748" w:rsidR="00622001" w:rsidRPr="001517FD" w:rsidDel="00DA72F3" w:rsidRDefault="00622001" w:rsidP="00D02DC9">
            <w:pPr>
              <w:bidi w:val="0"/>
              <w:spacing w:line="360" w:lineRule="auto"/>
              <w:jc w:val="both"/>
              <w:rPr>
                <w:del w:id="1467" w:author="Tomer Oron" w:date="2023-12-26T13:42:00Z"/>
                <w:rFonts w:cstheme="minorHAnsi"/>
                <w:b/>
                <w:bCs/>
              </w:rPr>
            </w:pPr>
          </w:p>
        </w:tc>
      </w:tr>
      <w:tr w:rsidR="00622001" w:rsidRPr="001517FD" w:rsidDel="00DA72F3" w14:paraId="11F29DFD" w14:textId="6A0253EC" w:rsidTr="00BC7EC3">
        <w:trPr>
          <w:trHeight w:val="20"/>
          <w:jc w:val="center"/>
          <w:del w:id="1468" w:author="Tomer Oron" w:date="2023-12-26T13:42:00Z"/>
        </w:trPr>
        <w:tc>
          <w:tcPr>
            <w:tcW w:w="9016" w:type="dxa"/>
            <w:gridSpan w:val="11"/>
            <w:tcBorders>
              <w:top w:val="single" w:sz="4" w:space="0" w:color="auto"/>
              <w:left w:val="nil"/>
              <w:bottom w:val="nil"/>
              <w:right w:val="nil"/>
            </w:tcBorders>
            <w:vAlign w:val="center"/>
          </w:tcPr>
          <w:p w14:paraId="188F72F8" w14:textId="7AC6E7F1" w:rsidR="00622001" w:rsidRPr="001517FD" w:rsidDel="00DA72F3" w:rsidRDefault="00622001" w:rsidP="00D02DC9">
            <w:pPr>
              <w:bidi w:val="0"/>
              <w:spacing w:line="360" w:lineRule="auto"/>
              <w:jc w:val="both"/>
              <w:rPr>
                <w:del w:id="1469" w:author="Tomer Oron" w:date="2023-12-26T13:42:00Z"/>
                <w:rFonts w:cstheme="minorHAnsi"/>
                <w:sz w:val="14"/>
                <w:szCs w:val="14"/>
              </w:rPr>
            </w:pPr>
            <w:del w:id="1470" w:author="Tomer Oron" w:date="2023-12-26T13:42:00Z">
              <w:r w:rsidRPr="001517FD" w:rsidDel="00DA72F3">
                <w:rPr>
                  <w:rFonts w:cstheme="minorHAnsi"/>
                  <w:sz w:val="14"/>
                  <w:szCs w:val="14"/>
                </w:rPr>
                <w:delText>The numbers in italic are</w:delText>
              </w:r>
            </w:del>
            <w:del w:id="1471" w:author="Tomer Oron" w:date="2023-12-18T09:25:00Z">
              <w:r w:rsidRPr="001517FD" w:rsidDel="00D20D2E">
                <w:rPr>
                  <w:rFonts w:cstheme="minorHAnsi"/>
                  <w:sz w:val="14"/>
                  <w:szCs w:val="14"/>
                </w:rPr>
                <w:delText xml:space="preserve"> fitted values.</w:delText>
              </w:r>
            </w:del>
          </w:p>
          <w:p w14:paraId="523A4060" w14:textId="56AF0A82" w:rsidR="00622001" w:rsidRPr="001517FD" w:rsidDel="00DA72F3" w:rsidRDefault="00622001" w:rsidP="00D02DC9">
            <w:pPr>
              <w:bidi w:val="0"/>
              <w:spacing w:line="360" w:lineRule="auto"/>
              <w:jc w:val="both"/>
              <w:rPr>
                <w:del w:id="1472" w:author="Tomer Oron" w:date="2023-12-26T13:42:00Z"/>
                <w:rFonts w:eastAsiaTheme="minorEastAsia" w:cstheme="minorHAnsi"/>
                <w:sz w:val="14"/>
                <w:szCs w:val="14"/>
              </w:rPr>
            </w:pPr>
            <m:oMathPara>
              <m:oMathParaPr>
                <m:jc m:val="left"/>
              </m:oMathParaPr>
              <m:oMath>
                <m:r>
                  <w:del w:id="1473" w:author="Tomer Oron" w:date="2023-12-26T13:42:00Z">
                    <w:rPr>
                      <w:rFonts w:ascii="Cambria Math" w:hAnsi="Cambria Math" w:cstheme="minorHAnsi"/>
                      <w:sz w:val="14"/>
                      <w:szCs w:val="14"/>
                    </w:rPr>
                    <m:t>†p</m:t>
                  </w:del>
                </m:r>
                <m:d>
                  <m:dPr>
                    <m:ctrlPr>
                      <w:del w:id="1474" w:author="Tomer Oron" w:date="2023-12-26T13:42:00Z">
                        <w:rPr>
                          <w:rFonts w:ascii="Cambria Math" w:hAnsi="Cambria Math" w:cstheme="minorHAnsi"/>
                          <w:i/>
                          <w:sz w:val="14"/>
                          <w:szCs w:val="14"/>
                        </w:rPr>
                      </w:del>
                    </m:ctrlPr>
                  </m:dPr>
                  <m:e>
                    <m:sSub>
                      <m:sSubPr>
                        <m:ctrlPr>
                          <w:del w:id="1475" w:author="Tomer Oron" w:date="2023-12-26T13:42:00Z">
                            <w:rPr>
                              <w:rFonts w:ascii="Cambria Math" w:hAnsi="Cambria Math" w:cstheme="minorHAnsi"/>
                              <w:i/>
                              <w:sz w:val="14"/>
                              <w:szCs w:val="14"/>
                            </w:rPr>
                          </w:del>
                        </m:ctrlPr>
                      </m:sSubPr>
                      <m:e>
                        <m:r>
                          <w:del w:id="1476" w:author="Tomer Oron" w:date="2023-12-26T13:42:00Z">
                            <w:rPr>
                              <w:rFonts w:ascii="Cambria Math" w:hAnsi="Cambria Math" w:cstheme="minorHAnsi"/>
                              <w:sz w:val="14"/>
                              <w:szCs w:val="14"/>
                            </w:rPr>
                            <m:t>L</m:t>
                          </w:del>
                        </m:r>
                      </m:e>
                      <m:sub>
                        <m:r>
                          <w:del w:id="1477" w:author="Tomer Oron" w:date="2023-12-26T13:42:00Z">
                            <w:rPr>
                              <w:rFonts w:ascii="Cambria Math" w:hAnsi="Cambria Math" w:cstheme="minorHAnsi"/>
                              <w:sz w:val="14"/>
                              <w:szCs w:val="14"/>
                            </w:rPr>
                            <m:t>t</m:t>
                          </w:del>
                        </m:r>
                      </m:sub>
                    </m:sSub>
                  </m:e>
                </m:d>
                <m:r>
                  <w:del w:id="1478" w:author="Tomer Oron" w:date="2023-12-26T13:42:00Z">
                    <w:rPr>
                      <w:rFonts w:ascii="Cambria Math" w:hAnsi="Cambria Math" w:cstheme="minorHAnsi"/>
                      <w:sz w:val="14"/>
                      <w:szCs w:val="14"/>
                    </w:rPr>
                    <m:t>=0.0725;p</m:t>
                  </w:del>
                </m:r>
                <m:d>
                  <m:dPr>
                    <m:ctrlPr>
                      <w:del w:id="1479" w:author="Tomer Oron" w:date="2023-12-26T13:42:00Z">
                        <w:rPr>
                          <w:rFonts w:ascii="Cambria Math" w:hAnsi="Cambria Math" w:cstheme="minorHAnsi"/>
                          <w:i/>
                          <w:sz w:val="14"/>
                          <w:szCs w:val="14"/>
                        </w:rPr>
                      </w:del>
                    </m:ctrlPr>
                  </m:dPr>
                  <m:e>
                    <m:r>
                      <w:del w:id="1480" w:author="Tomer Oron" w:date="2023-12-26T13:42:00Z">
                        <w:rPr>
                          <w:rFonts w:ascii="Cambria Math" w:hAnsi="Cambria Math" w:cstheme="minorHAnsi"/>
                          <w:sz w:val="14"/>
                          <w:szCs w:val="14"/>
                        </w:rPr>
                        <m:t>L</m:t>
                      </w:del>
                    </m:r>
                  </m:e>
                  <m:e>
                    <m:r>
                      <w:del w:id="1481" w:author="Tomer Oron" w:date="2023-12-26T13:42:00Z">
                        <w:rPr>
                          <w:rFonts w:ascii="Cambria Math" w:hAnsi="Cambria Math" w:cstheme="minorHAnsi"/>
                          <w:sz w:val="14"/>
                          <w:szCs w:val="14"/>
                        </w:rPr>
                        <m:t>DC</m:t>
                      </w:del>
                    </m:r>
                  </m:e>
                </m:d>
                <m:r>
                  <w:del w:id="1482" w:author="Tomer Oron" w:date="2023-12-26T13:42:00Z">
                    <w:rPr>
                      <w:rFonts w:ascii="Cambria Math" w:hAnsi="Cambria Math" w:cstheme="minorHAnsi"/>
                      <w:sz w:val="14"/>
                      <w:szCs w:val="14"/>
                    </w:rPr>
                    <m:t>=0.25</m:t>
                  </w:del>
                </m:r>
              </m:oMath>
            </m:oMathPara>
          </w:p>
          <w:p w14:paraId="1FC48A21" w14:textId="7EF5A660" w:rsidR="00622001" w:rsidRPr="001517FD" w:rsidDel="00DA72F3" w:rsidRDefault="00622001" w:rsidP="00D02DC9">
            <w:pPr>
              <w:bidi w:val="0"/>
              <w:spacing w:line="360" w:lineRule="auto"/>
              <w:jc w:val="both"/>
              <w:rPr>
                <w:del w:id="1483" w:author="Tomer Oron" w:date="2023-12-26T13:42:00Z"/>
                <w:rFonts w:cstheme="minorHAnsi"/>
                <w:sz w:val="14"/>
                <w:szCs w:val="14"/>
              </w:rPr>
            </w:pPr>
            <m:oMathPara>
              <m:oMathParaPr>
                <m:jc m:val="left"/>
              </m:oMathParaPr>
              <m:oMath>
                <m:r>
                  <w:del w:id="1484" w:author="Tomer Oron" w:date="2023-12-26T13:42:00Z">
                    <w:rPr>
                      <w:rFonts w:ascii="Cambria Math" w:hAnsi="Cambria Math" w:cstheme="minorHAnsi"/>
                      <w:sz w:val="14"/>
                      <w:szCs w:val="14"/>
                    </w:rPr>
                    <m:t>*p&lt;0.05</m:t>
                  </w:del>
                </m:r>
              </m:oMath>
            </m:oMathPara>
          </w:p>
          <w:p w14:paraId="51F3D301" w14:textId="30FCB6EC" w:rsidR="00622001" w:rsidRPr="001517FD" w:rsidDel="00DA72F3" w:rsidRDefault="00622001" w:rsidP="00D02DC9">
            <w:pPr>
              <w:bidi w:val="0"/>
              <w:spacing w:line="360" w:lineRule="auto"/>
              <w:jc w:val="both"/>
              <w:rPr>
                <w:del w:id="1485" w:author="Tomer Oron" w:date="2023-12-26T13:42:00Z"/>
                <w:rFonts w:cstheme="minorHAnsi"/>
                <w:b/>
                <w:bCs/>
              </w:rPr>
            </w:pPr>
          </w:p>
        </w:tc>
      </w:tr>
    </w:tbl>
    <w:p w14:paraId="02E9D067" w14:textId="5AD2F7C6" w:rsidR="00C44A04" w:rsidRPr="00686F7F" w:rsidDel="00DA72F3" w:rsidRDefault="00C44A04" w:rsidP="00686F7F">
      <w:pPr>
        <w:bidi w:val="0"/>
        <w:spacing w:line="360" w:lineRule="auto"/>
        <w:jc w:val="both"/>
        <w:rPr>
          <w:del w:id="1486" w:author="Tomer Oron" w:date="2023-12-26T13:42:00Z"/>
          <w:rFonts w:cstheme="minorHAnsi"/>
        </w:rPr>
        <w:sectPr w:rsidR="00C44A04" w:rsidRPr="00686F7F" w:rsidDel="00DA72F3" w:rsidSect="00087421">
          <w:pgSz w:w="11906" w:h="16838"/>
          <w:pgMar w:top="1440" w:right="1440" w:bottom="1440" w:left="1440" w:header="709" w:footer="709" w:gutter="0"/>
          <w:cols w:space="708"/>
          <w:bidi/>
          <w:rtlGutter/>
          <w:docGrid w:linePitch="360"/>
        </w:sectPr>
      </w:pPr>
      <w:del w:id="1487" w:author="Tomer Oron" w:date="2023-12-26T13:42:00Z">
        <w:r w:rsidRPr="001517FD" w:rsidDel="00DA72F3">
          <w:rPr>
            <w:rFonts w:cstheme="minorHAnsi"/>
          </w:rPr>
          <w:delText xml:space="preserve">Regarding the data of </w:delText>
        </w:r>
        <w:r w:rsidR="001C4533" w:rsidRPr="001517FD" w:rsidDel="00DA72F3">
          <w:rPr>
            <w:rFonts w:cstheme="minorHAnsi"/>
          </w:rPr>
          <w:delText>Table 3</w:delText>
        </w:r>
        <w:r w:rsidRPr="001517FD" w:rsidDel="00DA72F3">
          <w:rPr>
            <w:rFonts w:cstheme="minorHAnsi"/>
          </w:rPr>
          <w:delText>,</w:delText>
        </w:r>
        <w:r w:rsidR="002E20AC" w:rsidRPr="001517FD" w:rsidDel="00DA72F3">
          <w:rPr>
            <w:rFonts w:cstheme="minorHAnsi"/>
          </w:rPr>
          <w:delText xml:space="preserve"> our calculations revealed </w:delText>
        </w:r>
      </w:del>
      <m:oMath>
        <m:sSubSup>
          <m:sSubSupPr>
            <m:ctrlPr>
              <w:del w:id="1488" w:author="Tomer Oron" w:date="2023-12-26T13:42:00Z">
                <w:rPr>
                  <w:rFonts w:ascii="Cambria Math" w:hAnsi="Cambria Math" w:cstheme="minorHAnsi"/>
                  <w:i/>
                </w:rPr>
              </w:del>
            </m:ctrlPr>
          </m:sSubSupPr>
          <m:e>
            <m:r>
              <w:del w:id="1489" w:author="Tomer Oron" w:date="2023-12-26T13:42:00Z">
                <w:rPr>
                  <w:rFonts w:ascii="Cambria Math" w:hAnsi="Cambria Math" w:cstheme="minorHAnsi"/>
                </w:rPr>
                <m:t>χ</m:t>
              </w:del>
            </m:r>
          </m:e>
          <m:sub>
            <m:r>
              <w:del w:id="1490" w:author="Tomer Oron" w:date="2023-12-26T13:42:00Z">
                <w:rPr>
                  <w:rFonts w:ascii="Cambria Math" w:hAnsi="Cambria Math" w:cstheme="minorHAnsi"/>
                </w:rPr>
                <m:t>133</m:t>
              </w:del>
            </m:r>
          </m:sub>
          <m:sup>
            <m:r>
              <w:del w:id="1491" w:author="Tomer Oron" w:date="2023-12-26T13:42:00Z">
                <w:rPr>
                  <w:rFonts w:ascii="Cambria Math" w:hAnsi="Cambria Math" w:cstheme="minorHAnsi"/>
                </w:rPr>
                <m:t>2</m:t>
              </w:del>
            </m:r>
          </m:sup>
        </m:sSubSup>
        <m:r>
          <w:del w:id="1492" w:author="Tomer Oron" w:date="2023-12-26T13:42:00Z">
            <w:rPr>
              <w:rFonts w:ascii="Cambria Math" w:hAnsi="Cambria Math" w:cstheme="minorHAnsi"/>
            </w:rPr>
            <m:t>=153.742</m:t>
          </w:del>
        </m:r>
      </m:oMath>
      <w:del w:id="1493" w:author="Tomer Oron" w:date="2023-12-26T13:42:00Z">
        <w:r w:rsidR="002E20AC" w:rsidRPr="001517FD" w:rsidDel="00DA72F3">
          <w:rPr>
            <w:rFonts w:eastAsiaTheme="minorEastAsia" w:cstheme="minorHAnsi"/>
          </w:rPr>
          <w:delText xml:space="preserve">, </w:delText>
        </w:r>
        <w:r w:rsidR="00DD75FF" w:rsidRPr="001517FD" w:rsidDel="00DA72F3">
          <w:rPr>
            <w:rFonts w:eastAsiaTheme="minorEastAsia" w:cstheme="minorHAnsi"/>
          </w:rPr>
          <w:delText>indicating a similar ability of Model C' to fit the data as Model C</w:delText>
        </w:r>
        <w:r w:rsidR="002E20AC" w:rsidRPr="001517FD" w:rsidDel="00DA72F3">
          <w:rPr>
            <w:rFonts w:eastAsiaTheme="minorEastAsia" w:cstheme="minorHAnsi"/>
          </w:rPr>
          <w:delText>.</w:delText>
        </w:r>
        <w:r w:rsidR="00B7515C" w:rsidRPr="001517FD" w:rsidDel="00DA72F3">
          <w:rPr>
            <w:rFonts w:eastAsiaTheme="minorEastAsia" w:cstheme="minorHAnsi"/>
          </w:rPr>
          <w:delText xml:space="preserve"> For model </w:delText>
        </w:r>
      </w:del>
      <m:oMath>
        <m:r>
          <w:del w:id="1494" w:author="Tomer Oron" w:date="2023-12-26T13:42:00Z">
            <w:rPr>
              <w:rFonts w:ascii="Cambria Math" w:eastAsiaTheme="minorEastAsia" w:hAnsi="Cambria Math" w:cstheme="minorHAnsi"/>
            </w:rPr>
            <m:t>C'</m:t>
          </w:del>
        </m:r>
      </m:oMath>
      <w:del w:id="1495" w:author="Tomer Oron" w:date="2023-12-26T13:42:00Z">
        <w:r w:rsidR="00B7515C" w:rsidRPr="001517FD" w:rsidDel="00DA72F3">
          <w:rPr>
            <w:rFonts w:cstheme="minorHAnsi"/>
          </w:rPr>
          <w:delText xml:space="preserve"> the data of ICM2 maternal family showed inadequate fit, similarly to all the other models. </w:delText>
        </w:r>
        <w:r w:rsidR="00FB2C9B" w:rsidRPr="001517FD" w:rsidDel="00DA72F3">
          <w:rPr>
            <w:rFonts w:cstheme="minorHAnsi"/>
          </w:rPr>
          <w:delText xml:space="preserve">See </w:delText>
        </w:r>
        <w:r w:rsidR="001C4533" w:rsidRPr="001517FD" w:rsidDel="00DA72F3">
          <w:rPr>
            <w:rFonts w:cstheme="minorHAnsi"/>
          </w:rPr>
          <w:delText>T</w:delText>
        </w:r>
        <w:r w:rsidR="00B7515C" w:rsidRPr="001517FD" w:rsidDel="00DA72F3">
          <w:rPr>
            <w:rFonts w:cstheme="minorHAnsi"/>
          </w:rPr>
          <w:delText xml:space="preserve">able </w:delText>
        </w:r>
        <w:r w:rsidR="001C4533" w:rsidRPr="001517FD" w:rsidDel="00DA72F3">
          <w:rPr>
            <w:rFonts w:eastAsiaTheme="minorEastAsia" w:cstheme="minorHAnsi"/>
          </w:rPr>
          <w:delText>8</w:delText>
        </w:r>
        <w:r w:rsidR="00FB2C9B" w:rsidRPr="001517FD" w:rsidDel="00DA72F3">
          <w:rPr>
            <w:rFonts w:eastAsiaTheme="minorEastAsia" w:cstheme="minorHAnsi"/>
          </w:rPr>
          <w:delText xml:space="preserve"> for</w:delText>
        </w:r>
        <w:r w:rsidR="007A0406" w:rsidRPr="001517FD" w:rsidDel="00DA72F3">
          <w:rPr>
            <w:rFonts w:cstheme="minorHAnsi"/>
          </w:rPr>
          <w:delText xml:space="preserve"> details on fitting </w:delText>
        </w:r>
        <w:r w:rsidR="009123FE" w:rsidRPr="001517FD" w:rsidDel="00DA72F3">
          <w:rPr>
            <w:rFonts w:cstheme="minorHAnsi"/>
          </w:rPr>
          <w:delText>T</w:delText>
        </w:r>
        <w:r w:rsidR="007A0406" w:rsidRPr="001517FD" w:rsidDel="00DA72F3">
          <w:rPr>
            <w:rFonts w:cstheme="minorHAnsi"/>
          </w:rPr>
          <w:delText xml:space="preserve">able </w:delText>
        </w:r>
        <w:r w:rsidR="009123FE" w:rsidRPr="001517FD" w:rsidDel="00DA72F3">
          <w:rPr>
            <w:rFonts w:cstheme="minorHAnsi"/>
          </w:rPr>
          <w:delText>3</w:delText>
        </w:r>
        <w:r w:rsidR="007A0406" w:rsidRPr="001517FD" w:rsidDel="00DA72F3">
          <w:rPr>
            <w:rFonts w:cstheme="minorHAnsi"/>
          </w:rPr>
          <w:delText xml:space="preserve"> to the model</w:delText>
        </w:r>
        <w:r w:rsidR="00D45521" w:rsidDel="00DA72F3">
          <w:rPr>
            <w:rFonts w:cstheme="minorHAnsi"/>
          </w:rPr>
          <w:delText>.</w:delText>
        </w:r>
      </w:del>
    </w:p>
    <w:tbl>
      <w:tblPr>
        <w:tblStyle w:val="TableGrid"/>
        <w:tblpPr w:leftFromText="180" w:rightFromText="180" w:vertAnchor="text" w:horzAnchor="margin" w:tblpY="511"/>
        <w:tblW w:w="12895" w:type="dxa"/>
        <w:tblLook w:val="04A0" w:firstRow="1" w:lastRow="0" w:firstColumn="1" w:lastColumn="0" w:noHBand="0" w:noVBand="1"/>
      </w:tblPr>
      <w:tblGrid>
        <w:gridCol w:w="808"/>
        <w:gridCol w:w="752"/>
        <w:gridCol w:w="771"/>
        <w:gridCol w:w="584"/>
        <w:gridCol w:w="607"/>
        <w:gridCol w:w="536"/>
        <w:gridCol w:w="536"/>
        <w:gridCol w:w="488"/>
        <w:gridCol w:w="488"/>
        <w:gridCol w:w="465"/>
        <w:gridCol w:w="536"/>
        <w:gridCol w:w="536"/>
        <w:gridCol w:w="489"/>
        <w:gridCol w:w="489"/>
        <w:gridCol w:w="489"/>
        <w:gridCol w:w="465"/>
        <w:gridCol w:w="489"/>
        <w:gridCol w:w="489"/>
        <w:gridCol w:w="489"/>
        <w:gridCol w:w="489"/>
        <w:gridCol w:w="489"/>
        <w:gridCol w:w="462"/>
        <w:gridCol w:w="949"/>
      </w:tblGrid>
      <w:tr w:rsidR="007B0160" w:rsidRPr="001517FD" w:rsidDel="00DA72F3" w14:paraId="7B3DB8A7" w14:textId="633D6A8E" w:rsidTr="007B0160">
        <w:trPr>
          <w:del w:id="1496" w:author="Tomer Oron" w:date="2023-12-26T13:42:00Z"/>
        </w:trPr>
        <w:tc>
          <w:tcPr>
            <w:tcW w:w="808" w:type="dxa"/>
            <w:vMerge w:val="restart"/>
            <w:tcBorders>
              <w:top w:val="single" w:sz="4" w:space="0" w:color="auto"/>
              <w:left w:val="single" w:sz="4" w:space="0" w:color="auto"/>
              <w:bottom w:val="single" w:sz="4" w:space="0" w:color="auto"/>
              <w:right w:val="single" w:sz="4" w:space="0" w:color="auto"/>
            </w:tcBorders>
            <w:vAlign w:val="center"/>
          </w:tcPr>
          <w:p w14:paraId="1AC205C7" w14:textId="6A7849E8" w:rsidR="007B0160" w:rsidRPr="001517FD" w:rsidDel="00DA72F3" w:rsidRDefault="007B0160" w:rsidP="007B0160">
            <w:pPr>
              <w:bidi w:val="0"/>
              <w:spacing w:line="240" w:lineRule="auto"/>
              <w:jc w:val="both"/>
              <w:rPr>
                <w:del w:id="1497" w:author="Tomer Oron" w:date="2023-12-26T13:42:00Z"/>
                <w:rFonts w:cstheme="minorHAnsi"/>
                <w:b/>
                <w:bCs/>
                <w:sz w:val="14"/>
                <w:szCs w:val="14"/>
                <w:u w:val="single"/>
              </w:rPr>
            </w:pP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20646B3A" w14:textId="720DE4C1" w:rsidR="007B0160" w:rsidRPr="001517FD" w:rsidDel="00DA72F3" w:rsidRDefault="007B0160" w:rsidP="007B0160">
            <w:pPr>
              <w:bidi w:val="0"/>
              <w:spacing w:line="240" w:lineRule="auto"/>
              <w:jc w:val="both"/>
              <w:rPr>
                <w:del w:id="1498" w:author="Tomer Oron" w:date="2023-12-26T13:42:00Z"/>
                <w:rFonts w:ascii="Cambria Math" w:hAnsi="Cambria Math" w:cstheme="minorHAnsi"/>
                <w:sz w:val="14"/>
                <w:szCs w:val="14"/>
                <w:oMath/>
              </w:rPr>
            </w:pPr>
            <m:oMathPara>
              <m:oMath>
                <m:r>
                  <w:del w:id="1499" w:author="Tomer Oron" w:date="2023-12-26T13:42:00Z">
                    <w:rPr>
                      <w:rFonts w:ascii="Cambria Math" w:hAnsi="Cambria Math" w:cstheme="minorHAnsi"/>
                      <w:sz w:val="14"/>
                      <w:szCs w:val="14"/>
                    </w:rPr>
                    <m:t>p</m:t>
                  </w:del>
                </m:r>
                <m:d>
                  <m:dPr>
                    <m:ctrlPr>
                      <w:del w:id="1500" w:author="Tomer Oron" w:date="2023-12-26T13:42:00Z">
                        <w:rPr>
                          <w:rFonts w:ascii="Cambria Math" w:hAnsi="Cambria Math" w:cstheme="minorHAnsi"/>
                          <w:sz w:val="14"/>
                          <w:szCs w:val="14"/>
                        </w:rPr>
                      </w:del>
                    </m:ctrlPr>
                  </m:dPr>
                  <m:e>
                    <m:sSub>
                      <m:sSubPr>
                        <m:ctrlPr>
                          <w:del w:id="1501" w:author="Tomer Oron" w:date="2023-12-26T13:42:00Z">
                            <w:rPr>
                              <w:rFonts w:ascii="Cambria Math" w:hAnsi="Cambria Math" w:cstheme="minorHAnsi"/>
                              <w:sz w:val="14"/>
                              <w:szCs w:val="14"/>
                            </w:rPr>
                          </w:del>
                        </m:ctrlPr>
                      </m:sSubPr>
                      <m:e>
                        <m:r>
                          <w:del w:id="1502" w:author="Tomer Oron" w:date="2023-12-26T13:42:00Z">
                            <w:rPr>
                              <w:rFonts w:ascii="Cambria Math" w:hAnsi="Cambria Math" w:cstheme="minorHAnsi"/>
                              <w:sz w:val="14"/>
                              <w:szCs w:val="14"/>
                            </w:rPr>
                            <m:t>L</m:t>
                          </w:del>
                        </m:r>
                      </m:e>
                      <m:sub>
                        <m:r>
                          <w:del w:id="1503" w:author="Tomer Oron" w:date="2023-12-26T13:42:00Z">
                            <w:rPr>
                              <w:rFonts w:ascii="Cambria Math" w:hAnsi="Cambria Math" w:cstheme="minorHAnsi"/>
                              <w:sz w:val="14"/>
                              <w:szCs w:val="14"/>
                            </w:rPr>
                            <m:t>m</m:t>
                          </w:del>
                        </m:r>
                      </m:sub>
                    </m:sSub>
                  </m:e>
                </m:d>
              </m:oMath>
            </m:oMathPara>
          </w:p>
          <w:p w14:paraId="477251EF" w14:textId="1895836B" w:rsidR="007B0160" w:rsidRPr="001517FD" w:rsidDel="00DA72F3" w:rsidRDefault="007B0160" w:rsidP="007B0160">
            <w:pPr>
              <w:bidi w:val="0"/>
              <w:spacing w:line="240" w:lineRule="auto"/>
              <w:jc w:val="both"/>
              <w:rPr>
                <w:del w:id="1504" w:author="Tomer Oron" w:date="2023-12-26T13:42:00Z"/>
                <w:rFonts w:cstheme="minorHAnsi"/>
                <w:b/>
                <w:bCs/>
                <w:sz w:val="14"/>
                <w:szCs w:val="14"/>
                <w:u w:val="single"/>
              </w:rPr>
            </w:pPr>
            <m:oMathPara>
              <m:oMath>
                <m:r>
                  <w:del w:id="1505" w:author="Tomer Oron" w:date="2023-12-26T13:42:00Z">
                    <w:rPr>
                      <w:rFonts w:ascii="Cambria Math" w:hAnsi="Cambria Math" w:cstheme="minorHAnsi"/>
                      <w:sz w:val="14"/>
                      <w:szCs w:val="14"/>
                    </w:rPr>
                    <m:t>progeny</m:t>
                  </w:del>
                </m:r>
              </m:oMath>
            </m:oMathPara>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07BE0AB4" w14:textId="49F0C80B" w:rsidR="007B0160" w:rsidRPr="001517FD" w:rsidDel="00DA72F3" w:rsidRDefault="007B0160" w:rsidP="007B0160">
            <w:pPr>
              <w:bidi w:val="0"/>
              <w:spacing w:line="240" w:lineRule="auto"/>
              <w:jc w:val="both"/>
              <w:rPr>
                <w:del w:id="1506" w:author="Tomer Oron" w:date="2023-12-26T13:42:00Z"/>
                <w:rFonts w:ascii="Cambria Math" w:hAnsi="Cambria Math" w:cstheme="minorHAnsi"/>
                <w:sz w:val="14"/>
                <w:szCs w:val="14"/>
                <w:oMath/>
              </w:rPr>
            </w:pPr>
            <m:oMathPara>
              <m:oMath>
                <m:r>
                  <w:del w:id="1507" w:author="Tomer Oron" w:date="2023-12-26T13:42:00Z">
                    <w:rPr>
                      <w:rFonts w:ascii="Cambria Math" w:hAnsi="Cambria Math" w:cstheme="minorHAnsi"/>
                      <w:sz w:val="14"/>
                      <w:szCs w:val="14"/>
                    </w:rPr>
                    <m:t>p</m:t>
                  </w:del>
                </m:r>
                <m:d>
                  <m:dPr>
                    <m:ctrlPr>
                      <w:del w:id="1508" w:author="Tomer Oron" w:date="2023-12-26T13:42:00Z">
                        <w:rPr>
                          <w:rFonts w:ascii="Cambria Math" w:hAnsi="Cambria Math" w:cstheme="minorHAnsi"/>
                          <w:sz w:val="14"/>
                          <w:szCs w:val="14"/>
                        </w:rPr>
                      </w:del>
                    </m:ctrlPr>
                  </m:dPr>
                  <m:e>
                    <m:sSub>
                      <m:sSubPr>
                        <m:ctrlPr>
                          <w:del w:id="1509" w:author="Tomer Oron" w:date="2023-12-26T13:42:00Z">
                            <w:rPr>
                              <w:rFonts w:ascii="Cambria Math" w:hAnsi="Cambria Math" w:cstheme="minorHAnsi"/>
                              <w:sz w:val="14"/>
                              <w:szCs w:val="14"/>
                            </w:rPr>
                          </w:del>
                        </m:ctrlPr>
                      </m:sSubPr>
                      <m:e>
                        <m:r>
                          <w:del w:id="1510" w:author="Tomer Oron" w:date="2023-12-26T13:42:00Z">
                            <w:rPr>
                              <w:rFonts w:ascii="Cambria Math" w:hAnsi="Cambria Math" w:cstheme="minorHAnsi"/>
                              <w:sz w:val="14"/>
                              <w:szCs w:val="14"/>
                            </w:rPr>
                            <m:t>L</m:t>
                          </w:del>
                        </m:r>
                      </m:e>
                      <m:sub>
                        <m:r>
                          <w:del w:id="1511" w:author="Tomer Oron" w:date="2023-12-26T13:42:00Z">
                            <w:rPr>
                              <w:rFonts w:ascii="Cambria Math" w:hAnsi="Cambria Math" w:cstheme="minorHAnsi"/>
                              <w:sz w:val="14"/>
                              <w:szCs w:val="14"/>
                            </w:rPr>
                            <m:t>m</m:t>
                          </w:del>
                        </m:r>
                      </m:sub>
                    </m:sSub>
                  </m:e>
                </m:d>
              </m:oMath>
            </m:oMathPara>
          </w:p>
          <w:p w14:paraId="20AD5CCE" w14:textId="20B80624" w:rsidR="007B0160" w:rsidRPr="001517FD" w:rsidDel="00DA72F3" w:rsidRDefault="007B0160" w:rsidP="007B0160">
            <w:pPr>
              <w:bidi w:val="0"/>
              <w:spacing w:line="240" w:lineRule="auto"/>
              <w:jc w:val="both"/>
              <w:rPr>
                <w:del w:id="1512" w:author="Tomer Oron" w:date="2023-12-26T13:42:00Z"/>
                <w:rFonts w:cstheme="minorHAnsi"/>
                <w:b/>
                <w:bCs/>
                <w:sz w:val="14"/>
                <w:szCs w:val="14"/>
                <w:u w:val="single"/>
              </w:rPr>
            </w:pPr>
            <m:oMathPara>
              <m:oMath>
                <m:r>
                  <w:del w:id="1513" w:author="Tomer Oron" w:date="2023-12-26T13:42:00Z">
                    <w:rPr>
                      <w:rFonts w:ascii="Cambria Math" w:hAnsi="Cambria Math" w:cstheme="minorHAnsi"/>
                      <w:sz w:val="14"/>
                      <w:szCs w:val="14"/>
                    </w:rPr>
                    <m:t>parental</m:t>
                  </w:del>
                </m:r>
              </m:oMath>
            </m:oMathPara>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35CE1444" w14:textId="27D63FC2" w:rsidR="007B0160" w:rsidRPr="001517FD" w:rsidDel="00DA72F3" w:rsidRDefault="007B0160" w:rsidP="007B0160">
            <w:pPr>
              <w:bidi w:val="0"/>
              <w:spacing w:line="240" w:lineRule="auto"/>
              <w:jc w:val="both"/>
              <w:rPr>
                <w:del w:id="1514" w:author="Tomer Oron" w:date="2023-12-26T13:42:00Z"/>
                <w:rFonts w:cstheme="minorHAnsi"/>
                <w:b/>
                <w:bCs/>
                <w:sz w:val="14"/>
                <w:szCs w:val="14"/>
                <w:u w:val="single"/>
              </w:rPr>
            </w:pPr>
            <w:del w:id="1515" w:author="Tomer Oron" w:date="2023-12-26T13:42:00Z">
              <w:r w:rsidRPr="001517FD" w:rsidDel="00DA72F3">
                <w:rPr>
                  <w:rFonts w:cstheme="minorHAnsi"/>
                  <w:sz w:val="14"/>
                  <w:szCs w:val="14"/>
                </w:rPr>
                <w:delText>Family size</w:delText>
              </w:r>
            </w:del>
          </w:p>
        </w:tc>
        <w:tc>
          <w:tcPr>
            <w:tcW w:w="3120" w:type="dxa"/>
            <w:gridSpan w:val="6"/>
            <w:tcBorders>
              <w:top w:val="single" w:sz="4" w:space="0" w:color="auto"/>
              <w:left w:val="single" w:sz="4" w:space="0" w:color="auto"/>
              <w:bottom w:val="single" w:sz="4" w:space="0" w:color="auto"/>
              <w:right w:val="single" w:sz="4" w:space="0" w:color="auto"/>
            </w:tcBorders>
            <w:vAlign w:val="center"/>
            <w:hideMark/>
          </w:tcPr>
          <w:p w14:paraId="3DEC4ED8" w14:textId="31ACB70A" w:rsidR="007B0160" w:rsidRPr="001517FD" w:rsidDel="00DA72F3" w:rsidRDefault="007B0160" w:rsidP="007B0160">
            <w:pPr>
              <w:bidi w:val="0"/>
              <w:spacing w:line="240" w:lineRule="auto"/>
              <w:jc w:val="both"/>
              <w:rPr>
                <w:del w:id="1516" w:author="Tomer Oron" w:date="2023-12-26T13:42:00Z"/>
                <w:rFonts w:cstheme="minorHAnsi"/>
                <w:b/>
                <w:bCs/>
                <w:sz w:val="14"/>
                <w:szCs w:val="14"/>
                <w:u w:val="single"/>
              </w:rPr>
            </w:pPr>
            <m:oMathPara>
              <m:oMath>
                <m:r>
                  <w:del w:id="1517" w:author="Tomer Oron" w:date="2023-12-26T13:42:00Z">
                    <w:rPr>
                      <w:rFonts w:ascii="Cambria Math" w:hAnsi="Cambria Math" w:cstheme="minorHAnsi"/>
                      <w:sz w:val="14"/>
                      <w:szCs w:val="14"/>
                    </w:rPr>
                    <m:t>R×R</m:t>
                  </w:del>
                </m:r>
              </m:oMath>
            </m:oMathPara>
          </w:p>
        </w:tc>
        <w:tc>
          <w:tcPr>
            <w:tcW w:w="3004" w:type="dxa"/>
            <w:gridSpan w:val="6"/>
            <w:tcBorders>
              <w:top w:val="single" w:sz="4" w:space="0" w:color="auto"/>
              <w:left w:val="single" w:sz="4" w:space="0" w:color="auto"/>
              <w:bottom w:val="single" w:sz="4" w:space="0" w:color="auto"/>
              <w:right w:val="single" w:sz="4" w:space="0" w:color="auto"/>
            </w:tcBorders>
            <w:vAlign w:val="center"/>
            <w:hideMark/>
          </w:tcPr>
          <w:p w14:paraId="2D997BA7" w14:textId="041B6B97" w:rsidR="007B0160" w:rsidRPr="001517FD" w:rsidDel="00DA72F3" w:rsidRDefault="007B0160" w:rsidP="007B0160">
            <w:pPr>
              <w:bidi w:val="0"/>
              <w:spacing w:line="240" w:lineRule="auto"/>
              <w:jc w:val="both"/>
              <w:rPr>
                <w:del w:id="1518" w:author="Tomer Oron" w:date="2023-12-26T13:42:00Z"/>
                <w:rFonts w:cstheme="minorHAnsi"/>
                <w:b/>
                <w:bCs/>
                <w:sz w:val="14"/>
                <w:szCs w:val="14"/>
                <w:u w:val="single"/>
              </w:rPr>
            </w:pPr>
            <m:oMathPara>
              <m:oMath>
                <m:r>
                  <w:del w:id="1519" w:author="Tomer Oron" w:date="2023-12-26T13:42:00Z">
                    <w:rPr>
                      <w:rFonts w:ascii="Cambria Math" w:hAnsi="Cambria Math" w:cstheme="minorHAnsi"/>
                      <w:sz w:val="14"/>
                      <w:szCs w:val="14"/>
                    </w:rPr>
                    <m:t>R×L</m:t>
                  </w:del>
                </m:r>
              </m:oMath>
            </m:oMathPara>
          </w:p>
        </w:tc>
        <w:tc>
          <w:tcPr>
            <w:tcW w:w="2907" w:type="dxa"/>
            <w:gridSpan w:val="6"/>
            <w:tcBorders>
              <w:top w:val="single" w:sz="4" w:space="0" w:color="auto"/>
              <w:left w:val="single" w:sz="4" w:space="0" w:color="auto"/>
              <w:bottom w:val="single" w:sz="4" w:space="0" w:color="auto"/>
              <w:right w:val="single" w:sz="4" w:space="0" w:color="auto"/>
            </w:tcBorders>
            <w:vAlign w:val="center"/>
            <w:hideMark/>
          </w:tcPr>
          <w:p w14:paraId="74297E92" w14:textId="0CBE59B9" w:rsidR="007B0160" w:rsidRPr="001517FD" w:rsidDel="00DA72F3" w:rsidRDefault="007B0160" w:rsidP="007B0160">
            <w:pPr>
              <w:bidi w:val="0"/>
              <w:spacing w:line="240" w:lineRule="auto"/>
              <w:jc w:val="both"/>
              <w:rPr>
                <w:del w:id="1520" w:author="Tomer Oron" w:date="2023-12-26T13:42:00Z"/>
                <w:rFonts w:cstheme="minorHAnsi"/>
                <w:b/>
                <w:bCs/>
                <w:sz w:val="14"/>
                <w:szCs w:val="14"/>
                <w:u w:val="single"/>
              </w:rPr>
            </w:pPr>
            <m:oMathPara>
              <m:oMath>
                <m:r>
                  <w:del w:id="1521" w:author="Tomer Oron" w:date="2023-12-26T13:42:00Z">
                    <w:rPr>
                      <w:rFonts w:ascii="Cambria Math" w:hAnsi="Cambria Math" w:cstheme="minorHAnsi"/>
                      <w:sz w:val="14"/>
                      <w:szCs w:val="14"/>
                    </w:rPr>
                    <m:t>L×L</m:t>
                  </w:del>
                </m:r>
              </m:oMath>
            </m:oMathPara>
          </w:p>
        </w:tc>
        <w:tc>
          <w:tcPr>
            <w:tcW w:w="949" w:type="dxa"/>
            <w:vMerge w:val="restart"/>
            <w:tcBorders>
              <w:top w:val="single" w:sz="4" w:space="0" w:color="auto"/>
              <w:left w:val="single" w:sz="4" w:space="0" w:color="auto"/>
              <w:bottom w:val="single" w:sz="4" w:space="0" w:color="auto"/>
              <w:right w:val="single" w:sz="4" w:space="0" w:color="auto"/>
            </w:tcBorders>
            <w:vAlign w:val="center"/>
            <w:hideMark/>
          </w:tcPr>
          <w:p w14:paraId="76E99D1F" w14:textId="54FF5A70" w:rsidR="007B0160" w:rsidRPr="001517FD" w:rsidDel="00DA72F3" w:rsidRDefault="00000000" w:rsidP="007B0160">
            <w:pPr>
              <w:bidi w:val="0"/>
              <w:spacing w:line="240" w:lineRule="auto"/>
              <w:jc w:val="both"/>
              <w:rPr>
                <w:del w:id="1522" w:author="Tomer Oron" w:date="2023-12-26T13:42:00Z"/>
                <w:rFonts w:cstheme="minorHAnsi"/>
                <w:b/>
                <w:bCs/>
                <w:sz w:val="14"/>
                <w:szCs w:val="14"/>
                <w:u w:val="single"/>
              </w:rPr>
            </w:pPr>
            <m:oMathPara>
              <m:oMath>
                <m:sSup>
                  <m:sSupPr>
                    <m:ctrlPr>
                      <w:del w:id="1523" w:author="Tomer Oron" w:date="2023-12-26T13:42:00Z">
                        <w:rPr>
                          <w:rFonts w:ascii="Cambria Math" w:hAnsi="Cambria Math" w:cstheme="minorHAnsi"/>
                          <w:sz w:val="14"/>
                          <w:szCs w:val="14"/>
                        </w:rPr>
                      </w:del>
                    </m:ctrlPr>
                  </m:sSupPr>
                  <m:e>
                    <m:r>
                      <w:del w:id="1524" w:author="Tomer Oron" w:date="2023-12-26T13:42:00Z">
                        <w:rPr>
                          <w:rFonts w:ascii="Cambria Math" w:hAnsi="Cambria Math" w:cstheme="minorHAnsi"/>
                          <w:sz w:val="14"/>
                          <w:szCs w:val="14"/>
                        </w:rPr>
                        <m:t>χ</m:t>
                      </w:del>
                    </m:r>
                  </m:e>
                  <m:sup>
                    <m:r>
                      <w:del w:id="1525" w:author="Tomer Oron" w:date="2023-12-26T13:42:00Z">
                        <m:rPr>
                          <m:sty m:val="p"/>
                        </m:rPr>
                        <w:rPr>
                          <w:rFonts w:ascii="Cambria Math" w:hAnsi="Cambria Math" w:cstheme="minorHAnsi"/>
                          <w:sz w:val="14"/>
                          <w:szCs w:val="14"/>
                        </w:rPr>
                        <m:t>2</m:t>
                      </w:del>
                    </m:r>
                  </m:sup>
                </m:sSup>
              </m:oMath>
            </m:oMathPara>
          </w:p>
        </w:tc>
      </w:tr>
      <w:tr w:rsidR="007B0160" w:rsidRPr="001517FD" w:rsidDel="00DA72F3" w14:paraId="1685135F" w14:textId="1BE0EBF4" w:rsidTr="007B0160">
        <w:trPr>
          <w:del w:id="152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E1CB64" w14:textId="462DAAB1" w:rsidR="007B0160" w:rsidRPr="001517FD" w:rsidDel="00DA72F3" w:rsidRDefault="007B0160" w:rsidP="007B0160">
            <w:pPr>
              <w:bidi w:val="0"/>
              <w:spacing w:line="240" w:lineRule="auto"/>
              <w:jc w:val="both"/>
              <w:rPr>
                <w:del w:id="152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448462" w14:textId="60FA31B9" w:rsidR="007B0160" w:rsidRPr="001517FD" w:rsidDel="00DA72F3" w:rsidRDefault="007B0160" w:rsidP="007B0160">
            <w:pPr>
              <w:bidi w:val="0"/>
              <w:spacing w:line="240" w:lineRule="auto"/>
              <w:jc w:val="both"/>
              <w:rPr>
                <w:del w:id="152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978142" w14:textId="795275D9" w:rsidR="007B0160" w:rsidRPr="001517FD" w:rsidDel="00DA72F3" w:rsidRDefault="007B0160" w:rsidP="007B0160">
            <w:pPr>
              <w:bidi w:val="0"/>
              <w:spacing w:line="240" w:lineRule="auto"/>
              <w:jc w:val="both"/>
              <w:rPr>
                <w:del w:id="152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46C321" w14:textId="6B7FF865" w:rsidR="007B0160" w:rsidRPr="001517FD" w:rsidDel="00DA72F3" w:rsidRDefault="007B0160" w:rsidP="007B0160">
            <w:pPr>
              <w:bidi w:val="0"/>
              <w:spacing w:line="240" w:lineRule="auto"/>
              <w:jc w:val="both"/>
              <w:rPr>
                <w:del w:id="1530" w:author="Tomer Oron" w:date="2023-12-26T13:42:00Z"/>
                <w:rFonts w:cstheme="minorHAnsi"/>
                <w:b/>
                <w:bCs/>
                <w:sz w:val="14"/>
                <w:szCs w:val="14"/>
                <w:u w:val="single"/>
              </w:rPr>
            </w:pPr>
          </w:p>
        </w:tc>
        <w:tc>
          <w:tcPr>
            <w:tcW w:w="607" w:type="dxa"/>
            <w:tcBorders>
              <w:top w:val="single" w:sz="4" w:space="0" w:color="auto"/>
              <w:left w:val="single" w:sz="4" w:space="0" w:color="auto"/>
              <w:bottom w:val="single" w:sz="4" w:space="0" w:color="auto"/>
              <w:right w:val="single" w:sz="4" w:space="0" w:color="auto"/>
            </w:tcBorders>
            <w:vAlign w:val="center"/>
            <w:hideMark/>
          </w:tcPr>
          <w:p w14:paraId="0DB89019" w14:textId="097886CA" w:rsidR="007B0160" w:rsidRPr="001517FD" w:rsidDel="00DA72F3" w:rsidRDefault="007B0160" w:rsidP="007B0160">
            <w:pPr>
              <w:bidi w:val="0"/>
              <w:spacing w:line="240" w:lineRule="auto"/>
              <w:jc w:val="both"/>
              <w:rPr>
                <w:del w:id="1531" w:author="Tomer Oron" w:date="2023-12-26T13:42:00Z"/>
                <w:rFonts w:cstheme="minorHAnsi"/>
                <w:b/>
                <w:bCs/>
                <w:sz w:val="14"/>
                <w:szCs w:val="14"/>
                <w:u w:val="single"/>
              </w:rPr>
            </w:pPr>
            <w:del w:id="1532" w:author="Tomer Oron" w:date="2023-12-26T13:42:00Z">
              <w:r w:rsidRPr="001517FD" w:rsidDel="00DA72F3">
                <w:rPr>
                  <w:rFonts w:cstheme="minorHAnsi"/>
                  <w:sz w:val="14"/>
                  <w:szCs w:val="14"/>
                </w:rPr>
                <w:delText>0</w:delText>
              </w:r>
            </w:del>
          </w:p>
        </w:tc>
        <w:tc>
          <w:tcPr>
            <w:tcW w:w="536" w:type="dxa"/>
            <w:tcBorders>
              <w:top w:val="single" w:sz="4" w:space="0" w:color="auto"/>
              <w:left w:val="single" w:sz="4" w:space="0" w:color="auto"/>
              <w:bottom w:val="single" w:sz="4" w:space="0" w:color="auto"/>
              <w:right w:val="single" w:sz="4" w:space="0" w:color="auto"/>
            </w:tcBorders>
            <w:vAlign w:val="center"/>
            <w:hideMark/>
          </w:tcPr>
          <w:p w14:paraId="7C7CD104" w14:textId="3F2077FB" w:rsidR="007B0160" w:rsidRPr="001517FD" w:rsidDel="00DA72F3" w:rsidRDefault="007B0160" w:rsidP="007B0160">
            <w:pPr>
              <w:bidi w:val="0"/>
              <w:spacing w:line="240" w:lineRule="auto"/>
              <w:jc w:val="both"/>
              <w:rPr>
                <w:del w:id="1533" w:author="Tomer Oron" w:date="2023-12-26T13:42:00Z"/>
                <w:rFonts w:cstheme="minorHAnsi"/>
                <w:sz w:val="14"/>
                <w:szCs w:val="14"/>
                <w:u w:val="single"/>
              </w:rPr>
            </w:pPr>
            <w:del w:id="1534" w:author="Tomer Oron" w:date="2023-12-26T13:42:00Z">
              <w:r w:rsidRPr="001517FD" w:rsidDel="00DA72F3">
                <w:rPr>
                  <w:rFonts w:cstheme="minorHAnsi"/>
                  <w:sz w:val="14"/>
                  <w:szCs w:val="14"/>
                </w:rPr>
                <w:delText>1</w:delText>
              </w:r>
            </w:del>
          </w:p>
        </w:tc>
        <w:tc>
          <w:tcPr>
            <w:tcW w:w="536" w:type="dxa"/>
            <w:tcBorders>
              <w:top w:val="single" w:sz="4" w:space="0" w:color="auto"/>
              <w:left w:val="single" w:sz="4" w:space="0" w:color="auto"/>
              <w:bottom w:val="single" w:sz="4" w:space="0" w:color="auto"/>
              <w:right w:val="single" w:sz="4" w:space="0" w:color="auto"/>
            </w:tcBorders>
            <w:vAlign w:val="center"/>
            <w:hideMark/>
          </w:tcPr>
          <w:p w14:paraId="5B6B80A9" w14:textId="4D314D29" w:rsidR="007B0160" w:rsidRPr="001517FD" w:rsidDel="00DA72F3" w:rsidRDefault="007B0160" w:rsidP="007B0160">
            <w:pPr>
              <w:bidi w:val="0"/>
              <w:spacing w:line="240" w:lineRule="auto"/>
              <w:jc w:val="both"/>
              <w:rPr>
                <w:del w:id="1535" w:author="Tomer Oron" w:date="2023-12-26T13:42:00Z"/>
                <w:rFonts w:cstheme="minorHAnsi"/>
                <w:b/>
                <w:bCs/>
                <w:sz w:val="14"/>
                <w:szCs w:val="14"/>
                <w:u w:val="single"/>
              </w:rPr>
            </w:pPr>
            <w:del w:id="1536" w:author="Tomer Oron" w:date="2023-12-26T13:42:00Z">
              <w:r w:rsidRPr="001517FD" w:rsidDel="00DA72F3">
                <w:rPr>
                  <w:rFonts w:cstheme="minorHAnsi"/>
                  <w:sz w:val="14"/>
                  <w:szCs w:val="14"/>
                </w:rPr>
                <w:delText>2</w:delText>
              </w:r>
            </w:del>
          </w:p>
        </w:tc>
        <w:tc>
          <w:tcPr>
            <w:tcW w:w="488" w:type="dxa"/>
            <w:tcBorders>
              <w:top w:val="single" w:sz="4" w:space="0" w:color="auto"/>
              <w:left w:val="single" w:sz="4" w:space="0" w:color="auto"/>
              <w:bottom w:val="single" w:sz="4" w:space="0" w:color="auto"/>
              <w:right w:val="single" w:sz="4" w:space="0" w:color="auto"/>
            </w:tcBorders>
            <w:vAlign w:val="center"/>
            <w:hideMark/>
          </w:tcPr>
          <w:p w14:paraId="4633B720" w14:textId="362C8629" w:rsidR="007B0160" w:rsidRPr="001517FD" w:rsidDel="00DA72F3" w:rsidRDefault="007B0160" w:rsidP="007B0160">
            <w:pPr>
              <w:bidi w:val="0"/>
              <w:spacing w:line="240" w:lineRule="auto"/>
              <w:jc w:val="both"/>
              <w:rPr>
                <w:del w:id="1537" w:author="Tomer Oron" w:date="2023-12-26T13:42:00Z"/>
                <w:rFonts w:cstheme="minorHAnsi"/>
                <w:b/>
                <w:bCs/>
                <w:sz w:val="14"/>
                <w:szCs w:val="14"/>
                <w:u w:val="single"/>
              </w:rPr>
            </w:pPr>
            <w:del w:id="1538" w:author="Tomer Oron" w:date="2023-12-26T13:42:00Z">
              <w:r w:rsidRPr="001517FD" w:rsidDel="00DA72F3">
                <w:rPr>
                  <w:rFonts w:cstheme="minorHAnsi"/>
                  <w:sz w:val="14"/>
                  <w:szCs w:val="14"/>
                </w:rPr>
                <w:delText>3</w:delText>
              </w:r>
            </w:del>
          </w:p>
        </w:tc>
        <w:tc>
          <w:tcPr>
            <w:tcW w:w="488" w:type="dxa"/>
            <w:tcBorders>
              <w:top w:val="single" w:sz="4" w:space="0" w:color="auto"/>
              <w:left w:val="single" w:sz="4" w:space="0" w:color="auto"/>
              <w:bottom w:val="single" w:sz="4" w:space="0" w:color="auto"/>
              <w:right w:val="single" w:sz="4" w:space="0" w:color="auto"/>
            </w:tcBorders>
            <w:vAlign w:val="center"/>
            <w:hideMark/>
          </w:tcPr>
          <w:p w14:paraId="49051766" w14:textId="2455FD98" w:rsidR="007B0160" w:rsidRPr="001517FD" w:rsidDel="00DA72F3" w:rsidRDefault="007B0160" w:rsidP="007B0160">
            <w:pPr>
              <w:bidi w:val="0"/>
              <w:spacing w:line="240" w:lineRule="auto"/>
              <w:jc w:val="both"/>
              <w:rPr>
                <w:del w:id="1539" w:author="Tomer Oron" w:date="2023-12-26T13:42:00Z"/>
                <w:rFonts w:cstheme="minorHAnsi"/>
                <w:b/>
                <w:bCs/>
                <w:sz w:val="14"/>
                <w:szCs w:val="14"/>
                <w:u w:val="single"/>
              </w:rPr>
            </w:pPr>
            <w:del w:id="1540" w:author="Tomer Oron" w:date="2023-12-26T13:42:00Z">
              <w:r w:rsidRPr="001517FD" w:rsidDel="00DA72F3">
                <w:rPr>
                  <w:rFonts w:cstheme="minorHAnsi"/>
                  <w:sz w:val="14"/>
                  <w:szCs w:val="14"/>
                </w:rPr>
                <w:delText>4</w:delText>
              </w:r>
            </w:del>
          </w:p>
        </w:tc>
        <w:tc>
          <w:tcPr>
            <w:tcW w:w="465" w:type="dxa"/>
            <w:tcBorders>
              <w:top w:val="single" w:sz="4" w:space="0" w:color="auto"/>
              <w:left w:val="single" w:sz="4" w:space="0" w:color="auto"/>
              <w:bottom w:val="single" w:sz="4" w:space="0" w:color="auto"/>
              <w:right w:val="single" w:sz="4" w:space="0" w:color="auto"/>
            </w:tcBorders>
            <w:vAlign w:val="center"/>
            <w:hideMark/>
          </w:tcPr>
          <w:p w14:paraId="635F768D" w14:textId="016DB599" w:rsidR="007B0160" w:rsidRPr="001517FD" w:rsidDel="00DA72F3" w:rsidRDefault="007B0160" w:rsidP="007B0160">
            <w:pPr>
              <w:bidi w:val="0"/>
              <w:spacing w:line="240" w:lineRule="auto"/>
              <w:jc w:val="both"/>
              <w:rPr>
                <w:del w:id="1541" w:author="Tomer Oron" w:date="2023-12-26T13:42:00Z"/>
                <w:rFonts w:cstheme="minorHAnsi"/>
                <w:b/>
                <w:bCs/>
                <w:sz w:val="14"/>
                <w:szCs w:val="14"/>
                <w:u w:val="single"/>
              </w:rPr>
            </w:pPr>
            <w:del w:id="1542" w:author="Tomer Oron" w:date="2023-12-26T13:42:00Z">
              <w:r w:rsidRPr="001517FD" w:rsidDel="00DA72F3">
                <w:rPr>
                  <w:rFonts w:cstheme="minorHAnsi"/>
                  <w:sz w:val="14"/>
                  <w:szCs w:val="14"/>
                </w:rPr>
                <w:delText>5</w:delText>
              </w:r>
            </w:del>
          </w:p>
        </w:tc>
        <w:tc>
          <w:tcPr>
            <w:tcW w:w="536" w:type="dxa"/>
            <w:tcBorders>
              <w:top w:val="single" w:sz="4" w:space="0" w:color="auto"/>
              <w:left w:val="single" w:sz="4" w:space="0" w:color="auto"/>
              <w:bottom w:val="single" w:sz="4" w:space="0" w:color="auto"/>
              <w:right w:val="single" w:sz="4" w:space="0" w:color="auto"/>
            </w:tcBorders>
            <w:vAlign w:val="center"/>
            <w:hideMark/>
          </w:tcPr>
          <w:p w14:paraId="6053D889" w14:textId="6AD59DAC" w:rsidR="007B0160" w:rsidRPr="001517FD" w:rsidDel="00DA72F3" w:rsidRDefault="007B0160" w:rsidP="007B0160">
            <w:pPr>
              <w:bidi w:val="0"/>
              <w:spacing w:line="240" w:lineRule="auto"/>
              <w:jc w:val="both"/>
              <w:rPr>
                <w:del w:id="1543" w:author="Tomer Oron" w:date="2023-12-26T13:42:00Z"/>
                <w:rFonts w:cstheme="minorHAnsi"/>
                <w:b/>
                <w:bCs/>
                <w:sz w:val="14"/>
                <w:szCs w:val="14"/>
                <w:u w:val="single"/>
              </w:rPr>
            </w:pPr>
            <w:del w:id="1544" w:author="Tomer Oron" w:date="2023-12-26T13:42:00Z">
              <w:r w:rsidRPr="001517FD" w:rsidDel="00DA72F3">
                <w:rPr>
                  <w:rFonts w:cstheme="minorHAnsi"/>
                  <w:sz w:val="14"/>
                  <w:szCs w:val="14"/>
                </w:rPr>
                <w:delText>0</w:delText>
              </w:r>
            </w:del>
          </w:p>
        </w:tc>
        <w:tc>
          <w:tcPr>
            <w:tcW w:w="536" w:type="dxa"/>
            <w:tcBorders>
              <w:top w:val="single" w:sz="4" w:space="0" w:color="auto"/>
              <w:left w:val="single" w:sz="4" w:space="0" w:color="auto"/>
              <w:bottom w:val="single" w:sz="4" w:space="0" w:color="auto"/>
              <w:right w:val="single" w:sz="4" w:space="0" w:color="auto"/>
            </w:tcBorders>
            <w:vAlign w:val="center"/>
            <w:hideMark/>
          </w:tcPr>
          <w:p w14:paraId="0BA6ED65" w14:textId="6E2C3F57" w:rsidR="007B0160" w:rsidRPr="001517FD" w:rsidDel="00DA72F3" w:rsidRDefault="007B0160" w:rsidP="007B0160">
            <w:pPr>
              <w:bidi w:val="0"/>
              <w:spacing w:line="240" w:lineRule="auto"/>
              <w:jc w:val="both"/>
              <w:rPr>
                <w:del w:id="1545" w:author="Tomer Oron" w:date="2023-12-26T13:42:00Z"/>
                <w:rFonts w:cstheme="minorHAnsi"/>
                <w:b/>
                <w:bCs/>
                <w:sz w:val="14"/>
                <w:szCs w:val="14"/>
                <w:u w:val="single"/>
              </w:rPr>
            </w:pPr>
            <w:del w:id="1546"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single" w:sz="4" w:space="0" w:color="auto"/>
              <w:right w:val="single" w:sz="4" w:space="0" w:color="auto"/>
            </w:tcBorders>
            <w:vAlign w:val="center"/>
            <w:hideMark/>
          </w:tcPr>
          <w:p w14:paraId="1DEDE534" w14:textId="7D4BB21D" w:rsidR="007B0160" w:rsidRPr="001517FD" w:rsidDel="00DA72F3" w:rsidRDefault="007B0160" w:rsidP="007B0160">
            <w:pPr>
              <w:bidi w:val="0"/>
              <w:spacing w:line="240" w:lineRule="auto"/>
              <w:jc w:val="both"/>
              <w:rPr>
                <w:del w:id="1547" w:author="Tomer Oron" w:date="2023-12-26T13:42:00Z"/>
                <w:rFonts w:cstheme="minorHAnsi"/>
                <w:b/>
                <w:bCs/>
                <w:sz w:val="14"/>
                <w:szCs w:val="14"/>
                <w:u w:val="single"/>
              </w:rPr>
            </w:pPr>
            <w:del w:id="1548" w:author="Tomer Oron" w:date="2023-12-26T13:42:00Z">
              <w:r w:rsidRPr="001517FD" w:rsidDel="00DA72F3">
                <w:rPr>
                  <w:rFonts w:cstheme="minorHAnsi"/>
                  <w:sz w:val="14"/>
                  <w:szCs w:val="14"/>
                </w:rPr>
                <w:delText>2</w:delText>
              </w:r>
            </w:del>
          </w:p>
        </w:tc>
        <w:tc>
          <w:tcPr>
            <w:tcW w:w="489" w:type="dxa"/>
            <w:tcBorders>
              <w:top w:val="single" w:sz="4" w:space="0" w:color="auto"/>
              <w:left w:val="single" w:sz="4" w:space="0" w:color="auto"/>
              <w:bottom w:val="single" w:sz="4" w:space="0" w:color="auto"/>
              <w:right w:val="single" w:sz="4" w:space="0" w:color="auto"/>
            </w:tcBorders>
            <w:vAlign w:val="center"/>
            <w:hideMark/>
          </w:tcPr>
          <w:p w14:paraId="4A7EC77E" w14:textId="121198FF" w:rsidR="007B0160" w:rsidRPr="001517FD" w:rsidDel="00DA72F3" w:rsidRDefault="007B0160" w:rsidP="007B0160">
            <w:pPr>
              <w:bidi w:val="0"/>
              <w:spacing w:line="240" w:lineRule="auto"/>
              <w:jc w:val="both"/>
              <w:rPr>
                <w:del w:id="1549" w:author="Tomer Oron" w:date="2023-12-26T13:42:00Z"/>
                <w:rFonts w:cstheme="minorHAnsi"/>
                <w:b/>
                <w:bCs/>
                <w:sz w:val="14"/>
                <w:szCs w:val="14"/>
                <w:u w:val="single"/>
              </w:rPr>
            </w:pPr>
            <w:del w:id="1550" w:author="Tomer Oron" w:date="2023-12-26T13:42:00Z">
              <w:r w:rsidRPr="001517FD" w:rsidDel="00DA72F3">
                <w:rPr>
                  <w:rFonts w:cstheme="minorHAnsi"/>
                  <w:sz w:val="14"/>
                  <w:szCs w:val="14"/>
                </w:rPr>
                <w:delText>3</w:delText>
              </w:r>
            </w:del>
          </w:p>
        </w:tc>
        <w:tc>
          <w:tcPr>
            <w:tcW w:w="489" w:type="dxa"/>
            <w:tcBorders>
              <w:top w:val="single" w:sz="4" w:space="0" w:color="auto"/>
              <w:left w:val="single" w:sz="4" w:space="0" w:color="auto"/>
              <w:bottom w:val="single" w:sz="4" w:space="0" w:color="auto"/>
              <w:right w:val="single" w:sz="4" w:space="0" w:color="auto"/>
            </w:tcBorders>
            <w:vAlign w:val="center"/>
            <w:hideMark/>
          </w:tcPr>
          <w:p w14:paraId="7CB8112D" w14:textId="22798B82" w:rsidR="007B0160" w:rsidRPr="001517FD" w:rsidDel="00DA72F3" w:rsidRDefault="007B0160" w:rsidP="007B0160">
            <w:pPr>
              <w:bidi w:val="0"/>
              <w:spacing w:line="240" w:lineRule="auto"/>
              <w:jc w:val="both"/>
              <w:rPr>
                <w:del w:id="1551" w:author="Tomer Oron" w:date="2023-12-26T13:42:00Z"/>
                <w:rFonts w:cstheme="minorHAnsi"/>
                <w:b/>
                <w:bCs/>
                <w:sz w:val="14"/>
                <w:szCs w:val="14"/>
                <w:u w:val="single"/>
              </w:rPr>
            </w:pPr>
            <w:del w:id="1552" w:author="Tomer Oron" w:date="2023-12-26T13:42:00Z">
              <w:r w:rsidRPr="001517FD" w:rsidDel="00DA72F3">
                <w:rPr>
                  <w:rFonts w:cstheme="minorHAnsi"/>
                  <w:sz w:val="14"/>
                  <w:szCs w:val="14"/>
                </w:rPr>
                <w:delText>4</w:delText>
              </w:r>
            </w:del>
          </w:p>
        </w:tc>
        <w:tc>
          <w:tcPr>
            <w:tcW w:w="465" w:type="dxa"/>
            <w:tcBorders>
              <w:top w:val="single" w:sz="4" w:space="0" w:color="auto"/>
              <w:left w:val="single" w:sz="4" w:space="0" w:color="auto"/>
              <w:bottom w:val="single" w:sz="4" w:space="0" w:color="auto"/>
              <w:right w:val="single" w:sz="4" w:space="0" w:color="auto"/>
            </w:tcBorders>
            <w:vAlign w:val="center"/>
            <w:hideMark/>
          </w:tcPr>
          <w:p w14:paraId="3C77D479" w14:textId="416E64E5" w:rsidR="007B0160" w:rsidRPr="001517FD" w:rsidDel="00DA72F3" w:rsidRDefault="007B0160" w:rsidP="007B0160">
            <w:pPr>
              <w:bidi w:val="0"/>
              <w:spacing w:line="240" w:lineRule="auto"/>
              <w:jc w:val="both"/>
              <w:rPr>
                <w:del w:id="1553" w:author="Tomer Oron" w:date="2023-12-26T13:42:00Z"/>
                <w:rFonts w:cstheme="minorHAnsi"/>
                <w:b/>
                <w:bCs/>
                <w:sz w:val="14"/>
                <w:szCs w:val="14"/>
                <w:u w:val="single"/>
              </w:rPr>
            </w:pPr>
            <w:del w:id="1554" w:author="Tomer Oron" w:date="2023-12-26T13:42:00Z">
              <w:r w:rsidRPr="001517FD" w:rsidDel="00DA72F3">
                <w:rPr>
                  <w:rFonts w:cstheme="minorHAnsi"/>
                  <w:sz w:val="14"/>
                  <w:szCs w:val="14"/>
                </w:rPr>
                <w:delText>5</w:delText>
              </w:r>
            </w:del>
          </w:p>
        </w:tc>
        <w:tc>
          <w:tcPr>
            <w:tcW w:w="489" w:type="dxa"/>
            <w:tcBorders>
              <w:top w:val="single" w:sz="4" w:space="0" w:color="auto"/>
              <w:left w:val="single" w:sz="4" w:space="0" w:color="auto"/>
              <w:bottom w:val="single" w:sz="4" w:space="0" w:color="auto"/>
              <w:right w:val="single" w:sz="4" w:space="0" w:color="auto"/>
            </w:tcBorders>
            <w:vAlign w:val="center"/>
            <w:hideMark/>
          </w:tcPr>
          <w:p w14:paraId="5C1EF9CD" w14:textId="77A5C0FB" w:rsidR="007B0160" w:rsidRPr="001517FD" w:rsidDel="00DA72F3" w:rsidRDefault="007B0160" w:rsidP="007B0160">
            <w:pPr>
              <w:bidi w:val="0"/>
              <w:spacing w:line="240" w:lineRule="auto"/>
              <w:jc w:val="both"/>
              <w:rPr>
                <w:del w:id="1555" w:author="Tomer Oron" w:date="2023-12-26T13:42:00Z"/>
                <w:rFonts w:cstheme="minorHAnsi"/>
                <w:b/>
                <w:bCs/>
                <w:sz w:val="14"/>
                <w:szCs w:val="14"/>
                <w:u w:val="single"/>
              </w:rPr>
            </w:pPr>
            <w:del w:id="1556"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single" w:sz="4" w:space="0" w:color="auto"/>
              <w:right w:val="single" w:sz="4" w:space="0" w:color="auto"/>
            </w:tcBorders>
            <w:vAlign w:val="center"/>
            <w:hideMark/>
          </w:tcPr>
          <w:p w14:paraId="2B621121" w14:textId="0CDEF11A" w:rsidR="007B0160" w:rsidRPr="001517FD" w:rsidDel="00DA72F3" w:rsidRDefault="007B0160" w:rsidP="007B0160">
            <w:pPr>
              <w:bidi w:val="0"/>
              <w:spacing w:line="240" w:lineRule="auto"/>
              <w:jc w:val="both"/>
              <w:rPr>
                <w:del w:id="1557" w:author="Tomer Oron" w:date="2023-12-26T13:42:00Z"/>
                <w:rFonts w:cstheme="minorHAnsi"/>
                <w:b/>
                <w:bCs/>
                <w:sz w:val="14"/>
                <w:szCs w:val="14"/>
                <w:u w:val="single"/>
              </w:rPr>
            </w:pPr>
            <w:del w:id="1558"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single" w:sz="4" w:space="0" w:color="auto"/>
              <w:right w:val="single" w:sz="4" w:space="0" w:color="auto"/>
            </w:tcBorders>
            <w:vAlign w:val="center"/>
            <w:hideMark/>
          </w:tcPr>
          <w:p w14:paraId="6C37E8CA" w14:textId="6877C3A3" w:rsidR="007B0160" w:rsidRPr="001517FD" w:rsidDel="00DA72F3" w:rsidRDefault="007B0160" w:rsidP="007B0160">
            <w:pPr>
              <w:bidi w:val="0"/>
              <w:spacing w:line="240" w:lineRule="auto"/>
              <w:jc w:val="both"/>
              <w:rPr>
                <w:del w:id="1559" w:author="Tomer Oron" w:date="2023-12-26T13:42:00Z"/>
                <w:rFonts w:cstheme="minorHAnsi"/>
                <w:b/>
                <w:bCs/>
                <w:sz w:val="14"/>
                <w:szCs w:val="14"/>
                <w:u w:val="single"/>
              </w:rPr>
            </w:pPr>
            <w:del w:id="1560" w:author="Tomer Oron" w:date="2023-12-26T13:42:00Z">
              <w:r w:rsidRPr="001517FD" w:rsidDel="00DA72F3">
                <w:rPr>
                  <w:rFonts w:cstheme="minorHAnsi"/>
                  <w:sz w:val="14"/>
                  <w:szCs w:val="14"/>
                </w:rPr>
                <w:delText>2</w:delText>
              </w:r>
            </w:del>
          </w:p>
        </w:tc>
        <w:tc>
          <w:tcPr>
            <w:tcW w:w="489" w:type="dxa"/>
            <w:tcBorders>
              <w:top w:val="single" w:sz="4" w:space="0" w:color="auto"/>
              <w:left w:val="single" w:sz="4" w:space="0" w:color="auto"/>
              <w:bottom w:val="single" w:sz="4" w:space="0" w:color="auto"/>
              <w:right w:val="single" w:sz="4" w:space="0" w:color="auto"/>
            </w:tcBorders>
            <w:vAlign w:val="center"/>
            <w:hideMark/>
          </w:tcPr>
          <w:p w14:paraId="37EA8A5D" w14:textId="72028423" w:rsidR="007B0160" w:rsidRPr="001517FD" w:rsidDel="00DA72F3" w:rsidRDefault="007B0160" w:rsidP="007B0160">
            <w:pPr>
              <w:bidi w:val="0"/>
              <w:spacing w:line="240" w:lineRule="auto"/>
              <w:jc w:val="both"/>
              <w:rPr>
                <w:del w:id="1561" w:author="Tomer Oron" w:date="2023-12-26T13:42:00Z"/>
                <w:rFonts w:cstheme="minorHAnsi"/>
                <w:b/>
                <w:bCs/>
                <w:sz w:val="14"/>
                <w:szCs w:val="14"/>
                <w:u w:val="single"/>
              </w:rPr>
            </w:pPr>
            <w:del w:id="1562" w:author="Tomer Oron" w:date="2023-12-26T13:42:00Z">
              <w:r w:rsidRPr="001517FD" w:rsidDel="00DA72F3">
                <w:rPr>
                  <w:rFonts w:cstheme="minorHAnsi"/>
                  <w:sz w:val="14"/>
                  <w:szCs w:val="14"/>
                </w:rPr>
                <w:delText>3</w:delText>
              </w:r>
            </w:del>
          </w:p>
        </w:tc>
        <w:tc>
          <w:tcPr>
            <w:tcW w:w="489" w:type="dxa"/>
            <w:tcBorders>
              <w:top w:val="single" w:sz="4" w:space="0" w:color="auto"/>
              <w:left w:val="single" w:sz="4" w:space="0" w:color="auto"/>
              <w:bottom w:val="single" w:sz="4" w:space="0" w:color="auto"/>
              <w:right w:val="single" w:sz="4" w:space="0" w:color="auto"/>
            </w:tcBorders>
            <w:vAlign w:val="center"/>
            <w:hideMark/>
          </w:tcPr>
          <w:p w14:paraId="3BCAEABA" w14:textId="0107D7FB" w:rsidR="007B0160" w:rsidRPr="001517FD" w:rsidDel="00DA72F3" w:rsidRDefault="007B0160" w:rsidP="007B0160">
            <w:pPr>
              <w:bidi w:val="0"/>
              <w:spacing w:line="240" w:lineRule="auto"/>
              <w:jc w:val="both"/>
              <w:rPr>
                <w:del w:id="1563" w:author="Tomer Oron" w:date="2023-12-26T13:42:00Z"/>
                <w:rFonts w:cstheme="minorHAnsi"/>
                <w:b/>
                <w:bCs/>
                <w:sz w:val="14"/>
                <w:szCs w:val="14"/>
                <w:u w:val="single"/>
              </w:rPr>
            </w:pPr>
            <w:del w:id="1564" w:author="Tomer Oron" w:date="2023-12-26T13:42:00Z">
              <w:r w:rsidRPr="001517FD" w:rsidDel="00DA72F3">
                <w:rPr>
                  <w:rFonts w:cstheme="minorHAnsi"/>
                  <w:sz w:val="14"/>
                  <w:szCs w:val="14"/>
                </w:rPr>
                <w:delText>4</w:delText>
              </w:r>
            </w:del>
          </w:p>
        </w:tc>
        <w:tc>
          <w:tcPr>
            <w:tcW w:w="462" w:type="dxa"/>
            <w:tcBorders>
              <w:top w:val="single" w:sz="4" w:space="0" w:color="auto"/>
              <w:left w:val="single" w:sz="4" w:space="0" w:color="auto"/>
              <w:bottom w:val="single" w:sz="4" w:space="0" w:color="auto"/>
              <w:right w:val="single" w:sz="4" w:space="0" w:color="auto"/>
            </w:tcBorders>
            <w:vAlign w:val="center"/>
            <w:hideMark/>
          </w:tcPr>
          <w:p w14:paraId="729BAC59" w14:textId="78100E78" w:rsidR="007B0160" w:rsidRPr="001517FD" w:rsidDel="00DA72F3" w:rsidRDefault="007B0160" w:rsidP="007B0160">
            <w:pPr>
              <w:bidi w:val="0"/>
              <w:spacing w:line="240" w:lineRule="auto"/>
              <w:jc w:val="both"/>
              <w:rPr>
                <w:del w:id="1565" w:author="Tomer Oron" w:date="2023-12-26T13:42:00Z"/>
                <w:rFonts w:cstheme="minorHAnsi"/>
                <w:b/>
                <w:bCs/>
                <w:sz w:val="14"/>
                <w:szCs w:val="14"/>
                <w:u w:val="single"/>
              </w:rPr>
            </w:pPr>
            <w:del w:id="1566" w:author="Tomer Oron" w:date="2023-12-26T13:42:00Z">
              <w:r w:rsidRPr="001517FD" w:rsidDel="00DA72F3">
                <w:rPr>
                  <w:rFonts w:cstheme="minorHAnsi"/>
                  <w:sz w:val="14"/>
                  <w:szCs w:val="14"/>
                </w:rPr>
                <w:delText>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2FB6CF" w14:textId="1B07F8CF" w:rsidR="007B0160" w:rsidRPr="001517FD" w:rsidDel="00DA72F3" w:rsidRDefault="007B0160" w:rsidP="007B0160">
            <w:pPr>
              <w:bidi w:val="0"/>
              <w:spacing w:line="240" w:lineRule="auto"/>
              <w:jc w:val="both"/>
              <w:rPr>
                <w:del w:id="1567" w:author="Tomer Oron" w:date="2023-12-26T13:42:00Z"/>
                <w:rFonts w:cstheme="minorHAnsi"/>
                <w:b/>
                <w:bCs/>
                <w:sz w:val="14"/>
                <w:szCs w:val="14"/>
                <w:u w:val="single"/>
              </w:rPr>
            </w:pPr>
          </w:p>
        </w:tc>
      </w:tr>
      <w:tr w:rsidR="007B0160" w:rsidRPr="001517FD" w:rsidDel="00DA72F3" w14:paraId="64D1B91B" w14:textId="7630B865" w:rsidTr="007B0160">
        <w:trPr>
          <w:del w:id="1568" w:author="Tomer Oron" w:date="2023-12-26T13:42:00Z"/>
        </w:trPr>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0A44D3C5" w14:textId="1199ADE9" w:rsidR="007B0160" w:rsidRPr="001517FD" w:rsidDel="00DA72F3" w:rsidRDefault="007B0160" w:rsidP="007B0160">
            <w:pPr>
              <w:bidi w:val="0"/>
              <w:spacing w:line="240" w:lineRule="auto"/>
              <w:jc w:val="both"/>
              <w:rPr>
                <w:del w:id="1569" w:author="Tomer Oron" w:date="2023-12-26T13:42:00Z"/>
                <w:rFonts w:cstheme="minorHAnsi"/>
                <w:b/>
                <w:bCs/>
                <w:sz w:val="14"/>
                <w:szCs w:val="14"/>
                <w:u w:val="single"/>
              </w:rPr>
            </w:pPr>
            <w:del w:id="1570" w:author="Tomer Oron" w:date="2023-12-26T13:42:00Z">
              <w:r w:rsidRPr="001517FD" w:rsidDel="00DA72F3">
                <w:rPr>
                  <w:rFonts w:cstheme="minorHAnsi"/>
                  <w:sz w:val="14"/>
                  <w:szCs w:val="14"/>
                </w:rPr>
                <w:delText>ICM1</w:delText>
              </w:r>
            </w:del>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0D7CDF25" w14:textId="67A68140" w:rsidR="007B0160" w:rsidRPr="001517FD" w:rsidDel="00DA72F3" w:rsidRDefault="007B0160" w:rsidP="007B0160">
            <w:pPr>
              <w:bidi w:val="0"/>
              <w:spacing w:line="240" w:lineRule="auto"/>
              <w:jc w:val="both"/>
              <w:rPr>
                <w:del w:id="1571" w:author="Tomer Oron" w:date="2023-12-26T13:42:00Z"/>
                <w:rFonts w:cstheme="minorHAnsi"/>
                <w:sz w:val="14"/>
                <w:szCs w:val="14"/>
              </w:rPr>
            </w:pPr>
            <w:del w:id="1572" w:author="Tomer Oron" w:date="2023-12-26T13:42:00Z">
              <w:r w:rsidRPr="001517FD" w:rsidDel="00DA72F3">
                <w:rPr>
                  <w:rFonts w:cstheme="minorHAnsi"/>
                  <w:sz w:val="14"/>
                  <w:szCs w:val="14"/>
                </w:rPr>
                <w:delText>0.1518</w:delText>
              </w:r>
            </w:del>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0A895939" w14:textId="55B6315D" w:rsidR="007B0160" w:rsidRPr="001517FD" w:rsidDel="00DA72F3" w:rsidRDefault="007B0160" w:rsidP="007B0160">
            <w:pPr>
              <w:bidi w:val="0"/>
              <w:spacing w:line="240" w:lineRule="auto"/>
              <w:jc w:val="both"/>
              <w:rPr>
                <w:del w:id="1573" w:author="Tomer Oron" w:date="2023-12-26T13:42:00Z"/>
                <w:rFonts w:cstheme="minorHAnsi"/>
                <w:sz w:val="14"/>
                <w:szCs w:val="14"/>
              </w:rPr>
            </w:pPr>
            <w:del w:id="1574" w:author="Tomer Oron" w:date="2023-12-26T13:42:00Z">
              <w:r w:rsidRPr="001517FD" w:rsidDel="00DA72F3">
                <w:rPr>
                  <w:rFonts w:cstheme="minorHAnsi"/>
                  <w:sz w:val="14"/>
                  <w:szCs w:val="14"/>
                </w:rPr>
                <w:delText>0.1005</w:delText>
              </w:r>
            </w:del>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2309DD2" w14:textId="49BE9781" w:rsidR="007B0160" w:rsidRPr="001517FD" w:rsidDel="00DA72F3" w:rsidRDefault="007B0160" w:rsidP="007B0160">
            <w:pPr>
              <w:bidi w:val="0"/>
              <w:spacing w:line="240" w:lineRule="auto"/>
              <w:jc w:val="both"/>
              <w:rPr>
                <w:del w:id="1575" w:author="Tomer Oron" w:date="2023-12-26T13:42:00Z"/>
                <w:rFonts w:cstheme="minorHAnsi"/>
                <w:b/>
                <w:bCs/>
                <w:sz w:val="14"/>
                <w:szCs w:val="14"/>
                <w:u w:val="single"/>
              </w:rPr>
            </w:pPr>
            <w:del w:id="1576" w:author="Tomer Oron" w:date="2023-12-26T13:42:00Z">
              <w:r w:rsidRPr="001517FD" w:rsidDel="00DA72F3">
                <w:rPr>
                  <w:rFonts w:cstheme="minorHAnsi"/>
                  <w:sz w:val="14"/>
                  <w:szCs w:val="14"/>
                </w:rPr>
                <w:delText>1</w:delText>
              </w:r>
            </w:del>
          </w:p>
        </w:tc>
        <w:tc>
          <w:tcPr>
            <w:tcW w:w="607" w:type="dxa"/>
            <w:tcBorders>
              <w:top w:val="single" w:sz="4" w:space="0" w:color="auto"/>
              <w:left w:val="single" w:sz="4" w:space="0" w:color="auto"/>
              <w:bottom w:val="nil"/>
              <w:right w:val="single" w:sz="4" w:space="0" w:color="auto"/>
            </w:tcBorders>
            <w:vAlign w:val="center"/>
            <w:hideMark/>
          </w:tcPr>
          <w:p w14:paraId="2E237162" w14:textId="03F3F73C" w:rsidR="007B0160" w:rsidRPr="001517FD" w:rsidDel="00DA72F3" w:rsidRDefault="007B0160" w:rsidP="007B0160">
            <w:pPr>
              <w:bidi w:val="0"/>
              <w:spacing w:line="240" w:lineRule="auto"/>
              <w:jc w:val="both"/>
              <w:rPr>
                <w:del w:id="1577" w:author="Tomer Oron" w:date="2023-12-26T13:42:00Z"/>
                <w:rFonts w:cstheme="minorHAnsi"/>
                <w:b/>
                <w:bCs/>
                <w:sz w:val="14"/>
                <w:szCs w:val="14"/>
                <w:u w:val="single"/>
              </w:rPr>
            </w:pPr>
            <w:del w:id="1578" w:author="Tomer Oron" w:date="2023-12-26T13:42:00Z">
              <w:r w:rsidRPr="001517FD" w:rsidDel="00DA72F3">
                <w:rPr>
                  <w:rFonts w:cstheme="minorHAnsi"/>
                  <w:sz w:val="14"/>
                  <w:szCs w:val="14"/>
                </w:rPr>
                <w:delText>58</w:delText>
              </w:r>
            </w:del>
          </w:p>
        </w:tc>
        <w:tc>
          <w:tcPr>
            <w:tcW w:w="536" w:type="dxa"/>
            <w:tcBorders>
              <w:top w:val="single" w:sz="4" w:space="0" w:color="auto"/>
              <w:left w:val="single" w:sz="4" w:space="0" w:color="auto"/>
              <w:bottom w:val="nil"/>
              <w:right w:val="single" w:sz="4" w:space="0" w:color="auto"/>
            </w:tcBorders>
            <w:vAlign w:val="center"/>
            <w:hideMark/>
          </w:tcPr>
          <w:p w14:paraId="20C18C41" w14:textId="2D3D330C" w:rsidR="007B0160" w:rsidRPr="001517FD" w:rsidDel="00DA72F3" w:rsidRDefault="007B0160" w:rsidP="007B0160">
            <w:pPr>
              <w:bidi w:val="0"/>
              <w:spacing w:line="240" w:lineRule="auto"/>
              <w:jc w:val="both"/>
              <w:rPr>
                <w:del w:id="1579" w:author="Tomer Oron" w:date="2023-12-26T13:42:00Z"/>
                <w:rFonts w:cstheme="minorHAnsi"/>
                <w:b/>
                <w:bCs/>
                <w:sz w:val="14"/>
                <w:szCs w:val="14"/>
                <w:u w:val="single"/>
              </w:rPr>
            </w:pPr>
            <w:del w:id="1580" w:author="Tomer Oron" w:date="2023-12-26T13:42:00Z">
              <w:r w:rsidRPr="001517FD" w:rsidDel="00DA72F3">
                <w:rPr>
                  <w:rFonts w:cstheme="minorHAnsi"/>
                  <w:sz w:val="14"/>
                  <w:szCs w:val="14"/>
                </w:rPr>
                <w:delText>9</w:delText>
              </w:r>
            </w:del>
          </w:p>
        </w:tc>
        <w:tc>
          <w:tcPr>
            <w:tcW w:w="536" w:type="dxa"/>
            <w:tcBorders>
              <w:top w:val="single" w:sz="4" w:space="0" w:color="auto"/>
              <w:left w:val="single" w:sz="4" w:space="0" w:color="auto"/>
              <w:bottom w:val="nil"/>
              <w:right w:val="single" w:sz="4" w:space="0" w:color="auto"/>
            </w:tcBorders>
            <w:vAlign w:val="center"/>
          </w:tcPr>
          <w:p w14:paraId="3C2E5050" w14:textId="1FDC2D80" w:rsidR="007B0160" w:rsidRPr="001517FD" w:rsidDel="00DA72F3" w:rsidRDefault="007B0160" w:rsidP="007B0160">
            <w:pPr>
              <w:bidi w:val="0"/>
              <w:spacing w:line="240" w:lineRule="auto"/>
              <w:jc w:val="both"/>
              <w:rPr>
                <w:del w:id="1581"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57CBD777" w14:textId="5CCA4EAE" w:rsidR="007B0160" w:rsidRPr="001517FD" w:rsidDel="00DA72F3" w:rsidRDefault="007B0160" w:rsidP="007B0160">
            <w:pPr>
              <w:bidi w:val="0"/>
              <w:spacing w:line="240" w:lineRule="auto"/>
              <w:jc w:val="both"/>
              <w:rPr>
                <w:del w:id="1582"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4215D83B" w14:textId="5839587A" w:rsidR="007B0160" w:rsidRPr="001517FD" w:rsidDel="00DA72F3" w:rsidRDefault="007B0160" w:rsidP="007B0160">
            <w:pPr>
              <w:bidi w:val="0"/>
              <w:spacing w:line="240" w:lineRule="auto"/>
              <w:jc w:val="both"/>
              <w:rPr>
                <w:del w:id="1583"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B152DC4" w14:textId="2B043669" w:rsidR="007B0160" w:rsidRPr="001517FD" w:rsidDel="00DA72F3" w:rsidRDefault="007B0160" w:rsidP="007B0160">
            <w:pPr>
              <w:bidi w:val="0"/>
              <w:spacing w:line="240" w:lineRule="auto"/>
              <w:jc w:val="both"/>
              <w:rPr>
                <w:del w:id="1584"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5689AC57" w14:textId="5AA64CD8" w:rsidR="007B0160" w:rsidRPr="001517FD" w:rsidDel="00DA72F3" w:rsidRDefault="007B0160" w:rsidP="007B0160">
            <w:pPr>
              <w:bidi w:val="0"/>
              <w:spacing w:line="240" w:lineRule="auto"/>
              <w:jc w:val="both"/>
              <w:rPr>
                <w:del w:id="1585" w:author="Tomer Oron" w:date="2023-12-26T13:42:00Z"/>
                <w:rFonts w:cstheme="minorHAnsi"/>
                <w:b/>
                <w:bCs/>
                <w:sz w:val="14"/>
                <w:szCs w:val="14"/>
                <w:u w:val="single"/>
              </w:rPr>
            </w:pPr>
            <w:del w:id="1586" w:author="Tomer Oron" w:date="2023-12-26T13:42:00Z">
              <w:r w:rsidRPr="001517FD" w:rsidDel="00DA72F3">
                <w:rPr>
                  <w:rFonts w:cstheme="minorHAnsi"/>
                  <w:sz w:val="14"/>
                  <w:szCs w:val="14"/>
                </w:rPr>
                <w:delText>14</w:delText>
              </w:r>
            </w:del>
          </w:p>
        </w:tc>
        <w:tc>
          <w:tcPr>
            <w:tcW w:w="536" w:type="dxa"/>
            <w:tcBorders>
              <w:top w:val="single" w:sz="4" w:space="0" w:color="auto"/>
              <w:left w:val="single" w:sz="4" w:space="0" w:color="auto"/>
              <w:bottom w:val="nil"/>
              <w:right w:val="single" w:sz="4" w:space="0" w:color="auto"/>
            </w:tcBorders>
            <w:vAlign w:val="center"/>
            <w:hideMark/>
          </w:tcPr>
          <w:p w14:paraId="7AA57445" w14:textId="59B15348" w:rsidR="007B0160" w:rsidRPr="001517FD" w:rsidDel="00DA72F3" w:rsidRDefault="007B0160" w:rsidP="007B0160">
            <w:pPr>
              <w:bidi w:val="0"/>
              <w:spacing w:line="240" w:lineRule="auto"/>
              <w:jc w:val="both"/>
              <w:rPr>
                <w:del w:id="1587" w:author="Tomer Oron" w:date="2023-12-26T13:42:00Z"/>
                <w:rFonts w:cstheme="minorHAnsi"/>
                <w:b/>
                <w:bCs/>
                <w:sz w:val="14"/>
                <w:szCs w:val="14"/>
                <w:u w:val="single"/>
              </w:rPr>
            </w:pPr>
            <w:del w:id="1588" w:author="Tomer Oron" w:date="2023-12-26T13:42:00Z">
              <w:r w:rsidRPr="001517FD" w:rsidDel="00DA72F3">
                <w:rPr>
                  <w:rFonts w:cstheme="minorHAnsi"/>
                  <w:sz w:val="14"/>
                  <w:szCs w:val="14"/>
                </w:rPr>
                <w:delText>5</w:delText>
              </w:r>
            </w:del>
          </w:p>
        </w:tc>
        <w:tc>
          <w:tcPr>
            <w:tcW w:w="489" w:type="dxa"/>
            <w:tcBorders>
              <w:top w:val="single" w:sz="4" w:space="0" w:color="auto"/>
              <w:left w:val="single" w:sz="4" w:space="0" w:color="auto"/>
              <w:bottom w:val="nil"/>
              <w:right w:val="single" w:sz="4" w:space="0" w:color="auto"/>
            </w:tcBorders>
            <w:vAlign w:val="center"/>
          </w:tcPr>
          <w:p w14:paraId="386A8622" w14:textId="02D4D0B2" w:rsidR="007B0160" w:rsidRPr="001517FD" w:rsidDel="00DA72F3" w:rsidRDefault="007B0160" w:rsidP="007B0160">
            <w:pPr>
              <w:bidi w:val="0"/>
              <w:spacing w:line="240" w:lineRule="auto"/>
              <w:jc w:val="both"/>
              <w:rPr>
                <w:del w:id="1589"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69A8A4FC" w14:textId="3956E07B" w:rsidR="007B0160" w:rsidRPr="001517FD" w:rsidDel="00DA72F3" w:rsidRDefault="007B0160" w:rsidP="007B0160">
            <w:pPr>
              <w:bidi w:val="0"/>
              <w:spacing w:line="240" w:lineRule="auto"/>
              <w:jc w:val="both"/>
              <w:rPr>
                <w:del w:id="1590"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5CE4133" w14:textId="54EEA1C8" w:rsidR="007B0160" w:rsidRPr="001517FD" w:rsidDel="00DA72F3" w:rsidRDefault="007B0160" w:rsidP="007B0160">
            <w:pPr>
              <w:bidi w:val="0"/>
              <w:spacing w:line="240" w:lineRule="auto"/>
              <w:jc w:val="both"/>
              <w:rPr>
                <w:del w:id="1591"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4A7F959" w14:textId="61C150FE" w:rsidR="007B0160" w:rsidRPr="001517FD" w:rsidDel="00DA72F3" w:rsidRDefault="007B0160" w:rsidP="007B0160">
            <w:pPr>
              <w:bidi w:val="0"/>
              <w:spacing w:line="240" w:lineRule="auto"/>
              <w:jc w:val="both"/>
              <w:rPr>
                <w:del w:id="1592"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4B15B189" w14:textId="368E0067" w:rsidR="007B0160" w:rsidRPr="001517FD" w:rsidDel="00DA72F3" w:rsidRDefault="007B0160" w:rsidP="007B0160">
            <w:pPr>
              <w:bidi w:val="0"/>
              <w:spacing w:line="240" w:lineRule="auto"/>
              <w:jc w:val="both"/>
              <w:rPr>
                <w:del w:id="1593" w:author="Tomer Oron" w:date="2023-12-26T13:42:00Z"/>
                <w:rFonts w:cstheme="minorHAnsi"/>
                <w:b/>
                <w:bCs/>
                <w:sz w:val="14"/>
                <w:szCs w:val="14"/>
                <w:u w:val="single"/>
              </w:rPr>
            </w:pPr>
            <w:del w:id="1594"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1A48A552" w14:textId="521321C3" w:rsidR="007B0160" w:rsidRPr="001517FD" w:rsidDel="00DA72F3" w:rsidRDefault="007B0160" w:rsidP="007B0160">
            <w:pPr>
              <w:bidi w:val="0"/>
              <w:spacing w:line="240" w:lineRule="auto"/>
              <w:jc w:val="both"/>
              <w:rPr>
                <w:del w:id="1595" w:author="Tomer Oron" w:date="2023-12-26T13:42:00Z"/>
                <w:rFonts w:cstheme="minorHAnsi"/>
                <w:b/>
                <w:bCs/>
                <w:sz w:val="14"/>
                <w:szCs w:val="14"/>
                <w:u w:val="single"/>
              </w:rPr>
            </w:pPr>
            <w:del w:id="1596"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6FFAF861" w14:textId="43030BB5" w:rsidR="007B0160" w:rsidRPr="001517FD" w:rsidDel="00DA72F3" w:rsidRDefault="007B0160" w:rsidP="007B0160">
            <w:pPr>
              <w:bidi w:val="0"/>
              <w:spacing w:line="240" w:lineRule="auto"/>
              <w:jc w:val="both"/>
              <w:rPr>
                <w:del w:id="1597"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A1786EB" w14:textId="66E50A33" w:rsidR="007B0160" w:rsidRPr="001517FD" w:rsidDel="00DA72F3" w:rsidRDefault="007B0160" w:rsidP="007B0160">
            <w:pPr>
              <w:bidi w:val="0"/>
              <w:spacing w:line="240" w:lineRule="auto"/>
              <w:jc w:val="both"/>
              <w:rPr>
                <w:del w:id="1598"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39FAB94" w14:textId="7BC5327F" w:rsidR="007B0160" w:rsidRPr="001517FD" w:rsidDel="00DA72F3" w:rsidRDefault="007B0160" w:rsidP="007B0160">
            <w:pPr>
              <w:bidi w:val="0"/>
              <w:spacing w:line="240" w:lineRule="auto"/>
              <w:jc w:val="both"/>
              <w:rPr>
                <w:del w:id="1599" w:author="Tomer Oron" w:date="2023-12-26T13:42:00Z"/>
                <w:rFonts w:cstheme="minorHAnsi"/>
                <w:b/>
                <w:bCs/>
                <w:sz w:val="14"/>
                <w:szCs w:val="14"/>
                <w:u w:val="single"/>
              </w:rPr>
            </w:pPr>
          </w:p>
        </w:tc>
        <w:tc>
          <w:tcPr>
            <w:tcW w:w="462" w:type="dxa"/>
            <w:tcBorders>
              <w:top w:val="single" w:sz="4" w:space="0" w:color="auto"/>
              <w:left w:val="single" w:sz="4" w:space="0" w:color="auto"/>
              <w:bottom w:val="nil"/>
              <w:right w:val="single" w:sz="4" w:space="0" w:color="auto"/>
            </w:tcBorders>
            <w:vAlign w:val="center"/>
          </w:tcPr>
          <w:p w14:paraId="5F862E2C" w14:textId="572F2886" w:rsidR="007B0160" w:rsidRPr="001517FD" w:rsidDel="00DA72F3" w:rsidRDefault="007B0160" w:rsidP="007B0160">
            <w:pPr>
              <w:bidi w:val="0"/>
              <w:spacing w:line="240" w:lineRule="auto"/>
              <w:jc w:val="both"/>
              <w:rPr>
                <w:del w:id="1600" w:author="Tomer Oron" w:date="2023-12-26T13:42:00Z"/>
                <w:rFonts w:cstheme="minorHAnsi"/>
                <w:b/>
                <w:bCs/>
                <w:sz w:val="14"/>
                <w:szCs w:val="14"/>
                <w:u w:val="single"/>
              </w:rPr>
            </w:pPr>
          </w:p>
        </w:tc>
        <w:tc>
          <w:tcPr>
            <w:tcW w:w="949" w:type="dxa"/>
            <w:vMerge w:val="restart"/>
            <w:tcBorders>
              <w:top w:val="single" w:sz="4" w:space="0" w:color="auto"/>
              <w:left w:val="single" w:sz="4" w:space="0" w:color="auto"/>
              <w:bottom w:val="single" w:sz="4" w:space="0" w:color="auto"/>
              <w:right w:val="single" w:sz="4" w:space="0" w:color="auto"/>
            </w:tcBorders>
            <w:vAlign w:val="center"/>
          </w:tcPr>
          <w:p w14:paraId="39A62CEB" w14:textId="4B1524BD" w:rsidR="007B0160" w:rsidRPr="001517FD" w:rsidDel="00DA72F3" w:rsidRDefault="007B0160" w:rsidP="007B0160">
            <w:pPr>
              <w:bidi w:val="0"/>
              <w:spacing w:line="240" w:lineRule="auto"/>
              <w:jc w:val="both"/>
              <w:rPr>
                <w:del w:id="1601" w:author="Tomer Oron" w:date="2023-12-26T13:42:00Z"/>
                <w:rFonts w:cstheme="minorHAnsi"/>
                <w:sz w:val="14"/>
                <w:szCs w:val="14"/>
              </w:rPr>
            </w:pPr>
            <w:del w:id="1602" w:author="Tomer Oron" w:date="2023-12-26T13:42:00Z">
              <w:r w:rsidRPr="001517FD" w:rsidDel="00DA72F3">
                <w:rPr>
                  <w:rFonts w:cstheme="minorHAnsi"/>
                  <w:sz w:val="14"/>
                  <w:szCs w:val="14"/>
                </w:rPr>
                <w:delText>40.16</w:delText>
              </w:r>
              <w:r w:rsidDel="00DA72F3">
                <w:rPr>
                  <w:rFonts w:cstheme="minorHAnsi"/>
                  <w:sz w:val="14"/>
                  <w:szCs w:val="14"/>
                </w:rPr>
                <w:delText>1</w:delText>
              </w:r>
            </w:del>
          </w:p>
          <w:p w14:paraId="37161288" w14:textId="7ED616AC" w:rsidR="007B0160" w:rsidRPr="001517FD" w:rsidDel="00DA72F3" w:rsidRDefault="007B0160" w:rsidP="007B0160">
            <w:pPr>
              <w:bidi w:val="0"/>
              <w:spacing w:line="240" w:lineRule="auto"/>
              <w:jc w:val="both"/>
              <w:rPr>
                <w:del w:id="1603" w:author="Tomer Oron" w:date="2023-12-26T13:42:00Z"/>
                <w:rFonts w:cstheme="minorHAnsi"/>
                <w:b/>
                <w:bCs/>
                <w:sz w:val="14"/>
                <w:szCs w:val="14"/>
                <w:u w:val="single"/>
              </w:rPr>
            </w:pPr>
            <w:del w:id="1604" w:author="Tomer Oron" w:date="2023-12-26T13:42:00Z">
              <w:r w:rsidRPr="001517FD" w:rsidDel="00DA72F3">
                <w:rPr>
                  <w:rFonts w:cstheme="minorHAnsi"/>
                  <w:sz w:val="14"/>
                  <w:szCs w:val="14"/>
                </w:rPr>
                <w:delText>df = 44</w:delText>
              </w:r>
            </w:del>
          </w:p>
        </w:tc>
      </w:tr>
      <w:tr w:rsidR="007B0160" w:rsidRPr="001517FD" w:rsidDel="00DA72F3" w14:paraId="610D1C6C" w14:textId="218188C0" w:rsidTr="007B0160">
        <w:trPr>
          <w:del w:id="1605"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B72882" w14:textId="461EFAE5" w:rsidR="007B0160" w:rsidRPr="001517FD" w:rsidDel="00DA72F3" w:rsidRDefault="007B0160" w:rsidP="007B0160">
            <w:pPr>
              <w:bidi w:val="0"/>
              <w:spacing w:line="240" w:lineRule="auto"/>
              <w:jc w:val="both"/>
              <w:rPr>
                <w:del w:id="1606"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99EC0C" w14:textId="2D8BF4F1" w:rsidR="007B0160" w:rsidRPr="001517FD" w:rsidDel="00DA72F3" w:rsidRDefault="007B0160" w:rsidP="007B0160">
            <w:pPr>
              <w:bidi w:val="0"/>
              <w:spacing w:line="240" w:lineRule="auto"/>
              <w:jc w:val="both"/>
              <w:rPr>
                <w:del w:id="1607"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018CFC" w14:textId="6D407B8B" w:rsidR="007B0160" w:rsidRPr="001517FD" w:rsidDel="00DA72F3" w:rsidRDefault="007B0160" w:rsidP="007B0160">
            <w:pPr>
              <w:bidi w:val="0"/>
              <w:spacing w:line="240" w:lineRule="auto"/>
              <w:jc w:val="both"/>
              <w:rPr>
                <w:del w:id="1608"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8A6681" w14:textId="5DD073F6" w:rsidR="007B0160" w:rsidRPr="001517FD" w:rsidDel="00DA72F3" w:rsidRDefault="007B0160" w:rsidP="007B0160">
            <w:pPr>
              <w:bidi w:val="0"/>
              <w:spacing w:line="240" w:lineRule="auto"/>
              <w:jc w:val="both"/>
              <w:rPr>
                <w:del w:id="1609"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7F8B3D39" w14:textId="3B941E40" w:rsidR="007B0160" w:rsidRPr="001517FD" w:rsidDel="00DA72F3" w:rsidRDefault="007B0160" w:rsidP="007B0160">
            <w:pPr>
              <w:bidi w:val="0"/>
              <w:spacing w:line="240" w:lineRule="auto"/>
              <w:jc w:val="both"/>
              <w:rPr>
                <w:del w:id="1610" w:author="Tomer Oron" w:date="2023-12-26T13:42:00Z"/>
                <w:rFonts w:cstheme="minorHAnsi"/>
                <w:i/>
                <w:iCs/>
                <w:sz w:val="14"/>
                <w:szCs w:val="14"/>
              </w:rPr>
            </w:pPr>
            <w:del w:id="1611" w:author="Tomer Oron" w:date="2023-12-26T13:42:00Z">
              <w:r w:rsidRPr="001517FD" w:rsidDel="00DA72F3">
                <w:rPr>
                  <w:rFonts w:cstheme="minorHAnsi"/>
                  <w:i/>
                  <w:iCs/>
                  <w:color w:val="000000"/>
                  <w:sz w:val="14"/>
                  <w:szCs w:val="14"/>
                </w:rPr>
                <w:delText>57.9</w:delText>
              </w:r>
            </w:del>
          </w:p>
        </w:tc>
        <w:tc>
          <w:tcPr>
            <w:tcW w:w="536" w:type="dxa"/>
            <w:tcBorders>
              <w:top w:val="nil"/>
              <w:left w:val="single" w:sz="4" w:space="0" w:color="auto"/>
              <w:bottom w:val="single" w:sz="4" w:space="0" w:color="auto"/>
              <w:right w:val="single" w:sz="4" w:space="0" w:color="auto"/>
            </w:tcBorders>
            <w:vAlign w:val="center"/>
            <w:hideMark/>
          </w:tcPr>
          <w:p w14:paraId="1BB8B629" w14:textId="47C87D8C" w:rsidR="007B0160" w:rsidRPr="001517FD" w:rsidDel="00DA72F3" w:rsidRDefault="007B0160" w:rsidP="007B0160">
            <w:pPr>
              <w:bidi w:val="0"/>
              <w:spacing w:line="240" w:lineRule="auto"/>
              <w:jc w:val="both"/>
              <w:rPr>
                <w:del w:id="1612" w:author="Tomer Oron" w:date="2023-12-26T13:42:00Z"/>
                <w:rFonts w:cstheme="minorHAnsi"/>
                <w:i/>
                <w:iCs/>
                <w:sz w:val="14"/>
                <w:szCs w:val="14"/>
              </w:rPr>
            </w:pPr>
            <w:del w:id="1613" w:author="Tomer Oron" w:date="2023-12-26T13:42:00Z">
              <w:r w:rsidRPr="001517FD" w:rsidDel="00DA72F3">
                <w:rPr>
                  <w:rFonts w:cstheme="minorHAnsi"/>
                  <w:i/>
                  <w:iCs/>
                  <w:color w:val="000000"/>
                  <w:sz w:val="14"/>
                  <w:szCs w:val="14"/>
                </w:rPr>
                <w:delText>9.1</w:delText>
              </w:r>
            </w:del>
          </w:p>
        </w:tc>
        <w:tc>
          <w:tcPr>
            <w:tcW w:w="536" w:type="dxa"/>
            <w:tcBorders>
              <w:top w:val="nil"/>
              <w:left w:val="single" w:sz="4" w:space="0" w:color="auto"/>
              <w:bottom w:val="single" w:sz="4" w:space="0" w:color="auto"/>
              <w:right w:val="single" w:sz="4" w:space="0" w:color="auto"/>
            </w:tcBorders>
            <w:vAlign w:val="center"/>
          </w:tcPr>
          <w:p w14:paraId="1830FF84" w14:textId="71854ABC" w:rsidR="007B0160" w:rsidRPr="001517FD" w:rsidDel="00DA72F3" w:rsidRDefault="007B0160" w:rsidP="007B0160">
            <w:pPr>
              <w:bidi w:val="0"/>
              <w:spacing w:line="240" w:lineRule="auto"/>
              <w:jc w:val="both"/>
              <w:rPr>
                <w:del w:id="1614"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2AC71C68" w14:textId="2190F733" w:rsidR="007B0160" w:rsidRPr="001517FD" w:rsidDel="00DA72F3" w:rsidRDefault="007B0160" w:rsidP="007B0160">
            <w:pPr>
              <w:bidi w:val="0"/>
              <w:spacing w:line="240" w:lineRule="auto"/>
              <w:jc w:val="both"/>
              <w:rPr>
                <w:del w:id="1615"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33999720" w14:textId="51681E64" w:rsidR="007B0160" w:rsidRPr="001517FD" w:rsidDel="00DA72F3" w:rsidRDefault="007B0160" w:rsidP="007B0160">
            <w:pPr>
              <w:bidi w:val="0"/>
              <w:spacing w:line="240" w:lineRule="auto"/>
              <w:jc w:val="both"/>
              <w:rPr>
                <w:del w:id="1616"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26477C32" w14:textId="2262CB61" w:rsidR="007B0160" w:rsidRPr="001517FD" w:rsidDel="00DA72F3" w:rsidRDefault="007B0160" w:rsidP="007B0160">
            <w:pPr>
              <w:bidi w:val="0"/>
              <w:spacing w:line="240" w:lineRule="auto"/>
              <w:jc w:val="both"/>
              <w:rPr>
                <w:del w:id="1617"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1F744E47" w14:textId="67310170" w:rsidR="007B0160" w:rsidRPr="001517FD" w:rsidDel="00DA72F3" w:rsidRDefault="007B0160" w:rsidP="007B0160">
            <w:pPr>
              <w:bidi w:val="0"/>
              <w:spacing w:line="240" w:lineRule="auto"/>
              <w:jc w:val="both"/>
              <w:rPr>
                <w:del w:id="1618" w:author="Tomer Oron" w:date="2023-12-26T13:42:00Z"/>
                <w:rFonts w:cstheme="minorHAnsi"/>
                <w:i/>
                <w:iCs/>
                <w:sz w:val="14"/>
                <w:szCs w:val="14"/>
              </w:rPr>
            </w:pPr>
            <w:del w:id="1619" w:author="Tomer Oron" w:date="2023-12-26T13:42:00Z">
              <w:r w:rsidRPr="001517FD" w:rsidDel="00DA72F3">
                <w:rPr>
                  <w:rFonts w:cstheme="minorHAnsi"/>
                  <w:i/>
                  <w:iCs/>
                  <w:color w:val="000000"/>
                  <w:sz w:val="14"/>
                  <w:szCs w:val="14"/>
                </w:rPr>
                <w:delText>15.0</w:delText>
              </w:r>
            </w:del>
          </w:p>
        </w:tc>
        <w:tc>
          <w:tcPr>
            <w:tcW w:w="536" w:type="dxa"/>
            <w:tcBorders>
              <w:top w:val="nil"/>
              <w:left w:val="single" w:sz="4" w:space="0" w:color="auto"/>
              <w:bottom w:val="single" w:sz="4" w:space="0" w:color="auto"/>
              <w:right w:val="single" w:sz="4" w:space="0" w:color="auto"/>
            </w:tcBorders>
            <w:vAlign w:val="center"/>
            <w:hideMark/>
          </w:tcPr>
          <w:p w14:paraId="4BEBB18A" w14:textId="511002B5" w:rsidR="007B0160" w:rsidRPr="001517FD" w:rsidDel="00DA72F3" w:rsidRDefault="007B0160" w:rsidP="007B0160">
            <w:pPr>
              <w:bidi w:val="0"/>
              <w:spacing w:line="240" w:lineRule="auto"/>
              <w:jc w:val="both"/>
              <w:rPr>
                <w:del w:id="1620" w:author="Tomer Oron" w:date="2023-12-26T13:42:00Z"/>
                <w:rFonts w:cstheme="minorHAnsi"/>
                <w:i/>
                <w:iCs/>
                <w:sz w:val="14"/>
                <w:szCs w:val="14"/>
              </w:rPr>
            </w:pPr>
            <w:del w:id="1621" w:author="Tomer Oron" w:date="2023-12-26T13:42:00Z">
              <w:r w:rsidRPr="001517FD" w:rsidDel="00DA72F3">
                <w:rPr>
                  <w:rFonts w:cstheme="minorHAnsi"/>
                  <w:i/>
                  <w:iCs/>
                  <w:color w:val="000000"/>
                  <w:sz w:val="14"/>
                  <w:szCs w:val="14"/>
                </w:rPr>
                <w:delText>4.0</w:delText>
              </w:r>
            </w:del>
          </w:p>
        </w:tc>
        <w:tc>
          <w:tcPr>
            <w:tcW w:w="489" w:type="dxa"/>
            <w:tcBorders>
              <w:top w:val="nil"/>
              <w:left w:val="single" w:sz="4" w:space="0" w:color="auto"/>
              <w:bottom w:val="single" w:sz="4" w:space="0" w:color="auto"/>
              <w:right w:val="single" w:sz="4" w:space="0" w:color="auto"/>
            </w:tcBorders>
            <w:vAlign w:val="center"/>
          </w:tcPr>
          <w:p w14:paraId="2C06DA5E" w14:textId="6E44CAD1" w:rsidR="007B0160" w:rsidRPr="001517FD" w:rsidDel="00DA72F3" w:rsidRDefault="007B0160" w:rsidP="007B0160">
            <w:pPr>
              <w:bidi w:val="0"/>
              <w:spacing w:line="240" w:lineRule="auto"/>
              <w:jc w:val="both"/>
              <w:rPr>
                <w:del w:id="1622"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DF41CD2" w14:textId="6025B7CC" w:rsidR="007B0160" w:rsidRPr="001517FD" w:rsidDel="00DA72F3" w:rsidRDefault="007B0160" w:rsidP="007B0160">
            <w:pPr>
              <w:bidi w:val="0"/>
              <w:spacing w:line="240" w:lineRule="auto"/>
              <w:jc w:val="both"/>
              <w:rPr>
                <w:del w:id="1623"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39026182" w14:textId="22090153" w:rsidR="007B0160" w:rsidRPr="001517FD" w:rsidDel="00DA72F3" w:rsidRDefault="007B0160" w:rsidP="007B0160">
            <w:pPr>
              <w:bidi w:val="0"/>
              <w:spacing w:line="240" w:lineRule="auto"/>
              <w:jc w:val="both"/>
              <w:rPr>
                <w:del w:id="1624"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2B637B10" w14:textId="4E849C6D" w:rsidR="007B0160" w:rsidRPr="001517FD" w:rsidDel="00DA72F3" w:rsidRDefault="007B0160" w:rsidP="007B0160">
            <w:pPr>
              <w:bidi w:val="0"/>
              <w:spacing w:line="240" w:lineRule="auto"/>
              <w:jc w:val="both"/>
              <w:rPr>
                <w:del w:id="1625"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2274EF8E" w14:textId="5071E22E" w:rsidR="007B0160" w:rsidRPr="001517FD" w:rsidDel="00DA72F3" w:rsidRDefault="007B0160" w:rsidP="007B0160">
            <w:pPr>
              <w:bidi w:val="0"/>
              <w:spacing w:line="240" w:lineRule="auto"/>
              <w:jc w:val="both"/>
              <w:rPr>
                <w:del w:id="1626" w:author="Tomer Oron" w:date="2023-12-26T13:42:00Z"/>
                <w:rFonts w:cstheme="minorHAnsi"/>
                <w:i/>
                <w:iCs/>
                <w:sz w:val="14"/>
                <w:szCs w:val="14"/>
              </w:rPr>
            </w:pPr>
          </w:p>
        </w:tc>
        <w:tc>
          <w:tcPr>
            <w:tcW w:w="489" w:type="dxa"/>
            <w:tcBorders>
              <w:top w:val="nil"/>
              <w:left w:val="single" w:sz="4" w:space="0" w:color="auto"/>
              <w:bottom w:val="single" w:sz="4" w:space="0" w:color="auto"/>
              <w:right w:val="single" w:sz="4" w:space="0" w:color="auto"/>
            </w:tcBorders>
            <w:vAlign w:val="center"/>
          </w:tcPr>
          <w:p w14:paraId="7B16CCC9" w14:textId="3BFEDDB8" w:rsidR="007B0160" w:rsidRPr="001517FD" w:rsidDel="00DA72F3" w:rsidRDefault="007B0160" w:rsidP="007B0160">
            <w:pPr>
              <w:bidi w:val="0"/>
              <w:spacing w:line="240" w:lineRule="auto"/>
              <w:jc w:val="both"/>
              <w:rPr>
                <w:del w:id="1627" w:author="Tomer Oron" w:date="2023-12-26T13:42:00Z"/>
                <w:rFonts w:cstheme="minorHAnsi"/>
                <w:i/>
                <w:iCs/>
                <w:sz w:val="14"/>
                <w:szCs w:val="14"/>
              </w:rPr>
            </w:pPr>
          </w:p>
        </w:tc>
        <w:tc>
          <w:tcPr>
            <w:tcW w:w="489" w:type="dxa"/>
            <w:tcBorders>
              <w:top w:val="nil"/>
              <w:left w:val="single" w:sz="4" w:space="0" w:color="auto"/>
              <w:bottom w:val="single" w:sz="4" w:space="0" w:color="auto"/>
              <w:right w:val="single" w:sz="4" w:space="0" w:color="auto"/>
            </w:tcBorders>
            <w:vAlign w:val="center"/>
          </w:tcPr>
          <w:p w14:paraId="34BB2FAF" w14:textId="3B8CC1F9" w:rsidR="007B0160" w:rsidRPr="001517FD" w:rsidDel="00DA72F3" w:rsidRDefault="007B0160" w:rsidP="007B0160">
            <w:pPr>
              <w:bidi w:val="0"/>
              <w:spacing w:line="240" w:lineRule="auto"/>
              <w:jc w:val="both"/>
              <w:rPr>
                <w:del w:id="1628"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0C211F60" w14:textId="21FA370A" w:rsidR="007B0160" w:rsidRPr="001517FD" w:rsidDel="00DA72F3" w:rsidRDefault="007B0160" w:rsidP="007B0160">
            <w:pPr>
              <w:bidi w:val="0"/>
              <w:spacing w:line="240" w:lineRule="auto"/>
              <w:jc w:val="both"/>
              <w:rPr>
                <w:del w:id="1629"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6DBD4E55" w14:textId="171E3C59" w:rsidR="007B0160" w:rsidRPr="001517FD" w:rsidDel="00DA72F3" w:rsidRDefault="007B0160" w:rsidP="007B0160">
            <w:pPr>
              <w:bidi w:val="0"/>
              <w:spacing w:line="240" w:lineRule="auto"/>
              <w:jc w:val="both"/>
              <w:rPr>
                <w:del w:id="1630" w:author="Tomer Oron" w:date="2023-12-26T13:42:00Z"/>
                <w:rFonts w:cstheme="minorHAnsi"/>
                <w:b/>
                <w:bCs/>
                <w:i/>
                <w:i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12731662" w14:textId="7DFDE145" w:rsidR="007B0160" w:rsidRPr="001517FD" w:rsidDel="00DA72F3" w:rsidRDefault="007B0160" w:rsidP="007B0160">
            <w:pPr>
              <w:bidi w:val="0"/>
              <w:spacing w:line="240" w:lineRule="auto"/>
              <w:jc w:val="both"/>
              <w:rPr>
                <w:del w:id="1631" w:author="Tomer Oron" w:date="2023-12-26T13:42:00Z"/>
                <w:rFonts w:cstheme="min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2E58AF" w14:textId="0FB80416" w:rsidR="007B0160" w:rsidRPr="001517FD" w:rsidDel="00DA72F3" w:rsidRDefault="007B0160" w:rsidP="007B0160">
            <w:pPr>
              <w:bidi w:val="0"/>
              <w:spacing w:line="240" w:lineRule="auto"/>
              <w:jc w:val="both"/>
              <w:rPr>
                <w:del w:id="1632" w:author="Tomer Oron" w:date="2023-12-26T13:42:00Z"/>
                <w:rFonts w:cstheme="minorHAnsi"/>
                <w:b/>
                <w:bCs/>
                <w:sz w:val="14"/>
                <w:szCs w:val="14"/>
                <w:u w:val="single"/>
              </w:rPr>
            </w:pPr>
          </w:p>
        </w:tc>
      </w:tr>
      <w:tr w:rsidR="007B0160" w:rsidRPr="001517FD" w:rsidDel="00DA72F3" w14:paraId="5ADA89FB" w14:textId="7A61A139" w:rsidTr="007B0160">
        <w:trPr>
          <w:del w:id="1633"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0835D2" w14:textId="0167EF8B" w:rsidR="007B0160" w:rsidRPr="001517FD" w:rsidDel="00DA72F3" w:rsidRDefault="007B0160" w:rsidP="007B0160">
            <w:pPr>
              <w:bidi w:val="0"/>
              <w:spacing w:line="240" w:lineRule="auto"/>
              <w:jc w:val="both"/>
              <w:rPr>
                <w:del w:id="163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5AA49" w14:textId="0B5D470B" w:rsidR="007B0160" w:rsidRPr="001517FD" w:rsidDel="00DA72F3" w:rsidRDefault="007B0160" w:rsidP="007B0160">
            <w:pPr>
              <w:bidi w:val="0"/>
              <w:spacing w:line="240" w:lineRule="auto"/>
              <w:jc w:val="both"/>
              <w:rPr>
                <w:del w:id="1635"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6262B3" w14:textId="147B3689" w:rsidR="007B0160" w:rsidRPr="001517FD" w:rsidDel="00DA72F3" w:rsidRDefault="007B0160" w:rsidP="007B0160">
            <w:pPr>
              <w:bidi w:val="0"/>
              <w:spacing w:line="240" w:lineRule="auto"/>
              <w:jc w:val="both"/>
              <w:rPr>
                <w:del w:id="1636"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0E713F01" w14:textId="39BB70AD" w:rsidR="007B0160" w:rsidRPr="001517FD" w:rsidDel="00DA72F3" w:rsidRDefault="007B0160" w:rsidP="007B0160">
            <w:pPr>
              <w:bidi w:val="0"/>
              <w:spacing w:line="240" w:lineRule="auto"/>
              <w:jc w:val="both"/>
              <w:rPr>
                <w:del w:id="1637" w:author="Tomer Oron" w:date="2023-12-26T13:42:00Z"/>
                <w:rFonts w:cstheme="minorHAnsi"/>
                <w:b/>
                <w:bCs/>
                <w:sz w:val="14"/>
                <w:szCs w:val="14"/>
                <w:u w:val="single"/>
              </w:rPr>
            </w:pPr>
            <w:del w:id="1638" w:author="Tomer Oron" w:date="2023-12-26T13:42:00Z">
              <w:r w:rsidRPr="001517FD" w:rsidDel="00DA72F3">
                <w:rPr>
                  <w:rFonts w:cstheme="minorHAnsi"/>
                  <w:sz w:val="14"/>
                  <w:szCs w:val="14"/>
                </w:rPr>
                <w:delText>2</w:delText>
              </w:r>
            </w:del>
          </w:p>
        </w:tc>
        <w:tc>
          <w:tcPr>
            <w:tcW w:w="607" w:type="dxa"/>
            <w:tcBorders>
              <w:top w:val="single" w:sz="4" w:space="0" w:color="auto"/>
              <w:left w:val="single" w:sz="4" w:space="0" w:color="auto"/>
              <w:bottom w:val="nil"/>
              <w:right w:val="single" w:sz="4" w:space="0" w:color="auto"/>
            </w:tcBorders>
            <w:vAlign w:val="center"/>
            <w:hideMark/>
          </w:tcPr>
          <w:p w14:paraId="298AB1E7" w14:textId="7FD52B99" w:rsidR="007B0160" w:rsidRPr="001517FD" w:rsidDel="00DA72F3" w:rsidRDefault="007B0160" w:rsidP="007B0160">
            <w:pPr>
              <w:bidi w:val="0"/>
              <w:spacing w:line="240" w:lineRule="auto"/>
              <w:jc w:val="both"/>
              <w:rPr>
                <w:del w:id="1639" w:author="Tomer Oron" w:date="2023-12-26T13:42:00Z"/>
                <w:rFonts w:cstheme="minorHAnsi"/>
                <w:b/>
                <w:bCs/>
                <w:sz w:val="14"/>
                <w:szCs w:val="14"/>
                <w:u w:val="single"/>
              </w:rPr>
            </w:pPr>
            <w:del w:id="1640" w:author="Tomer Oron" w:date="2023-12-26T13:42:00Z">
              <w:r w:rsidRPr="001517FD" w:rsidDel="00DA72F3">
                <w:rPr>
                  <w:rFonts w:cstheme="minorHAnsi"/>
                  <w:sz w:val="14"/>
                  <w:szCs w:val="14"/>
                </w:rPr>
                <w:delText>211</w:delText>
              </w:r>
            </w:del>
          </w:p>
        </w:tc>
        <w:tc>
          <w:tcPr>
            <w:tcW w:w="536" w:type="dxa"/>
            <w:tcBorders>
              <w:top w:val="single" w:sz="4" w:space="0" w:color="auto"/>
              <w:left w:val="single" w:sz="4" w:space="0" w:color="auto"/>
              <w:bottom w:val="nil"/>
              <w:right w:val="single" w:sz="4" w:space="0" w:color="auto"/>
            </w:tcBorders>
            <w:vAlign w:val="center"/>
            <w:hideMark/>
          </w:tcPr>
          <w:p w14:paraId="48D7A8A9" w14:textId="1E8CC353" w:rsidR="007B0160" w:rsidRPr="001517FD" w:rsidDel="00DA72F3" w:rsidRDefault="007B0160" w:rsidP="007B0160">
            <w:pPr>
              <w:bidi w:val="0"/>
              <w:spacing w:line="240" w:lineRule="auto"/>
              <w:jc w:val="both"/>
              <w:rPr>
                <w:del w:id="1641" w:author="Tomer Oron" w:date="2023-12-26T13:42:00Z"/>
                <w:rFonts w:cstheme="minorHAnsi"/>
                <w:b/>
                <w:bCs/>
                <w:sz w:val="14"/>
                <w:szCs w:val="14"/>
                <w:u w:val="single"/>
              </w:rPr>
            </w:pPr>
            <w:del w:id="1642" w:author="Tomer Oron" w:date="2023-12-26T13:42:00Z">
              <w:r w:rsidRPr="001517FD" w:rsidDel="00DA72F3">
                <w:rPr>
                  <w:rFonts w:cstheme="minorHAnsi"/>
                  <w:sz w:val="14"/>
                  <w:szCs w:val="14"/>
                </w:rPr>
                <w:delText>57</w:delText>
              </w:r>
            </w:del>
          </w:p>
        </w:tc>
        <w:tc>
          <w:tcPr>
            <w:tcW w:w="536" w:type="dxa"/>
            <w:tcBorders>
              <w:top w:val="single" w:sz="4" w:space="0" w:color="auto"/>
              <w:left w:val="single" w:sz="4" w:space="0" w:color="auto"/>
              <w:bottom w:val="nil"/>
              <w:right w:val="single" w:sz="4" w:space="0" w:color="auto"/>
            </w:tcBorders>
            <w:vAlign w:val="center"/>
            <w:hideMark/>
          </w:tcPr>
          <w:p w14:paraId="146E28A6" w14:textId="187B300B" w:rsidR="007B0160" w:rsidRPr="001517FD" w:rsidDel="00DA72F3" w:rsidRDefault="007B0160" w:rsidP="007B0160">
            <w:pPr>
              <w:bidi w:val="0"/>
              <w:spacing w:line="240" w:lineRule="auto"/>
              <w:jc w:val="both"/>
              <w:rPr>
                <w:del w:id="1643" w:author="Tomer Oron" w:date="2023-12-26T13:42:00Z"/>
                <w:rFonts w:cstheme="minorHAnsi"/>
                <w:b/>
                <w:bCs/>
                <w:sz w:val="14"/>
                <w:szCs w:val="14"/>
                <w:u w:val="single"/>
              </w:rPr>
            </w:pPr>
            <w:del w:id="1644" w:author="Tomer Oron" w:date="2023-12-26T13:42:00Z">
              <w:r w:rsidRPr="001517FD" w:rsidDel="00DA72F3">
                <w:rPr>
                  <w:rFonts w:cstheme="minorHAnsi"/>
                  <w:sz w:val="14"/>
                  <w:szCs w:val="14"/>
                </w:rPr>
                <w:delText>3</w:delText>
              </w:r>
            </w:del>
          </w:p>
        </w:tc>
        <w:tc>
          <w:tcPr>
            <w:tcW w:w="488" w:type="dxa"/>
            <w:tcBorders>
              <w:top w:val="single" w:sz="4" w:space="0" w:color="auto"/>
              <w:left w:val="single" w:sz="4" w:space="0" w:color="auto"/>
              <w:bottom w:val="nil"/>
              <w:right w:val="single" w:sz="4" w:space="0" w:color="auto"/>
            </w:tcBorders>
            <w:vAlign w:val="center"/>
          </w:tcPr>
          <w:p w14:paraId="611A2632" w14:textId="48EEE439" w:rsidR="007B0160" w:rsidRPr="001517FD" w:rsidDel="00DA72F3" w:rsidRDefault="007B0160" w:rsidP="007B0160">
            <w:pPr>
              <w:bidi w:val="0"/>
              <w:spacing w:line="240" w:lineRule="auto"/>
              <w:jc w:val="both"/>
              <w:rPr>
                <w:del w:id="1645"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4338275A" w14:textId="0FB62A76" w:rsidR="007B0160" w:rsidRPr="001517FD" w:rsidDel="00DA72F3" w:rsidRDefault="007B0160" w:rsidP="007B0160">
            <w:pPr>
              <w:bidi w:val="0"/>
              <w:spacing w:line="240" w:lineRule="auto"/>
              <w:jc w:val="both"/>
              <w:rPr>
                <w:del w:id="1646"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C4A83B5" w14:textId="5A87BCD8" w:rsidR="007B0160" w:rsidRPr="001517FD" w:rsidDel="00DA72F3" w:rsidRDefault="007B0160" w:rsidP="007B0160">
            <w:pPr>
              <w:bidi w:val="0"/>
              <w:spacing w:line="240" w:lineRule="auto"/>
              <w:jc w:val="both"/>
              <w:rPr>
                <w:del w:id="1647"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31AB92B1" w14:textId="4042D037" w:rsidR="007B0160" w:rsidRPr="001517FD" w:rsidDel="00DA72F3" w:rsidRDefault="007B0160" w:rsidP="007B0160">
            <w:pPr>
              <w:bidi w:val="0"/>
              <w:spacing w:line="240" w:lineRule="auto"/>
              <w:jc w:val="both"/>
              <w:rPr>
                <w:del w:id="1648" w:author="Tomer Oron" w:date="2023-12-26T13:42:00Z"/>
                <w:rFonts w:cstheme="minorHAnsi"/>
                <w:b/>
                <w:bCs/>
                <w:sz w:val="14"/>
                <w:szCs w:val="14"/>
                <w:u w:val="single"/>
              </w:rPr>
            </w:pPr>
            <w:del w:id="1649" w:author="Tomer Oron" w:date="2023-12-26T13:42:00Z">
              <w:r w:rsidRPr="001517FD" w:rsidDel="00DA72F3">
                <w:rPr>
                  <w:rFonts w:cstheme="minorHAnsi"/>
                  <w:sz w:val="14"/>
                  <w:szCs w:val="14"/>
                </w:rPr>
                <w:delText>35</w:delText>
              </w:r>
            </w:del>
          </w:p>
        </w:tc>
        <w:tc>
          <w:tcPr>
            <w:tcW w:w="536" w:type="dxa"/>
            <w:tcBorders>
              <w:top w:val="single" w:sz="4" w:space="0" w:color="auto"/>
              <w:left w:val="single" w:sz="4" w:space="0" w:color="auto"/>
              <w:bottom w:val="nil"/>
              <w:right w:val="single" w:sz="4" w:space="0" w:color="auto"/>
            </w:tcBorders>
            <w:vAlign w:val="center"/>
            <w:hideMark/>
          </w:tcPr>
          <w:p w14:paraId="1E276546" w14:textId="0AA3FC35" w:rsidR="007B0160" w:rsidRPr="001517FD" w:rsidDel="00DA72F3" w:rsidRDefault="007B0160" w:rsidP="007B0160">
            <w:pPr>
              <w:bidi w:val="0"/>
              <w:spacing w:line="240" w:lineRule="auto"/>
              <w:jc w:val="both"/>
              <w:rPr>
                <w:del w:id="1650" w:author="Tomer Oron" w:date="2023-12-26T13:42:00Z"/>
                <w:rFonts w:cstheme="minorHAnsi"/>
                <w:b/>
                <w:bCs/>
                <w:sz w:val="14"/>
                <w:szCs w:val="14"/>
                <w:u w:val="single"/>
              </w:rPr>
            </w:pPr>
            <w:del w:id="1651" w:author="Tomer Oron" w:date="2023-12-26T13:42:00Z">
              <w:r w:rsidRPr="001517FD" w:rsidDel="00DA72F3">
                <w:rPr>
                  <w:rFonts w:cstheme="minorHAnsi"/>
                  <w:sz w:val="14"/>
                  <w:szCs w:val="14"/>
                </w:rPr>
                <w:delText>16</w:delText>
              </w:r>
            </w:del>
          </w:p>
        </w:tc>
        <w:tc>
          <w:tcPr>
            <w:tcW w:w="489" w:type="dxa"/>
            <w:tcBorders>
              <w:top w:val="single" w:sz="4" w:space="0" w:color="auto"/>
              <w:left w:val="single" w:sz="4" w:space="0" w:color="auto"/>
              <w:bottom w:val="nil"/>
              <w:right w:val="single" w:sz="4" w:space="0" w:color="auto"/>
            </w:tcBorders>
            <w:vAlign w:val="center"/>
            <w:hideMark/>
          </w:tcPr>
          <w:p w14:paraId="6864E127" w14:textId="71D30758" w:rsidR="007B0160" w:rsidRPr="001517FD" w:rsidDel="00DA72F3" w:rsidRDefault="007B0160" w:rsidP="007B0160">
            <w:pPr>
              <w:bidi w:val="0"/>
              <w:spacing w:line="240" w:lineRule="auto"/>
              <w:jc w:val="both"/>
              <w:rPr>
                <w:del w:id="1652" w:author="Tomer Oron" w:date="2023-12-26T13:42:00Z"/>
                <w:rFonts w:cstheme="minorHAnsi"/>
                <w:b/>
                <w:bCs/>
                <w:sz w:val="14"/>
                <w:szCs w:val="14"/>
                <w:u w:val="single"/>
              </w:rPr>
            </w:pPr>
            <w:del w:id="1653" w:author="Tomer Oron" w:date="2023-12-26T13:42:00Z">
              <w:r w:rsidRPr="001517FD" w:rsidDel="00DA72F3">
                <w:rPr>
                  <w:rFonts w:cstheme="minorHAnsi"/>
                  <w:sz w:val="14"/>
                  <w:szCs w:val="14"/>
                </w:rPr>
                <w:delText>5</w:delText>
              </w:r>
            </w:del>
          </w:p>
        </w:tc>
        <w:tc>
          <w:tcPr>
            <w:tcW w:w="489" w:type="dxa"/>
            <w:tcBorders>
              <w:top w:val="single" w:sz="4" w:space="0" w:color="auto"/>
              <w:left w:val="single" w:sz="4" w:space="0" w:color="auto"/>
              <w:bottom w:val="nil"/>
              <w:right w:val="single" w:sz="4" w:space="0" w:color="auto"/>
            </w:tcBorders>
            <w:vAlign w:val="center"/>
          </w:tcPr>
          <w:p w14:paraId="011E9440" w14:textId="47CDB27B" w:rsidR="007B0160" w:rsidRPr="001517FD" w:rsidDel="00DA72F3" w:rsidRDefault="007B0160" w:rsidP="007B0160">
            <w:pPr>
              <w:bidi w:val="0"/>
              <w:spacing w:line="240" w:lineRule="auto"/>
              <w:jc w:val="both"/>
              <w:rPr>
                <w:del w:id="1654"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D2A1120" w14:textId="3944E7BC" w:rsidR="007B0160" w:rsidRPr="001517FD" w:rsidDel="00DA72F3" w:rsidRDefault="007B0160" w:rsidP="007B0160">
            <w:pPr>
              <w:bidi w:val="0"/>
              <w:spacing w:line="240" w:lineRule="auto"/>
              <w:jc w:val="both"/>
              <w:rPr>
                <w:del w:id="1655"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21DFC31B" w14:textId="237AE2FA" w:rsidR="007B0160" w:rsidRPr="001517FD" w:rsidDel="00DA72F3" w:rsidRDefault="007B0160" w:rsidP="007B0160">
            <w:pPr>
              <w:bidi w:val="0"/>
              <w:spacing w:line="240" w:lineRule="auto"/>
              <w:jc w:val="both"/>
              <w:rPr>
                <w:del w:id="1656"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204CB6EB" w14:textId="23838B05" w:rsidR="007B0160" w:rsidRPr="001517FD" w:rsidDel="00DA72F3" w:rsidRDefault="007B0160" w:rsidP="007B0160">
            <w:pPr>
              <w:bidi w:val="0"/>
              <w:spacing w:line="240" w:lineRule="auto"/>
              <w:jc w:val="both"/>
              <w:rPr>
                <w:del w:id="1657" w:author="Tomer Oron" w:date="2023-12-26T13:42:00Z"/>
                <w:rFonts w:cstheme="minorHAnsi"/>
                <w:b/>
                <w:bCs/>
                <w:sz w:val="14"/>
                <w:szCs w:val="14"/>
                <w:u w:val="single"/>
              </w:rPr>
            </w:pPr>
            <w:del w:id="1658"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3A1217DF" w14:textId="27D94089" w:rsidR="007B0160" w:rsidRPr="001517FD" w:rsidDel="00DA72F3" w:rsidRDefault="007B0160" w:rsidP="007B0160">
            <w:pPr>
              <w:bidi w:val="0"/>
              <w:spacing w:line="240" w:lineRule="auto"/>
              <w:jc w:val="both"/>
              <w:rPr>
                <w:del w:id="1659" w:author="Tomer Oron" w:date="2023-12-26T13:42:00Z"/>
                <w:rFonts w:cstheme="minorHAnsi"/>
                <w:b/>
                <w:bCs/>
                <w:sz w:val="14"/>
                <w:szCs w:val="14"/>
                <w:u w:val="single"/>
              </w:rPr>
            </w:pPr>
            <w:del w:id="1660"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632A9492" w14:textId="539E2778" w:rsidR="007B0160" w:rsidRPr="001517FD" w:rsidDel="00DA72F3" w:rsidRDefault="007B0160" w:rsidP="007B0160">
            <w:pPr>
              <w:bidi w:val="0"/>
              <w:spacing w:line="240" w:lineRule="auto"/>
              <w:jc w:val="both"/>
              <w:rPr>
                <w:del w:id="1661" w:author="Tomer Oron" w:date="2023-12-26T13:42:00Z"/>
                <w:rFonts w:cstheme="minorHAnsi"/>
                <w:b/>
                <w:bCs/>
                <w:sz w:val="14"/>
                <w:szCs w:val="14"/>
                <w:u w:val="single"/>
              </w:rPr>
            </w:pPr>
            <w:del w:id="1662"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tcPr>
          <w:p w14:paraId="7392A35E" w14:textId="755D17CF" w:rsidR="007B0160" w:rsidRPr="001517FD" w:rsidDel="00DA72F3" w:rsidRDefault="007B0160" w:rsidP="007B0160">
            <w:pPr>
              <w:bidi w:val="0"/>
              <w:spacing w:line="240" w:lineRule="auto"/>
              <w:jc w:val="both"/>
              <w:rPr>
                <w:del w:id="1663"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B92306D" w14:textId="0F674BA6" w:rsidR="007B0160" w:rsidRPr="001517FD" w:rsidDel="00DA72F3" w:rsidRDefault="007B0160" w:rsidP="007B0160">
            <w:pPr>
              <w:bidi w:val="0"/>
              <w:spacing w:line="240" w:lineRule="auto"/>
              <w:jc w:val="both"/>
              <w:rPr>
                <w:del w:id="1664" w:author="Tomer Oron" w:date="2023-12-26T13:42:00Z"/>
                <w:rFonts w:cstheme="minorHAnsi"/>
                <w:b/>
                <w:bCs/>
                <w:sz w:val="14"/>
                <w:szCs w:val="14"/>
                <w:u w:val="single"/>
              </w:rPr>
            </w:pPr>
          </w:p>
        </w:tc>
        <w:tc>
          <w:tcPr>
            <w:tcW w:w="462" w:type="dxa"/>
            <w:tcBorders>
              <w:top w:val="single" w:sz="4" w:space="0" w:color="auto"/>
              <w:left w:val="single" w:sz="4" w:space="0" w:color="auto"/>
              <w:bottom w:val="nil"/>
              <w:right w:val="single" w:sz="4" w:space="0" w:color="auto"/>
            </w:tcBorders>
            <w:vAlign w:val="center"/>
          </w:tcPr>
          <w:p w14:paraId="1258B95D" w14:textId="08CDE511" w:rsidR="007B0160" w:rsidRPr="001517FD" w:rsidDel="00DA72F3" w:rsidRDefault="007B0160" w:rsidP="007B0160">
            <w:pPr>
              <w:bidi w:val="0"/>
              <w:spacing w:line="240" w:lineRule="auto"/>
              <w:jc w:val="both"/>
              <w:rPr>
                <w:del w:id="166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BF09C" w14:textId="5DD974C5" w:rsidR="007B0160" w:rsidRPr="001517FD" w:rsidDel="00DA72F3" w:rsidRDefault="007B0160" w:rsidP="007B0160">
            <w:pPr>
              <w:bidi w:val="0"/>
              <w:spacing w:line="240" w:lineRule="auto"/>
              <w:jc w:val="both"/>
              <w:rPr>
                <w:del w:id="1666" w:author="Tomer Oron" w:date="2023-12-26T13:42:00Z"/>
                <w:rFonts w:cstheme="minorHAnsi"/>
                <w:b/>
                <w:bCs/>
                <w:sz w:val="14"/>
                <w:szCs w:val="14"/>
                <w:u w:val="single"/>
              </w:rPr>
            </w:pPr>
          </w:p>
        </w:tc>
      </w:tr>
      <w:tr w:rsidR="007B0160" w:rsidRPr="001517FD" w:rsidDel="00DA72F3" w14:paraId="5D2F0B03" w14:textId="7C9F4E55" w:rsidTr="007B0160">
        <w:trPr>
          <w:del w:id="1667"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C3F06" w14:textId="0E730AFC" w:rsidR="007B0160" w:rsidRPr="001517FD" w:rsidDel="00DA72F3" w:rsidRDefault="007B0160" w:rsidP="007B0160">
            <w:pPr>
              <w:bidi w:val="0"/>
              <w:spacing w:line="240" w:lineRule="auto"/>
              <w:jc w:val="both"/>
              <w:rPr>
                <w:del w:id="166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3A7EAD" w14:textId="6E792203" w:rsidR="007B0160" w:rsidRPr="001517FD" w:rsidDel="00DA72F3" w:rsidRDefault="007B0160" w:rsidP="007B0160">
            <w:pPr>
              <w:bidi w:val="0"/>
              <w:spacing w:line="240" w:lineRule="auto"/>
              <w:jc w:val="both"/>
              <w:rPr>
                <w:del w:id="1669"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1AA737" w14:textId="381ABD55" w:rsidR="007B0160" w:rsidRPr="001517FD" w:rsidDel="00DA72F3" w:rsidRDefault="007B0160" w:rsidP="007B0160">
            <w:pPr>
              <w:bidi w:val="0"/>
              <w:spacing w:line="240" w:lineRule="auto"/>
              <w:jc w:val="both"/>
              <w:rPr>
                <w:del w:id="167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8D9FD3" w14:textId="74DE439C" w:rsidR="007B0160" w:rsidRPr="001517FD" w:rsidDel="00DA72F3" w:rsidRDefault="007B0160" w:rsidP="007B0160">
            <w:pPr>
              <w:bidi w:val="0"/>
              <w:spacing w:line="240" w:lineRule="auto"/>
              <w:jc w:val="both"/>
              <w:rPr>
                <w:del w:id="1671"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5639605B" w14:textId="35F4EECF" w:rsidR="007B0160" w:rsidRPr="001517FD" w:rsidDel="00DA72F3" w:rsidRDefault="007B0160" w:rsidP="007B0160">
            <w:pPr>
              <w:bidi w:val="0"/>
              <w:spacing w:line="240" w:lineRule="auto"/>
              <w:jc w:val="both"/>
              <w:rPr>
                <w:del w:id="1672" w:author="Tomer Oron" w:date="2023-12-26T13:42:00Z"/>
                <w:rFonts w:cstheme="minorHAnsi"/>
                <w:b/>
                <w:bCs/>
                <w:i/>
                <w:iCs/>
                <w:sz w:val="14"/>
                <w:szCs w:val="14"/>
                <w:u w:val="single"/>
              </w:rPr>
            </w:pPr>
            <w:del w:id="1673" w:author="Tomer Oron" w:date="2023-12-26T13:42:00Z">
              <w:r w:rsidRPr="001517FD" w:rsidDel="00DA72F3">
                <w:rPr>
                  <w:rFonts w:cstheme="minorHAnsi"/>
                  <w:i/>
                  <w:iCs/>
                  <w:color w:val="000000"/>
                  <w:sz w:val="14"/>
                  <w:szCs w:val="14"/>
                </w:rPr>
                <w:delText>203.4</w:delText>
              </w:r>
            </w:del>
          </w:p>
        </w:tc>
        <w:tc>
          <w:tcPr>
            <w:tcW w:w="536" w:type="dxa"/>
            <w:tcBorders>
              <w:top w:val="nil"/>
              <w:left w:val="single" w:sz="4" w:space="0" w:color="auto"/>
              <w:bottom w:val="single" w:sz="4" w:space="0" w:color="auto"/>
              <w:right w:val="single" w:sz="4" w:space="0" w:color="auto"/>
            </w:tcBorders>
            <w:vAlign w:val="center"/>
            <w:hideMark/>
          </w:tcPr>
          <w:p w14:paraId="723262D0" w14:textId="3DA1EEE3" w:rsidR="007B0160" w:rsidRPr="001517FD" w:rsidDel="00DA72F3" w:rsidRDefault="007B0160" w:rsidP="007B0160">
            <w:pPr>
              <w:bidi w:val="0"/>
              <w:spacing w:line="240" w:lineRule="auto"/>
              <w:jc w:val="both"/>
              <w:rPr>
                <w:del w:id="1674" w:author="Tomer Oron" w:date="2023-12-26T13:42:00Z"/>
                <w:rFonts w:cstheme="minorHAnsi"/>
                <w:b/>
                <w:bCs/>
                <w:i/>
                <w:iCs/>
                <w:sz w:val="14"/>
                <w:szCs w:val="14"/>
                <w:u w:val="single"/>
              </w:rPr>
            </w:pPr>
            <w:del w:id="1675" w:author="Tomer Oron" w:date="2023-12-26T13:42:00Z">
              <w:r w:rsidRPr="001517FD" w:rsidDel="00DA72F3">
                <w:rPr>
                  <w:rFonts w:cstheme="minorHAnsi"/>
                  <w:i/>
                  <w:iCs/>
                  <w:color w:val="000000"/>
                  <w:sz w:val="14"/>
                  <w:szCs w:val="14"/>
                </w:rPr>
                <w:delText>61.1</w:delText>
              </w:r>
            </w:del>
          </w:p>
        </w:tc>
        <w:tc>
          <w:tcPr>
            <w:tcW w:w="536" w:type="dxa"/>
            <w:tcBorders>
              <w:top w:val="nil"/>
              <w:left w:val="single" w:sz="4" w:space="0" w:color="auto"/>
              <w:bottom w:val="single" w:sz="4" w:space="0" w:color="auto"/>
              <w:right w:val="single" w:sz="4" w:space="0" w:color="auto"/>
            </w:tcBorders>
            <w:vAlign w:val="center"/>
            <w:hideMark/>
          </w:tcPr>
          <w:p w14:paraId="1205CB03" w14:textId="715D77FB" w:rsidR="007B0160" w:rsidRPr="001517FD" w:rsidDel="00DA72F3" w:rsidRDefault="007B0160" w:rsidP="007B0160">
            <w:pPr>
              <w:bidi w:val="0"/>
              <w:spacing w:line="240" w:lineRule="auto"/>
              <w:jc w:val="both"/>
              <w:rPr>
                <w:del w:id="1676" w:author="Tomer Oron" w:date="2023-12-26T13:42:00Z"/>
                <w:rFonts w:cstheme="minorHAnsi"/>
                <w:b/>
                <w:bCs/>
                <w:i/>
                <w:iCs/>
                <w:sz w:val="14"/>
                <w:szCs w:val="14"/>
                <w:u w:val="single"/>
              </w:rPr>
            </w:pPr>
            <w:del w:id="1677" w:author="Tomer Oron" w:date="2023-12-26T13:42:00Z">
              <w:r w:rsidRPr="001517FD" w:rsidDel="00DA72F3">
                <w:rPr>
                  <w:rFonts w:cstheme="minorHAnsi"/>
                  <w:i/>
                  <w:iCs/>
                  <w:color w:val="000000"/>
                  <w:sz w:val="14"/>
                  <w:szCs w:val="14"/>
                </w:rPr>
                <w:delText>6.4</w:delText>
              </w:r>
            </w:del>
          </w:p>
        </w:tc>
        <w:tc>
          <w:tcPr>
            <w:tcW w:w="488" w:type="dxa"/>
            <w:tcBorders>
              <w:top w:val="nil"/>
              <w:left w:val="single" w:sz="4" w:space="0" w:color="auto"/>
              <w:bottom w:val="single" w:sz="4" w:space="0" w:color="auto"/>
              <w:right w:val="single" w:sz="4" w:space="0" w:color="auto"/>
            </w:tcBorders>
            <w:vAlign w:val="center"/>
          </w:tcPr>
          <w:p w14:paraId="0349F8E7" w14:textId="29D0D551" w:rsidR="007B0160" w:rsidRPr="001517FD" w:rsidDel="00DA72F3" w:rsidRDefault="007B0160" w:rsidP="007B0160">
            <w:pPr>
              <w:bidi w:val="0"/>
              <w:spacing w:line="240" w:lineRule="auto"/>
              <w:jc w:val="both"/>
              <w:rPr>
                <w:del w:id="1678"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47DE5BFB" w14:textId="4B944517" w:rsidR="007B0160" w:rsidRPr="001517FD" w:rsidDel="00DA72F3" w:rsidRDefault="007B0160" w:rsidP="007B0160">
            <w:pPr>
              <w:bidi w:val="0"/>
              <w:spacing w:line="240" w:lineRule="auto"/>
              <w:jc w:val="both"/>
              <w:rPr>
                <w:del w:id="1679"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387B9084" w14:textId="122B53D5" w:rsidR="007B0160" w:rsidRPr="001517FD" w:rsidDel="00DA72F3" w:rsidRDefault="007B0160" w:rsidP="007B0160">
            <w:pPr>
              <w:bidi w:val="0"/>
              <w:spacing w:line="240" w:lineRule="auto"/>
              <w:jc w:val="both"/>
              <w:rPr>
                <w:del w:id="1680"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7763EABF" w14:textId="479AEECC" w:rsidR="007B0160" w:rsidRPr="001517FD" w:rsidDel="00DA72F3" w:rsidRDefault="007B0160" w:rsidP="007B0160">
            <w:pPr>
              <w:bidi w:val="0"/>
              <w:spacing w:line="240" w:lineRule="auto"/>
              <w:jc w:val="both"/>
              <w:rPr>
                <w:del w:id="1681" w:author="Tomer Oron" w:date="2023-12-26T13:42:00Z"/>
                <w:rFonts w:cstheme="minorHAnsi"/>
                <w:b/>
                <w:bCs/>
                <w:i/>
                <w:iCs/>
                <w:sz w:val="14"/>
                <w:szCs w:val="14"/>
                <w:u w:val="single"/>
              </w:rPr>
            </w:pPr>
            <w:del w:id="1682" w:author="Tomer Oron" w:date="2023-12-26T13:42:00Z">
              <w:r w:rsidRPr="001517FD" w:rsidDel="00DA72F3">
                <w:rPr>
                  <w:rFonts w:cstheme="minorHAnsi"/>
                  <w:i/>
                  <w:iCs/>
                  <w:color w:val="000000"/>
                  <w:sz w:val="14"/>
                  <w:szCs w:val="14"/>
                </w:rPr>
                <w:delText>35.1</w:delText>
              </w:r>
            </w:del>
          </w:p>
        </w:tc>
        <w:tc>
          <w:tcPr>
            <w:tcW w:w="536" w:type="dxa"/>
            <w:tcBorders>
              <w:top w:val="nil"/>
              <w:left w:val="single" w:sz="4" w:space="0" w:color="auto"/>
              <w:bottom w:val="single" w:sz="4" w:space="0" w:color="auto"/>
              <w:right w:val="single" w:sz="4" w:space="0" w:color="auto"/>
            </w:tcBorders>
            <w:vAlign w:val="center"/>
            <w:hideMark/>
          </w:tcPr>
          <w:p w14:paraId="4F319693" w14:textId="1AF15965" w:rsidR="007B0160" w:rsidRPr="001517FD" w:rsidDel="00DA72F3" w:rsidRDefault="007B0160" w:rsidP="007B0160">
            <w:pPr>
              <w:bidi w:val="0"/>
              <w:spacing w:line="240" w:lineRule="auto"/>
              <w:jc w:val="both"/>
              <w:rPr>
                <w:del w:id="1683" w:author="Tomer Oron" w:date="2023-12-26T13:42:00Z"/>
                <w:rFonts w:cstheme="minorHAnsi"/>
                <w:b/>
                <w:bCs/>
                <w:i/>
                <w:iCs/>
                <w:sz w:val="14"/>
                <w:szCs w:val="14"/>
                <w:u w:val="single"/>
              </w:rPr>
            </w:pPr>
            <w:del w:id="1684" w:author="Tomer Oron" w:date="2023-12-26T13:42:00Z">
              <w:r w:rsidRPr="001517FD" w:rsidDel="00DA72F3">
                <w:rPr>
                  <w:rFonts w:cstheme="minorHAnsi"/>
                  <w:i/>
                  <w:iCs/>
                  <w:color w:val="000000"/>
                  <w:sz w:val="14"/>
                  <w:szCs w:val="14"/>
                </w:rPr>
                <w:delText>18.0</w:delText>
              </w:r>
            </w:del>
          </w:p>
        </w:tc>
        <w:tc>
          <w:tcPr>
            <w:tcW w:w="489" w:type="dxa"/>
            <w:tcBorders>
              <w:top w:val="nil"/>
              <w:left w:val="single" w:sz="4" w:space="0" w:color="auto"/>
              <w:bottom w:val="single" w:sz="4" w:space="0" w:color="auto"/>
              <w:right w:val="single" w:sz="4" w:space="0" w:color="auto"/>
            </w:tcBorders>
            <w:vAlign w:val="center"/>
            <w:hideMark/>
          </w:tcPr>
          <w:p w14:paraId="3C6A628A" w14:textId="579FEED2" w:rsidR="007B0160" w:rsidRPr="001517FD" w:rsidDel="00DA72F3" w:rsidRDefault="007B0160" w:rsidP="007B0160">
            <w:pPr>
              <w:bidi w:val="0"/>
              <w:spacing w:line="240" w:lineRule="auto"/>
              <w:jc w:val="both"/>
              <w:rPr>
                <w:del w:id="1685" w:author="Tomer Oron" w:date="2023-12-26T13:42:00Z"/>
                <w:rFonts w:cstheme="minorHAnsi"/>
                <w:b/>
                <w:bCs/>
                <w:i/>
                <w:iCs/>
                <w:sz w:val="14"/>
                <w:szCs w:val="14"/>
                <w:u w:val="single"/>
              </w:rPr>
            </w:pPr>
            <w:del w:id="1686" w:author="Tomer Oron" w:date="2023-12-26T13:42:00Z">
              <w:r w:rsidRPr="001517FD" w:rsidDel="00DA72F3">
                <w:rPr>
                  <w:rFonts w:cstheme="minorHAnsi"/>
                  <w:i/>
                  <w:iCs/>
                  <w:color w:val="000000"/>
                  <w:sz w:val="14"/>
                  <w:szCs w:val="14"/>
                </w:rPr>
                <w:delText>2.9</w:delText>
              </w:r>
            </w:del>
          </w:p>
        </w:tc>
        <w:tc>
          <w:tcPr>
            <w:tcW w:w="489" w:type="dxa"/>
            <w:tcBorders>
              <w:top w:val="nil"/>
              <w:left w:val="single" w:sz="4" w:space="0" w:color="auto"/>
              <w:bottom w:val="single" w:sz="4" w:space="0" w:color="auto"/>
              <w:right w:val="single" w:sz="4" w:space="0" w:color="auto"/>
            </w:tcBorders>
            <w:vAlign w:val="center"/>
          </w:tcPr>
          <w:p w14:paraId="58531981" w14:textId="2D99D11F" w:rsidR="007B0160" w:rsidRPr="001517FD" w:rsidDel="00DA72F3" w:rsidRDefault="007B0160" w:rsidP="007B0160">
            <w:pPr>
              <w:bidi w:val="0"/>
              <w:spacing w:line="240" w:lineRule="auto"/>
              <w:jc w:val="both"/>
              <w:rPr>
                <w:del w:id="1687"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07064DBF" w14:textId="00F85C25" w:rsidR="007B0160" w:rsidRPr="001517FD" w:rsidDel="00DA72F3" w:rsidRDefault="007B0160" w:rsidP="007B0160">
            <w:pPr>
              <w:bidi w:val="0"/>
              <w:spacing w:line="240" w:lineRule="auto"/>
              <w:jc w:val="both"/>
              <w:rPr>
                <w:del w:id="1688"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17E150BC" w14:textId="52F3AEAA" w:rsidR="007B0160" w:rsidRPr="001517FD" w:rsidDel="00DA72F3" w:rsidRDefault="007B0160" w:rsidP="007B0160">
            <w:pPr>
              <w:bidi w:val="0"/>
              <w:spacing w:line="240" w:lineRule="auto"/>
              <w:jc w:val="both"/>
              <w:rPr>
                <w:del w:id="1689"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hideMark/>
          </w:tcPr>
          <w:p w14:paraId="39E3068D" w14:textId="026AF863" w:rsidR="007B0160" w:rsidRPr="001517FD" w:rsidDel="00DA72F3" w:rsidRDefault="007B0160" w:rsidP="007B0160">
            <w:pPr>
              <w:bidi w:val="0"/>
              <w:spacing w:line="240" w:lineRule="auto"/>
              <w:jc w:val="both"/>
              <w:rPr>
                <w:del w:id="1690" w:author="Tomer Oron" w:date="2023-12-26T13:42:00Z"/>
                <w:rFonts w:cstheme="minorHAnsi"/>
                <w:b/>
                <w:bCs/>
                <w:i/>
                <w:iCs/>
                <w:sz w:val="14"/>
                <w:szCs w:val="14"/>
                <w:u w:val="single"/>
              </w:rPr>
            </w:pPr>
            <w:del w:id="1691" w:author="Tomer Oron" w:date="2023-12-26T13:42:00Z">
              <w:r w:rsidRPr="001517FD" w:rsidDel="00DA72F3">
                <w:rPr>
                  <w:rFonts w:cstheme="minorHAnsi"/>
                  <w:i/>
                  <w:iCs/>
                  <w:color w:val="000000"/>
                  <w:sz w:val="14"/>
                  <w:szCs w:val="14"/>
                </w:rPr>
                <w:delText>0.5</w:delText>
              </w:r>
            </w:del>
          </w:p>
        </w:tc>
        <w:tc>
          <w:tcPr>
            <w:tcW w:w="489" w:type="dxa"/>
            <w:tcBorders>
              <w:top w:val="nil"/>
              <w:left w:val="single" w:sz="4" w:space="0" w:color="auto"/>
              <w:bottom w:val="single" w:sz="4" w:space="0" w:color="auto"/>
              <w:right w:val="single" w:sz="4" w:space="0" w:color="auto"/>
            </w:tcBorders>
            <w:vAlign w:val="center"/>
            <w:hideMark/>
          </w:tcPr>
          <w:p w14:paraId="557F2949" w14:textId="7166BF46" w:rsidR="007B0160" w:rsidRPr="001517FD" w:rsidDel="00DA72F3" w:rsidRDefault="007B0160" w:rsidP="007B0160">
            <w:pPr>
              <w:bidi w:val="0"/>
              <w:spacing w:line="240" w:lineRule="auto"/>
              <w:jc w:val="both"/>
              <w:rPr>
                <w:del w:id="1692" w:author="Tomer Oron" w:date="2023-12-26T13:42:00Z"/>
                <w:rFonts w:cstheme="minorHAnsi"/>
                <w:b/>
                <w:bCs/>
                <w:i/>
                <w:iCs/>
                <w:sz w:val="14"/>
                <w:szCs w:val="14"/>
                <w:u w:val="single"/>
              </w:rPr>
            </w:pPr>
            <w:del w:id="1693" w:author="Tomer Oron" w:date="2023-12-26T13:42:00Z">
              <w:r w:rsidRPr="001517FD" w:rsidDel="00DA72F3">
                <w:rPr>
                  <w:rFonts w:cstheme="minorHAnsi"/>
                  <w:i/>
                  <w:iCs/>
                  <w:color w:val="000000"/>
                  <w:sz w:val="14"/>
                  <w:szCs w:val="14"/>
                </w:rPr>
                <w:delText>0.4</w:delText>
              </w:r>
            </w:del>
          </w:p>
        </w:tc>
        <w:tc>
          <w:tcPr>
            <w:tcW w:w="489" w:type="dxa"/>
            <w:tcBorders>
              <w:top w:val="nil"/>
              <w:left w:val="single" w:sz="4" w:space="0" w:color="auto"/>
              <w:bottom w:val="single" w:sz="4" w:space="0" w:color="auto"/>
              <w:right w:val="single" w:sz="4" w:space="0" w:color="auto"/>
            </w:tcBorders>
            <w:vAlign w:val="center"/>
            <w:hideMark/>
          </w:tcPr>
          <w:p w14:paraId="0A5FBC1A" w14:textId="543560AC" w:rsidR="007B0160" w:rsidRPr="001517FD" w:rsidDel="00DA72F3" w:rsidRDefault="007B0160" w:rsidP="007B0160">
            <w:pPr>
              <w:bidi w:val="0"/>
              <w:spacing w:line="240" w:lineRule="auto"/>
              <w:jc w:val="both"/>
              <w:rPr>
                <w:del w:id="1694" w:author="Tomer Oron" w:date="2023-12-26T13:42:00Z"/>
                <w:rFonts w:cstheme="minorHAnsi"/>
                <w:b/>
                <w:bCs/>
                <w:i/>
                <w:iCs/>
                <w:sz w:val="14"/>
                <w:szCs w:val="14"/>
                <w:u w:val="single"/>
              </w:rPr>
            </w:pPr>
            <w:del w:id="1695" w:author="Tomer Oron" w:date="2023-12-26T13:42:00Z">
              <w:r w:rsidRPr="001517FD" w:rsidDel="00DA72F3">
                <w:rPr>
                  <w:rFonts w:cstheme="minorHAnsi"/>
                  <w:i/>
                  <w:iCs/>
                  <w:color w:val="000000"/>
                  <w:sz w:val="14"/>
                  <w:szCs w:val="14"/>
                </w:rPr>
                <w:delText>0.1</w:delText>
              </w:r>
            </w:del>
          </w:p>
        </w:tc>
        <w:tc>
          <w:tcPr>
            <w:tcW w:w="489" w:type="dxa"/>
            <w:tcBorders>
              <w:top w:val="nil"/>
              <w:left w:val="single" w:sz="4" w:space="0" w:color="auto"/>
              <w:bottom w:val="single" w:sz="4" w:space="0" w:color="auto"/>
              <w:right w:val="single" w:sz="4" w:space="0" w:color="auto"/>
            </w:tcBorders>
            <w:vAlign w:val="center"/>
          </w:tcPr>
          <w:p w14:paraId="15BFD81C" w14:textId="1ECA76F6" w:rsidR="007B0160" w:rsidRPr="001517FD" w:rsidDel="00DA72F3" w:rsidRDefault="007B0160" w:rsidP="007B0160">
            <w:pPr>
              <w:bidi w:val="0"/>
              <w:spacing w:line="240" w:lineRule="auto"/>
              <w:jc w:val="both"/>
              <w:rPr>
                <w:del w:id="1696"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7BD27985" w14:textId="584271FD" w:rsidR="007B0160" w:rsidRPr="001517FD" w:rsidDel="00DA72F3" w:rsidRDefault="007B0160" w:rsidP="007B0160">
            <w:pPr>
              <w:bidi w:val="0"/>
              <w:spacing w:line="240" w:lineRule="auto"/>
              <w:jc w:val="both"/>
              <w:rPr>
                <w:del w:id="1697" w:author="Tomer Oron" w:date="2023-12-26T13:42:00Z"/>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548CCADE" w14:textId="081BE0B6" w:rsidR="007B0160" w:rsidRPr="001517FD" w:rsidDel="00DA72F3" w:rsidRDefault="007B0160" w:rsidP="007B0160">
            <w:pPr>
              <w:bidi w:val="0"/>
              <w:spacing w:line="240" w:lineRule="auto"/>
              <w:jc w:val="both"/>
              <w:rPr>
                <w:del w:id="169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4F81B0" w14:textId="30886BE0" w:rsidR="007B0160" w:rsidRPr="001517FD" w:rsidDel="00DA72F3" w:rsidRDefault="007B0160" w:rsidP="007B0160">
            <w:pPr>
              <w:bidi w:val="0"/>
              <w:spacing w:line="240" w:lineRule="auto"/>
              <w:jc w:val="both"/>
              <w:rPr>
                <w:del w:id="1699" w:author="Tomer Oron" w:date="2023-12-26T13:42:00Z"/>
                <w:rFonts w:cstheme="minorHAnsi"/>
                <w:b/>
                <w:bCs/>
                <w:sz w:val="14"/>
                <w:szCs w:val="14"/>
                <w:u w:val="single"/>
              </w:rPr>
            </w:pPr>
          </w:p>
        </w:tc>
      </w:tr>
      <w:tr w:rsidR="007B0160" w:rsidRPr="001517FD" w:rsidDel="00DA72F3" w14:paraId="1D2F2E44" w14:textId="6835D482" w:rsidTr="007B0160">
        <w:trPr>
          <w:del w:id="170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C65644" w14:textId="068D0A8B" w:rsidR="007B0160" w:rsidRPr="001517FD" w:rsidDel="00DA72F3" w:rsidRDefault="007B0160" w:rsidP="007B0160">
            <w:pPr>
              <w:bidi w:val="0"/>
              <w:spacing w:line="240" w:lineRule="auto"/>
              <w:jc w:val="both"/>
              <w:rPr>
                <w:del w:id="170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8694A" w14:textId="6BDA2D1E" w:rsidR="007B0160" w:rsidRPr="001517FD" w:rsidDel="00DA72F3" w:rsidRDefault="007B0160" w:rsidP="007B0160">
            <w:pPr>
              <w:bidi w:val="0"/>
              <w:spacing w:line="240" w:lineRule="auto"/>
              <w:jc w:val="both"/>
              <w:rPr>
                <w:del w:id="1702"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1BF5A8" w14:textId="2C01C1B3" w:rsidR="007B0160" w:rsidRPr="001517FD" w:rsidDel="00DA72F3" w:rsidRDefault="007B0160" w:rsidP="007B0160">
            <w:pPr>
              <w:bidi w:val="0"/>
              <w:spacing w:line="240" w:lineRule="auto"/>
              <w:jc w:val="both"/>
              <w:rPr>
                <w:del w:id="1703"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9ABE33A" w14:textId="30FABDFB" w:rsidR="007B0160" w:rsidRPr="001517FD" w:rsidDel="00DA72F3" w:rsidRDefault="007B0160" w:rsidP="007B0160">
            <w:pPr>
              <w:bidi w:val="0"/>
              <w:spacing w:line="240" w:lineRule="auto"/>
              <w:jc w:val="both"/>
              <w:rPr>
                <w:del w:id="1704" w:author="Tomer Oron" w:date="2023-12-26T13:42:00Z"/>
                <w:rFonts w:cstheme="minorHAnsi"/>
                <w:b/>
                <w:bCs/>
                <w:sz w:val="14"/>
                <w:szCs w:val="14"/>
                <w:u w:val="single"/>
              </w:rPr>
            </w:pPr>
            <w:del w:id="1705" w:author="Tomer Oron" w:date="2023-12-26T13:42:00Z">
              <w:r w:rsidRPr="001517FD" w:rsidDel="00DA72F3">
                <w:rPr>
                  <w:rFonts w:cstheme="minorHAnsi"/>
                  <w:sz w:val="14"/>
                  <w:szCs w:val="14"/>
                </w:rPr>
                <w:delText>3</w:delText>
              </w:r>
            </w:del>
          </w:p>
        </w:tc>
        <w:tc>
          <w:tcPr>
            <w:tcW w:w="607" w:type="dxa"/>
            <w:tcBorders>
              <w:top w:val="single" w:sz="4" w:space="0" w:color="auto"/>
              <w:left w:val="single" w:sz="4" w:space="0" w:color="auto"/>
              <w:bottom w:val="nil"/>
              <w:right w:val="single" w:sz="4" w:space="0" w:color="auto"/>
            </w:tcBorders>
            <w:vAlign w:val="center"/>
            <w:hideMark/>
          </w:tcPr>
          <w:p w14:paraId="523926EC" w14:textId="0E2CA699" w:rsidR="007B0160" w:rsidRPr="001517FD" w:rsidDel="00DA72F3" w:rsidRDefault="007B0160" w:rsidP="007B0160">
            <w:pPr>
              <w:bidi w:val="0"/>
              <w:spacing w:line="240" w:lineRule="auto"/>
              <w:jc w:val="both"/>
              <w:rPr>
                <w:del w:id="1706" w:author="Tomer Oron" w:date="2023-12-26T13:42:00Z"/>
                <w:rFonts w:cstheme="minorHAnsi"/>
                <w:b/>
                <w:bCs/>
                <w:sz w:val="14"/>
                <w:szCs w:val="14"/>
                <w:u w:val="single"/>
              </w:rPr>
            </w:pPr>
            <w:del w:id="1707" w:author="Tomer Oron" w:date="2023-12-26T13:42:00Z">
              <w:r w:rsidRPr="001517FD" w:rsidDel="00DA72F3">
                <w:rPr>
                  <w:rFonts w:cstheme="minorHAnsi"/>
                  <w:sz w:val="14"/>
                  <w:szCs w:val="14"/>
                </w:rPr>
                <w:delText>123</w:delText>
              </w:r>
            </w:del>
          </w:p>
        </w:tc>
        <w:tc>
          <w:tcPr>
            <w:tcW w:w="536" w:type="dxa"/>
            <w:tcBorders>
              <w:top w:val="single" w:sz="4" w:space="0" w:color="auto"/>
              <w:left w:val="single" w:sz="4" w:space="0" w:color="auto"/>
              <w:bottom w:val="nil"/>
              <w:right w:val="single" w:sz="4" w:space="0" w:color="auto"/>
            </w:tcBorders>
            <w:vAlign w:val="center"/>
            <w:hideMark/>
          </w:tcPr>
          <w:p w14:paraId="75971980" w14:textId="33DBD49A" w:rsidR="007B0160" w:rsidRPr="001517FD" w:rsidDel="00DA72F3" w:rsidRDefault="007B0160" w:rsidP="007B0160">
            <w:pPr>
              <w:bidi w:val="0"/>
              <w:spacing w:line="240" w:lineRule="auto"/>
              <w:jc w:val="both"/>
              <w:rPr>
                <w:del w:id="1708" w:author="Tomer Oron" w:date="2023-12-26T13:42:00Z"/>
                <w:rFonts w:cstheme="minorHAnsi"/>
                <w:b/>
                <w:bCs/>
                <w:sz w:val="14"/>
                <w:szCs w:val="14"/>
                <w:u w:val="single"/>
              </w:rPr>
            </w:pPr>
            <w:del w:id="1709" w:author="Tomer Oron" w:date="2023-12-26T13:42:00Z">
              <w:r w:rsidRPr="001517FD" w:rsidDel="00DA72F3">
                <w:rPr>
                  <w:rFonts w:cstheme="minorHAnsi"/>
                  <w:sz w:val="14"/>
                  <w:szCs w:val="14"/>
                </w:rPr>
                <w:delText>63</w:delText>
              </w:r>
            </w:del>
          </w:p>
        </w:tc>
        <w:tc>
          <w:tcPr>
            <w:tcW w:w="536" w:type="dxa"/>
            <w:tcBorders>
              <w:top w:val="single" w:sz="4" w:space="0" w:color="auto"/>
              <w:left w:val="single" w:sz="4" w:space="0" w:color="auto"/>
              <w:bottom w:val="nil"/>
              <w:right w:val="single" w:sz="4" w:space="0" w:color="auto"/>
            </w:tcBorders>
            <w:vAlign w:val="center"/>
            <w:hideMark/>
          </w:tcPr>
          <w:p w14:paraId="40BA47AC" w14:textId="7C133739" w:rsidR="007B0160" w:rsidRPr="001517FD" w:rsidDel="00DA72F3" w:rsidRDefault="007B0160" w:rsidP="007B0160">
            <w:pPr>
              <w:bidi w:val="0"/>
              <w:spacing w:line="240" w:lineRule="auto"/>
              <w:jc w:val="both"/>
              <w:rPr>
                <w:del w:id="1710" w:author="Tomer Oron" w:date="2023-12-26T13:42:00Z"/>
                <w:rFonts w:cstheme="minorHAnsi"/>
                <w:b/>
                <w:bCs/>
                <w:sz w:val="14"/>
                <w:szCs w:val="14"/>
                <w:u w:val="single"/>
              </w:rPr>
            </w:pPr>
            <w:del w:id="1711" w:author="Tomer Oron" w:date="2023-12-26T13:42:00Z">
              <w:r w:rsidRPr="001517FD" w:rsidDel="00DA72F3">
                <w:rPr>
                  <w:rFonts w:cstheme="minorHAnsi"/>
                  <w:sz w:val="14"/>
                  <w:szCs w:val="14"/>
                </w:rPr>
                <w:delText>6</w:delText>
              </w:r>
            </w:del>
          </w:p>
        </w:tc>
        <w:tc>
          <w:tcPr>
            <w:tcW w:w="488" w:type="dxa"/>
            <w:tcBorders>
              <w:top w:val="single" w:sz="4" w:space="0" w:color="auto"/>
              <w:left w:val="single" w:sz="4" w:space="0" w:color="auto"/>
              <w:bottom w:val="nil"/>
              <w:right w:val="single" w:sz="4" w:space="0" w:color="auto"/>
            </w:tcBorders>
            <w:vAlign w:val="center"/>
            <w:hideMark/>
          </w:tcPr>
          <w:p w14:paraId="455C7B35" w14:textId="45FCA6BD" w:rsidR="007B0160" w:rsidRPr="001517FD" w:rsidDel="00DA72F3" w:rsidRDefault="007B0160" w:rsidP="007B0160">
            <w:pPr>
              <w:bidi w:val="0"/>
              <w:spacing w:line="240" w:lineRule="auto"/>
              <w:jc w:val="both"/>
              <w:rPr>
                <w:del w:id="1712" w:author="Tomer Oron" w:date="2023-12-26T13:42:00Z"/>
                <w:rFonts w:cstheme="minorHAnsi"/>
                <w:b/>
                <w:bCs/>
                <w:sz w:val="14"/>
                <w:szCs w:val="14"/>
                <w:u w:val="single"/>
              </w:rPr>
            </w:pPr>
            <w:del w:id="1713"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tcPr>
          <w:p w14:paraId="07EF8569" w14:textId="0895831F" w:rsidR="007B0160" w:rsidRPr="001517FD" w:rsidDel="00DA72F3" w:rsidRDefault="007B0160" w:rsidP="007B0160">
            <w:pPr>
              <w:bidi w:val="0"/>
              <w:spacing w:line="240" w:lineRule="auto"/>
              <w:jc w:val="both"/>
              <w:rPr>
                <w:del w:id="1714"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0ADDC8DE" w14:textId="6AD3E34C" w:rsidR="007B0160" w:rsidRPr="001517FD" w:rsidDel="00DA72F3" w:rsidRDefault="007B0160" w:rsidP="007B0160">
            <w:pPr>
              <w:bidi w:val="0"/>
              <w:spacing w:line="240" w:lineRule="auto"/>
              <w:jc w:val="both"/>
              <w:rPr>
                <w:del w:id="1715"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796F9734" w14:textId="3B94A76B" w:rsidR="007B0160" w:rsidRPr="001517FD" w:rsidDel="00DA72F3" w:rsidRDefault="007B0160" w:rsidP="007B0160">
            <w:pPr>
              <w:bidi w:val="0"/>
              <w:spacing w:line="240" w:lineRule="auto"/>
              <w:jc w:val="both"/>
              <w:rPr>
                <w:del w:id="1716" w:author="Tomer Oron" w:date="2023-12-26T13:42:00Z"/>
                <w:rFonts w:cstheme="minorHAnsi"/>
                <w:b/>
                <w:bCs/>
                <w:sz w:val="14"/>
                <w:szCs w:val="14"/>
                <w:u w:val="single"/>
              </w:rPr>
            </w:pPr>
            <w:del w:id="1717" w:author="Tomer Oron" w:date="2023-12-26T13:42:00Z">
              <w:r w:rsidRPr="001517FD" w:rsidDel="00DA72F3">
                <w:rPr>
                  <w:rFonts w:cstheme="minorHAnsi"/>
                  <w:sz w:val="14"/>
                  <w:szCs w:val="14"/>
                </w:rPr>
                <w:delText>22</w:delText>
              </w:r>
            </w:del>
          </w:p>
        </w:tc>
        <w:tc>
          <w:tcPr>
            <w:tcW w:w="536" w:type="dxa"/>
            <w:tcBorders>
              <w:top w:val="single" w:sz="4" w:space="0" w:color="auto"/>
              <w:left w:val="single" w:sz="4" w:space="0" w:color="auto"/>
              <w:bottom w:val="nil"/>
              <w:right w:val="single" w:sz="4" w:space="0" w:color="auto"/>
            </w:tcBorders>
            <w:vAlign w:val="center"/>
            <w:hideMark/>
          </w:tcPr>
          <w:p w14:paraId="4908ACB0" w14:textId="5EA46BBE" w:rsidR="007B0160" w:rsidRPr="001517FD" w:rsidDel="00DA72F3" w:rsidRDefault="007B0160" w:rsidP="007B0160">
            <w:pPr>
              <w:bidi w:val="0"/>
              <w:spacing w:line="240" w:lineRule="auto"/>
              <w:jc w:val="both"/>
              <w:rPr>
                <w:del w:id="1718" w:author="Tomer Oron" w:date="2023-12-26T13:42:00Z"/>
                <w:rFonts w:cstheme="minorHAnsi"/>
                <w:b/>
                <w:bCs/>
                <w:sz w:val="14"/>
                <w:szCs w:val="14"/>
                <w:u w:val="single"/>
              </w:rPr>
            </w:pPr>
            <w:del w:id="1719" w:author="Tomer Oron" w:date="2023-12-26T13:42:00Z">
              <w:r w:rsidRPr="001517FD" w:rsidDel="00DA72F3">
                <w:rPr>
                  <w:rFonts w:cstheme="minorHAnsi"/>
                  <w:sz w:val="14"/>
                  <w:szCs w:val="14"/>
                </w:rPr>
                <w:delText>24</w:delText>
              </w:r>
            </w:del>
          </w:p>
        </w:tc>
        <w:tc>
          <w:tcPr>
            <w:tcW w:w="489" w:type="dxa"/>
            <w:tcBorders>
              <w:top w:val="single" w:sz="4" w:space="0" w:color="auto"/>
              <w:left w:val="single" w:sz="4" w:space="0" w:color="auto"/>
              <w:bottom w:val="nil"/>
              <w:right w:val="single" w:sz="4" w:space="0" w:color="auto"/>
            </w:tcBorders>
            <w:vAlign w:val="center"/>
            <w:hideMark/>
          </w:tcPr>
          <w:p w14:paraId="6CD5AD15" w14:textId="270B6811" w:rsidR="007B0160" w:rsidRPr="001517FD" w:rsidDel="00DA72F3" w:rsidRDefault="007B0160" w:rsidP="007B0160">
            <w:pPr>
              <w:bidi w:val="0"/>
              <w:spacing w:line="240" w:lineRule="auto"/>
              <w:jc w:val="both"/>
              <w:rPr>
                <w:del w:id="1720" w:author="Tomer Oron" w:date="2023-12-26T13:42:00Z"/>
                <w:rFonts w:cstheme="minorHAnsi"/>
                <w:b/>
                <w:bCs/>
                <w:sz w:val="14"/>
                <w:szCs w:val="14"/>
                <w:u w:val="single"/>
              </w:rPr>
            </w:pPr>
            <w:del w:id="1721" w:author="Tomer Oron" w:date="2023-12-26T13:42:00Z">
              <w:r w:rsidRPr="001517FD" w:rsidDel="00DA72F3">
                <w:rPr>
                  <w:rFonts w:cstheme="minorHAnsi"/>
                  <w:sz w:val="14"/>
                  <w:szCs w:val="14"/>
                </w:rPr>
                <w:delText>6</w:delText>
              </w:r>
            </w:del>
          </w:p>
        </w:tc>
        <w:tc>
          <w:tcPr>
            <w:tcW w:w="489" w:type="dxa"/>
            <w:tcBorders>
              <w:top w:val="single" w:sz="4" w:space="0" w:color="auto"/>
              <w:left w:val="single" w:sz="4" w:space="0" w:color="auto"/>
              <w:bottom w:val="nil"/>
              <w:right w:val="single" w:sz="4" w:space="0" w:color="auto"/>
            </w:tcBorders>
            <w:vAlign w:val="center"/>
            <w:hideMark/>
          </w:tcPr>
          <w:p w14:paraId="5C5DF3F7" w14:textId="5F13FFD9" w:rsidR="007B0160" w:rsidRPr="001517FD" w:rsidDel="00DA72F3" w:rsidRDefault="007B0160" w:rsidP="007B0160">
            <w:pPr>
              <w:bidi w:val="0"/>
              <w:spacing w:line="240" w:lineRule="auto"/>
              <w:jc w:val="both"/>
              <w:rPr>
                <w:del w:id="1722" w:author="Tomer Oron" w:date="2023-12-26T13:42:00Z"/>
                <w:rFonts w:cstheme="minorHAnsi"/>
                <w:b/>
                <w:bCs/>
                <w:sz w:val="14"/>
                <w:szCs w:val="14"/>
                <w:u w:val="single"/>
              </w:rPr>
            </w:pPr>
            <w:del w:id="1723"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tcPr>
          <w:p w14:paraId="1B6535F5" w14:textId="1D4B051F" w:rsidR="007B0160" w:rsidRPr="001517FD" w:rsidDel="00DA72F3" w:rsidRDefault="007B0160" w:rsidP="007B0160">
            <w:pPr>
              <w:bidi w:val="0"/>
              <w:spacing w:line="240" w:lineRule="auto"/>
              <w:jc w:val="both"/>
              <w:rPr>
                <w:del w:id="1724"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14D3A8B6" w14:textId="62102F35" w:rsidR="007B0160" w:rsidRPr="001517FD" w:rsidDel="00DA72F3" w:rsidRDefault="007B0160" w:rsidP="007B0160">
            <w:pPr>
              <w:bidi w:val="0"/>
              <w:spacing w:line="240" w:lineRule="auto"/>
              <w:jc w:val="both"/>
              <w:rPr>
                <w:del w:id="1725"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16FC0425" w14:textId="0A6D0D4A" w:rsidR="007B0160" w:rsidRPr="001517FD" w:rsidDel="00DA72F3" w:rsidRDefault="007B0160" w:rsidP="007B0160">
            <w:pPr>
              <w:bidi w:val="0"/>
              <w:spacing w:line="240" w:lineRule="auto"/>
              <w:jc w:val="both"/>
              <w:rPr>
                <w:del w:id="1726" w:author="Tomer Oron" w:date="2023-12-26T13:42:00Z"/>
                <w:rFonts w:cstheme="minorHAnsi"/>
                <w:b/>
                <w:bCs/>
                <w:sz w:val="14"/>
                <w:szCs w:val="14"/>
                <w:u w:val="single"/>
              </w:rPr>
            </w:pPr>
            <w:del w:id="1727" w:author="Tomer Oron" w:date="2023-12-26T13:42:00Z">
              <w:r w:rsidRPr="001517FD" w:rsidDel="00DA72F3">
                <w:rPr>
                  <w:rFonts w:cstheme="minorHAnsi"/>
                  <w:sz w:val="14"/>
                  <w:szCs w:val="14"/>
                </w:rPr>
                <w:delText>2</w:delText>
              </w:r>
            </w:del>
          </w:p>
        </w:tc>
        <w:tc>
          <w:tcPr>
            <w:tcW w:w="489" w:type="dxa"/>
            <w:tcBorders>
              <w:top w:val="single" w:sz="4" w:space="0" w:color="auto"/>
              <w:left w:val="single" w:sz="4" w:space="0" w:color="auto"/>
              <w:bottom w:val="nil"/>
              <w:right w:val="single" w:sz="4" w:space="0" w:color="auto"/>
            </w:tcBorders>
            <w:vAlign w:val="center"/>
            <w:hideMark/>
          </w:tcPr>
          <w:p w14:paraId="5D37B17E" w14:textId="624ED6EF" w:rsidR="007B0160" w:rsidRPr="001517FD" w:rsidDel="00DA72F3" w:rsidRDefault="007B0160" w:rsidP="007B0160">
            <w:pPr>
              <w:bidi w:val="0"/>
              <w:spacing w:line="240" w:lineRule="auto"/>
              <w:jc w:val="both"/>
              <w:rPr>
                <w:del w:id="1728" w:author="Tomer Oron" w:date="2023-12-26T13:42:00Z"/>
                <w:rFonts w:cstheme="minorHAnsi"/>
                <w:b/>
                <w:bCs/>
                <w:sz w:val="14"/>
                <w:szCs w:val="14"/>
                <w:u w:val="single"/>
              </w:rPr>
            </w:pPr>
            <w:del w:id="1729"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3CA11580" w14:textId="456C76FA" w:rsidR="007B0160" w:rsidRPr="001517FD" w:rsidDel="00DA72F3" w:rsidRDefault="007B0160" w:rsidP="007B0160">
            <w:pPr>
              <w:bidi w:val="0"/>
              <w:spacing w:line="240" w:lineRule="auto"/>
              <w:jc w:val="both"/>
              <w:rPr>
                <w:del w:id="1730" w:author="Tomer Oron" w:date="2023-12-26T13:42:00Z"/>
                <w:rFonts w:cstheme="minorHAnsi"/>
                <w:b/>
                <w:bCs/>
                <w:sz w:val="14"/>
                <w:szCs w:val="14"/>
                <w:u w:val="single"/>
              </w:rPr>
            </w:pPr>
            <w:del w:id="1731"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0AC2AA77" w14:textId="159F0388" w:rsidR="007B0160" w:rsidRPr="001517FD" w:rsidDel="00DA72F3" w:rsidRDefault="007B0160" w:rsidP="007B0160">
            <w:pPr>
              <w:bidi w:val="0"/>
              <w:spacing w:line="240" w:lineRule="auto"/>
              <w:jc w:val="both"/>
              <w:rPr>
                <w:del w:id="1732" w:author="Tomer Oron" w:date="2023-12-26T13:42:00Z"/>
                <w:rFonts w:cstheme="minorHAnsi"/>
                <w:b/>
                <w:bCs/>
                <w:sz w:val="14"/>
                <w:szCs w:val="14"/>
                <w:u w:val="single"/>
              </w:rPr>
            </w:pPr>
            <w:del w:id="1733" w:author="Tomer Oron" w:date="2023-12-26T13:42:00Z">
              <w:r w:rsidRPr="001517FD" w:rsidDel="00DA72F3">
                <w:rPr>
                  <w:rFonts w:cstheme="minorHAnsi"/>
                  <w:sz w:val="14"/>
                  <w:szCs w:val="14"/>
                </w:rPr>
                <w:delText>0</w:delText>
              </w:r>
            </w:del>
          </w:p>
        </w:tc>
        <w:tc>
          <w:tcPr>
            <w:tcW w:w="0" w:type="auto"/>
            <w:tcBorders>
              <w:top w:val="single" w:sz="4" w:space="0" w:color="auto"/>
              <w:left w:val="single" w:sz="4" w:space="0" w:color="auto"/>
              <w:bottom w:val="nil"/>
              <w:right w:val="single" w:sz="4" w:space="0" w:color="auto"/>
            </w:tcBorders>
            <w:vAlign w:val="center"/>
          </w:tcPr>
          <w:p w14:paraId="69125E56" w14:textId="10573CAB" w:rsidR="007B0160" w:rsidRPr="001517FD" w:rsidDel="00DA72F3" w:rsidRDefault="007B0160" w:rsidP="007B0160">
            <w:pPr>
              <w:bidi w:val="0"/>
              <w:spacing w:line="240" w:lineRule="auto"/>
              <w:jc w:val="both"/>
              <w:rPr>
                <w:del w:id="1734"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00B9F18C" w14:textId="7DBF31CD" w:rsidR="007B0160" w:rsidRPr="001517FD" w:rsidDel="00DA72F3" w:rsidRDefault="007B0160" w:rsidP="007B0160">
            <w:pPr>
              <w:bidi w:val="0"/>
              <w:spacing w:line="240" w:lineRule="auto"/>
              <w:jc w:val="both"/>
              <w:rPr>
                <w:del w:id="173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743556" w14:textId="2AE682D4" w:rsidR="007B0160" w:rsidRPr="001517FD" w:rsidDel="00DA72F3" w:rsidRDefault="007B0160" w:rsidP="007B0160">
            <w:pPr>
              <w:bidi w:val="0"/>
              <w:spacing w:line="240" w:lineRule="auto"/>
              <w:jc w:val="both"/>
              <w:rPr>
                <w:del w:id="1736" w:author="Tomer Oron" w:date="2023-12-26T13:42:00Z"/>
                <w:rFonts w:cstheme="minorHAnsi"/>
                <w:b/>
                <w:bCs/>
                <w:sz w:val="14"/>
                <w:szCs w:val="14"/>
                <w:u w:val="single"/>
              </w:rPr>
            </w:pPr>
          </w:p>
        </w:tc>
      </w:tr>
      <w:tr w:rsidR="007B0160" w:rsidRPr="001517FD" w:rsidDel="00DA72F3" w14:paraId="2C12F366" w14:textId="1EA1CA59" w:rsidTr="007B0160">
        <w:trPr>
          <w:del w:id="1737"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0E95AF" w14:textId="742662BA" w:rsidR="007B0160" w:rsidRPr="001517FD" w:rsidDel="00DA72F3" w:rsidRDefault="007B0160" w:rsidP="007B0160">
            <w:pPr>
              <w:bidi w:val="0"/>
              <w:spacing w:line="240" w:lineRule="auto"/>
              <w:jc w:val="both"/>
              <w:rPr>
                <w:del w:id="173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13024" w14:textId="7FA68229" w:rsidR="007B0160" w:rsidRPr="001517FD" w:rsidDel="00DA72F3" w:rsidRDefault="007B0160" w:rsidP="007B0160">
            <w:pPr>
              <w:bidi w:val="0"/>
              <w:spacing w:line="240" w:lineRule="auto"/>
              <w:jc w:val="both"/>
              <w:rPr>
                <w:del w:id="1739"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BF8E" w14:textId="31DC6431" w:rsidR="007B0160" w:rsidRPr="001517FD" w:rsidDel="00DA72F3" w:rsidRDefault="007B0160" w:rsidP="007B0160">
            <w:pPr>
              <w:bidi w:val="0"/>
              <w:spacing w:line="240" w:lineRule="auto"/>
              <w:jc w:val="both"/>
              <w:rPr>
                <w:del w:id="174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F16255" w14:textId="6EFC8B08" w:rsidR="007B0160" w:rsidRPr="001517FD" w:rsidDel="00DA72F3" w:rsidRDefault="007B0160" w:rsidP="007B0160">
            <w:pPr>
              <w:bidi w:val="0"/>
              <w:spacing w:line="240" w:lineRule="auto"/>
              <w:jc w:val="both"/>
              <w:rPr>
                <w:del w:id="1741"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4156361D" w14:textId="55ED56EB" w:rsidR="007B0160" w:rsidRPr="001517FD" w:rsidDel="00DA72F3" w:rsidRDefault="007B0160" w:rsidP="007B0160">
            <w:pPr>
              <w:bidi w:val="0"/>
              <w:spacing w:line="240" w:lineRule="auto"/>
              <w:jc w:val="both"/>
              <w:rPr>
                <w:del w:id="1742" w:author="Tomer Oron" w:date="2023-12-26T13:42:00Z"/>
                <w:rFonts w:cstheme="minorHAnsi"/>
                <w:b/>
                <w:bCs/>
                <w:i/>
                <w:iCs/>
                <w:sz w:val="14"/>
                <w:szCs w:val="14"/>
                <w:u w:val="single"/>
              </w:rPr>
            </w:pPr>
            <w:del w:id="1743" w:author="Tomer Oron" w:date="2023-12-26T13:42:00Z">
              <w:r w:rsidRPr="001517FD" w:rsidDel="00DA72F3">
                <w:rPr>
                  <w:rFonts w:cstheme="minorHAnsi"/>
                  <w:i/>
                  <w:iCs/>
                  <w:color w:val="000000"/>
                  <w:sz w:val="14"/>
                  <w:szCs w:val="14"/>
                </w:rPr>
                <w:delText>126.1</w:delText>
              </w:r>
            </w:del>
          </w:p>
        </w:tc>
        <w:tc>
          <w:tcPr>
            <w:tcW w:w="536" w:type="dxa"/>
            <w:tcBorders>
              <w:top w:val="nil"/>
              <w:left w:val="single" w:sz="4" w:space="0" w:color="auto"/>
              <w:bottom w:val="single" w:sz="4" w:space="0" w:color="auto"/>
              <w:right w:val="single" w:sz="4" w:space="0" w:color="auto"/>
            </w:tcBorders>
            <w:vAlign w:val="center"/>
            <w:hideMark/>
          </w:tcPr>
          <w:p w14:paraId="2366CB35" w14:textId="768BCBEF" w:rsidR="007B0160" w:rsidRPr="001517FD" w:rsidDel="00DA72F3" w:rsidRDefault="007B0160" w:rsidP="007B0160">
            <w:pPr>
              <w:bidi w:val="0"/>
              <w:spacing w:line="240" w:lineRule="auto"/>
              <w:jc w:val="both"/>
              <w:rPr>
                <w:del w:id="1744" w:author="Tomer Oron" w:date="2023-12-26T13:42:00Z"/>
                <w:rFonts w:cstheme="minorHAnsi"/>
                <w:b/>
                <w:bCs/>
                <w:i/>
                <w:iCs/>
                <w:sz w:val="14"/>
                <w:szCs w:val="14"/>
                <w:u w:val="single"/>
              </w:rPr>
            </w:pPr>
            <w:del w:id="1745" w:author="Tomer Oron" w:date="2023-12-26T13:42:00Z">
              <w:r w:rsidRPr="001517FD" w:rsidDel="00DA72F3">
                <w:rPr>
                  <w:rFonts w:cstheme="minorHAnsi"/>
                  <w:i/>
                  <w:iCs/>
                  <w:color w:val="000000"/>
                  <w:sz w:val="14"/>
                  <w:szCs w:val="14"/>
                </w:rPr>
                <w:delText>54.2</w:delText>
              </w:r>
            </w:del>
          </w:p>
        </w:tc>
        <w:tc>
          <w:tcPr>
            <w:tcW w:w="536" w:type="dxa"/>
            <w:tcBorders>
              <w:top w:val="nil"/>
              <w:left w:val="single" w:sz="4" w:space="0" w:color="auto"/>
              <w:bottom w:val="single" w:sz="4" w:space="0" w:color="auto"/>
              <w:right w:val="single" w:sz="4" w:space="0" w:color="auto"/>
            </w:tcBorders>
            <w:vAlign w:val="center"/>
            <w:hideMark/>
          </w:tcPr>
          <w:p w14:paraId="398E6D79" w14:textId="785D0F1E" w:rsidR="007B0160" w:rsidRPr="001517FD" w:rsidDel="00DA72F3" w:rsidRDefault="007B0160" w:rsidP="007B0160">
            <w:pPr>
              <w:bidi w:val="0"/>
              <w:spacing w:line="240" w:lineRule="auto"/>
              <w:jc w:val="both"/>
              <w:rPr>
                <w:del w:id="1746" w:author="Tomer Oron" w:date="2023-12-26T13:42:00Z"/>
                <w:rFonts w:cstheme="minorHAnsi"/>
                <w:b/>
                <w:bCs/>
                <w:i/>
                <w:iCs/>
                <w:sz w:val="14"/>
                <w:szCs w:val="14"/>
                <w:u w:val="single"/>
              </w:rPr>
            </w:pPr>
            <w:del w:id="1747" w:author="Tomer Oron" w:date="2023-12-26T13:42:00Z">
              <w:r w:rsidRPr="001517FD" w:rsidDel="00DA72F3">
                <w:rPr>
                  <w:rFonts w:cstheme="minorHAnsi"/>
                  <w:i/>
                  <w:iCs/>
                  <w:color w:val="000000"/>
                  <w:sz w:val="14"/>
                  <w:szCs w:val="14"/>
                </w:rPr>
                <w:delText>10.8</w:delText>
              </w:r>
            </w:del>
          </w:p>
        </w:tc>
        <w:tc>
          <w:tcPr>
            <w:tcW w:w="488" w:type="dxa"/>
            <w:tcBorders>
              <w:top w:val="nil"/>
              <w:left w:val="single" w:sz="4" w:space="0" w:color="auto"/>
              <w:bottom w:val="single" w:sz="4" w:space="0" w:color="auto"/>
              <w:right w:val="single" w:sz="4" w:space="0" w:color="auto"/>
            </w:tcBorders>
            <w:vAlign w:val="center"/>
            <w:hideMark/>
          </w:tcPr>
          <w:p w14:paraId="280A7DCB" w14:textId="6DEE3243" w:rsidR="007B0160" w:rsidRPr="001517FD" w:rsidDel="00DA72F3" w:rsidRDefault="007B0160" w:rsidP="007B0160">
            <w:pPr>
              <w:bidi w:val="0"/>
              <w:spacing w:line="240" w:lineRule="auto"/>
              <w:jc w:val="both"/>
              <w:rPr>
                <w:del w:id="1748" w:author="Tomer Oron" w:date="2023-12-26T13:42:00Z"/>
                <w:rFonts w:cstheme="minorHAnsi"/>
                <w:b/>
                <w:bCs/>
                <w:i/>
                <w:iCs/>
                <w:sz w:val="14"/>
                <w:szCs w:val="14"/>
                <w:u w:val="single"/>
              </w:rPr>
            </w:pPr>
            <w:del w:id="1749" w:author="Tomer Oron" w:date="2023-12-26T13:42:00Z">
              <w:r w:rsidRPr="001517FD" w:rsidDel="00DA72F3">
                <w:rPr>
                  <w:rFonts w:cstheme="minorHAnsi"/>
                  <w:i/>
                  <w:iCs/>
                  <w:color w:val="000000"/>
                  <w:sz w:val="14"/>
                  <w:szCs w:val="14"/>
                </w:rPr>
                <w:delText>1.0</w:delText>
              </w:r>
            </w:del>
          </w:p>
        </w:tc>
        <w:tc>
          <w:tcPr>
            <w:tcW w:w="488" w:type="dxa"/>
            <w:tcBorders>
              <w:top w:val="nil"/>
              <w:left w:val="single" w:sz="4" w:space="0" w:color="auto"/>
              <w:bottom w:val="single" w:sz="4" w:space="0" w:color="auto"/>
              <w:right w:val="single" w:sz="4" w:space="0" w:color="auto"/>
            </w:tcBorders>
            <w:vAlign w:val="center"/>
          </w:tcPr>
          <w:p w14:paraId="3588AF7C" w14:textId="660B1B97" w:rsidR="007B0160" w:rsidRPr="001517FD" w:rsidDel="00DA72F3" w:rsidRDefault="007B0160" w:rsidP="007B0160">
            <w:pPr>
              <w:bidi w:val="0"/>
              <w:spacing w:line="240" w:lineRule="auto"/>
              <w:jc w:val="both"/>
              <w:rPr>
                <w:del w:id="1750"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57C1009C" w14:textId="532E5562" w:rsidR="007B0160" w:rsidRPr="001517FD" w:rsidDel="00DA72F3" w:rsidRDefault="007B0160" w:rsidP="007B0160">
            <w:pPr>
              <w:bidi w:val="0"/>
              <w:spacing w:line="240" w:lineRule="auto"/>
              <w:jc w:val="both"/>
              <w:rPr>
                <w:del w:id="1751"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22415556" w14:textId="7A4B5A92" w:rsidR="007B0160" w:rsidRPr="001517FD" w:rsidDel="00DA72F3" w:rsidRDefault="007B0160" w:rsidP="007B0160">
            <w:pPr>
              <w:bidi w:val="0"/>
              <w:spacing w:line="240" w:lineRule="auto"/>
              <w:jc w:val="both"/>
              <w:rPr>
                <w:del w:id="1752" w:author="Tomer Oron" w:date="2023-12-26T13:42:00Z"/>
                <w:rFonts w:cstheme="minorHAnsi"/>
                <w:b/>
                <w:bCs/>
                <w:i/>
                <w:iCs/>
                <w:sz w:val="14"/>
                <w:szCs w:val="14"/>
                <w:u w:val="single"/>
              </w:rPr>
            </w:pPr>
            <w:del w:id="1753" w:author="Tomer Oron" w:date="2023-12-26T13:42:00Z">
              <w:r w:rsidRPr="001517FD" w:rsidDel="00DA72F3">
                <w:rPr>
                  <w:rFonts w:cstheme="minorHAnsi"/>
                  <w:i/>
                  <w:iCs/>
                  <w:color w:val="000000"/>
                  <w:sz w:val="14"/>
                  <w:szCs w:val="14"/>
                </w:rPr>
                <w:delText>26.7</w:delText>
              </w:r>
            </w:del>
          </w:p>
        </w:tc>
        <w:tc>
          <w:tcPr>
            <w:tcW w:w="536" w:type="dxa"/>
            <w:tcBorders>
              <w:top w:val="nil"/>
              <w:left w:val="single" w:sz="4" w:space="0" w:color="auto"/>
              <w:bottom w:val="single" w:sz="4" w:space="0" w:color="auto"/>
              <w:right w:val="single" w:sz="4" w:space="0" w:color="auto"/>
            </w:tcBorders>
            <w:vAlign w:val="center"/>
            <w:hideMark/>
          </w:tcPr>
          <w:p w14:paraId="3F7396F7" w14:textId="72085494" w:rsidR="007B0160" w:rsidRPr="001517FD" w:rsidDel="00DA72F3" w:rsidRDefault="007B0160" w:rsidP="007B0160">
            <w:pPr>
              <w:bidi w:val="0"/>
              <w:spacing w:line="240" w:lineRule="auto"/>
              <w:jc w:val="both"/>
              <w:rPr>
                <w:del w:id="1754" w:author="Tomer Oron" w:date="2023-12-26T13:42:00Z"/>
                <w:rFonts w:cstheme="minorHAnsi"/>
                <w:b/>
                <w:bCs/>
                <w:i/>
                <w:iCs/>
                <w:sz w:val="14"/>
                <w:szCs w:val="14"/>
                <w:u w:val="single"/>
              </w:rPr>
            </w:pPr>
            <w:del w:id="1755" w:author="Tomer Oron" w:date="2023-12-26T13:42:00Z">
              <w:r w:rsidRPr="001517FD" w:rsidDel="00DA72F3">
                <w:rPr>
                  <w:rFonts w:cstheme="minorHAnsi"/>
                  <w:i/>
                  <w:iCs/>
                  <w:color w:val="000000"/>
                  <w:sz w:val="14"/>
                  <w:szCs w:val="14"/>
                </w:rPr>
                <w:delText>19.5</w:delText>
              </w:r>
            </w:del>
          </w:p>
        </w:tc>
        <w:tc>
          <w:tcPr>
            <w:tcW w:w="489" w:type="dxa"/>
            <w:tcBorders>
              <w:top w:val="nil"/>
              <w:left w:val="single" w:sz="4" w:space="0" w:color="auto"/>
              <w:bottom w:val="single" w:sz="4" w:space="0" w:color="auto"/>
              <w:right w:val="single" w:sz="4" w:space="0" w:color="auto"/>
            </w:tcBorders>
            <w:vAlign w:val="center"/>
            <w:hideMark/>
          </w:tcPr>
          <w:p w14:paraId="50734996" w14:textId="0957F2E1" w:rsidR="007B0160" w:rsidRPr="001517FD" w:rsidDel="00DA72F3" w:rsidRDefault="007B0160" w:rsidP="007B0160">
            <w:pPr>
              <w:bidi w:val="0"/>
              <w:spacing w:line="240" w:lineRule="auto"/>
              <w:jc w:val="both"/>
              <w:rPr>
                <w:del w:id="1756" w:author="Tomer Oron" w:date="2023-12-26T13:42:00Z"/>
                <w:rFonts w:cstheme="minorHAnsi"/>
                <w:b/>
                <w:bCs/>
                <w:i/>
                <w:iCs/>
                <w:sz w:val="14"/>
                <w:szCs w:val="14"/>
                <w:u w:val="single"/>
              </w:rPr>
            </w:pPr>
            <w:del w:id="1757" w:author="Tomer Oron" w:date="2023-12-26T13:42:00Z">
              <w:r w:rsidRPr="001517FD" w:rsidDel="00DA72F3">
                <w:rPr>
                  <w:rFonts w:cstheme="minorHAnsi"/>
                  <w:i/>
                  <w:iCs/>
                  <w:color w:val="000000"/>
                  <w:sz w:val="14"/>
                  <w:szCs w:val="14"/>
                </w:rPr>
                <w:delText>6.0</w:delText>
              </w:r>
            </w:del>
          </w:p>
        </w:tc>
        <w:tc>
          <w:tcPr>
            <w:tcW w:w="489" w:type="dxa"/>
            <w:tcBorders>
              <w:top w:val="nil"/>
              <w:left w:val="single" w:sz="4" w:space="0" w:color="auto"/>
              <w:bottom w:val="single" w:sz="4" w:space="0" w:color="auto"/>
              <w:right w:val="single" w:sz="4" w:space="0" w:color="auto"/>
            </w:tcBorders>
            <w:vAlign w:val="center"/>
            <w:hideMark/>
          </w:tcPr>
          <w:p w14:paraId="71DAE0BF" w14:textId="2E60299D" w:rsidR="007B0160" w:rsidRPr="001517FD" w:rsidDel="00DA72F3" w:rsidRDefault="007B0160" w:rsidP="007B0160">
            <w:pPr>
              <w:bidi w:val="0"/>
              <w:spacing w:line="240" w:lineRule="auto"/>
              <w:jc w:val="both"/>
              <w:rPr>
                <w:del w:id="1758" w:author="Tomer Oron" w:date="2023-12-26T13:42:00Z"/>
                <w:rFonts w:cstheme="minorHAnsi"/>
                <w:b/>
                <w:bCs/>
                <w:i/>
                <w:iCs/>
                <w:sz w:val="14"/>
                <w:szCs w:val="14"/>
                <w:u w:val="single"/>
              </w:rPr>
            </w:pPr>
            <w:del w:id="1759" w:author="Tomer Oron" w:date="2023-12-26T13:42:00Z">
              <w:r w:rsidRPr="001517FD" w:rsidDel="00DA72F3">
                <w:rPr>
                  <w:rFonts w:cstheme="minorHAnsi"/>
                  <w:i/>
                  <w:iCs/>
                  <w:color w:val="000000"/>
                  <w:sz w:val="14"/>
                  <w:szCs w:val="14"/>
                </w:rPr>
                <w:delText>0.7</w:delText>
              </w:r>
            </w:del>
          </w:p>
        </w:tc>
        <w:tc>
          <w:tcPr>
            <w:tcW w:w="489" w:type="dxa"/>
            <w:tcBorders>
              <w:top w:val="nil"/>
              <w:left w:val="single" w:sz="4" w:space="0" w:color="auto"/>
              <w:bottom w:val="single" w:sz="4" w:space="0" w:color="auto"/>
              <w:right w:val="single" w:sz="4" w:space="0" w:color="auto"/>
            </w:tcBorders>
            <w:vAlign w:val="center"/>
          </w:tcPr>
          <w:p w14:paraId="74ECF6BF" w14:textId="3A293B29" w:rsidR="007B0160" w:rsidRPr="001517FD" w:rsidDel="00DA72F3" w:rsidRDefault="007B0160" w:rsidP="007B0160">
            <w:pPr>
              <w:bidi w:val="0"/>
              <w:spacing w:line="240" w:lineRule="auto"/>
              <w:jc w:val="both"/>
              <w:rPr>
                <w:del w:id="1760"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41C2E4DD" w14:textId="5ACF668A" w:rsidR="007B0160" w:rsidRPr="001517FD" w:rsidDel="00DA72F3" w:rsidRDefault="007B0160" w:rsidP="007B0160">
            <w:pPr>
              <w:bidi w:val="0"/>
              <w:spacing w:line="240" w:lineRule="auto"/>
              <w:jc w:val="both"/>
              <w:rPr>
                <w:del w:id="1761"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hideMark/>
          </w:tcPr>
          <w:p w14:paraId="6CD2C647" w14:textId="7791CBFA" w:rsidR="007B0160" w:rsidRPr="001517FD" w:rsidDel="00DA72F3" w:rsidRDefault="007B0160" w:rsidP="007B0160">
            <w:pPr>
              <w:bidi w:val="0"/>
              <w:spacing w:line="240" w:lineRule="auto"/>
              <w:jc w:val="both"/>
              <w:rPr>
                <w:del w:id="1762" w:author="Tomer Oron" w:date="2023-12-26T13:42:00Z"/>
                <w:rFonts w:cstheme="minorHAnsi"/>
                <w:b/>
                <w:bCs/>
                <w:i/>
                <w:iCs/>
                <w:sz w:val="14"/>
                <w:szCs w:val="14"/>
                <w:u w:val="single"/>
              </w:rPr>
            </w:pPr>
            <w:del w:id="1763" w:author="Tomer Oron" w:date="2023-12-26T13:42:00Z">
              <w:r w:rsidRPr="001517FD" w:rsidDel="00DA72F3">
                <w:rPr>
                  <w:rFonts w:cstheme="minorHAnsi"/>
                  <w:i/>
                  <w:iCs/>
                  <w:color w:val="000000"/>
                  <w:sz w:val="14"/>
                  <w:szCs w:val="14"/>
                </w:rPr>
                <w:delText>1.5</w:delText>
              </w:r>
            </w:del>
          </w:p>
        </w:tc>
        <w:tc>
          <w:tcPr>
            <w:tcW w:w="489" w:type="dxa"/>
            <w:tcBorders>
              <w:top w:val="nil"/>
              <w:left w:val="single" w:sz="4" w:space="0" w:color="auto"/>
              <w:bottom w:val="single" w:sz="4" w:space="0" w:color="auto"/>
              <w:right w:val="single" w:sz="4" w:space="0" w:color="auto"/>
            </w:tcBorders>
            <w:vAlign w:val="center"/>
            <w:hideMark/>
          </w:tcPr>
          <w:p w14:paraId="6D0D8362" w14:textId="7202C5C2" w:rsidR="007B0160" w:rsidRPr="001517FD" w:rsidDel="00DA72F3" w:rsidRDefault="007B0160" w:rsidP="007B0160">
            <w:pPr>
              <w:bidi w:val="0"/>
              <w:spacing w:line="240" w:lineRule="auto"/>
              <w:jc w:val="both"/>
              <w:rPr>
                <w:del w:id="1764" w:author="Tomer Oron" w:date="2023-12-26T13:42:00Z"/>
                <w:rFonts w:cstheme="minorHAnsi"/>
                <w:b/>
                <w:bCs/>
                <w:i/>
                <w:iCs/>
                <w:sz w:val="14"/>
                <w:szCs w:val="14"/>
                <w:u w:val="single"/>
              </w:rPr>
            </w:pPr>
            <w:del w:id="1765" w:author="Tomer Oron" w:date="2023-12-26T13:42:00Z">
              <w:r w:rsidRPr="001517FD" w:rsidDel="00DA72F3">
                <w:rPr>
                  <w:rFonts w:cstheme="minorHAnsi"/>
                  <w:i/>
                  <w:iCs/>
                  <w:color w:val="000000"/>
                  <w:sz w:val="14"/>
                  <w:szCs w:val="14"/>
                </w:rPr>
                <w:delText>1.6</w:delText>
              </w:r>
            </w:del>
          </w:p>
        </w:tc>
        <w:tc>
          <w:tcPr>
            <w:tcW w:w="489" w:type="dxa"/>
            <w:tcBorders>
              <w:top w:val="nil"/>
              <w:left w:val="single" w:sz="4" w:space="0" w:color="auto"/>
              <w:bottom w:val="single" w:sz="4" w:space="0" w:color="auto"/>
              <w:right w:val="single" w:sz="4" w:space="0" w:color="auto"/>
            </w:tcBorders>
            <w:vAlign w:val="center"/>
            <w:hideMark/>
          </w:tcPr>
          <w:p w14:paraId="3A762E87" w14:textId="3E2170ED" w:rsidR="007B0160" w:rsidRPr="001517FD" w:rsidDel="00DA72F3" w:rsidRDefault="007B0160" w:rsidP="007B0160">
            <w:pPr>
              <w:bidi w:val="0"/>
              <w:spacing w:line="240" w:lineRule="auto"/>
              <w:jc w:val="both"/>
              <w:rPr>
                <w:del w:id="1766" w:author="Tomer Oron" w:date="2023-12-26T13:42:00Z"/>
                <w:rFonts w:cstheme="minorHAnsi"/>
                <w:b/>
                <w:bCs/>
                <w:i/>
                <w:iCs/>
                <w:sz w:val="14"/>
                <w:szCs w:val="14"/>
                <w:u w:val="single"/>
              </w:rPr>
            </w:pPr>
            <w:del w:id="1767" w:author="Tomer Oron" w:date="2023-12-26T13:42:00Z">
              <w:r w:rsidRPr="001517FD" w:rsidDel="00DA72F3">
                <w:rPr>
                  <w:rFonts w:cstheme="minorHAnsi"/>
                  <w:i/>
                  <w:iCs/>
                  <w:color w:val="000000"/>
                  <w:sz w:val="14"/>
                  <w:szCs w:val="14"/>
                </w:rPr>
                <w:delText>0.7</w:delText>
              </w:r>
            </w:del>
          </w:p>
        </w:tc>
        <w:tc>
          <w:tcPr>
            <w:tcW w:w="489" w:type="dxa"/>
            <w:tcBorders>
              <w:top w:val="nil"/>
              <w:left w:val="single" w:sz="4" w:space="0" w:color="auto"/>
              <w:bottom w:val="single" w:sz="4" w:space="0" w:color="auto"/>
              <w:right w:val="single" w:sz="4" w:space="0" w:color="auto"/>
            </w:tcBorders>
            <w:vAlign w:val="center"/>
            <w:hideMark/>
          </w:tcPr>
          <w:p w14:paraId="62E3C87C" w14:textId="332AEEB8" w:rsidR="007B0160" w:rsidRPr="001517FD" w:rsidDel="00DA72F3" w:rsidRDefault="007B0160" w:rsidP="007B0160">
            <w:pPr>
              <w:bidi w:val="0"/>
              <w:spacing w:line="240" w:lineRule="auto"/>
              <w:jc w:val="both"/>
              <w:rPr>
                <w:del w:id="1768" w:author="Tomer Oron" w:date="2023-12-26T13:42:00Z"/>
                <w:rFonts w:cstheme="minorHAnsi"/>
                <w:b/>
                <w:bCs/>
                <w:i/>
                <w:iCs/>
                <w:sz w:val="14"/>
                <w:szCs w:val="14"/>
                <w:u w:val="single"/>
              </w:rPr>
            </w:pPr>
            <w:del w:id="1769" w:author="Tomer Oron" w:date="2023-12-26T13:42:00Z">
              <w:r w:rsidRPr="001517FD" w:rsidDel="00DA72F3">
                <w:rPr>
                  <w:rFonts w:cstheme="minorHAnsi"/>
                  <w:i/>
                  <w:iCs/>
                  <w:color w:val="000000"/>
                  <w:sz w:val="14"/>
                  <w:szCs w:val="14"/>
                </w:rPr>
                <w:delText>0.1</w:delText>
              </w:r>
            </w:del>
          </w:p>
        </w:tc>
        <w:tc>
          <w:tcPr>
            <w:tcW w:w="0" w:type="auto"/>
            <w:tcBorders>
              <w:top w:val="nil"/>
              <w:left w:val="single" w:sz="4" w:space="0" w:color="auto"/>
              <w:bottom w:val="single" w:sz="4" w:space="0" w:color="auto"/>
              <w:right w:val="single" w:sz="4" w:space="0" w:color="auto"/>
            </w:tcBorders>
            <w:vAlign w:val="center"/>
          </w:tcPr>
          <w:p w14:paraId="578F15E9" w14:textId="1114E622" w:rsidR="007B0160" w:rsidRPr="001517FD" w:rsidDel="00DA72F3" w:rsidRDefault="007B0160" w:rsidP="007B0160">
            <w:pPr>
              <w:bidi w:val="0"/>
              <w:spacing w:line="240" w:lineRule="auto"/>
              <w:jc w:val="both"/>
              <w:rPr>
                <w:del w:id="1770" w:author="Tomer Oron" w:date="2023-12-26T13:42:00Z"/>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274875D2" w14:textId="69CD5F4B" w:rsidR="007B0160" w:rsidRPr="001517FD" w:rsidDel="00DA72F3" w:rsidRDefault="007B0160" w:rsidP="007B0160">
            <w:pPr>
              <w:bidi w:val="0"/>
              <w:spacing w:line="240" w:lineRule="auto"/>
              <w:jc w:val="both"/>
              <w:rPr>
                <w:del w:id="177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DCBB87" w14:textId="06CDC240" w:rsidR="007B0160" w:rsidRPr="001517FD" w:rsidDel="00DA72F3" w:rsidRDefault="007B0160" w:rsidP="007B0160">
            <w:pPr>
              <w:bidi w:val="0"/>
              <w:spacing w:line="240" w:lineRule="auto"/>
              <w:jc w:val="both"/>
              <w:rPr>
                <w:del w:id="1772" w:author="Tomer Oron" w:date="2023-12-26T13:42:00Z"/>
                <w:rFonts w:cstheme="minorHAnsi"/>
                <w:b/>
                <w:bCs/>
                <w:sz w:val="14"/>
                <w:szCs w:val="14"/>
                <w:u w:val="single"/>
              </w:rPr>
            </w:pPr>
          </w:p>
        </w:tc>
      </w:tr>
      <w:tr w:rsidR="007B0160" w:rsidRPr="001517FD" w:rsidDel="00DA72F3" w14:paraId="6F00BD9E" w14:textId="78136AA6" w:rsidTr="007B0160">
        <w:trPr>
          <w:del w:id="1773"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106339" w14:textId="3FDC7B8B" w:rsidR="007B0160" w:rsidRPr="001517FD" w:rsidDel="00DA72F3" w:rsidRDefault="007B0160" w:rsidP="007B0160">
            <w:pPr>
              <w:bidi w:val="0"/>
              <w:spacing w:line="240" w:lineRule="auto"/>
              <w:jc w:val="both"/>
              <w:rPr>
                <w:del w:id="177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BB7361" w14:textId="087C5AB7" w:rsidR="007B0160" w:rsidRPr="001517FD" w:rsidDel="00DA72F3" w:rsidRDefault="007B0160" w:rsidP="007B0160">
            <w:pPr>
              <w:bidi w:val="0"/>
              <w:spacing w:line="240" w:lineRule="auto"/>
              <w:jc w:val="both"/>
              <w:rPr>
                <w:del w:id="1775"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45F27C" w14:textId="25B0E271" w:rsidR="007B0160" w:rsidRPr="001517FD" w:rsidDel="00DA72F3" w:rsidRDefault="007B0160" w:rsidP="007B0160">
            <w:pPr>
              <w:bidi w:val="0"/>
              <w:spacing w:line="240" w:lineRule="auto"/>
              <w:jc w:val="both"/>
              <w:rPr>
                <w:del w:id="1776"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D7432E6" w14:textId="2BF9472F" w:rsidR="007B0160" w:rsidRPr="001517FD" w:rsidDel="00DA72F3" w:rsidRDefault="007B0160" w:rsidP="007B0160">
            <w:pPr>
              <w:bidi w:val="0"/>
              <w:spacing w:line="240" w:lineRule="auto"/>
              <w:jc w:val="both"/>
              <w:rPr>
                <w:del w:id="1777" w:author="Tomer Oron" w:date="2023-12-26T13:42:00Z"/>
                <w:rFonts w:cstheme="minorHAnsi"/>
                <w:b/>
                <w:bCs/>
                <w:sz w:val="14"/>
                <w:szCs w:val="14"/>
                <w:u w:val="single"/>
              </w:rPr>
            </w:pPr>
            <w:del w:id="1778" w:author="Tomer Oron" w:date="2023-12-26T13:42:00Z">
              <w:r w:rsidRPr="001517FD" w:rsidDel="00DA72F3">
                <w:rPr>
                  <w:rFonts w:cstheme="minorHAnsi"/>
                  <w:sz w:val="14"/>
                  <w:szCs w:val="14"/>
                </w:rPr>
                <w:delText>4</w:delText>
              </w:r>
            </w:del>
          </w:p>
        </w:tc>
        <w:tc>
          <w:tcPr>
            <w:tcW w:w="607" w:type="dxa"/>
            <w:tcBorders>
              <w:top w:val="single" w:sz="4" w:space="0" w:color="auto"/>
              <w:left w:val="single" w:sz="4" w:space="0" w:color="auto"/>
              <w:bottom w:val="nil"/>
              <w:right w:val="single" w:sz="4" w:space="0" w:color="auto"/>
            </w:tcBorders>
            <w:vAlign w:val="center"/>
            <w:hideMark/>
          </w:tcPr>
          <w:p w14:paraId="5DD16FB5" w14:textId="6D825FE5" w:rsidR="007B0160" w:rsidRPr="001517FD" w:rsidDel="00DA72F3" w:rsidRDefault="007B0160" w:rsidP="007B0160">
            <w:pPr>
              <w:bidi w:val="0"/>
              <w:spacing w:line="240" w:lineRule="auto"/>
              <w:jc w:val="both"/>
              <w:rPr>
                <w:del w:id="1779" w:author="Tomer Oron" w:date="2023-12-26T13:42:00Z"/>
                <w:rFonts w:cstheme="minorHAnsi"/>
                <w:b/>
                <w:bCs/>
                <w:sz w:val="14"/>
                <w:szCs w:val="14"/>
                <w:u w:val="single"/>
              </w:rPr>
            </w:pPr>
            <w:del w:id="1780" w:author="Tomer Oron" w:date="2023-12-26T13:42:00Z">
              <w:r w:rsidRPr="001517FD" w:rsidDel="00DA72F3">
                <w:rPr>
                  <w:rFonts w:cstheme="minorHAnsi"/>
                  <w:sz w:val="14"/>
                  <w:szCs w:val="14"/>
                </w:rPr>
                <w:delText>70</w:delText>
              </w:r>
            </w:del>
          </w:p>
        </w:tc>
        <w:tc>
          <w:tcPr>
            <w:tcW w:w="536" w:type="dxa"/>
            <w:tcBorders>
              <w:top w:val="single" w:sz="4" w:space="0" w:color="auto"/>
              <w:left w:val="single" w:sz="4" w:space="0" w:color="auto"/>
              <w:bottom w:val="nil"/>
              <w:right w:val="single" w:sz="4" w:space="0" w:color="auto"/>
            </w:tcBorders>
            <w:vAlign w:val="center"/>
            <w:hideMark/>
          </w:tcPr>
          <w:p w14:paraId="46B74E8A" w14:textId="1ACCBB4E" w:rsidR="007B0160" w:rsidRPr="001517FD" w:rsidDel="00DA72F3" w:rsidRDefault="007B0160" w:rsidP="007B0160">
            <w:pPr>
              <w:bidi w:val="0"/>
              <w:spacing w:line="240" w:lineRule="auto"/>
              <w:jc w:val="both"/>
              <w:rPr>
                <w:del w:id="1781" w:author="Tomer Oron" w:date="2023-12-26T13:42:00Z"/>
                <w:rFonts w:cstheme="minorHAnsi"/>
                <w:b/>
                <w:bCs/>
                <w:sz w:val="14"/>
                <w:szCs w:val="14"/>
                <w:u w:val="single"/>
              </w:rPr>
            </w:pPr>
            <w:del w:id="1782" w:author="Tomer Oron" w:date="2023-12-26T13:42:00Z">
              <w:r w:rsidRPr="001517FD" w:rsidDel="00DA72F3">
                <w:rPr>
                  <w:rFonts w:cstheme="minorHAnsi"/>
                  <w:sz w:val="14"/>
                  <w:szCs w:val="14"/>
                </w:rPr>
                <w:delText>39</w:delText>
              </w:r>
            </w:del>
          </w:p>
        </w:tc>
        <w:tc>
          <w:tcPr>
            <w:tcW w:w="536" w:type="dxa"/>
            <w:tcBorders>
              <w:top w:val="single" w:sz="4" w:space="0" w:color="auto"/>
              <w:left w:val="single" w:sz="4" w:space="0" w:color="auto"/>
              <w:bottom w:val="nil"/>
              <w:right w:val="single" w:sz="4" w:space="0" w:color="auto"/>
            </w:tcBorders>
            <w:vAlign w:val="center"/>
            <w:hideMark/>
          </w:tcPr>
          <w:p w14:paraId="014CF188" w14:textId="48F4D6CF" w:rsidR="007B0160" w:rsidRPr="001517FD" w:rsidDel="00DA72F3" w:rsidRDefault="007B0160" w:rsidP="007B0160">
            <w:pPr>
              <w:bidi w:val="0"/>
              <w:spacing w:line="240" w:lineRule="auto"/>
              <w:jc w:val="both"/>
              <w:rPr>
                <w:del w:id="1783" w:author="Tomer Oron" w:date="2023-12-26T13:42:00Z"/>
                <w:rFonts w:cstheme="minorHAnsi"/>
                <w:b/>
                <w:bCs/>
                <w:sz w:val="14"/>
                <w:szCs w:val="14"/>
                <w:u w:val="single"/>
              </w:rPr>
            </w:pPr>
            <w:del w:id="1784" w:author="Tomer Oron" w:date="2023-12-26T13:42:00Z">
              <w:r w:rsidRPr="001517FD" w:rsidDel="00DA72F3">
                <w:rPr>
                  <w:rFonts w:cstheme="minorHAnsi"/>
                  <w:sz w:val="14"/>
                  <w:szCs w:val="14"/>
                </w:rPr>
                <w:delText>6</w:delText>
              </w:r>
            </w:del>
          </w:p>
        </w:tc>
        <w:tc>
          <w:tcPr>
            <w:tcW w:w="488" w:type="dxa"/>
            <w:tcBorders>
              <w:top w:val="single" w:sz="4" w:space="0" w:color="auto"/>
              <w:left w:val="single" w:sz="4" w:space="0" w:color="auto"/>
              <w:bottom w:val="nil"/>
              <w:right w:val="single" w:sz="4" w:space="0" w:color="auto"/>
            </w:tcBorders>
            <w:vAlign w:val="center"/>
            <w:hideMark/>
          </w:tcPr>
          <w:p w14:paraId="7FDAA95F" w14:textId="334F236A" w:rsidR="007B0160" w:rsidRPr="001517FD" w:rsidDel="00DA72F3" w:rsidRDefault="007B0160" w:rsidP="007B0160">
            <w:pPr>
              <w:bidi w:val="0"/>
              <w:spacing w:line="240" w:lineRule="auto"/>
              <w:jc w:val="both"/>
              <w:rPr>
                <w:del w:id="1785" w:author="Tomer Oron" w:date="2023-12-26T13:42:00Z"/>
                <w:rFonts w:cstheme="minorHAnsi"/>
                <w:b/>
                <w:bCs/>
                <w:sz w:val="14"/>
                <w:szCs w:val="14"/>
                <w:u w:val="single"/>
              </w:rPr>
            </w:pPr>
            <w:del w:id="1786" w:author="Tomer Oron" w:date="2023-12-26T13:42:00Z">
              <w:r w:rsidRPr="001517FD" w:rsidDel="00DA72F3">
                <w:rPr>
                  <w:rFonts w:cstheme="minorHAnsi"/>
                  <w:sz w:val="14"/>
                  <w:szCs w:val="14"/>
                </w:rPr>
                <w:delText>1</w:delText>
              </w:r>
            </w:del>
          </w:p>
        </w:tc>
        <w:tc>
          <w:tcPr>
            <w:tcW w:w="488" w:type="dxa"/>
            <w:tcBorders>
              <w:top w:val="single" w:sz="4" w:space="0" w:color="auto"/>
              <w:left w:val="single" w:sz="4" w:space="0" w:color="auto"/>
              <w:bottom w:val="nil"/>
              <w:right w:val="single" w:sz="4" w:space="0" w:color="auto"/>
            </w:tcBorders>
            <w:vAlign w:val="center"/>
            <w:hideMark/>
          </w:tcPr>
          <w:p w14:paraId="02A09FD9" w14:textId="0B49708F" w:rsidR="007B0160" w:rsidRPr="001517FD" w:rsidDel="00DA72F3" w:rsidRDefault="007B0160" w:rsidP="007B0160">
            <w:pPr>
              <w:bidi w:val="0"/>
              <w:spacing w:line="240" w:lineRule="auto"/>
              <w:jc w:val="both"/>
              <w:rPr>
                <w:del w:id="1787" w:author="Tomer Oron" w:date="2023-12-26T13:42:00Z"/>
                <w:rFonts w:cstheme="minorHAnsi"/>
                <w:b/>
                <w:bCs/>
                <w:sz w:val="14"/>
                <w:szCs w:val="14"/>
                <w:u w:val="single"/>
              </w:rPr>
            </w:pPr>
            <w:del w:id="1788"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tcPr>
          <w:p w14:paraId="6720E9EC" w14:textId="1B6FDC38" w:rsidR="007B0160" w:rsidRPr="001517FD" w:rsidDel="00DA72F3" w:rsidRDefault="007B0160" w:rsidP="007B0160">
            <w:pPr>
              <w:bidi w:val="0"/>
              <w:spacing w:line="240" w:lineRule="auto"/>
              <w:jc w:val="both"/>
              <w:rPr>
                <w:del w:id="1789"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74BAF560" w14:textId="572C04B6" w:rsidR="007B0160" w:rsidRPr="001517FD" w:rsidDel="00DA72F3" w:rsidRDefault="007B0160" w:rsidP="007B0160">
            <w:pPr>
              <w:bidi w:val="0"/>
              <w:spacing w:line="240" w:lineRule="auto"/>
              <w:jc w:val="both"/>
              <w:rPr>
                <w:del w:id="1790" w:author="Tomer Oron" w:date="2023-12-26T13:42:00Z"/>
                <w:rFonts w:cstheme="minorHAnsi"/>
                <w:b/>
                <w:bCs/>
                <w:sz w:val="14"/>
                <w:szCs w:val="14"/>
                <w:u w:val="single"/>
              </w:rPr>
            </w:pPr>
            <w:del w:id="1791" w:author="Tomer Oron" w:date="2023-12-26T13:42:00Z">
              <w:r w:rsidRPr="001517FD" w:rsidDel="00DA72F3">
                <w:rPr>
                  <w:rFonts w:cstheme="minorHAnsi"/>
                  <w:sz w:val="14"/>
                  <w:szCs w:val="14"/>
                </w:rPr>
                <w:delText>8</w:delText>
              </w:r>
            </w:del>
          </w:p>
        </w:tc>
        <w:tc>
          <w:tcPr>
            <w:tcW w:w="536" w:type="dxa"/>
            <w:tcBorders>
              <w:top w:val="single" w:sz="4" w:space="0" w:color="auto"/>
              <w:left w:val="single" w:sz="4" w:space="0" w:color="auto"/>
              <w:bottom w:val="nil"/>
              <w:right w:val="single" w:sz="4" w:space="0" w:color="auto"/>
            </w:tcBorders>
            <w:vAlign w:val="center"/>
            <w:hideMark/>
          </w:tcPr>
          <w:p w14:paraId="43645145" w14:textId="5A7A48D2" w:rsidR="007B0160" w:rsidRPr="001517FD" w:rsidDel="00DA72F3" w:rsidRDefault="007B0160" w:rsidP="007B0160">
            <w:pPr>
              <w:bidi w:val="0"/>
              <w:spacing w:line="240" w:lineRule="auto"/>
              <w:jc w:val="both"/>
              <w:rPr>
                <w:del w:id="1792" w:author="Tomer Oron" w:date="2023-12-26T13:42:00Z"/>
                <w:rFonts w:cstheme="minorHAnsi"/>
                <w:b/>
                <w:bCs/>
                <w:sz w:val="14"/>
                <w:szCs w:val="14"/>
                <w:u w:val="single"/>
              </w:rPr>
            </w:pPr>
            <w:del w:id="1793" w:author="Tomer Oron" w:date="2023-12-26T13:42:00Z">
              <w:r w:rsidRPr="001517FD" w:rsidDel="00DA72F3">
                <w:rPr>
                  <w:rFonts w:cstheme="minorHAnsi"/>
                  <w:sz w:val="14"/>
                  <w:szCs w:val="14"/>
                </w:rPr>
                <w:delText>8</w:delText>
              </w:r>
            </w:del>
          </w:p>
        </w:tc>
        <w:tc>
          <w:tcPr>
            <w:tcW w:w="489" w:type="dxa"/>
            <w:tcBorders>
              <w:top w:val="single" w:sz="4" w:space="0" w:color="auto"/>
              <w:left w:val="single" w:sz="4" w:space="0" w:color="auto"/>
              <w:bottom w:val="nil"/>
              <w:right w:val="single" w:sz="4" w:space="0" w:color="auto"/>
            </w:tcBorders>
            <w:vAlign w:val="center"/>
            <w:hideMark/>
          </w:tcPr>
          <w:p w14:paraId="7A8EA565" w14:textId="19342222" w:rsidR="007B0160" w:rsidRPr="001517FD" w:rsidDel="00DA72F3" w:rsidRDefault="007B0160" w:rsidP="007B0160">
            <w:pPr>
              <w:bidi w:val="0"/>
              <w:spacing w:line="240" w:lineRule="auto"/>
              <w:jc w:val="both"/>
              <w:rPr>
                <w:del w:id="1794" w:author="Tomer Oron" w:date="2023-12-26T13:42:00Z"/>
                <w:rFonts w:cstheme="minorHAnsi"/>
                <w:b/>
                <w:bCs/>
                <w:sz w:val="14"/>
                <w:szCs w:val="14"/>
                <w:u w:val="single"/>
              </w:rPr>
            </w:pPr>
            <w:del w:id="1795" w:author="Tomer Oron" w:date="2023-12-26T13:42:00Z">
              <w:r w:rsidRPr="001517FD" w:rsidDel="00DA72F3">
                <w:rPr>
                  <w:rFonts w:cstheme="minorHAnsi"/>
                  <w:sz w:val="14"/>
                  <w:szCs w:val="14"/>
                </w:rPr>
                <w:delText>7</w:delText>
              </w:r>
            </w:del>
          </w:p>
        </w:tc>
        <w:tc>
          <w:tcPr>
            <w:tcW w:w="489" w:type="dxa"/>
            <w:tcBorders>
              <w:top w:val="single" w:sz="4" w:space="0" w:color="auto"/>
              <w:left w:val="single" w:sz="4" w:space="0" w:color="auto"/>
              <w:bottom w:val="nil"/>
              <w:right w:val="single" w:sz="4" w:space="0" w:color="auto"/>
            </w:tcBorders>
            <w:vAlign w:val="center"/>
            <w:hideMark/>
          </w:tcPr>
          <w:p w14:paraId="4D6C1205" w14:textId="3E37B4DD" w:rsidR="007B0160" w:rsidRPr="001517FD" w:rsidDel="00DA72F3" w:rsidRDefault="007B0160" w:rsidP="007B0160">
            <w:pPr>
              <w:bidi w:val="0"/>
              <w:spacing w:line="240" w:lineRule="auto"/>
              <w:jc w:val="both"/>
              <w:rPr>
                <w:del w:id="1796" w:author="Tomer Oron" w:date="2023-12-26T13:42:00Z"/>
                <w:rFonts w:cstheme="minorHAnsi"/>
                <w:b/>
                <w:bCs/>
                <w:sz w:val="14"/>
                <w:szCs w:val="14"/>
                <w:u w:val="single"/>
              </w:rPr>
            </w:pPr>
            <w:del w:id="1797"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45FC2D3F" w14:textId="11E4C611" w:rsidR="007B0160" w:rsidRPr="001517FD" w:rsidDel="00DA72F3" w:rsidRDefault="007B0160" w:rsidP="007B0160">
            <w:pPr>
              <w:bidi w:val="0"/>
              <w:spacing w:line="240" w:lineRule="auto"/>
              <w:jc w:val="both"/>
              <w:rPr>
                <w:del w:id="1798" w:author="Tomer Oron" w:date="2023-12-26T13:42:00Z"/>
                <w:rFonts w:cstheme="minorHAnsi"/>
                <w:b/>
                <w:bCs/>
                <w:sz w:val="14"/>
                <w:szCs w:val="14"/>
                <w:u w:val="single"/>
              </w:rPr>
            </w:pPr>
            <w:del w:id="1799"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tcPr>
          <w:p w14:paraId="7660A525" w14:textId="108F4555" w:rsidR="007B0160" w:rsidRPr="001517FD" w:rsidDel="00DA72F3" w:rsidRDefault="007B0160" w:rsidP="007B0160">
            <w:pPr>
              <w:bidi w:val="0"/>
              <w:spacing w:line="240" w:lineRule="auto"/>
              <w:jc w:val="both"/>
              <w:rPr>
                <w:del w:id="1800"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74AC85C8" w14:textId="7C776571" w:rsidR="007B0160" w:rsidRPr="001517FD" w:rsidDel="00DA72F3" w:rsidRDefault="007B0160" w:rsidP="007B0160">
            <w:pPr>
              <w:bidi w:val="0"/>
              <w:spacing w:line="240" w:lineRule="auto"/>
              <w:jc w:val="both"/>
              <w:rPr>
                <w:del w:id="1801" w:author="Tomer Oron" w:date="2023-12-26T13:42:00Z"/>
                <w:rFonts w:cstheme="minorHAnsi"/>
                <w:b/>
                <w:bCs/>
                <w:sz w:val="14"/>
                <w:szCs w:val="14"/>
                <w:u w:val="single"/>
              </w:rPr>
            </w:pPr>
            <w:del w:id="1802"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199547EA" w14:textId="1F809DA5" w:rsidR="007B0160" w:rsidRPr="001517FD" w:rsidDel="00DA72F3" w:rsidRDefault="007B0160" w:rsidP="007B0160">
            <w:pPr>
              <w:bidi w:val="0"/>
              <w:spacing w:line="240" w:lineRule="auto"/>
              <w:jc w:val="both"/>
              <w:rPr>
                <w:del w:id="1803" w:author="Tomer Oron" w:date="2023-12-26T13:42:00Z"/>
                <w:rFonts w:cstheme="minorHAnsi"/>
                <w:b/>
                <w:bCs/>
                <w:sz w:val="14"/>
                <w:szCs w:val="14"/>
                <w:u w:val="single"/>
              </w:rPr>
            </w:pPr>
            <w:del w:id="1804"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0EF49209" w14:textId="58465E5D" w:rsidR="007B0160" w:rsidRPr="001517FD" w:rsidDel="00DA72F3" w:rsidRDefault="007B0160" w:rsidP="007B0160">
            <w:pPr>
              <w:bidi w:val="0"/>
              <w:spacing w:line="240" w:lineRule="auto"/>
              <w:jc w:val="both"/>
              <w:rPr>
                <w:del w:id="1805" w:author="Tomer Oron" w:date="2023-12-26T13:42:00Z"/>
                <w:rFonts w:cstheme="minorHAnsi"/>
                <w:b/>
                <w:bCs/>
                <w:sz w:val="14"/>
                <w:szCs w:val="14"/>
                <w:u w:val="single"/>
              </w:rPr>
            </w:pPr>
            <w:del w:id="1806"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57931552" w14:textId="51560A91" w:rsidR="007B0160" w:rsidRPr="001517FD" w:rsidDel="00DA72F3" w:rsidRDefault="007B0160" w:rsidP="007B0160">
            <w:pPr>
              <w:bidi w:val="0"/>
              <w:spacing w:line="240" w:lineRule="auto"/>
              <w:jc w:val="both"/>
              <w:rPr>
                <w:del w:id="1807" w:author="Tomer Oron" w:date="2023-12-26T13:42:00Z"/>
                <w:rFonts w:cstheme="minorHAnsi"/>
                <w:b/>
                <w:bCs/>
                <w:sz w:val="14"/>
                <w:szCs w:val="14"/>
                <w:u w:val="single"/>
              </w:rPr>
            </w:pPr>
            <w:del w:id="1808" w:author="Tomer Oron" w:date="2023-12-26T13:42:00Z">
              <w:r w:rsidRPr="001517FD" w:rsidDel="00DA72F3">
                <w:rPr>
                  <w:rFonts w:cstheme="minorHAnsi"/>
                  <w:sz w:val="14"/>
                  <w:szCs w:val="14"/>
                </w:rPr>
                <w:delText>0</w:delText>
              </w:r>
            </w:del>
          </w:p>
        </w:tc>
        <w:tc>
          <w:tcPr>
            <w:tcW w:w="0" w:type="auto"/>
            <w:tcBorders>
              <w:top w:val="single" w:sz="4" w:space="0" w:color="auto"/>
              <w:left w:val="single" w:sz="4" w:space="0" w:color="auto"/>
              <w:bottom w:val="nil"/>
              <w:right w:val="single" w:sz="4" w:space="0" w:color="auto"/>
            </w:tcBorders>
            <w:vAlign w:val="center"/>
            <w:hideMark/>
          </w:tcPr>
          <w:p w14:paraId="40A5D184" w14:textId="6F3C6745" w:rsidR="007B0160" w:rsidRPr="001517FD" w:rsidDel="00DA72F3" w:rsidRDefault="007B0160" w:rsidP="007B0160">
            <w:pPr>
              <w:bidi w:val="0"/>
              <w:spacing w:line="240" w:lineRule="auto"/>
              <w:jc w:val="both"/>
              <w:rPr>
                <w:del w:id="1809" w:author="Tomer Oron" w:date="2023-12-26T13:42:00Z"/>
                <w:rFonts w:cstheme="minorHAnsi"/>
                <w:sz w:val="14"/>
                <w:szCs w:val="14"/>
              </w:rPr>
            </w:pPr>
            <w:del w:id="1810" w:author="Tomer Oron" w:date="2023-12-26T13:42:00Z">
              <w:r w:rsidRPr="001517FD" w:rsidDel="00DA72F3">
                <w:rPr>
                  <w:rFonts w:cstheme="minorHAnsi"/>
                  <w:sz w:val="14"/>
                  <w:szCs w:val="14"/>
                </w:rPr>
                <w:delText>0</w:delText>
              </w:r>
            </w:del>
          </w:p>
        </w:tc>
        <w:tc>
          <w:tcPr>
            <w:tcW w:w="0" w:type="auto"/>
            <w:tcBorders>
              <w:top w:val="single" w:sz="4" w:space="0" w:color="auto"/>
              <w:left w:val="single" w:sz="4" w:space="0" w:color="auto"/>
              <w:bottom w:val="nil"/>
              <w:right w:val="single" w:sz="4" w:space="0" w:color="auto"/>
            </w:tcBorders>
            <w:vAlign w:val="center"/>
          </w:tcPr>
          <w:p w14:paraId="34638FEB" w14:textId="7B52C1D1" w:rsidR="007B0160" w:rsidRPr="001517FD" w:rsidDel="00DA72F3" w:rsidRDefault="007B0160" w:rsidP="007B0160">
            <w:pPr>
              <w:bidi w:val="0"/>
              <w:spacing w:line="240" w:lineRule="auto"/>
              <w:jc w:val="both"/>
              <w:rPr>
                <w:del w:id="1811"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4F17A" w14:textId="30E26397" w:rsidR="007B0160" w:rsidRPr="001517FD" w:rsidDel="00DA72F3" w:rsidRDefault="007B0160" w:rsidP="007B0160">
            <w:pPr>
              <w:bidi w:val="0"/>
              <w:spacing w:line="240" w:lineRule="auto"/>
              <w:jc w:val="both"/>
              <w:rPr>
                <w:del w:id="1812" w:author="Tomer Oron" w:date="2023-12-26T13:42:00Z"/>
                <w:rFonts w:cstheme="minorHAnsi"/>
                <w:b/>
                <w:bCs/>
                <w:sz w:val="14"/>
                <w:szCs w:val="14"/>
                <w:u w:val="single"/>
              </w:rPr>
            </w:pPr>
          </w:p>
        </w:tc>
      </w:tr>
      <w:tr w:rsidR="007B0160" w:rsidRPr="001517FD" w:rsidDel="00DA72F3" w14:paraId="2B9D9C40" w14:textId="016C01F2" w:rsidTr="007B0160">
        <w:trPr>
          <w:del w:id="1813"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77509C" w14:textId="1BEF577F" w:rsidR="007B0160" w:rsidRPr="001517FD" w:rsidDel="00DA72F3" w:rsidRDefault="007B0160" w:rsidP="007B0160">
            <w:pPr>
              <w:bidi w:val="0"/>
              <w:spacing w:line="240" w:lineRule="auto"/>
              <w:jc w:val="both"/>
              <w:rPr>
                <w:del w:id="181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5C2E0A" w14:textId="47FC59E9" w:rsidR="007B0160" w:rsidRPr="001517FD" w:rsidDel="00DA72F3" w:rsidRDefault="007B0160" w:rsidP="007B0160">
            <w:pPr>
              <w:bidi w:val="0"/>
              <w:spacing w:line="240" w:lineRule="auto"/>
              <w:jc w:val="both"/>
              <w:rPr>
                <w:del w:id="1815"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5F0668" w14:textId="37121104" w:rsidR="007B0160" w:rsidRPr="001517FD" w:rsidDel="00DA72F3" w:rsidRDefault="007B0160" w:rsidP="007B0160">
            <w:pPr>
              <w:bidi w:val="0"/>
              <w:spacing w:line="240" w:lineRule="auto"/>
              <w:jc w:val="both"/>
              <w:rPr>
                <w:del w:id="1816"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59647" w14:textId="4B23AA55" w:rsidR="007B0160" w:rsidRPr="001517FD" w:rsidDel="00DA72F3" w:rsidRDefault="007B0160" w:rsidP="007B0160">
            <w:pPr>
              <w:bidi w:val="0"/>
              <w:spacing w:line="240" w:lineRule="auto"/>
              <w:jc w:val="both"/>
              <w:rPr>
                <w:del w:id="1817"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30E2FB1C" w14:textId="69F5341B" w:rsidR="007B0160" w:rsidRPr="001517FD" w:rsidDel="00DA72F3" w:rsidRDefault="007B0160" w:rsidP="007B0160">
            <w:pPr>
              <w:bidi w:val="0"/>
              <w:spacing w:line="240" w:lineRule="auto"/>
              <w:jc w:val="both"/>
              <w:rPr>
                <w:del w:id="1818" w:author="Tomer Oron" w:date="2023-12-26T13:42:00Z"/>
                <w:rFonts w:cstheme="minorHAnsi"/>
                <w:b/>
                <w:bCs/>
                <w:i/>
                <w:iCs/>
                <w:sz w:val="14"/>
                <w:szCs w:val="14"/>
                <w:u w:val="single"/>
              </w:rPr>
            </w:pPr>
            <w:del w:id="1819" w:author="Tomer Oron" w:date="2023-12-26T13:42:00Z">
              <w:r w:rsidRPr="001517FD" w:rsidDel="00DA72F3">
                <w:rPr>
                  <w:rFonts w:cstheme="minorHAnsi"/>
                  <w:i/>
                  <w:iCs/>
                  <w:color w:val="000000"/>
                  <w:sz w:val="14"/>
                  <w:szCs w:val="14"/>
                </w:rPr>
                <w:delText>67.0</w:delText>
              </w:r>
            </w:del>
          </w:p>
        </w:tc>
        <w:tc>
          <w:tcPr>
            <w:tcW w:w="536" w:type="dxa"/>
            <w:tcBorders>
              <w:top w:val="nil"/>
              <w:left w:val="single" w:sz="4" w:space="0" w:color="auto"/>
              <w:bottom w:val="single" w:sz="4" w:space="0" w:color="auto"/>
              <w:right w:val="single" w:sz="4" w:space="0" w:color="auto"/>
            </w:tcBorders>
            <w:vAlign w:val="center"/>
            <w:hideMark/>
          </w:tcPr>
          <w:p w14:paraId="0EC8286F" w14:textId="7CF9145F" w:rsidR="007B0160" w:rsidRPr="001517FD" w:rsidDel="00DA72F3" w:rsidRDefault="007B0160" w:rsidP="007B0160">
            <w:pPr>
              <w:bidi w:val="0"/>
              <w:spacing w:line="240" w:lineRule="auto"/>
              <w:jc w:val="both"/>
              <w:rPr>
                <w:del w:id="1820" w:author="Tomer Oron" w:date="2023-12-26T13:42:00Z"/>
                <w:rFonts w:cstheme="minorHAnsi"/>
                <w:b/>
                <w:bCs/>
                <w:i/>
                <w:iCs/>
                <w:sz w:val="14"/>
                <w:szCs w:val="14"/>
                <w:u w:val="single"/>
              </w:rPr>
            </w:pPr>
            <w:del w:id="1821" w:author="Tomer Oron" w:date="2023-12-26T13:42:00Z">
              <w:r w:rsidRPr="001517FD" w:rsidDel="00DA72F3">
                <w:rPr>
                  <w:rFonts w:cstheme="minorHAnsi"/>
                  <w:i/>
                  <w:iCs/>
                  <w:color w:val="000000"/>
                  <w:sz w:val="14"/>
                  <w:szCs w:val="14"/>
                </w:rPr>
                <w:delText>36.8</w:delText>
              </w:r>
            </w:del>
          </w:p>
        </w:tc>
        <w:tc>
          <w:tcPr>
            <w:tcW w:w="536" w:type="dxa"/>
            <w:tcBorders>
              <w:top w:val="nil"/>
              <w:left w:val="single" w:sz="4" w:space="0" w:color="auto"/>
              <w:bottom w:val="single" w:sz="4" w:space="0" w:color="auto"/>
              <w:right w:val="single" w:sz="4" w:space="0" w:color="auto"/>
            </w:tcBorders>
            <w:vAlign w:val="center"/>
            <w:hideMark/>
          </w:tcPr>
          <w:p w14:paraId="2FC3D3D6" w14:textId="6C611436" w:rsidR="007B0160" w:rsidRPr="001517FD" w:rsidDel="00DA72F3" w:rsidRDefault="007B0160" w:rsidP="007B0160">
            <w:pPr>
              <w:bidi w:val="0"/>
              <w:spacing w:line="240" w:lineRule="auto"/>
              <w:jc w:val="both"/>
              <w:rPr>
                <w:del w:id="1822" w:author="Tomer Oron" w:date="2023-12-26T13:42:00Z"/>
                <w:rFonts w:cstheme="minorHAnsi"/>
                <w:b/>
                <w:bCs/>
                <w:i/>
                <w:iCs/>
                <w:sz w:val="14"/>
                <w:szCs w:val="14"/>
                <w:u w:val="single"/>
              </w:rPr>
            </w:pPr>
            <w:del w:id="1823" w:author="Tomer Oron" w:date="2023-12-26T13:42:00Z">
              <w:r w:rsidRPr="001517FD" w:rsidDel="00DA72F3">
                <w:rPr>
                  <w:rFonts w:cstheme="minorHAnsi"/>
                  <w:i/>
                  <w:iCs/>
                  <w:color w:val="000000"/>
                  <w:sz w:val="14"/>
                  <w:szCs w:val="14"/>
                </w:rPr>
                <w:delText>10.3</w:delText>
              </w:r>
            </w:del>
          </w:p>
        </w:tc>
        <w:tc>
          <w:tcPr>
            <w:tcW w:w="488" w:type="dxa"/>
            <w:tcBorders>
              <w:top w:val="nil"/>
              <w:left w:val="single" w:sz="4" w:space="0" w:color="auto"/>
              <w:bottom w:val="single" w:sz="4" w:space="0" w:color="auto"/>
              <w:right w:val="single" w:sz="4" w:space="0" w:color="auto"/>
            </w:tcBorders>
            <w:vAlign w:val="center"/>
            <w:hideMark/>
          </w:tcPr>
          <w:p w14:paraId="06A28459" w14:textId="3FFABE8A" w:rsidR="007B0160" w:rsidRPr="001517FD" w:rsidDel="00DA72F3" w:rsidRDefault="007B0160" w:rsidP="007B0160">
            <w:pPr>
              <w:bidi w:val="0"/>
              <w:spacing w:line="240" w:lineRule="auto"/>
              <w:jc w:val="both"/>
              <w:rPr>
                <w:del w:id="1824" w:author="Tomer Oron" w:date="2023-12-26T13:42:00Z"/>
                <w:rFonts w:cstheme="minorHAnsi"/>
                <w:b/>
                <w:bCs/>
                <w:i/>
                <w:iCs/>
                <w:sz w:val="14"/>
                <w:szCs w:val="14"/>
                <w:u w:val="single"/>
              </w:rPr>
            </w:pPr>
            <w:del w:id="1825" w:author="Tomer Oron" w:date="2023-12-26T13:42:00Z">
              <w:r w:rsidRPr="001517FD" w:rsidDel="00DA72F3">
                <w:rPr>
                  <w:rFonts w:cstheme="minorHAnsi"/>
                  <w:i/>
                  <w:iCs/>
                  <w:color w:val="000000"/>
                  <w:sz w:val="14"/>
                  <w:szCs w:val="14"/>
                </w:rPr>
                <w:delText>1.8</w:delText>
              </w:r>
            </w:del>
          </w:p>
        </w:tc>
        <w:tc>
          <w:tcPr>
            <w:tcW w:w="488" w:type="dxa"/>
            <w:tcBorders>
              <w:top w:val="nil"/>
              <w:left w:val="single" w:sz="4" w:space="0" w:color="auto"/>
              <w:bottom w:val="single" w:sz="4" w:space="0" w:color="auto"/>
              <w:right w:val="single" w:sz="4" w:space="0" w:color="auto"/>
            </w:tcBorders>
            <w:vAlign w:val="center"/>
            <w:hideMark/>
          </w:tcPr>
          <w:p w14:paraId="23BC0860" w14:textId="0E69A5CB" w:rsidR="007B0160" w:rsidRPr="001517FD" w:rsidDel="00DA72F3" w:rsidRDefault="007B0160" w:rsidP="007B0160">
            <w:pPr>
              <w:bidi w:val="0"/>
              <w:spacing w:line="240" w:lineRule="auto"/>
              <w:jc w:val="both"/>
              <w:rPr>
                <w:del w:id="1826" w:author="Tomer Oron" w:date="2023-12-26T13:42:00Z"/>
                <w:rFonts w:cstheme="minorHAnsi"/>
                <w:b/>
                <w:bCs/>
                <w:i/>
                <w:iCs/>
                <w:sz w:val="14"/>
                <w:szCs w:val="14"/>
                <w:u w:val="single"/>
              </w:rPr>
            </w:pPr>
            <w:del w:id="1827" w:author="Tomer Oron" w:date="2023-12-26T13:42:00Z">
              <w:r w:rsidRPr="001517FD" w:rsidDel="00DA72F3">
                <w:rPr>
                  <w:rFonts w:cstheme="minorHAnsi"/>
                  <w:i/>
                  <w:iCs/>
                  <w:color w:val="000000"/>
                  <w:sz w:val="14"/>
                  <w:szCs w:val="14"/>
                </w:rPr>
                <w:delText>0.1</w:delText>
              </w:r>
            </w:del>
          </w:p>
        </w:tc>
        <w:tc>
          <w:tcPr>
            <w:tcW w:w="465" w:type="dxa"/>
            <w:tcBorders>
              <w:top w:val="nil"/>
              <w:left w:val="single" w:sz="4" w:space="0" w:color="auto"/>
              <w:bottom w:val="single" w:sz="4" w:space="0" w:color="auto"/>
              <w:right w:val="single" w:sz="4" w:space="0" w:color="auto"/>
            </w:tcBorders>
            <w:vAlign w:val="center"/>
          </w:tcPr>
          <w:p w14:paraId="7F9A0DA2" w14:textId="060A1A57" w:rsidR="007B0160" w:rsidRPr="001517FD" w:rsidDel="00DA72F3" w:rsidRDefault="007B0160" w:rsidP="007B0160">
            <w:pPr>
              <w:bidi w:val="0"/>
              <w:spacing w:line="240" w:lineRule="auto"/>
              <w:jc w:val="both"/>
              <w:rPr>
                <w:del w:id="1828"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5409F9FC" w14:textId="605E35DE" w:rsidR="007B0160" w:rsidRPr="001517FD" w:rsidDel="00DA72F3" w:rsidRDefault="007B0160" w:rsidP="007B0160">
            <w:pPr>
              <w:bidi w:val="0"/>
              <w:spacing w:line="240" w:lineRule="auto"/>
              <w:jc w:val="both"/>
              <w:rPr>
                <w:del w:id="1829" w:author="Tomer Oron" w:date="2023-12-26T13:42:00Z"/>
                <w:rFonts w:cstheme="minorHAnsi"/>
                <w:b/>
                <w:bCs/>
                <w:i/>
                <w:iCs/>
                <w:sz w:val="14"/>
                <w:szCs w:val="14"/>
                <w:u w:val="single"/>
              </w:rPr>
            </w:pPr>
            <w:del w:id="1830" w:author="Tomer Oron" w:date="2023-12-26T13:42:00Z">
              <w:r w:rsidRPr="001517FD" w:rsidDel="00DA72F3">
                <w:rPr>
                  <w:rFonts w:cstheme="minorHAnsi"/>
                  <w:i/>
                  <w:iCs/>
                  <w:color w:val="000000"/>
                  <w:sz w:val="14"/>
                  <w:szCs w:val="14"/>
                </w:rPr>
                <w:delText>9.8</w:delText>
              </w:r>
            </w:del>
          </w:p>
        </w:tc>
        <w:tc>
          <w:tcPr>
            <w:tcW w:w="536" w:type="dxa"/>
            <w:tcBorders>
              <w:top w:val="nil"/>
              <w:left w:val="single" w:sz="4" w:space="0" w:color="auto"/>
              <w:bottom w:val="single" w:sz="4" w:space="0" w:color="auto"/>
              <w:right w:val="single" w:sz="4" w:space="0" w:color="auto"/>
            </w:tcBorders>
            <w:vAlign w:val="center"/>
            <w:hideMark/>
          </w:tcPr>
          <w:p w14:paraId="1DC81563" w14:textId="15840F0D" w:rsidR="007B0160" w:rsidRPr="001517FD" w:rsidDel="00DA72F3" w:rsidRDefault="007B0160" w:rsidP="007B0160">
            <w:pPr>
              <w:bidi w:val="0"/>
              <w:spacing w:line="240" w:lineRule="auto"/>
              <w:jc w:val="both"/>
              <w:rPr>
                <w:del w:id="1831" w:author="Tomer Oron" w:date="2023-12-26T13:42:00Z"/>
                <w:rFonts w:cstheme="minorHAnsi"/>
                <w:b/>
                <w:bCs/>
                <w:i/>
                <w:iCs/>
                <w:sz w:val="14"/>
                <w:szCs w:val="14"/>
                <w:u w:val="single"/>
              </w:rPr>
            </w:pPr>
            <w:del w:id="1832" w:author="Tomer Oron" w:date="2023-12-26T13:42:00Z">
              <w:r w:rsidRPr="001517FD" w:rsidDel="00DA72F3">
                <w:rPr>
                  <w:rFonts w:cstheme="minorHAnsi"/>
                  <w:i/>
                  <w:iCs/>
                  <w:color w:val="000000"/>
                  <w:sz w:val="14"/>
                  <w:szCs w:val="14"/>
                </w:rPr>
                <w:delText>9.1</w:delText>
              </w:r>
            </w:del>
          </w:p>
        </w:tc>
        <w:tc>
          <w:tcPr>
            <w:tcW w:w="489" w:type="dxa"/>
            <w:tcBorders>
              <w:top w:val="nil"/>
              <w:left w:val="single" w:sz="4" w:space="0" w:color="auto"/>
              <w:bottom w:val="single" w:sz="4" w:space="0" w:color="auto"/>
              <w:right w:val="single" w:sz="4" w:space="0" w:color="auto"/>
            </w:tcBorders>
            <w:vAlign w:val="center"/>
            <w:hideMark/>
          </w:tcPr>
          <w:p w14:paraId="1FE92C77" w14:textId="318B42AA" w:rsidR="007B0160" w:rsidRPr="001517FD" w:rsidDel="00DA72F3" w:rsidRDefault="007B0160" w:rsidP="007B0160">
            <w:pPr>
              <w:bidi w:val="0"/>
              <w:spacing w:line="240" w:lineRule="auto"/>
              <w:jc w:val="both"/>
              <w:rPr>
                <w:del w:id="1833" w:author="Tomer Oron" w:date="2023-12-26T13:42:00Z"/>
                <w:rFonts w:cstheme="minorHAnsi"/>
                <w:b/>
                <w:bCs/>
                <w:i/>
                <w:iCs/>
                <w:sz w:val="14"/>
                <w:szCs w:val="14"/>
                <w:u w:val="single"/>
              </w:rPr>
            </w:pPr>
            <w:del w:id="1834" w:author="Tomer Oron" w:date="2023-12-26T13:42:00Z">
              <w:r w:rsidRPr="001517FD" w:rsidDel="00DA72F3">
                <w:rPr>
                  <w:rFonts w:cstheme="minorHAnsi"/>
                  <w:i/>
                  <w:iCs/>
                  <w:color w:val="000000"/>
                  <w:sz w:val="14"/>
                  <w:szCs w:val="14"/>
                </w:rPr>
                <w:delText>4.0</w:delText>
              </w:r>
            </w:del>
          </w:p>
        </w:tc>
        <w:tc>
          <w:tcPr>
            <w:tcW w:w="489" w:type="dxa"/>
            <w:tcBorders>
              <w:top w:val="nil"/>
              <w:left w:val="single" w:sz="4" w:space="0" w:color="auto"/>
              <w:bottom w:val="single" w:sz="4" w:space="0" w:color="auto"/>
              <w:right w:val="single" w:sz="4" w:space="0" w:color="auto"/>
            </w:tcBorders>
            <w:vAlign w:val="center"/>
            <w:hideMark/>
          </w:tcPr>
          <w:p w14:paraId="4F5B9F3B" w14:textId="1BDD3EFB" w:rsidR="007B0160" w:rsidRPr="001517FD" w:rsidDel="00DA72F3" w:rsidRDefault="007B0160" w:rsidP="007B0160">
            <w:pPr>
              <w:bidi w:val="0"/>
              <w:spacing w:line="240" w:lineRule="auto"/>
              <w:jc w:val="both"/>
              <w:rPr>
                <w:del w:id="1835" w:author="Tomer Oron" w:date="2023-12-26T13:42:00Z"/>
                <w:rFonts w:cstheme="minorHAnsi"/>
                <w:b/>
                <w:bCs/>
                <w:i/>
                <w:iCs/>
                <w:sz w:val="14"/>
                <w:szCs w:val="14"/>
                <w:u w:val="single"/>
              </w:rPr>
            </w:pPr>
            <w:del w:id="1836" w:author="Tomer Oron" w:date="2023-12-26T13:42:00Z">
              <w:r w:rsidRPr="001517FD" w:rsidDel="00DA72F3">
                <w:rPr>
                  <w:rFonts w:cstheme="minorHAnsi"/>
                  <w:i/>
                  <w:iCs/>
                  <w:color w:val="000000"/>
                  <w:sz w:val="14"/>
                  <w:szCs w:val="14"/>
                </w:rPr>
                <w:delText>1.0</w:delText>
              </w:r>
            </w:del>
          </w:p>
        </w:tc>
        <w:tc>
          <w:tcPr>
            <w:tcW w:w="489" w:type="dxa"/>
            <w:tcBorders>
              <w:top w:val="nil"/>
              <w:left w:val="single" w:sz="4" w:space="0" w:color="auto"/>
              <w:bottom w:val="single" w:sz="4" w:space="0" w:color="auto"/>
              <w:right w:val="single" w:sz="4" w:space="0" w:color="auto"/>
            </w:tcBorders>
            <w:vAlign w:val="center"/>
            <w:hideMark/>
          </w:tcPr>
          <w:p w14:paraId="08F877A6" w14:textId="7115FD0B" w:rsidR="007B0160" w:rsidRPr="001517FD" w:rsidDel="00DA72F3" w:rsidRDefault="007B0160" w:rsidP="007B0160">
            <w:pPr>
              <w:bidi w:val="0"/>
              <w:spacing w:line="240" w:lineRule="auto"/>
              <w:jc w:val="both"/>
              <w:rPr>
                <w:del w:id="1837" w:author="Tomer Oron" w:date="2023-12-26T13:42:00Z"/>
                <w:rFonts w:cstheme="minorHAnsi"/>
                <w:b/>
                <w:bCs/>
                <w:i/>
                <w:iCs/>
                <w:sz w:val="14"/>
                <w:szCs w:val="14"/>
                <w:u w:val="single"/>
              </w:rPr>
            </w:pPr>
            <w:del w:id="1838" w:author="Tomer Oron" w:date="2023-12-26T13:42:00Z">
              <w:r w:rsidRPr="001517FD" w:rsidDel="00DA72F3">
                <w:rPr>
                  <w:rFonts w:cstheme="minorHAnsi"/>
                  <w:i/>
                  <w:iCs/>
                  <w:color w:val="000000"/>
                  <w:sz w:val="14"/>
                  <w:szCs w:val="14"/>
                </w:rPr>
                <w:delText>0.1</w:delText>
              </w:r>
            </w:del>
          </w:p>
        </w:tc>
        <w:tc>
          <w:tcPr>
            <w:tcW w:w="465" w:type="dxa"/>
            <w:tcBorders>
              <w:top w:val="nil"/>
              <w:left w:val="single" w:sz="4" w:space="0" w:color="auto"/>
              <w:bottom w:val="single" w:sz="4" w:space="0" w:color="auto"/>
              <w:right w:val="single" w:sz="4" w:space="0" w:color="auto"/>
            </w:tcBorders>
            <w:vAlign w:val="center"/>
          </w:tcPr>
          <w:p w14:paraId="3F12CD48" w14:textId="7399786B" w:rsidR="007B0160" w:rsidRPr="001517FD" w:rsidDel="00DA72F3" w:rsidRDefault="007B0160" w:rsidP="007B0160">
            <w:pPr>
              <w:bidi w:val="0"/>
              <w:spacing w:line="240" w:lineRule="auto"/>
              <w:jc w:val="both"/>
              <w:rPr>
                <w:del w:id="1839"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hideMark/>
          </w:tcPr>
          <w:p w14:paraId="4F5A22EA" w14:textId="5A90C419" w:rsidR="007B0160" w:rsidRPr="001517FD" w:rsidDel="00DA72F3" w:rsidRDefault="007B0160" w:rsidP="007B0160">
            <w:pPr>
              <w:bidi w:val="0"/>
              <w:spacing w:line="240" w:lineRule="auto"/>
              <w:jc w:val="both"/>
              <w:rPr>
                <w:del w:id="1840" w:author="Tomer Oron" w:date="2023-12-26T13:42:00Z"/>
                <w:rFonts w:cstheme="minorHAnsi"/>
                <w:b/>
                <w:bCs/>
                <w:i/>
                <w:iCs/>
                <w:sz w:val="14"/>
                <w:szCs w:val="14"/>
                <w:u w:val="single"/>
              </w:rPr>
            </w:pPr>
            <w:del w:id="1841" w:author="Tomer Oron" w:date="2023-12-26T13:42:00Z">
              <w:r w:rsidRPr="001517FD" w:rsidDel="00DA72F3">
                <w:rPr>
                  <w:rFonts w:cstheme="minorHAnsi"/>
                  <w:i/>
                  <w:iCs/>
                  <w:color w:val="000000"/>
                  <w:sz w:val="14"/>
                  <w:szCs w:val="14"/>
                </w:rPr>
                <w:delText>0.3</w:delText>
              </w:r>
            </w:del>
          </w:p>
        </w:tc>
        <w:tc>
          <w:tcPr>
            <w:tcW w:w="489" w:type="dxa"/>
            <w:tcBorders>
              <w:top w:val="nil"/>
              <w:left w:val="single" w:sz="4" w:space="0" w:color="auto"/>
              <w:bottom w:val="single" w:sz="4" w:space="0" w:color="auto"/>
              <w:right w:val="single" w:sz="4" w:space="0" w:color="auto"/>
            </w:tcBorders>
            <w:vAlign w:val="center"/>
            <w:hideMark/>
          </w:tcPr>
          <w:p w14:paraId="4FFA4A17" w14:textId="23C2B641" w:rsidR="007B0160" w:rsidRPr="001517FD" w:rsidDel="00DA72F3" w:rsidRDefault="007B0160" w:rsidP="007B0160">
            <w:pPr>
              <w:bidi w:val="0"/>
              <w:spacing w:line="240" w:lineRule="auto"/>
              <w:jc w:val="both"/>
              <w:rPr>
                <w:del w:id="1842" w:author="Tomer Oron" w:date="2023-12-26T13:42:00Z"/>
                <w:rFonts w:cstheme="minorHAnsi"/>
                <w:b/>
                <w:bCs/>
                <w:i/>
                <w:iCs/>
                <w:sz w:val="14"/>
                <w:szCs w:val="14"/>
                <w:u w:val="single"/>
              </w:rPr>
            </w:pPr>
            <w:del w:id="1843" w:author="Tomer Oron" w:date="2023-12-26T13:42:00Z">
              <w:r w:rsidRPr="001517FD" w:rsidDel="00DA72F3">
                <w:rPr>
                  <w:rFonts w:cstheme="minorHAnsi"/>
                  <w:i/>
                  <w:iCs/>
                  <w:color w:val="000000"/>
                  <w:sz w:val="14"/>
                  <w:szCs w:val="14"/>
                </w:rPr>
                <w:delText>0.4</w:delText>
              </w:r>
            </w:del>
          </w:p>
        </w:tc>
        <w:tc>
          <w:tcPr>
            <w:tcW w:w="489" w:type="dxa"/>
            <w:tcBorders>
              <w:top w:val="nil"/>
              <w:left w:val="single" w:sz="4" w:space="0" w:color="auto"/>
              <w:bottom w:val="single" w:sz="4" w:space="0" w:color="auto"/>
              <w:right w:val="single" w:sz="4" w:space="0" w:color="auto"/>
            </w:tcBorders>
            <w:vAlign w:val="center"/>
            <w:hideMark/>
          </w:tcPr>
          <w:p w14:paraId="4FF94173" w14:textId="6A103F6A" w:rsidR="007B0160" w:rsidRPr="001517FD" w:rsidDel="00DA72F3" w:rsidRDefault="007B0160" w:rsidP="007B0160">
            <w:pPr>
              <w:bidi w:val="0"/>
              <w:spacing w:line="240" w:lineRule="auto"/>
              <w:jc w:val="both"/>
              <w:rPr>
                <w:del w:id="1844" w:author="Tomer Oron" w:date="2023-12-26T13:42:00Z"/>
                <w:rFonts w:cstheme="minorHAnsi"/>
                <w:b/>
                <w:bCs/>
                <w:i/>
                <w:iCs/>
                <w:sz w:val="14"/>
                <w:szCs w:val="14"/>
                <w:u w:val="single"/>
              </w:rPr>
            </w:pPr>
            <w:del w:id="1845" w:author="Tomer Oron" w:date="2023-12-26T13:42:00Z">
              <w:r w:rsidRPr="001517FD" w:rsidDel="00DA72F3">
                <w:rPr>
                  <w:rFonts w:cstheme="minorHAnsi"/>
                  <w:i/>
                  <w:iCs/>
                  <w:color w:val="000000"/>
                  <w:sz w:val="14"/>
                  <w:szCs w:val="14"/>
                </w:rPr>
                <w:delText>0.2</w:delText>
              </w:r>
            </w:del>
          </w:p>
        </w:tc>
        <w:tc>
          <w:tcPr>
            <w:tcW w:w="489" w:type="dxa"/>
            <w:tcBorders>
              <w:top w:val="nil"/>
              <w:left w:val="single" w:sz="4" w:space="0" w:color="auto"/>
              <w:bottom w:val="single" w:sz="4" w:space="0" w:color="auto"/>
              <w:right w:val="single" w:sz="4" w:space="0" w:color="auto"/>
            </w:tcBorders>
            <w:vAlign w:val="center"/>
            <w:hideMark/>
          </w:tcPr>
          <w:p w14:paraId="2850C49A" w14:textId="034BB63E" w:rsidR="007B0160" w:rsidRPr="001517FD" w:rsidDel="00DA72F3" w:rsidRDefault="007B0160" w:rsidP="007B0160">
            <w:pPr>
              <w:bidi w:val="0"/>
              <w:spacing w:line="240" w:lineRule="auto"/>
              <w:jc w:val="both"/>
              <w:rPr>
                <w:del w:id="1846" w:author="Tomer Oron" w:date="2023-12-26T13:42:00Z"/>
                <w:rFonts w:cstheme="minorHAnsi"/>
                <w:b/>
                <w:bCs/>
                <w:i/>
                <w:iCs/>
                <w:sz w:val="14"/>
                <w:szCs w:val="14"/>
                <w:u w:val="single"/>
              </w:rPr>
            </w:pPr>
            <w:del w:id="1847" w:author="Tomer Oron" w:date="2023-12-26T13:42:00Z">
              <w:r w:rsidRPr="001517FD" w:rsidDel="00DA72F3">
                <w:rPr>
                  <w:rFonts w:cstheme="minorHAnsi"/>
                  <w:i/>
                  <w:iCs/>
                  <w:color w:val="000000"/>
                  <w:sz w:val="14"/>
                  <w:szCs w:val="14"/>
                </w:rPr>
                <w:delText>0.1</w:delText>
              </w:r>
            </w:del>
          </w:p>
        </w:tc>
        <w:tc>
          <w:tcPr>
            <w:tcW w:w="0" w:type="auto"/>
            <w:tcBorders>
              <w:top w:val="nil"/>
              <w:left w:val="single" w:sz="4" w:space="0" w:color="auto"/>
              <w:bottom w:val="single" w:sz="4" w:space="0" w:color="auto"/>
              <w:right w:val="single" w:sz="4" w:space="0" w:color="auto"/>
            </w:tcBorders>
            <w:vAlign w:val="center"/>
            <w:hideMark/>
          </w:tcPr>
          <w:p w14:paraId="3D930A08" w14:textId="7C79B311" w:rsidR="007B0160" w:rsidRPr="001517FD" w:rsidDel="00DA72F3" w:rsidRDefault="007B0160" w:rsidP="007B0160">
            <w:pPr>
              <w:bidi w:val="0"/>
              <w:spacing w:line="240" w:lineRule="auto"/>
              <w:jc w:val="both"/>
              <w:rPr>
                <w:del w:id="1848" w:author="Tomer Oron" w:date="2023-12-26T13:42:00Z"/>
                <w:rFonts w:cstheme="minorHAnsi"/>
                <w:b/>
                <w:bCs/>
                <w:i/>
                <w:iCs/>
                <w:sz w:val="14"/>
                <w:szCs w:val="14"/>
                <w:u w:val="single"/>
              </w:rPr>
            </w:pPr>
            <w:del w:id="1849" w:author="Tomer Oron" w:date="2023-12-26T13:42:00Z">
              <w:r w:rsidRPr="001517FD" w:rsidDel="00DA72F3">
                <w:rPr>
                  <w:rFonts w:cstheme="minorHAnsi"/>
                  <w:i/>
                  <w:iCs/>
                  <w:color w:val="000000"/>
                  <w:sz w:val="14"/>
                  <w:szCs w:val="14"/>
                </w:rPr>
                <w:delText>0.0</w:delText>
              </w:r>
            </w:del>
          </w:p>
        </w:tc>
        <w:tc>
          <w:tcPr>
            <w:tcW w:w="0" w:type="auto"/>
            <w:tcBorders>
              <w:top w:val="nil"/>
              <w:left w:val="single" w:sz="4" w:space="0" w:color="auto"/>
              <w:bottom w:val="single" w:sz="4" w:space="0" w:color="auto"/>
              <w:right w:val="single" w:sz="4" w:space="0" w:color="auto"/>
            </w:tcBorders>
            <w:vAlign w:val="center"/>
          </w:tcPr>
          <w:p w14:paraId="4CF4B6B0" w14:textId="63D78AE6" w:rsidR="007B0160" w:rsidRPr="001517FD" w:rsidDel="00DA72F3" w:rsidRDefault="007B0160" w:rsidP="007B0160">
            <w:pPr>
              <w:bidi w:val="0"/>
              <w:spacing w:line="240" w:lineRule="auto"/>
              <w:jc w:val="both"/>
              <w:rPr>
                <w:del w:id="1850"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115959" w14:textId="5EF894A9" w:rsidR="007B0160" w:rsidRPr="001517FD" w:rsidDel="00DA72F3" w:rsidRDefault="007B0160" w:rsidP="007B0160">
            <w:pPr>
              <w:bidi w:val="0"/>
              <w:spacing w:line="240" w:lineRule="auto"/>
              <w:jc w:val="both"/>
              <w:rPr>
                <w:del w:id="1851" w:author="Tomer Oron" w:date="2023-12-26T13:42:00Z"/>
                <w:rFonts w:cstheme="minorHAnsi"/>
                <w:b/>
                <w:bCs/>
                <w:sz w:val="14"/>
                <w:szCs w:val="14"/>
                <w:u w:val="single"/>
              </w:rPr>
            </w:pPr>
          </w:p>
        </w:tc>
      </w:tr>
      <w:tr w:rsidR="007B0160" w:rsidRPr="001517FD" w:rsidDel="00DA72F3" w14:paraId="75146F1E" w14:textId="61DA9215" w:rsidTr="007B0160">
        <w:trPr>
          <w:del w:id="1852"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8012D3" w14:textId="27935FA2" w:rsidR="007B0160" w:rsidRPr="001517FD" w:rsidDel="00DA72F3" w:rsidRDefault="007B0160" w:rsidP="007B0160">
            <w:pPr>
              <w:bidi w:val="0"/>
              <w:spacing w:line="240" w:lineRule="auto"/>
              <w:jc w:val="both"/>
              <w:rPr>
                <w:del w:id="1853"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EFEBF" w14:textId="5BC87E9A" w:rsidR="007B0160" w:rsidRPr="001517FD" w:rsidDel="00DA72F3" w:rsidRDefault="007B0160" w:rsidP="007B0160">
            <w:pPr>
              <w:bidi w:val="0"/>
              <w:spacing w:line="240" w:lineRule="auto"/>
              <w:jc w:val="both"/>
              <w:rPr>
                <w:del w:id="1854"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5FB3EA" w14:textId="35ADBA7E" w:rsidR="007B0160" w:rsidRPr="001517FD" w:rsidDel="00DA72F3" w:rsidRDefault="007B0160" w:rsidP="007B0160">
            <w:pPr>
              <w:bidi w:val="0"/>
              <w:spacing w:line="240" w:lineRule="auto"/>
              <w:jc w:val="both"/>
              <w:rPr>
                <w:del w:id="1855"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185D945" w14:textId="56888FD7" w:rsidR="007B0160" w:rsidRPr="001517FD" w:rsidDel="00DA72F3" w:rsidRDefault="007B0160" w:rsidP="007B0160">
            <w:pPr>
              <w:bidi w:val="0"/>
              <w:spacing w:line="240" w:lineRule="auto"/>
              <w:jc w:val="both"/>
              <w:rPr>
                <w:del w:id="1856" w:author="Tomer Oron" w:date="2023-12-26T13:42:00Z"/>
                <w:rFonts w:cstheme="minorHAnsi"/>
                <w:b/>
                <w:bCs/>
                <w:sz w:val="14"/>
                <w:szCs w:val="14"/>
                <w:u w:val="single"/>
              </w:rPr>
            </w:pPr>
            <w:del w:id="1857" w:author="Tomer Oron" w:date="2023-12-26T13:42:00Z">
              <w:r w:rsidRPr="001517FD" w:rsidDel="00DA72F3">
                <w:rPr>
                  <w:rFonts w:cstheme="minorHAnsi"/>
                  <w:sz w:val="14"/>
                  <w:szCs w:val="14"/>
                </w:rPr>
                <w:delText>5</w:delText>
              </w:r>
            </w:del>
          </w:p>
        </w:tc>
        <w:tc>
          <w:tcPr>
            <w:tcW w:w="607" w:type="dxa"/>
            <w:tcBorders>
              <w:top w:val="single" w:sz="4" w:space="0" w:color="auto"/>
              <w:left w:val="single" w:sz="4" w:space="0" w:color="auto"/>
              <w:bottom w:val="nil"/>
              <w:right w:val="single" w:sz="4" w:space="0" w:color="auto"/>
            </w:tcBorders>
            <w:vAlign w:val="center"/>
            <w:hideMark/>
          </w:tcPr>
          <w:p w14:paraId="36ED0DEC" w14:textId="1EFB686D" w:rsidR="007B0160" w:rsidRPr="001517FD" w:rsidDel="00DA72F3" w:rsidRDefault="007B0160" w:rsidP="007B0160">
            <w:pPr>
              <w:bidi w:val="0"/>
              <w:spacing w:line="240" w:lineRule="auto"/>
              <w:jc w:val="both"/>
              <w:rPr>
                <w:del w:id="1858" w:author="Tomer Oron" w:date="2023-12-26T13:42:00Z"/>
                <w:rFonts w:cstheme="minorHAnsi"/>
                <w:b/>
                <w:bCs/>
                <w:sz w:val="14"/>
                <w:szCs w:val="14"/>
                <w:u w:val="single"/>
              </w:rPr>
            </w:pPr>
            <w:del w:id="1859" w:author="Tomer Oron" w:date="2023-12-26T13:42:00Z">
              <w:r w:rsidRPr="001517FD" w:rsidDel="00DA72F3">
                <w:rPr>
                  <w:rFonts w:cstheme="minorHAnsi"/>
                  <w:sz w:val="14"/>
                  <w:szCs w:val="14"/>
                </w:rPr>
                <w:delText>9</w:delText>
              </w:r>
            </w:del>
          </w:p>
        </w:tc>
        <w:tc>
          <w:tcPr>
            <w:tcW w:w="536" w:type="dxa"/>
            <w:tcBorders>
              <w:top w:val="single" w:sz="4" w:space="0" w:color="auto"/>
              <w:left w:val="single" w:sz="4" w:space="0" w:color="auto"/>
              <w:bottom w:val="nil"/>
              <w:right w:val="single" w:sz="4" w:space="0" w:color="auto"/>
            </w:tcBorders>
            <w:vAlign w:val="center"/>
            <w:hideMark/>
          </w:tcPr>
          <w:p w14:paraId="3F3BF944" w14:textId="4B3E3627" w:rsidR="007B0160" w:rsidRPr="001517FD" w:rsidDel="00DA72F3" w:rsidRDefault="007B0160" w:rsidP="007B0160">
            <w:pPr>
              <w:bidi w:val="0"/>
              <w:spacing w:line="240" w:lineRule="auto"/>
              <w:jc w:val="both"/>
              <w:rPr>
                <w:del w:id="1860" w:author="Tomer Oron" w:date="2023-12-26T13:42:00Z"/>
                <w:rFonts w:cstheme="minorHAnsi"/>
                <w:b/>
                <w:bCs/>
                <w:sz w:val="14"/>
                <w:szCs w:val="14"/>
                <w:u w:val="single"/>
              </w:rPr>
            </w:pPr>
            <w:del w:id="1861" w:author="Tomer Oron" w:date="2023-12-26T13:42:00Z">
              <w:r w:rsidRPr="001517FD" w:rsidDel="00DA72F3">
                <w:rPr>
                  <w:rFonts w:cstheme="minorHAnsi"/>
                  <w:sz w:val="14"/>
                  <w:szCs w:val="14"/>
                </w:rPr>
                <w:delText>12</w:delText>
              </w:r>
            </w:del>
          </w:p>
        </w:tc>
        <w:tc>
          <w:tcPr>
            <w:tcW w:w="536" w:type="dxa"/>
            <w:tcBorders>
              <w:top w:val="single" w:sz="4" w:space="0" w:color="auto"/>
              <w:left w:val="single" w:sz="4" w:space="0" w:color="auto"/>
              <w:bottom w:val="nil"/>
              <w:right w:val="single" w:sz="4" w:space="0" w:color="auto"/>
            </w:tcBorders>
            <w:vAlign w:val="center"/>
            <w:hideMark/>
          </w:tcPr>
          <w:p w14:paraId="7AD67A12" w14:textId="01DD9B35" w:rsidR="007B0160" w:rsidRPr="001517FD" w:rsidDel="00DA72F3" w:rsidRDefault="007B0160" w:rsidP="007B0160">
            <w:pPr>
              <w:bidi w:val="0"/>
              <w:spacing w:line="240" w:lineRule="auto"/>
              <w:jc w:val="both"/>
              <w:rPr>
                <w:del w:id="1862" w:author="Tomer Oron" w:date="2023-12-26T13:42:00Z"/>
                <w:rFonts w:cstheme="minorHAnsi"/>
                <w:b/>
                <w:bCs/>
                <w:sz w:val="14"/>
                <w:szCs w:val="14"/>
                <w:u w:val="single"/>
              </w:rPr>
            </w:pPr>
            <w:del w:id="1863" w:author="Tomer Oron" w:date="2023-12-26T13:42:00Z">
              <w:r w:rsidRPr="001517FD" w:rsidDel="00DA72F3">
                <w:rPr>
                  <w:rFonts w:cstheme="minorHAnsi"/>
                  <w:sz w:val="14"/>
                  <w:szCs w:val="14"/>
                </w:rPr>
                <w:delText>6</w:delText>
              </w:r>
            </w:del>
          </w:p>
        </w:tc>
        <w:tc>
          <w:tcPr>
            <w:tcW w:w="488" w:type="dxa"/>
            <w:tcBorders>
              <w:top w:val="single" w:sz="4" w:space="0" w:color="auto"/>
              <w:left w:val="single" w:sz="4" w:space="0" w:color="auto"/>
              <w:bottom w:val="nil"/>
              <w:right w:val="single" w:sz="4" w:space="0" w:color="auto"/>
            </w:tcBorders>
            <w:vAlign w:val="center"/>
            <w:hideMark/>
          </w:tcPr>
          <w:p w14:paraId="1115F29D" w14:textId="37435792" w:rsidR="007B0160" w:rsidRPr="001517FD" w:rsidDel="00DA72F3" w:rsidRDefault="007B0160" w:rsidP="007B0160">
            <w:pPr>
              <w:bidi w:val="0"/>
              <w:spacing w:line="240" w:lineRule="auto"/>
              <w:jc w:val="both"/>
              <w:rPr>
                <w:del w:id="1864" w:author="Tomer Oron" w:date="2023-12-26T13:42:00Z"/>
                <w:rFonts w:cstheme="minorHAnsi"/>
                <w:b/>
                <w:bCs/>
                <w:sz w:val="14"/>
                <w:szCs w:val="14"/>
                <w:u w:val="single"/>
              </w:rPr>
            </w:pPr>
            <w:del w:id="1865" w:author="Tomer Oron" w:date="2023-12-26T13:42:00Z">
              <w:r w:rsidRPr="001517FD" w:rsidDel="00DA72F3">
                <w:rPr>
                  <w:rFonts w:cstheme="minorHAnsi"/>
                  <w:sz w:val="14"/>
                  <w:szCs w:val="14"/>
                </w:rPr>
                <w:delText>2</w:delText>
              </w:r>
            </w:del>
          </w:p>
        </w:tc>
        <w:tc>
          <w:tcPr>
            <w:tcW w:w="488" w:type="dxa"/>
            <w:tcBorders>
              <w:top w:val="single" w:sz="4" w:space="0" w:color="auto"/>
              <w:left w:val="single" w:sz="4" w:space="0" w:color="auto"/>
              <w:bottom w:val="nil"/>
              <w:right w:val="single" w:sz="4" w:space="0" w:color="auto"/>
            </w:tcBorders>
            <w:vAlign w:val="center"/>
            <w:hideMark/>
          </w:tcPr>
          <w:p w14:paraId="12091E12" w14:textId="1E9A176B" w:rsidR="007B0160" w:rsidRPr="001517FD" w:rsidDel="00DA72F3" w:rsidRDefault="007B0160" w:rsidP="007B0160">
            <w:pPr>
              <w:bidi w:val="0"/>
              <w:spacing w:line="240" w:lineRule="auto"/>
              <w:jc w:val="both"/>
              <w:rPr>
                <w:del w:id="1866" w:author="Tomer Oron" w:date="2023-12-26T13:42:00Z"/>
                <w:rFonts w:cstheme="minorHAnsi"/>
                <w:b/>
                <w:bCs/>
                <w:sz w:val="14"/>
                <w:szCs w:val="14"/>
                <w:u w:val="single"/>
              </w:rPr>
            </w:pPr>
            <w:del w:id="1867"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hideMark/>
          </w:tcPr>
          <w:p w14:paraId="02D35263" w14:textId="2D8BAA6F" w:rsidR="007B0160" w:rsidRPr="001517FD" w:rsidDel="00DA72F3" w:rsidRDefault="007B0160" w:rsidP="007B0160">
            <w:pPr>
              <w:bidi w:val="0"/>
              <w:spacing w:line="240" w:lineRule="auto"/>
              <w:jc w:val="both"/>
              <w:rPr>
                <w:del w:id="1868" w:author="Tomer Oron" w:date="2023-12-26T13:42:00Z"/>
                <w:rFonts w:cstheme="minorHAnsi"/>
                <w:b/>
                <w:bCs/>
                <w:sz w:val="14"/>
                <w:szCs w:val="14"/>
                <w:u w:val="single"/>
              </w:rPr>
            </w:pPr>
            <w:del w:id="1869" w:author="Tomer Oron" w:date="2023-12-26T13:42:00Z">
              <w:r w:rsidRPr="001517FD" w:rsidDel="00DA72F3">
                <w:rPr>
                  <w:rFonts w:cstheme="minorHAnsi"/>
                  <w:sz w:val="14"/>
                  <w:szCs w:val="14"/>
                </w:rPr>
                <w:delText>0</w:delText>
              </w:r>
            </w:del>
          </w:p>
        </w:tc>
        <w:tc>
          <w:tcPr>
            <w:tcW w:w="536" w:type="dxa"/>
            <w:tcBorders>
              <w:top w:val="single" w:sz="4" w:space="0" w:color="auto"/>
              <w:left w:val="single" w:sz="4" w:space="0" w:color="auto"/>
              <w:bottom w:val="nil"/>
              <w:right w:val="single" w:sz="4" w:space="0" w:color="auto"/>
            </w:tcBorders>
            <w:vAlign w:val="center"/>
            <w:hideMark/>
          </w:tcPr>
          <w:p w14:paraId="000C5C23" w14:textId="07EEBEDE" w:rsidR="007B0160" w:rsidRPr="001517FD" w:rsidDel="00DA72F3" w:rsidRDefault="007B0160" w:rsidP="007B0160">
            <w:pPr>
              <w:bidi w:val="0"/>
              <w:spacing w:line="240" w:lineRule="auto"/>
              <w:jc w:val="both"/>
              <w:rPr>
                <w:del w:id="1870" w:author="Tomer Oron" w:date="2023-12-26T13:42:00Z"/>
                <w:rFonts w:cstheme="minorHAnsi"/>
                <w:b/>
                <w:bCs/>
                <w:sz w:val="14"/>
                <w:szCs w:val="14"/>
                <w:u w:val="single"/>
              </w:rPr>
            </w:pPr>
            <w:del w:id="1871" w:author="Tomer Oron" w:date="2023-12-26T13:42:00Z">
              <w:r w:rsidRPr="001517FD" w:rsidDel="00DA72F3">
                <w:rPr>
                  <w:rFonts w:cstheme="minorHAnsi"/>
                  <w:sz w:val="14"/>
                  <w:szCs w:val="14"/>
                </w:rPr>
                <w:delText>1</w:delText>
              </w:r>
            </w:del>
          </w:p>
        </w:tc>
        <w:tc>
          <w:tcPr>
            <w:tcW w:w="536" w:type="dxa"/>
            <w:tcBorders>
              <w:top w:val="single" w:sz="4" w:space="0" w:color="auto"/>
              <w:left w:val="single" w:sz="4" w:space="0" w:color="auto"/>
              <w:bottom w:val="nil"/>
              <w:right w:val="single" w:sz="4" w:space="0" w:color="auto"/>
            </w:tcBorders>
            <w:vAlign w:val="center"/>
            <w:hideMark/>
          </w:tcPr>
          <w:p w14:paraId="753758B8" w14:textId="0D6796A0" w:rsidR="007B0160" w:rsidRPr="001517FD" w:rsidDel="00DA72F3" w:rsidRDefault="007B0160" w:rsidP="007B0160">
            <w:pPr>
              <w:bidi w:val="0"/>
              <w:spacing w:line="240" w:lineRule="auto"/>
              <w:jc w:val="both"/>
              <w:rPr>
                <w:del w:id="1872" w:author="Tomer Oron" w:date="2023-12-26T13:42:00Z"/>
                <w:rFonts w:cstheme="minorHAnsi"/>
                <w:b/>
                <w:bCs/>
                <w:sz w:val="14"/>
                <w:szCs w:val="14"/>
                <w:u w:val="single"/>
              </w:rPr>
            </w:pPr>
            <w:del w:id="1873"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67538FE9" w14:textId="55DDE618" w:rsidR="007B0160" w:rsidRPr="001517FD" w:rsidDel="00DA72F3" w:rsidRDefault="007B0160" w:rsidP="007B0160">
            <w:pPr>
              <w:bidi w:val="0"/>
              <w:spacing w:line="240" w:lineRule="auto"/>
              <w:jc w:val="both"/>
              <w:rPr>
                <w:del w:id="1874" w:author="Tomer Oron" w:date="2023-12-26T13:42:00Z"/>
                <w:rFonts w:cstheme="minorHAnsi"/>
                <w:b/>
                <w:bCs/>
                <w:sz w:val="14"/>
                <w:szCs w:val="14"/>
                <w:u w:val="single"/>
              </w:rPr>
            </w:pPr>
            <w:del w:id="1875"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0BC4BD55" w14:textId="3CB85576" w:rsidR="007B0160" w:rsidRPr="001517FD" w:rsidDel="00DA72F3" w:rsidRDefault="007B0160" w:rsidP="007B0160">
            <w:pPr>
              <w:bidi w:val="0"/>
              <w:spacing w:line="240" w:lineRule="auto"/>
              <w:jc w:val="both"/>
              <w:rPr>
                <w:del w:id="1876" w:author="Tomer Oron" w:date="2023-12-26T13:42:00Z"/>
                <w:rFonts w:cstheme="minorHAnsi"/>
                <w:b/>
                <w:bCs/>
                <w:sz w:val="14"/>
                <w:szCs w:val="14"/>
                <w:u w:val="single"/>
              </w:rPr>
            </w:pPr>
            <w:del w:id="1877"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15A017A2" w14:textId="2BBD187F" w:rsidR="007B0160" w:rsidRPr="001517FD" w:rsidDel="00DA72F3" w:rsidRDefault="007B0160" w:rsidP="007B0160">
            <w:pPr>
              <w:bidi w:val="0"/>
              <w:spacing w:line="240" w:lineRule="auto"/>
              <w:jc w:val="both"/>
              <w:rPr>
                <w:del w:id="1878" w:author="Tomer Oron" w:date="2023-12-26T13:42:00Z"/>
                <w:rFonts w:cstheme="minorHAnsi"/>
                <w:b/>
                <w:bCs/>
                <w:sz w:val="14"/>
                <w:szCs w:val="14"/>
                <w:u w:val="single"/>
              </w:rPr>
            </w:pPr>
            <w:del w:id="1879"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hideMark/>
          </w:tcPr>
          <w:p w14:paraId="39B76CB5" w14:textId="09ADB0E5" w:rsidR="007B0160" w:rsidRPr="001517FD" w:rsidDel="00DA72F3" w:rsidRDefault="007B0160" w:rsidP="007B0160">
            <w:pPr>
              <w:bidi w:val="0"/>
              <w:spacing w:line="240" w:lineRule="auto"/>
              <w:jc w:val="both"/>
              <w:rPr>
                <w:del w:id="1880" w:author="Tomer Oron" w:date="2023-12-26T13:42:00Z"/>
                <w:rFonts w:cstheme="minorHAnsi"/>
                <w:b/>
                <w:bCs/>
                <w:sz w:val="14"/>
                <w:szCs w:val="14"/>
                <w:u w:val="single"/>
              </w:rPr>
            </w:pPr>
            <w:del w:id="1881"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4CD220D6" w14:textId="1AB78F12" w:rsidR="007B0160" w:rsidRPr="001517FD" w:rsidDel="00DA72F3" w:rsidRDefault="007B0160" w:rsidP="007B0160">
            <w:pPr>
              <w:bidi w:val="0"/>
              <w:spacing w:line="240" w:lineRule="auto"/>
              <w:jc w:val="both"/>
              <w:rPr>
                <w:del w:id="1882" w:author="Tomer Oron" w:date="2023-12-26T13:42:00Z"/>
                <w:rFonts w:cstheme="minorHAnsi"/>
                <w:b/>
                <w:bCs/>
                <w:sz w:val="14"/>
                <w:szCs w:val="14"/>
                <w:u w:val="single"/>
              </w:rPr>
            </w:pPr>
            <w:del w:id="1883"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34429DB7" w14:textId="6ACBE57B" w:rsidR="007B0160" w:rsidRPr="001517FD" w:rsidDel="00DA72F3" w:rsidRDefault="007B0160" w:rsidP="007B0160">
            <w:pPr>
              <w:bidi w:val="0"/>
              <w:spacing w:line="240" w:lineRule="auto"/>
              <w:jc w:val="both"/>
              <w:rPr>
                <w:del w:id="1884" w:author="Tomer Oron" w:date="2023-12-26T13:42:00Z"/>
                <w:rFonts w:cstheme="minorHAnsi"/>
                <w:b/>
                <w:bCs/>
                <w:sz w:val="14"/>
                <w:szCs w:val="14"/>
                <w:u w:val="single"/>
              </w:rPr>
            </w:pPr>
            <w:del w:id="1885"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7AA94580" w14:textId="5C46A286" w:rsidR="007B0160" w:rsidRPr="001517FD" w:rsidDel="00DA72F3" w:rsidRDefault="007B0160" w:rsidP="007B0160">
            <w:pPr>
              <w:bidi w:val="0"/>
              <w:spacing w:line="240" w:lineRule="auto"/>
              <w:jc w:val="both"/>
              <w:rPr>
                <w:del w:id="1886" w:author="Tomer Oron" w:date="2023-12-26T13:42:00Z"/>
                <w:rFonts w:cstheme="minorHAnsi"/>
                <w:b/>
                <w:bCs/>
                <w:sz w:val="14"/>
                <w:szCs w:val="14"/>
                <w:u w:val="single"/>
              </w:rPr>
            </w:pPr>
            <w:del w:id="1887"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4ADC3F67" w14:textId="4FED8E53" w:rsidR="007B0160" w:rsidRPr="001517FD" w:rsidDel="00DA72F3" w:rsidRDefault="007B0160" w:rsidP="007B0160">
            <w:pPr>
              <w:bidi w:val="0"/>
              <w:spacing w:line="240" w:lineRule="auto"/>
              <w:jc w:val="both"/>
              <w:rPr>
                <w:del w:id="1888" w:author="Tomer Oron" w:date="2023-12-26T13:42:00Z"/>
                <w:rFonts w:cstheme="minorHAnsi"/>
                <w:b/>
                <w:bCs/>
                <w:sz w:val="14"/>
                <w:szCs w:val="14"/>
                <w:u w:val="single"/>
              </w:rPr>
            </w:pPr>
            <w:del w:id="1889"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7E792EA7" w14:textId="4B05B443" w:rsidR="007B0160" w:rsidRPr="001517FD" w:rsidDel="00DA72F3" w:rsidRDefault="007B0160" w:rsidP="007B0160">
            <w:pPr>
              <w:bidi w:val="0"/>
              <w:spacing w:line="240" w:lineRule="auto"/>
              <w:jc w:val="both"/>
              <w:rPr>
                <w:del w:id="1890" w:author="Tomer Oron" w:date="2023-12-26T13:42:00Z"/>
                <w:rFonts w:cstheme="minorHAnsi"/>
                <w:sz w:val="14"/>
                <w:szCs w:val="14"/>
              </w:rPr>
            </w:pPr>
            <w:del w:id="1891" w:author="Tomer Oron" w:date="2023-12-26T13:42:00Z">
              <w:r w:rsidRPr="001517FD" w:rsidDel="00DA72F3">
                <w:rPr>
                  <w:rFonts w:cstheme="minorHAnsi"/>
                  <w:sz w:val="14"/>
                  <w:szCs w:val="14"/>
                </w:rPr>
                <w:delText>0</w:delText>
              </w:r>
            </w:del>
          </w:p>
        </w:tc>
        <w:tc>
          <w:tcPr>
            <w:tcW w:w="462" w:type="dxa"/>
            <w:tcBorders>
              <w:top w:val="single" w:sz="4" w:space="0" w:color="auto"/>
              <w:left w:val="single" w:sz="4" w:space="0" w:color="auto"/>
              <w:bottom w:val="nil"/>
              <w:right w:val="single" w:sz="4" w:space="0" w:color="auto"/>
            </w:tcBorders>
            <w:vAlign w:val="center"/>
            <w:hideMark/>
          </w:tcPr>
          <w:p w14:paraId="09FFAD83" w14:textId="425B75B8" w:rsidR="007B0160" w:rsidRPr="001517FD" w:rsidDel="00DA72F3" w:rsidRDefault="007B0160" w:rsidP="007B0160">
            <w:pPr>
              <w:bidi w:val="0"/>
              <w:spacing w:line="240" w:lineRule="auto"/>
              <w:jc w:val="both"/>
              <w:rPr>
                <w:del w:id="1892" w:author="Tomer Oron" w:date="2023-12-26T13:42:00Z"/>
                <w:rFonts w:cstheme="minorHAnsi"/>
                <w:sz w:val="14"/>
                <w:szCs w:val="14"/>
              </w:rPr>
            </w:pPr>
            <w:del w:id="1893" w:author="Tomer Oron" w:date="2023-12-26T13:42:00Z">
              <w:r w:rsidRPr="001517FD" w:rsidDel="00DA72F3">
                <w:rPr>
                  <w:rFonts w:cstheme="minorHAnsi"/>
                  <w:sz w:val="14"/>
                  <w:szCs w:val="14"/>
                </w:rPr>
                <w:delText>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B04359" w14:textId="49BFE5AA" w:rsidR="007B0160" w:rsidRPr="001517FD" w:rsidDel="00DA72F3" w:rsidRDefault="007B0160" w:rsidP="007B0160">
            <w:pPr>
              <w:bidi w:val="0"/>
              <w:spacing w:line="240" w:lineRule="auto"/>
              <w:jc w:val="both"/>
              <w:rPr>
                <w:del w:id="1894" w:author="Tomer Oron" w:date="2023-12-26T13:42:00Z"/>
                <w:rFonts w:cstheme="minorHAnsi"/>
                <w:b/>
                <w:bCs/>
                <w:sz w:val="14"/>
                <w:szCs w:val="14"/>
                <w:u w:val="single"/>
              </w:rPr>
            </w:pPr>
          </w:p>
        </w:tc>
      </w:tr>
      <w:tr w:rsidR="007B0160" w:rsidRPr="001517FD" w:rsidDel="00DA72F3" w14:paraId="622E7DF6" w14:textId="2E296376" w:rsidTr="007B0160">
        <w:trPr>
          <w:del w:id="1895"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7BE2C" w14:textId="19231BFA" w:rsidR="007B0160" w:rsidRPr="001517FD" w:rsidDel="00DA72F3" w:rsidRDefault="007B0160" w:rsidP="007B0160">
            <w:pPr>
              <w:bidi w:val="0"/>
              <w:spacing w:line="240" w:lineRule="auto"/>
              <w:jc w:val="both"/>
              <w:rPr>
                <w:del w:id="1896"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A476397" w14:textId="72F51252" w:rsidR="007B0160" w:rsidRPr="001517FD" w:rsidDel="00DA72F3" w:rsidRDefault="007B0160" w:rsidP="007B0160">
            <w:pPr>
              <w:bidi w:val="0"/>
              <w:spacing w:line="240" w:lineRule="auto"/>
              <w:jc w:val="both"/>
              <w:rPr>
                <w:del w:id="1897"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FC48E3D" w14:textId="3ECCBF16" w:rsidR="007B0160" w:rsidRPr="001517FD" w:rsidDel="00DA72F3" w:rsidRDefault="007B0160" w:rsidP="007B0160">
            <w:pPr>
              <w:bidi w:val="0"/>
              <w:spacing w:line="240" w:lineRule="auto"/>
              <w:jc w:val="both"/>
              <w:rPr>
                <w:del w:id="1898"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291BA10" w14:textId="4FCB8D07" w:rsidR="007B0160" w:rsidRPr="001517FD" w:rsidDel="00DA72F3" w:rsidRDefault="007B0160" w:rsidP="007B0160">
            <w:pPr>
              <w:bidi w:val="0"/>
              <w:spacing w:line="240" w:lineRule="auto"/>
              <w:jc w:val="both"/>
              <w:rPr>
                <w:del w:id="1899"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tcPr>
          <w:p w14:paraId="1B9BD40D" w14:textId="1FFA66FE" w:rsidR="007B0160" w:rsidRPr="001517FD" w:rsidDel="00DA72F3" w:rsidRDefault="007B0160" w:rsidP="007B0160">
            <w:pPr>
              <w:bidi w:val="0"/>
              <w:spacing w:line="240" w:lineRule="auto"/>
              <w:jc w:val="both"/>
              <w:rPr>
                <w:del w:id="1900" w:author="Tomer Oron" w:date="2023-12-26T13:42:00Z"/>
                <w:rFonts w:cstheme="minorHAnsi"/>
                <w:b/>
                <w:bCs/>
                <w:i/>
                <w:iCs/>
                <w:sz w:val="14"/>
                <w:szCs w:val="14"/>
                <w:u w:val="single"/>
              </w:rPr>
            </w:pPr>
            <w:del w:id="1901" w:author="Tomer Oron" w:date="2023-12-26T13:42:00Z">
              <w:r w:rsidRPr="001517FD" w:rsidDel="00DA72F3">
                <w:rPr>
                  <w:rFonts w:cstheme="minorHAnsi"/>
                  <w:i/>
                  <w:iCs/>
                  <w:color w:val="000000"/>
                  <w:sz w:val="14"/>
                  <w:szCs w:val="14"/>
                </w:rPr>
                <w:delText>14.8</w:delText>
              </w:r>
            </w:del>
          </w:p>
        </w:tc>
        <w:tc>
          <w:tcPr>
            <w:tcW w:w="536" w:type="dxa"/>
            <w:tcBorders>
              <w:top w:val="nil"/>
              <w:left w:val="single" w:sz="4" w:space="0" w:color="auto"/>
              <w:bottom w:val="single" w:sz="4" w:space="0" w:color="auto"/>
              <w:right w:val="single" w:sz="4" w:space="0" w:color="auto"/>
            </w:tcBorders>
            <w:vAlign w:val="center"/>
          </w:tcPr>
          <w:p w14:paraId="4422C134" w14:textId="19DBD442" w:rsidR="007B0160" w:rsidRPr="001517FD" w:rsidDel="00DA72F3" w:rsidRDefault="007B0160" w:rsidP="007B0160">
            <w:pPr>
              <w:bidi w:val="0"/>
              <w:spacing w:line="240" w:lineRule="auto"/>
              <w:jc w:val="both"/>
              <w:rPr>
                <w:del w:id="1902" w:author="Tomer Oron" w:date="2023-12-26T13:42:00Z"/>
                <w:rFonts w:cstheme="minorHAnsi"/>
                <w:b/>
                <w:bCs/>
                <w:i/>
                <w:iCs/>
                <w:sz w:val="14"/>
                <w:szCs w:val="14"/>
                <w:u w:val="single"/>
              </w:rPr>
            </w:pPr>
            <w:del w:id="1903" w:author="Tomer Oron" w:date="2023-12-26T13:42:00Z">
              <w:r w:rsidRPr="001517FD" w:rsidDel="00DA72F3">
                <w:rPr>
                  <w:rFonts w:cstheme="minorHAnsi"/>
                  <w:i/>
                  <w:iCs/>
                  <w:color w:val="000000"/>
                  <w:sz w:val="14"/>
                  <w:szCs w:val="14"/>
                </w:rPr>
                <w:delText>9.8</w:delText>
              </w:r>
            </w:del>
          </w:p>
        </w:tc>
        <w:tc>
          <w:tcPr>
            <w:tcW w:w="536" w:type="dxa"/>
            <w:tcBorders>
              <w:top w:val="nil"/>
              <w:left w:val="single" w:sz="4" w:space="0" w:color="auto"/>
              <w:bottom w:val="single" w:sz="4" w:space="0" w:color="auto"/>
              <w:right w:val="single" w:sz="4" w:space="0" w:color="auto"/>
            </w:tcBorders>
            <w:vAlign w:val="center"/>
          </w:tcPr>
          <w:p w14:paraId="045AB080" w14:textId="15137DB3" w:rsidR="007B0160" w:rsidRPr="001517FD" w:rsidDel="00DA72F3" w:rsidRDefault="007B0160" w:rsidP="007B0160">
            <w:pPr>
              <w:bidi w:val="0"/>
              <w:spacing w:line="240" w:lineRule="auto"/>
              <w:jc w:val="both"/>
              <w:rPr>
                <w:del w:id="1904" w:author="Tomer Oron" w:date="2023-12-26T13:42:00Z"/>
                <w:rFonts w:cstheme="minorHAnsi"/>
                <w:b/>
                <w:bCs/>
                <w:i/>
                <w:iCs/>
                <w:sz w:val="14"/>
                <w:szCs w:val="14"/>
                <w:u w:val="single"/>
              </w:rPr>
            </w:pPr>
            <w:del w:id="1905" w:author="Tomer Oron" w:date="2023-12-26T13:42:00Z">
              <w:r w:rsidRPr="001517FD" w:rsidDel="00DA72F3">
                <w:rPr>
                  <w:rFonts w:cstheme="minorHAnsi"/>
                  <w:i/>
                  <w:iCs/>
                  <w:color w:val="000000"/>
                  <w:sz w:val="14"/>
                  <w:szCs w:val="14"/>
                </w:rPr>
                <w:delText>3.5</w:delText>
              </w:r>
            </w:del>
          </w:p>
        </w:tc>
        <w:tc>
          <w:tcPr>
            <w:tcW w:w="488" w:type="dxa"/>
            <w:tcBorders>
              <w:top w:val="nil"/>
              <w:left w:val="single" w:sz="4" w:space="0" w:color="auto"/>
              <w:bottom w:val="single" w:sz="4" w:space="0" w:color="auto"/>
              <w:right w:val="single" w:sz="4" w:space="0" w:color="auto"/>
            </w:tcBorders>
            <w:vAlign w:val="center"/>
          </w:tcPr>
          <w:p w14:paraId="2631D25A" w14:textId="09DECF10" w:rsidR="007B0160" w:rsidRPr="001517FD" w:rsidDel="00DA72F3" w:rsidRDefault="007B0160" w:rsidP="007B0160">
            <w:pPr>
              <w:bidi w:val="0"/>
              <w:spacing w:line="240" w:lineRule="auto"/>
              <w:jc w:val="both"/>
              <w:rPr>
                <w:del w:id="1906" w:author="Tomer Oron" w:date="2023-12-26T13:42:00Z"/>
                <w:rFonts w:cstheme="minorHAnsi"/>
                <w:b/>
                <w:bCs/>
                <w:i/>
                <w:iCs/>
                <w:sz w:val="14"/>
                <w:szCs w:val="14"/>
                <w:u w:val="single"/>
              </w:rPr>
            </w:pPr>
            <w:del w:id="1907" w:author="Tomer Oron" w:date="2023-12-26T13:42:00Z">
              <w:r w:rsidRPr="001517FD" w:rsidDel="00DA72F3">
                <w:rPr>
                  <w:rFonts w:cstheme="minorHAnsi"/>
                  <w:i/>
                  <w:iCs/>
                  <w:color w:val="000000"/>
                  <w:sz w:val="14"/>
                  <w:szCs w:val="14"/>
                </w:rPr>
                <w:delText>0.8</w:delText>
              </w:r>
            </w:del>
          </w:p>
        </w:tc>
        <w:tc>
          <w:tcPr>
            <w:tcW w:w="488" w:type="dxa"/>
            <w:tcBorders>
              <w:top w:val="nil"/>
              <w:left w:val="single" w:sz="4" w:space="0" w:color="auto"/>
              <w:bottom w:val="single" w:sz="4" w:space="0" w:color="auto"/>
              <w:right w:val="single" w:sz="4" w:space="0" w:color="auto"/>
            </w:tcBorders>
            <w:vAlign w:val="center"/>
          </w:tcPr>
          <w:p w14:paraId="605F94D8" w14:textId="5EB4118B" w:rsidR="007B0160" w:rsidRPr="001517FD" w:rsidDel="00DA72F3" w:rsidRDefault="007B0160" w:rsidP="007B0160">
            <w:pPr>
              <w:bidi w:val="0"/>
              <w:spacing w:line="240" w:lineRule="auto"/>
              <w:jc w:val="both"/>
              <w:rPr>
                <w:del w:id="1908" w:author="Tomer Oron" w:date="2023-12-26T13:42:00Z"/>
                <w:rFonts w:cstheme="minorHAnsi"/>
                <w:b/>
                <w:bCs/>
                <w:i/>
                <w:iCs/>
                <w:sz w:val="14"/>
                <w:szCs w:val="14"/>
                <w:u w:val="single"/>
              </w:rPr>
            </w:pPr>
            <w:del w:id="1909" w:author="Tomer Oron" w:date="2023-12-26T13:42:00Z">
              <w:r w:rsidRPr="001517FD" w:rsidDel="00DA72F3">
                <w:rPr>
                  <w:rFonts w:cstheme="minorHAnsi"/>
                  <w:i/>
                  <w:iCs/>
                  <w:color w:val="000000"/>
                  <w:sz w:val="14"/>
                  <w:szCs w:val="14"/>
                </w:rPr>
                <w:delText>0.1</w:delText>
              </w:r>
            </w:del>
          </w:p>
        </w:tc>
        <w:tc>
          <w:tcPr>
            <w:tcW w:w="465" w:type="dxa"/>
            <w:tcBorders>
              <w:top w:val="nil"/>
              <w:left w:val="single" w:sz="4" w:space="0" w:color="auto"/>
              <w:bottom w:val="single" w:sz="4" w:space="0" w:color="auto"/>
              <w:right w:val="single" w:sz="4" w:space="0" w:color="auto"/>
            </w:tcBorders>
            <w:vAlign w:val="center"/>
          </w:tcPr>
          <w:p w14:paraId="4DDE0D9E" w14:textId="723A96D9" w:rsidR="007B0160" w:rsidRPr="001517FD" w:rsidDel="00DA72F3" w:rsidRDefault="007B0160" w:rsidP="007B0160">
            <w:pPr>
              <w:bidi w:val="0"/>
              <w:spacing w:line="240" w:lineRule="auto"/>
              <w:jc w:val="both"/>
              <w:rPr>
                <w:del w:id="1910" w:author="Tomer Oron" w:date="2023-12-26T13:42:00Z"/>
                <w:rFonts w:cstheme="minorHAnsi"/>
                <w:b/>
                <w:bCs/>
                <w:i/>
                <w:iCs/>
                <w:sz w:val="14"/>
                <w:szCs w:val="14"/>
                <w:u w:val="single"/>
              </w:rPr>
            </w:pPr>
            <w:del w:id="1911" w:author="Tomer Oron" w:date="2023-12-26T13:42:00Z">
              <w:r w:rsidRPr="001517FD" w:rsidDel="00DA72F3">
                <w:rPr>
                  <w:rFonts w:cstheme="minorHAnsi"/>
                  <w:i/>
                  <w:iCs/>
                  <w:color w:val="000000"/>
                  <w:sz w:val="14"/>
                  <w:szCs w:val="14"/>
                </w:rPr>
                <w:delText>0.0</w:delText>
              </w:r>
            </w:del>
          </w:p>
        </w:tc>
        <w:tc>
          <w:tcPr>
            <w:tcW w:w="536" w:type="dxa"/>
            <w:tcBorders>
              <w:top w:val="nil"/>
              <w:left w:val="single" w:sz="4" w:space="0" w:color="auto"/>
              <w:bottom w:val="single" w:sz="4" w:space="0" w:color="auto"/>
              <w:right w:val="single" w:sz="4" w:space="0" w:color="auto"/>
            </w:tcBorders>
            <w:vAlign w:val="center"/>
          </w:tcPr>
          <w:p w14:paraId="5ABD367F" w14:textId="17DF58E9" w:rsidR="007B0160" w:rsidRPr="001517FD" w:rsidDel="00DA72F3" w:rsidRDefault="007B0160" w:rsidP="007B0160">
            <w:pPr>
              <w:bidi w:val="0"/>
              <w:spacing w:line="240" w:lineRule="auto"/>
              <w:jc w:val="both"/>
              <w:rPr>
                <w:del w:id="1912" w:author="Tomer Oron" w:date="2023-12-26T13:42:00Z"/>
                <w:rFonts w:cstheme="minorHAnsi"/>
                <w:b/>
                <w:bCs/>
                <w:i/>
                <w:iCs/>
                <w:sz w:val="14"/>
                <w:szCs w:val="14"/>
                <w:u w:val="single"/>
              </w:rPr>
            </w:pPr>
            <w:del w:id="1913" w:author="Tomer Oron" w:date="2023-12-26T13:42:00Z">
              <w:r w:rsidRPr="001517FD" w:rsidDel="00DA72F3">
                <w:rPr>
                  <w:rFonts w:cstheme="minorHAnsi"/>
                  <w:i/>
                  <w:iCs/>
                  <w:color w:val="000000"/>
                  <w:sz w:val="14"/>
                  <w:szCs w:val="14"/>
                </w:rPr>
                <w:delText>0.7</w:delText>
              </w:r>
            </w:del>
          </w:p>
        </w:tc>
        <w:tc>
          <w:tcPr>
            <w:tcW w:w="536" w:type="dxa"/>
            <w:tcBorders>
              <w:top w:val="nil"/>
              <w:left w:val="single" w:sz="4" w:space="0" w:color="auto"/>
              <w:bottom w:val="single" w:sz="4" w:space="0" w:color="auto"/>
              <w:right w:val="single" w:sz="4" w:space="0" w:color="auto"/>
            </w:tcBorders>
            <w:vAlign w:val="center"/>
          </w:tcPr>
          <w:p w14:paraId="27E086A5" w14:textId="5B5064F4" w:rsidR="007B0160" w:rsidRPr="001517FD" w:rsidDel="00DA72F3" w:rsidRDefault="007B0160" w:rsidP="007B0160">
            <w:pPr>
              <w:bidi w:val="0"/>
              <w:spacing w:line="240" w:lineRule="auto"/>
              <w:jc w:val="both"/>
              <w:rPr>
                <w:del w:id="1914" w:author="Tomer Oron" w:date="2023-12-26T13:42:00Z"/>
                <w:rFonts w:cstheme="minorHAnsi"/>
                <w:b/>
                <w:bCs/>
                <w:i/>
                <w:iCs/>
                <w:sz w:val="14"/>
                <w:szCs w:val="14"/>
                <w:u w:val="single"/>
              </w:rPr>
            </w:pPr>
            <w:del w:id="1915" w:author="Tomer Oron" w:date="2023-12-26T13:42:00Z">
              <w:r w:rsidRPr="001517FD" w:rsidDel="00DA72F3">
                <w:rPr>
                  <w:rFonts w:cstheme="minorHAnsi"/>
                  <w:i/>
                  <w:iCs/>
                  <w:color w:val="000000"/>
                  <w:sz w:val="14"/>
                  <w:szCs w:val="14"/>
                </w:rPr>
                <w:delText>0.7</w:delText>
              </w:r>
            </w:del>
          </w:p>
        </w:tc>
        <w:tc>
          <w:tcPr>
            <w:tcW w:w="489" w:type="dxa"/>
            <w:tcBorders>
              <w:top w:val="nil"/>
              <w:left w:val="single" w:sz="4" w:space="0" w:color="auto"/>
              <w:bottom w:val="single" w:sz="4" w:space="0" w:color="auto"/>
              <w:right w:val="single" w:sz="4" w:space="0" w:color="auto"/>
            </w:tcBorders>
            <w:vAlign w:val="center"/>
          </w:tcPr>
          <w:p w14:paraId="6B9A3FFB" w14:textId="7A8A7D4D" w:rsidR="007B0160" w:rsidRPr="001517FD" w:rsidDel="00DA72F3" w:rsidRDefault="007B0160" w:rsidP="007B0160">
            <w:pPr>
              <w:bidi w:val="0"/>
              <w:spacing w:line="240" w:lineRule="auto"/>
              <w:jc w:val="both"/>
              <w:rPr>
                <w:del w:id="1916" w:author="Tomer Oron" w:date="2023-12-26T13:42:00Z"/>
                <w:rFonts w:cstheme="minorHAnsi"/>
                <w:b/>
                <w:bCs/>
                <w:i/>
                <w:iCs/>
                <w:sz w:val="14"/>
                <w:szCs w:val="14"/>
                <w:u w:val="single"/>
              </w:rPr>
            </w:pPr>
            <w:del w:id="1917" w:author="Tomer Oron" w:date="2023-12-26T13:42:00Z">
              <w:r w:rsidRPr="001517FD" w:rsidDel="00DA72F3">
                <w:rPr>
                  <w:rFonts w:cstheme="minorHAnsi"/>
                  <w:i/>
                  <w:iCs/>
                  <w:color w:val="000000"/>
                  <w:sz w:val="14"/>
                  <w:szCs w:val="14"/>
                </w:rPr>
                <w:delText>0.4</w:delText>
              </w:r>
            </w:del>
          </w:p>
        </w:tc>
        <w:tc>
          <w:tcPr>
            <w:tcW w:w="489" w:type="dxa"/>
            <w:tcBorders>
              <w:top w:val="nil"/>
              <w:left w:val="single" w:sz="4" w:space="0" w:color="auto"/>
              <w:bottom w:val="single" w:sz="4" w:space="0" w:color="auto"/>
              <w:right w:val="single" w:sz="4" w:space="0" w:color="auto"/>
            </w:tcBorders>
            <w:vAlign w:val="center"/>
          </w:tcPr>
          <w:p w14:paraId="17956A6F" w14:textId="4C70FA45" w:rsidR="007B0160" w:rsidRPr="001517FD" w:rsidDel="00DA72F3" w:rsidRDefault="007B0160" w:rsidP="007B0160">
            <w:pPr>
              <w:bidi w:val="0"/>
              <w:spacing w:line="240" w:lineRule="auto"/>
              <w:jc w:val="both"/>
              <w:rPr>
                <w:del w:id="1918" w:author="Tomer Oron" w:date="2023-12-26T13:42:00Z"/>
                <w:rFonts w:cstheme="minorHAnsi"/>
                <w:b/>
                <w:bCs/>
                <w:i/>
                <w:iCs/>
                <w:sz w:val="14"/>
                <w:szCs w:val="14"/>
                <w:u w:val="single"/>
              </w:rPr>
            </w:pPr>
            <w:del w:id="1919" w:author="Tomer Oron" w:date="2023-12-26T13:42:00Z">
              <w:r w:rsidRPr="001517FD" w:rsidDel="00DA72F3">
                <w:rPr>
                  <w:rFonts w:cstheme="minorHAnsi"/>
                  <w:i/>
                  <w:iCs/>
                  <w:color w:val="000000"/>
                  <w:sz w:val="14"/>
                  <w:szCs w:val="14"/>
                </w:rPr>
                <w:delText>0.1</w:delText>
              </w:r>
            </w:del>
          </w:p>
        </w:tc>
        <w:tc>
          <w:tcPr>
            <w:tcW w:w="489" w:type="dxa"/>
            <w:tcBorders>
              <w:top w:val="nil"/>
              <w:left w:val="single" w:sz="4" w:space="0" w:color="auto"/>
              <w:bottom w:val="single" w:sz="4" w:space="0" w:color="auto"/>
              <w:right w:val="single" w:sz="4" w:space="0" w:color="auto"/>
            </w:tcBorders>
            <w:vAlign w:val="center"/>
          </w:tcPr>
          <w:p w14:paraId="5A20EDAE" w14:textId="593E5637" w:rsidR="007B0160" w:rsidRPr="001517FD" w:rsidDel="00DA72F3" w:rsidRDefault="007B0160" w:rsidP="007B0160">
            <w:pPr>
              <w:bidi w:val="0"/>
              <w:spacing w:line="240" w:lineRule="auto"/>
              <w:jc w:val="both"/>
              <w:rPr>
                <w:del w:id="1920" w:author="Tomer Oron" w:date="2023-12-26T13:42:00Z"/>
                <w:rFonts w:cstheme="minorHAnsi"/>
                <w:b/>
                <w:bCs/>
                <w:i/>
                <w:iCs/>
                <w:sz w:val="14"/>
                <w:szCs w:val="14"/>
                <w:u w:val="single"/>
              </w:rPr>
            </w:pPr>
            <w:del w:id="1921" w:author="Tomer Oron" w:date="2023-12-26T13:42:00Z">
              <w:r w:rsidRPr="001517FD" w:rsidDel="00DA72F3">
                <w:rPr>
                  <w:rFonts w:cstheme="minorHAnsi"/>
                  <w:i/>
                  <w:iCs/>
                  <w:color w:val="000000"/>
                  <w:sz w:val="14"/>
                  <w:szCs w:val="14"/>
                </w:rPr>
                <w:delText>0.0</w:delText>
              </w:r>
            </w:del>
          </w:p>
        </w:tc>
        <w:tc>
          <w:tcPr>
            <w:tcW w:w="465" w:type="dxa"/>
            <w:tcBorders>
              <w:top w:val="nil"/>
              <w:left w:val="single" w:sz="4" w:space="0" w:color="auto"/>
              <w:bottom w:val="single" w:sz="4" w:space="0" w:color="auto"/>
              <w:right w:val="single" w:sz="4" w:space="0" w:color="auto"/>
            </w:tcBorders>
            <w:vAlign w:val="center"/>
          </w:tcPr>
          <w:p w14:paraId="3C4AFF62" w14:textId="5832E27B" w:rsidR="007B0160" w:rsidRPr="001517FD" w:rsidDel="00DA72F3" w:rsidRDefault="007B0160" w:rsidP="007B0160">
            <w:pPr>
              <w:bidi w:val="0"/>
              <w:spacing w:line="240" w:lineRule="auto"/>
              <w:jc w:val="both"/>
              <w:rPr>
                <w:del w:id="1922" w:author="Tomer Oron" w:date="2023-12-26T13:42:00Z"/>
                <w:rFonts w:cstheme="minorHAnsi"/>
                <w:b/>
                <w:bCs/>
                <w:i/>
                <w:iCs/>
                <w:sz w:val="14"/>
                <w:szCs w:val="14"/>
                <w:u w:val="single"/>
              </w:rPr>
            </w:pPr>
            <w:del w:id="1923" w:author="Tomer Oron" w:date="2023-12-26T13:42:00Z">
              <w:r w:rsidRPr="001517FD" w:rsidDel="00DA72F3">
                <w:rPr>
                  <w:rFonts w:cstheme="minorHAnsi"/>
                  <w:i/>
                  <w:iCs/>
                  <w:color w:val="000000"/>
                  <w:sz w:val="14"/>
                  <w:szCs w:val="14"/>
                </w:rPr>
                <w:delText>0.0</w:delText>
              </w:r>
            </w:del>
          </w:p>
        </w:tc>
        <w:tc>
          <w:tcPr>
            <w:tcW w:w="489" w:type="dxa"/>
            <w:tcBorders>
              <w:top w:val="nil"/>
              <w:left w:val="single" w:sz="4" w:space="0" w:color="auto"/>
              <w:bottom w:val="single" w:sz="4" w:space="0" w:color="auto"/>
              <w:right w:val="single" w:sz="4" w:space="0" w:color="auto"/>
            </w:tcBorders>
            <w:vAlign w:val="center"/>
          </w:tcPr>
          <w:p w14:paraId="24341DE8" w14:textId="0B15082C" w:rsidR="007B0160" w:rsidRPr="001517FD" w:rsidDel="00DA72F3" w:rsidRDefault="007B0160" w:rsidP="007B0160">
            <w:pPr>
              <w:bidi w:val="0"/>
              <w:spacing w:line="240" w:lineRule="auto"/>
              <w:jc w:val="both"/>
              <w:rPr>
                <w:del w:id="1924" w:author="Tomer Oron" w:date="2023-12-26T13:42:00Z"/>
                <w:rFonts w:cstheme="minorHAnsi"/>
                <w:b/>
                <w:bCs/>
                <w:i/>
                <w:iCs/>
                <w:sz w:val="14"/>
                <w:szCs w:val="14"/>
                <w:u w:val="single"/>
              </w:rPr>
            </w:pPr>
            <w:del w:id="1925" w:author="Tomer Oron" w:date="2023-12-26T13:42:00Z">
              <w:r w:rsidRPr="001517FD" w:rsidDel="00DA72F3">
                <w:rPr>
                  <w:rFonts w:cstheme="minorHAnsi"/>
                  <w:i/>
                  <w:iCs/>
                  <w:color w:val="000000"/>
                  <w:sz w:val="14"/>
                  <w:szCs w:val="14"/>
                </w:rPr>
                <w:delText>0.2</w:delText>
              </w:r>
            </w:del>
          </w:p>
        </w:tc>
        <w:tc>
          <w:tcPr>
            <w:tcW w:w="489" w:type="dxa"/>
            <w:tcBorders>
              <w:top w:val="nil"/>
              <w:left w:val="single" w:sz="4" w:space="0" w:color="auto"/>
              <w:bottom w:val="single" w:sz="4" w:space="0" w:color="auto"/>
              <w:right w:val="single" w:sz="4" w:space="0" w:color="auto"/>
            </w:tcBorders>
            <w:vAlign w:val="center"/>
          </w:tcPr>
          <w:p w14:paraId="7E6C15CF" w14:textId="001B6E24" w:rsidR="007B0160" w:rsidRPr="001517FD" w:rsidDel="00DA72F3" w:rsidRDefault="007B0160" w:rsidP="007B0160">
            <w:pPr>
              <w:bidi w:val="0"/>
              <w:spacing w:line="240" w:lineRule="auto"/>
              <w:jc w:val="both"/>
              <w:rPr>
                <w:del w:id="1926" w:author="Tomer Oron" w:date="2023-12-26T13:42:00Z"/>
                <w:rFonts w:cstheme="minorHAnsi"/>
                <w:b/>
                <w:bCs/>
                <w:i/>
                <w:iCs/>
                <w:sz w:val="14"/>
                <w:szCs w:val="14"/>
                <w:u w:val="single"/>
              </w:rPr>
            </w:pPr>
            <w:del w:id="1927" w:author="Tomer Oron" w:date="2023-12-26T13:42:00Z">
              <w:r w:rsidRPr="001517FD" w:rsidDel="00DA72F3">
                <w:rPr>
                  <w:rFonts w:cstheme="minorHAnsi"/>
                  <w:i/>
                  <w:iCs/>
                  <w:color w:val="000000"/>
                  <w:sz w:val="14"/>
                  <w:szCs w:val="14"/>
                </w:rPr>
                <w:delText>0.3</w:delText>
              </w:r>
            </w:del>
          </w:p>
        </w:tc>
        <w:tc>
          <w:tcPr>
            <w:tcW w:w="489" w:type="dxa"/>
            <w:tcBorders>
              <w:top w:val="nil"/>
              <w:left w:val="single" w:sz="4" w:space="0" w:color="auto"/>
              <w:bottom w:val="single" w:sz="4" w:space="0" w:color="auto"/>
              <w:right w:val="single" w:sz="4" w:space="0" w:color="auto"/>
            </w:tcBorders>
            <w:vAlign w:val="center"/>
          </w:tcPr>
          <w:p w14:paraId="138D9FD0" w14:textId="04F37292" w:rsidR="007B0160" w:rsidRPr="001517FD" w:rsidDel="00DA72F3" w:rsidRDefault="007B0160" w:rsidP="007B0160">
            <w:pPr>
              <w:bidi w:val="0"/>
              <w:spacing w:line="240" w:lineRule="auto"/>
              <w:jc w:val="both"/>
              <w:rPr>
                <w:del w:id="1928" w:author="Tomer Oron" w:date="2023-12-26T13:42:00Z"/>
                <w:rFonts w:cstheme="minorHAnsi"/>
                <w:b/>
                <w:bCs/>
                <w:i/>
                <w:iCs/>
                <w:sz w:val="14"/>
                <w:szCs w:val="14"/>
                <w:u w:val="single"/>
              </w:rPr>
            </w:pPr>
            <w:del w:id="1929" w:author="Tomer Oron" w:date="2023-12-26T13:42:00Z">
              <w:r w:rsidRPr="001517FD" w:rsidDel="00DA72F3">
                <w:rPr>
                  <w:rFonts w:cstheme="minorHAnsi"/>
                  <w:i/>
                  <w:iCs/>
                  <w:color w:val="000000"/>
                  <w:sz w:val="14"/>
                  <w:szCs w:val="14"/>
                </w:rPr>
                <w:delText>0.3</w:delText>
              </w:r>
            </w:del>
          </w:p>
        </w:tc>
        <w:tc>
          <w:tcPr>
            <w:tcW w:w="489" w:type="dxa"/>
            <w:tcBorders>
              <w:top w:val="nil"/>
              <w:left w:val="single" w:sz="4" w:space="0" w:color="auto"/>
              <w:bottom w:val="single" w:sz="4" w:space="0" w:color="auto"/>
              <w:right w:val="single" w:sz="4" w:space="0" w:color="auto"/>
            </w:tcBorders>
            <w:vAlign w:val="center"/>
          </w:tcPr>
          <w:p w14:paraId="3B389A8C" w14:textId="432DD430" w:rsidR="007B0160" w:rsidRPr="001517FD" w:rsidDel="00DA72F3" w:rsidRDefault="007B0160" w:rsidP="007B0160">
            <w:pPr>
              <w:bidi w:val="0"/>
              <w:spacing w:line="240" w:lineRule="auto"/>
              <w:jc w:val="both"/>
              <w:rPr>
                <w:del w:id="1930" w:author="Tomer Oron" w:date="2023-12-26T13:42:00Z"/>
                <w:rFonts w:cstheme="minorHAnsi"/>
                <w:b/>
                <w:bCs/>
                <w:i/>
                <w:iCs/>
                <w:sz w:val="14"/>
                <w:szCs w:val="14"/>
                <w:u w:val="single"/>
              </w:rPr>
            </w:pPr>
            <w:del w:id="1931" w:author="Tomer Oron" w:date="2023-12-26T13:42:00Z">
              <w:r w:rsidRPr="001517FD" w:rsidDel="00DA72F3">
                <w:rPr>
                  <w:rFonts w:cstheme="minorHAnsi"/>
                  <w:i/>
                  <w:iCs/>
                  <w:color w:val="000000"/>
                  <w:sz w:val="14"/>
                  <w:szCs w:val="14"/>
                </w:rPr>
                <w:delText>0.1</w:delText>
              </w:r>
            </w:del>
          </w:p>
        </w:tc>
        <w:tc>
          <w:tcPr>
            <w:tcW w:w="0" w:type="auto"/>
            <w:tcBorders>
              <w:top w:val="nil"/>
              <w:left w:val="single" w:sz="4" w:space="0" w:color="auto"/>
              <w:bottom w:val="single" w:sz="4" w:space="0" w:color="auto"/>
              <w:right w:val="single" w:sz="4" w:space="0" w:color="auto"/>
            </w:tcBorders>
            <w:vAlign w:val="center"/>
          </w:tcPr>
          <w:p w14:paraId="058DB83E" w14:textId="2BE583F1" w:rsidR="007B0160" w:rsidRPr="001517FD" w:rsidDel="00DA72F3" w:rsidRDefault="007B0160" w:rsidP="007B0160">
            <w:pPr>
              <w:bidi w:val="0"/>
              <w:spacing w:line="240" w:lineRule="auto"/>
              <w:jc w:val="both"/>
              <w:rPr>
                <w:del w:id="1932" w:author="Tomer Oron" w:date="2023-12-26T13:42:00Z"/>
                <w:rFonts w:cstheme="minorHAnsi"/>
                <w:b/>
                <w:bCs/>
                <w:i/>
                <w:iCs/>
                <w:sz w:val="14"/>
                <w:szCs w:val="14"/>
                <w:u w:val="single"/>
              </w:rPr>
            </w:pPr>
            <w:del w:id="1933" w:author="Tomer Oron" w:date="2023-12-26T13:42:00Z">
              <w:r w:rsidRPr="001517FD" w:rsidDel="00DA72F3">
                <w:rPr>
                  <w:rFonts w:cstheme="minorHAnsi"/>
                  <w:i/>
                  <w:iCs/>
                  <w:color w:val="000000"/>
                  <w:sz w:val="14"/>
                  <w:szCs w:val="14"/>
                </w:rPr>
                <w:delText>0.0</w:delText>
              </w:r>
            </w:del>
          </w:p>
        </w:tc>
        <w:tc>
          <w:tcPr>
            <w:tcW w:w="0" w:type="auto"/>
            <w:tcBorders>
              <w:top w:val="nil"/>
              <w:left w:val="single" w:sz="4" w:space="0" w:color="auto"/>
              <w:bottom w:val="single" w:sz="4" w:space="0" w:color="auto"/>
              <w:right w:val="single" w:sz="4" w:space="0" w:color="auto"/>
            </w:tcBorders>
            <w:vAlign w:val="center"/>
          </w:tcPr>
          <w:p w14:paraId="28E1CBA9" w14:textId="620AF715" w:rsidR="007B0160" w:rsidRPr="001517FD" w:rsidDel="00DA72F3" w:rsidRDefault="007B0160" w:rsidP="007B0160">
            <w:pPr>
              <w:bidi w:val="0"/>
              <w:spacing w:line="240" w:lineRule="auto"/>
              <w:jc w:val="both"/>
              <w:rPr>
                <w:del w:id="1934" w:author="Tomer Oron" w:date="2023-12-26T13:42:00Z"/>
                <w:rFonts w:cstheme="minorHAnsi"/>
                <w:b/>
                <w:bCs/>
                <w:i/>
                <w:iCs/>
                <w:sz w:val="14"/>
                <w:szCs w:val="14"/>
                <w:u w:val="single"/>
              </w:rPr>
            </w:pPr>
            <w:del w:id="1935" w:author="Tomer Oron" w:date="2023-12-26T13:42:00Z">
              <w:r w:rsidRPr="001517FD" w:rsidDel="00DA72F3">
                <w:rPr>
                  <w:rFonts w:cstheme="minorHAnsi"/>
                  <w:i/>
                  <w:iCs/>
                  <w:color w:val="000000"/>
                  <w:sz w:val="14"/>
                  <w:szCs w:val="14"/>
                </w:rPr>
                <w:delText>0.0</w:delText>
              </w:r>
            </w:del>
          </w:p>
        </w:tc>
        <w:tc>
          <w:tcPr>
            <w:tcW w:w="0" w:type="auto"/>
            <w:vMerge/>
            <w:tcBorders>
              <w:top w:val="single" w:sz="4" w:space="0" w:color="auto"/>
              <w:left w:val="single" w:sz="4" w:space="0" w:color="auto"/>
              <w:bottom w:val="single" w:sz="4" w:space="0" w:color="auto"/>
              <w:right w:val="single" w:sz="4" w:space="0" w:color="auto"/>
            </w:tcBorders>
            <w:vAlign w:val="center"/>
          </w:tcPr>
          <w:p w14:paraId="794EE184" w14:textId="59B5CA94" w:rsidR="007B0160" w:rsidRPr="001517FD" w:rsidDel="00DA72F3" w:rsidRDefault="007B0160" w:rsidP="007B0160">
            <w:pPr>
              <w:bidi w:val="0"/>
              <w:spacing w:line="240" w:lineRule="auto"/>
              <w:jc w:val="both"/>
              <w:rPr>
                <w:del w:id="1936" w:author="Tomer Oron" w:date="2023-12-26T13:42:00Z"/>
                <w:rFonts w:cstheme="minorHAnsi"/>
                <w:b/>
                <w:bCs/>
                <w:sz w:val="14"/>
                <w:szCs w:val="14"/>
                <w:u w:val="single"/>
              </w:rPr>
            </w:pPr>
          </w:p>
        </w:tc>
      </w:tr>
      <w:tr w:rsidR="007B0160" w:rsidRPr="001517FD" w:rsidDel="00DA72F3" w14:paraId="61ECDFD6" w14:textId="3890608F" w:rsidTr="007B0160">
        <w:trPr>
          <w:del w:id="1937" w:author="Tomer Oron" w:date="2023-12-26T13:42:00Z"/>
        </w:trPr>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2CA32DB2" w14:textId="2666FB8A" w:rsidR="007B0160" w:rsidRPr="001517FD" w:rsidDel="00DA72F3" w:rsidRDefault="007B0160" w:rsidP="007B0160">
            <w:pPr>
              <w:bidi w:val="0"/>
              <w:spacing w:line="240" w:lineRule="auto"/>
              <w:jc w:val="both"/>
              <w:rPr>
                <w:del w:id="1938" w:author="Tomer Oron" w:date="2023-12-26T13:42:00Z"/>
                <w:rFonts w:cstheme="minorHAnsi"/>
                <w:b/>
                <w:bCs/>
                <w:sz w:val="14"/>
                <w:szCs w:val="14"/>
                <w:u w:val="single"/>
              </w:rPr>
            </w:pPr>
            <w:del w:id="1939" w:author="Tomer Oron" w:date="2023-12-26T13:42:00Z">
              <w:r w:rsidRPr="001517FD" w:rsidDel="00DA72F3">
                <w:rPr>
                  <w:rFonts w:cstheme="minorHAnsi"/>
                  <w:sz w:val="14"/>
                  <w:szCs w:val="14"/>
                </w:rPr>
                <w:delText>ICM2 (propositi)</w:delText>
              </w:r>
            </w:del>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0B1CCBA7" w14:textId="62FBE6FB" w:rsidR="007B0160" w:rsidRPr="001517FD" w:rsidDel="00DA72F3" w:rsidRDefault="007B0160" w:rsidP="007B0160">
            <w:pPr>
              <w:bidi w:val="0"/>
              <w:spacing w:line="240" w:lineRule="auto"/>
              <w:jc w:val="both"/>
              <w:rPr>
                <w:del w:id="1940" w:author="Tomer Oron" w:date="2023-12-26T13:42:00Z"/>
                <w:rFonts w:cstheme="minorHAnsi"/>
                <w:sz w:val="14"/>
                <w:szCs w:val="14"/>
              </w:rPr>
            </w:pPr>
            <w:del w:id="1941" w:author="Tomer Oron" w:date="2023-12-26T13:42:00Z">
              <w:r w:rsidRPr="001517FD" w:rsidDel="00DA72F3">
                <w:rPr>
                  <w:rFonts w:cstheme="minorHAnsi"/>
                  <w:sz w:val="14"/>
                  <w:szCs w:val="14"/>
                </w:rPr>
                <w:delText>0.134</w:delText>
              </w:r>
            </w:del>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6ABD6BCE" w14:textId="488DBBB7" w:rsidR="007B0160" w:rsidRPr="001517FD" w:rsidDel="00DA72F3" w:rsidRDefault="007B0160" w:rsidP="007B0160">
            <w:pPr>
              <w:bidi w:val="0"/>
              <w:spacing w:line="240" w:lineRule="auto"/>
              <w:jc w:val="both"/>
              <w:rPr>
                <w:del w:id="1942" w:author="Tomer Oron" w:date="2023-12-26T13:42:00Z"/>
                <w:rFonts w:cstheme="minorHAnsi"/>
                <w:sz w:val="14"/>
                <w:szCs w:val="14"/>
              </w:rPr>
            </w:pPr>
            <w:del w:id="1943" w:author="Tomer Oron" w:date="2023-12-26T13:42:00Z">
              <w:r w:rsidRPr="001517FD" w:rsidDel="00DA72F3">
                <w:rPr>
                  <w:rFonts w:cstheme="minorHAnsi"/>
                  <w:sz w:val="14"/>
                  <w:szCs w:val="14"/>
                </w:rPr>
                <w:delText>0.101</w:delText>
              </w:r>
            </w:del>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FDDA921" w14:textId="15553B5B" w:rsidR="007B0160" w:rsidRPr="001517FD" w:rsidDel="00DA72F3" w:rsidRDefault="007B0160" w:rsidP="007B0160">
            <w:pPr>
              <w:bidi w:val="0"/>
              <w:spacing w:line="240" w:lineRule="auto"/>
              <w:jc w:val="both"/>
              <w:rPr>
                <w:del w:id="1944" w:author="Tomer Oron" w:date="2023-12-26T13:42:00Z"/>
                <w:rFonts w:cstheme="minorHAnsi"/>
                <w:b/>
                <w:bCs/>
                <w:sz w:val="14"/>
                <w:szCs w:val="14"/>
                <w:u w:val="single"/>
              </w:rPr>
            </w:pPr>
            <w:del w:id="1945" w:author="Tomer Oron" w:date="2023-12-26T13:42:00Z">
              <w:r w:rsidRPr="001517FD" w:rsidDel="00DA72F3">
                <w:rPr>
                  <w:rFonts w:cstheme="minorHAnsi"/>
                  <w:sz w:val="14"/>
                  <w:szCs w:val="14"/>
                </w:rPr>
                <w:delText>1</w:delText>
              </w:r>
            </w:del>
          </w:p>
        </w:tc>
        <w:tc>
          <w:tcPr>
            <w:tcW w:w="607" w:type="dxa"/>
            <w:tcBorders>
              <w:top w:val="single" w:sz="4" w:space="0" w:color="auto"/>
              <w:left w:val="single" w:sz="4" w:space="0" w:color="auto"/>
              <w:bottom w:val="nil"/>
              <w:right w:val="single" w:sz="4" w:space="0" w:color="auto"/>
            </w:tcBorders>
            <w:vAlign w:val="center"/>
            <w:hideMark/>
          </w:tcPr>
          <w:p w14:paraId="75AE5B62" w14:textId="10BF987B" w:rsidR="007B0160" w:rsidRPr="001517FD" w:rsidDel="00DA72F3" w:rsidRDefault="007B0160" w:rsidP="007B0160">
            <w:pPr>
              <w:bidi w:val="0"/>
              <w:spacing w:line="240" w:lineRule="auto"/>
              <w:jc w:val="both"/>
              <w:rPr>
                <w:del w:id="1946" w:author="Tomer Oron" w:date="2023-12-26T13:42:00Z"/>
                <w:rFonts w:cstheme="minorHAnsi"/>
                <w:b/>
                <w:bCs/>
                <w:sz w:val="14"/>
                <w:szCs w:val="14"/>
                <w:u w:val="single"/>
              </w:rPr>
            </w:pPr>
            <w:del w:id="1947" w:author="Tomer Oron" w:date="2023-12-26T13:42:00Z">
              <w:r w:rsidRPr="001517FD" w:rsidDel="00DA72F3">
                <w:rPr>
                  <w:rFonts w:cstheme="minorHAnsi"/>
                  <w:sz w:val="14"/>
                  <w:szCs w:val="14"/>
                </w:rPr>
                <w:delText>134</w:delText>
              </w:r>
            </w:del>
          </w:p>
        </w:tc>
        <w:tc>
          <w:tcPr>
            <w:tcW w:w="536" w:type="dxa"/>
            <w:tcBorders>
              <w:top w:val="single" w:sz="4" w:space="0" w:color="auto"/>
              <w:left w:val="single" w:sz="4" w:space="0" w:color="auto"/>
              <w:bottom w:val="nil"/>
              <w:right w:val="single" w:sz="4" w:space="0" w:color="auto"/>
            </w:tcBorders>
            <w:vAlign w:val="center"/>
            <w:hideMark/>
          </w:tcPr>
          <w:p w14:paraId="3CF4BD4E" w14:textId="174D5982" w:rsidR="007B0160" w:rsidRPr="001517FD" w:rsidDel="00DA72F3" w:rsidRDefault="007B0160" w:rsidP="007B0160">
            <w:pPr>
              <w:bidi w:val="0"/>
              <w:spacing w:line="240" w:lineRule="auto"/>
              <w:jc w:val="both"/>
              <w:rPr>
                <w:del w:id="1948" w:author="Tomer Oron" w:date="2023-12-26T13:42:00Z"/>
                <w:rFonts w:cstheme="minorHAnsi"/>
                <w:b/>
                <w:bCs/>
                <w:sz w:val="14"/>
                <w:szCs w:val="14"/>
                <w:u w:val="single"/>
              </w:rPr>
            </w:pPr>
            <w:del w:id="1949" w:author="Tomer Oron" w:date="2023-12-26T13:42:00Z">
              <w:r w:rsidRPr="001517FD" w:rsidDel="00DA72F3">
                <w:rPr>
                  <w:rFonts w:cstheme="minorHAnsi"/>
                  <w:sz w:val="14"/>
                  <w:szCs w:val="14"/>
                </w:rPr>
                <w:delText>15</w:delText>
              </w:r>
            </w:del>
          </w:p>
        </w:tc>
        <w:tc>
          <w:tcPr>
            <w:tcW w:w="536" w:type="dxa"/>
            <w:tcBorders>
              <w:top w:val="single" w:sz="4" w:space="0" w:color="auto"/>
              <w:left w:val="single" w:sz="4" w:space="0" w:color="auto"/>
              <w:bottom w:val="nil"/>
              <w:right w:val="single" w:sz="4" w:space="0" w:color="auto"/>
            </w:tcBorders>
            <w:vAlign w:val="center"/>
          </w:tcPr>
          <w:p w14:paraId="140F392C" w14:textId="0D6F8FFE" w:rsidR="007B0160" w:rsidRPr="001517FD" w:rsidDel="00DA72F3" w:rsidRDefault="007B0160" w:rsidP="007B0160">
            <w:pPr>
              <w:bidi w:val="0"/>
              <w:spacing w:line="240" w:lineRule="auto"/>
              <w:jc w:val="both"/>
              <w:rPr>
                <w:del w:id="1950"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27110CAD" w14:textId="0BF3CCDB" w:rsidR="007B0160" w:rsidRPr="001517FD" w:rsidDel="00DA72F3" w:rsidRDefault="007B0160" w:rsidP="007B0160">
            <w:pPr>
              <w:bidi w:val="0"/>
              <w:spacing w:line="240" w:lineRule="auto"/>
              <w:jc w:val="both"/>
              <w:rPr>
                <w:del w:id="1951"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54200B75" w14:textId="2306AF46" w:rsidR="007B0160" w:rsidRPr="001517FD" w:rsidDel="00DA72F3" w:rsidRDefault="007B0160" w:rsidP="007B0160">
            <w:pPr>
              <w:bidi w:val="0"/>
              <w:spacing w:line="240" w:lineRule="auto"/>
              <w:jc w:val="both"/>
              <w:rPr>
                <w:del w:id="1952"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6C6473B3" w14:textId="527ECF5E" w:rsidR="007B0160" w:rsidRPr="001517FD" w:rsidDel="00DA72F3" w:rsidRDefault="007B0160" w:rsidP="007B0160">
            <w:pPr>
              <w:bidi w:val="0"/>
              <w:spacing w:line="240" w:lineRule="auto"/>
              <w:jc w:val="both"/>
              <w:rPr>
                <w:del w:id="1953"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64B77EF4" w14:textId="4C2BEF4D" w:rsidR="007B0160" w:rsidRPr="001517FD" w:rsidDel="00DA72F3" w:rsidRDefault="007B0160" w:rsidP="007B0160">
            <w:pPr>
              <w:bidi w:val="0"/>
              <w:spacing w:line="240" w:lineRule="auto"/>
              <w:jc w:val="both"/>
              <w:rPr>
                <w:del w:id="1954" w:author="Tomer Oron" w:date="2023-12-26T13:42:00Z"/>
                <w:rFonts w:cstheme="minorHAnsi"/>
                <w:b/>
                <w:bCs/>
                <w:sz w:val="14"/>
                <w:szCs w:val="14"/>
                <w:u w:val="single"/>
              </w:rPr>
            </w:pPr>
            <w:del w:id="1955" w:author="Tomer Oron" w:date="2023-12-26T13:42:00Z">
              <w:r w:rsidRPr="001517FD" w:rsidDel="00DA72F3">
                <w:rPr>
                  <w:rFonts w:cstheme="minorHAnsi"/>
                  <w:sz w:val="14"/>
                  <w:szCs w:val="14"/>
                </w:rPr>
                <w:delText>17</w:delText>
              </w:r>
            </w:del>
          </w:p>
        </w:tc>
        <w:tc>
          <w:tcPr>
            <w:tcW w:w="536" w:type="dxa"/>
            <w:tcBorders>
              <w:top w:val="single" w:sz="4" w:space="0" w:color="auto"/>
              <w:left w:val="single" w:sz="4" w:space="0" w:color="auto"/>
              <w:bottom w:val="nil"/>
              <w:right w:val="single" w:sz="4" w:space="0" w:color="auto"/>
            </w:tcBorders>
            <w:vAlign w:val="center"/>
            <w:hideMark/>
          </w:tcPr>
          <w:p w14:paraId="6E8E4A41" w14:textId="21C54E90" w:rsidR="007B0160" w:rsidRPr="001517FD" w:rsidDel="00DA72F3" w:rsidRDefault="007B0160" w:rsidP="007B0160">
            <w:pPr>
              <w:bidi w:val="0"/>
              <w:spacing w:line="240" w:lineRule="auto"/>
              <w:jc w:val="both"/>
              <w:rPr>
                <w:del w:id="1956" w:author="Tomer Oron" w:date="2023-12-26T13:42:00Z"/>
                <w:rFonts w:cstheme="minorHAnsi"/>
                <w:b/>
                <w:bCs/>
                <w:sz w:val="14"/>
                <w:szCs w:val="14"/>
                <w:u w:val="single"/>
              </w:rPr>
            </w:pPr>
            <w:del w:id="1957" w:author="Tomer Oron" w:date="2023-12-26T13:42:00Z">
              <w:r w:rsidRPr="001517FD" w:rsidDel="00DA72F3">
                <w:rPr>
                  <w:rFonts w:cstheme="minorHAnsi"/>
                  <w:sz w:val="14"/>
                  <w:szCs w:val="14"/>
                </w:rPr>
                <w:delText>9</w:delText>
              </w:r>
            </w:del>
          </w:p>
        </w:tc>
        <w:tc>
          <w:tcPr>
            <w:tcW w:w="489" w:type="dxa"/>
            <w:tcBorders>
              <w:top w:val="single" w:sz="4" w:space="0" w:color="auto"/>
              <w:left w:val="single" w:sz="4" w:space="0" w:color="auto"/>
              <w:bottom w:val="nil"/>
              <w:right w:val="single" w:sz="4" w:space="0" w:color="auto"/>
            </w:tcBorders>
            <w:vAlign w:val="center"/>
          </w:tcPr>
          <w:p w14:paraId="63C383DE" w14:textId="2963AF79" w:rsidR="007B0160" w:rsidRPr="001517FD" w:rsidDel="00DA72F3" w:rsidRDefault="007B0160" w:rsidP="007B0160">
            <w:pPr>
              <w:bidi w:val="0"/>
              <w:spacing w:line="240" w:lineRule="auto"/>
              <w:jc w:val="both"/>
              <w:rPr>
                <w:del w:id="1958"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EA6B6FC" w14:textId="704F8188" w:rsidR="007B0160" w:rsidRPr="001517FD" w:rsidDel="00DA72F3" w:rsidRDefault="007B0160" w:rsidP="007B0160">
            <w:pPr>
              <w:bidi w:val="0"/>
              <w:spacing w:line="240" w:lineRule="auto"/>
              <w:jc w:val="both"/>
              <w:rPr>
                <w:del w:id="1959"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CC6CB7F" w14:textId="352930AC" w:rsidR="007B0160" w:rsidRPr="001517FD" w:rsidDel="00DA72F3" w:rsidRDefault="007B0160" w:rsidP="007B0160">
            <w:pPr>
              <w:bidi w:val="0"/>
              <w:spacing w:line="240" w:lineRule="auto"/>
              <w:jc w:val="both"/>
              <w:rPr>
                <w:del w:id="1960"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31799AD5" w14:textId="083D107A" w:rsidR="007B0160" w:rsidRPr="001517FD" w:rsidDel="00DA72F3" w:rsidRDefault="007B0160" w:rsidP="007B0160">
            <w:pPr>
              <w:bidi w:val="0"/>
              <w:spacing w:line="240" w:lineRule="auto"/>
              <w:jc w:val="both"/>
              <w:rPr>
                <w:del w:id="1961"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2135B319" w14:textId="0C4D78D4" w:rsidR="007B0160" w:rsidRPr="001517FD" w:rsidDel="00DA72F3" w:rsidRDefault="007B0160" w:rsidP="007B0160">
            <w:pPr>
              <w:bidi w:val="0"/>
              <w:spacing w:line="240" w:lineRule="auto"/>
              <w:jc w:val="both"/>
              <w:rPr>
                <w:del w:id="1962" w:author="Tomer Oron" w:date="2023-12-26T13:42:00Z"/>
                <w:rFonts w:cstheme="minorHAnsi"/>
                <w:b/>
                <w:bCs/>
                <w:sz w:val="14"/>
                <w:szCs w:val="14"/>
                <w:u w:val="single"/>
              </w:rPr>
            </w:pPr>
            <w:del w:id="1963"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24249821" w14:textId="74E1B632" w:rsidR="007B0160" w:rsidRPr="001517FD" w:rsidDel="00DA72F3" w:rsidRDefault="007B0160" w:rsidP="007B0160">
            <w:pPr>
              <w:bidi w:val="0"/>
              <w:spacing w:line="240" w:lineRule="auto"/>
              <w:jc w:val="both"/>
              <w:rPr>
                <w:del w:id="1964" w:author="Tomer Oron" w:date="2023-12-26T13:42:00Z"/>
                <w:rFonts w:cstheme="minorHAnsi"/>
                <w:b/>
                <w:bCs/>
                <w:sz w:val="14"/>
                <w:szCs w:val="14"/>
                <w:u w:val="single"/>
              </w:rPr>
            </w:pPr>
            <w:del w:id="1965"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2AECFFDC" w14:textId="12178BA9" w:rsidR="007B0160" w:rsidRPr="001517FD" w:rsidDel="00DA72F3" w:rsidRDefault="007B0160" w:rsidP="007B0160">
            <w:pPr>
              <w:bidi w:val="0"/>
              <w:spacing w:line="240" w:lineRule="auto"/>
              <w:jc w:val="both"/>
              <w:rPr>
                <w:del w:id="1966"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6120548A" w14:textId="2C5590A9" w:rsidR="007B0160" w:rsidRPr="001517FD" w:rsidDel="00DA72F3" w:rsidRDefault="007B0160" w:rsidP="007B0160">
            <w:pPr>
              <w:bidi w:val="0"/>
              <w:spacing w:line="240" w:lineRule="auto"/>
              <w:jc w:val="both"/>
              <w:rPr>
                <w:del w:id="1967"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30582620" w14:textId="699B7B0F" w:rsidR="007B0160" w:rsidRPr="001517FD" w:rsidDel="00DA72F3" w:rsidRDefault="007B0160" w:rsidP="007B0160">
            <w:pPr>
              <w:bidi w:val="0"/>
              <w:spacing w:line="240" w:lineRule="auto"/>
              <w:jc w:val="both"/>
              <w:rPr>
                <w:del w:id="1968"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40BB53FF" w14:textId="0CCCDC39" w:rsidR="007B0160" w:rsidRPr="001517FD" w:rsidDel="00DA72F3" w:rsidRDefault="007B0160" w:rsidP="007B0160">
            <w:pPr>
              <w:bidi w:val="0"/>
              <w:spacing w:line="240" w:lineRule="auto"/>
              <w:jc w:val="both"/>
              <w:rPr>
                <w:del w:id="1969" w:author="Tomer Oron" w:date="2023-12-26T13:42:00Z"/>
                <w:rFonts w:cstheme="minorHAnsi"/>
                <w:b/>
                <w:bCs/>
                <w:sz w:val="14"/>
                <w:szCs w:val="14"/>
                <w:u w:val="single"/>
              </w:rPr>
            </w:pPr>
          </w:p>
        </w:tc>
        <w:tc>
          <w:tcPr>
            <w:tcW w:w="949" w:type="dxa"/>
            <w:vMerge w:val="restart"/>
            <w:tcBorders>
              <w:top w:val="single" w:sz="4" w:space="0" w:color="auto"/>
              <w:left w:val="single" w:sz="4" w:space="0" w:color="auto"/>
              <w:bottom w:val="single" w:sz="4" w:space="0" w:color="auto"/>
              <w:right w:val="single" w:sz="4" w:space="0" w:color="auto"/>
            </w:tcBorders>
            <w:vAlign w:val="center"/>
          </w:tcPr>
          <w:p w14:paraId="6D922437" w14:textId="0CF04AFC" w:rsidR="007B0160" w:rsidRPr="001517FD" w:rsidDel="00DA72F3" w:rsidRDefault="007B0160" w:rsidP="007B0160">
            <w:pPr>
              <w:bidi w:val="0"/>
              <w:spacing w:line="240" w:lineRule="auto"/>
              <w:jc w:val="both"/>
              <w:rPr>
                <w:del w:id="1970" w:author="Tomer Oron" w:date="2023-12-26T13:42:00Z"/>
                <w:rFonts w:cstheme="minorHAnsi"/>
                <w:sz w:val="14"/>
                <w:szCs w:val="14"/>
              </w:rPr>
            </w:pPr>
            <w:del w:id="1971" w:author="Tomer Oron" w:date="2023-12-26T13:42:00Z">
              <w:r w:rsidRPr="001517FD" w:rsidDel="00DA72F3">
                <w:rPr>
                  <w:rFonts w:cstheme="minorHAnsi"/>
                  <w:sz w:val="14"/>
                  <w:szCs w:val="14"/>
                </w:rPr>
                <w:delText>37.6</w:delText>
              </w:r>
              <w:r w:rsidDel="00DA72F3">
                <w:rPr>
                  <w:rFonts w:cstheme="minorHAnsi"/>
                  <w:sz w:val="14"/>
                  <w:szCs w:val="14"/>
                </w:rPr>
                <w:delText>65</w:delText>
              </w:r>
            </w:del>
          </w:p>
          <w:p w14:paraId="1A84563B" w14:textId="40953EA0" w:rsidR="007B0160" w:rsidRPr="001517FD" w:rsidDel="00DA72F3" w:rsidRDefault="007B0160" w:rsidP="007B0160">
            <w:pPr>
              <w:bidi w:val="0"/>
              <w:spacing w:line="240" w:lineRule="auto"/>
              <w:jc w:val="both"/>
              <w:rPr>
                <w:del w:id="1972" w:author="Tomer Oron" w:date="2023-12-26T13:42:00Z"/>
                <w:rFonts w:cstheme="minorHAnsi"/>
                <w:b/>
                <w:bCs/>
                <w:sz w:val="14"/>
                <w:szCs w:val="14"/>
                <w:u w:val="single"/>
              </w:rPr>
            </w:pPr>
            <w:del w:id="1973" w:author="Tomer Oron" w:date="2023-12-26T13:42:00Z">
              <w:r w:rsidRPr="001517FD" w:rsidDel="00DA72F3">
                <w:rPr>
                  <w:rFonts w:cstheme="minorHAnsi"/>
                  <w:sz w:val="14"/>
                  <w:szCs w:val="14"/>
                </w:rPr>
                <w:delText>df = 27</w:delText>
              </w:r>
            </w:del>
          </w:p>
        </w:tc>
      </w:tr>
      <w:tr w:rsidR="007B0160" w:rsidRPr="001517FD" w:rsidDel="00DA72F3" w14:paraId="248ED1CA" w14:textId="4EF639A1" w:rsidTr="007B0160">
        <w:trPr>
          <w:del w:id="1974"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53FCBE" w14:textId="15D51F06" w:rsidR="007B0160" w:rsidRPr="001517FD" w:rsidDel="00DA72F3" w:rsidRDefault="007B0160" w:rsidP="007B0160">
            <w:pPr>
              <w:bidi w:val="0"/>
              <w:spacing w:line="240" w:lineRule="auto"/>
              <w:jc w:val="both"/>
              <w:rPr>
                <w:del w:id="197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3E35C" w14:textId="2C13F130" w:rsidR="007B0160" w:rsidRPr="001517FD" w:rsidDel="00DA72F3" w:rsidRDefault="007B0160" w:rsidP="007B0160">
            <w:pPr>
              <w:bidi w:val="0"/>
              <w:spacing w:line="240" w:lineRule="auto"/>
              <w:jc w:val="both"/>
              <w:rPr>
                <w:del w:id="1976"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60E33" w14:textId="14188745" w:rsidR="007B0160" w:rsidRPr="001517FD" w:rsidDel="00DA72F3" w:rsidRDefault="007B0160" w:rsidP="007B0160">
            <w:pPr>
              <w:bidi w:val="0"/>
              <w:spacing w:line="240" w:lineRule="auto"/>
              <w:jc w:val="both"/>
              <w:rPr>
                <w:del w:id="1977"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5B82D6" w14:textId="0C0A2AD3" w:rsidR="007B0160" w:rsidRPr="001517FD" w:rsidDel="00DA72F3" w:rsidRDefault="007B0160" w:rsidP="007B0160">
            <w:pPr>
              <w:bidi w:val="0"/>
              <w:spacing w:line="240" w:lineRule="auto"/>
              <w:jc w:val="both"/>
              <w:rPr>
                <w:del w:id="1978"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2AB70A16" w14:textId="5B798EF5" w:rsidR="007B0160" w:rsidRPr="001517FD" w:rsidDel="00DA72F3" w:rsidRDefault="007B0160" w:rsidP="007B0160">
            <w:pPr>
              <w:bidi w:val="0"/>
              <w:spacing w:line="240" w:lineRule="auto"/>
              <w:jc w:val="both"/>
              <w:rPr>
                <w:del w:id="1979" w:author="Tomer Oron" w:date="2023-12-26T13:42:00Z"/>
                <w:rFonts w:cstheme="minorHAnsi"/>
                <w:b/>
                <w:bCs/>
                <w:i/>
                <w:iCs/>
                <w:sz w:val="14"/>
                <w:szCs w:val="14"/>
                <w:u w:val="single"/>
              </w:rPr>
            </w:pPr>
            <w:del w:id="1980" w:author="Tomer Oron" w:date="2023-12-26T13:42:00Z">
              <w:r w:rsidRPr="001517FD" w:rsidDel="00DA72F3">
                <w:rPr>
                  <w:rFonts w:cstheme="minorHAnsi"/>
                  <w:i/>
                  <w:iCs/>
                  <w:color w:val="000000"/>
                  <w:sz w:val="14"/>
                  <w:szCs w:val="14"/>
                </w:rPr>
                <w:delText>131.4</w:delText>
              </w:r>
            </w:del>
          </w:p>
        </w:tc>
        <w:tc>
          <w:tcPr>
            <w:tcW w:w="536" w:type="dxa"/>
            <w:tcBorders>
              <w:top w:val="nil"/>
              <w:left w:val="single" w:sz="4" w:space="0" w:color="auto"/>
              <w:bottom w:val="single" w:sz="4" w:space="0" w:color="auto"/>
              <w:right w:val="single" w:sz="4" w:space="0" w:color="auto"/>
            </w:tcBorders>
            <w:vAlign w:val="center"/>
            <w:hideMark/>
          </w:tcPr>
          <w:p w14:paraId="4B0AA643" w14:textId="5C8C9ED8" w:rsidR="007B0160" w:rsidRPr="001517FD" w:rsidDel="00DA72F3" w:rsidRDefault="007B0160" w:rsidP="007B0160">
            <w:pPr>
              <w:bidi w:val="0"/>
              <w:spacing w:line="240" w:lineRule="auto"/>
              <w:jc w:val="both"/>
              <w:rPr>
                <w:del w:id="1981" w:author="Tomer Oron" w:date="2023-12-26T13:42:00Z"/>
                <w:rFonts w:cstheme="minorHAnsi"/>
                <w:b/>
                <w:bCs/>
                <w:i/>
                <w:iCs/>
                <w:sz w:val="14"/>
                <w:szCs w:val="14"/>
                <w:u w:val="single"/>
              </w:rPr>
            </w:pPr>
            <w:del w:id="1982" w:author="Tomer Oron" w:date="2023-12-26T13:42:00Z">
              <w:r w:rsidRPr="001517FD" w:rsidDel="00DA72F3">
                <w:rPr>
                  <w:rFonts w:cstheme="minorHAnsi"/>
                  <w:i/>
                  <w:iCs/>
                  <w:color w:val="000000"/>
                  <w:sz w:val="14"/>
                  <w:szCs w:val="14"/>
                </w:rPr>
                <w:delText>17.6</w:delText>
              </w:r>
            </w:del>
          </w:p>
        </w:tc>
        <w:tc>
          <w:tcPr>
            <w:tcW w:w="536" w:type="dxa"/>
            <w:tcBorders>
              <w:top w:val="nil"/>
              <w:left w:val="single" w:sz="4" w:space="0" w:color="auto"/>
              <w:bottom w:val="single" w:sz="4" w:space="0" w:color="auto"/>
              <w:right w:val="single" w:sz="4" w:space="0" w:color="auto"/>
            </w:tcBorders>
            <w:vAlign w:val="center"/>
          </w:tcPr>
          <w:p w14:paraId="729941FC" w14:textId="19B69E03" w:rsidR="007B0160" w:rsidRPr="001517FD" w:rsidDel="00DA72F3" w:rsidRDefault="007B0160" w:rsidP="007B0160">
            <w:pPr>
              <w:bidi w:val="0"/>
              <w:spacing w:line="240" w:lineRule="auto"/>
              <w:jc w:val="both"/>
              <w:rPr>
                <w:del w:id="1983"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7C856517" w14:textId="0DD88EE4" w:rsidR="007B0160" w:rsidRPr="001517FD" w:rsidDel="00DA72F3" w:rsidRDefault="007B0160" w:rsidP="007B0160">
            <w:pPr>
              <w:bidi w:val="0"/>
              <w:spacing w:line="240" w:lineRule="auto"/>
              <w:jc w:val="both"/>
              <w:rPr>
                <w:del w:id="1984"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24842FFF" w14:textId="47EE8457" w:rsidR="007B0160" w:rsidRPr="001517FD" w:rsidDel="00DA72F3" w:rsidRDefault="007B0160" w:rsidP="007B0160">
            <w:pPr>
              <w:bidi w:val="0"/>
              <w:spacing w:line="240" w:lineRule="auto"/>
              <w:jc w:val="both"/>
              <w:rPr>
                <w:del w:id="1985"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7E322139" w14:textId="2457CA56" w:rsidR="007B0160" w:rsidRPr="001517FD" w:rsidDel="00DA72F3" w:rsidRDefault="007B0160" w:rsidP="007B0160">
            <w:pPr>
              <w:bidi w:val="0"/>
              <w:spacing w:line="240" w:lineRule="auto"/>
              <w:jc w:val="both"/>
              <w:rPr>
                <w:del w:id="1986"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643194DF" w14:textId="4EC77C84" w:rsidR="007B0160" w:rsidRPr="001517FD" w:rsidDel="00DA72F3" w:rsidRDefault="007B0160" w:rsidP="007B0160">
            <w:pPr>
              <w:bidi w:val="0"/>
              <w:spacing w:line="240" w:lineRule="auto"/>
              <w:jc w:val="both"/>
              <w:rPr>
                <w:del w:id="1987" w:author="Tomer Oron" w:date="2023-12-26T13:42:00Z"/>
                <w:rFonts w:cstheme="minorHAnsi"/>
                <w:b/>
                <w:bCs/>
                <w:i/>
                <w:iCs/>
                <w:sz w:val="14"/>
                <w:szCs w:val="14"/>
                <w:u w:val="single"/>
              </w:rPr>
            </w:pPr>
            <w:del w:id="1988" w:author="Tomer Oron" w:date="2023-12-26T13:42:00Z">
              <w:r w:rsidRPr="001517FD" w:rsidDel="00DA72F3">
                <w:rPr>
                  <w:rFonts w:cstheme="minorHAnsi"/>
                  <w:i/>
                  <w:iCs/>
                  <w:color w:val="000000"/>
                  <w:sz w:val="14"/>
                  <w:szCs w:val="14"/>
                </w:rPr>
                <w:delText>20.9</w:delText>
              </w:r>
            </w:del>
          </w:p>
        </w:tc>
        <w:tc>
          <w:tcPr>
            <w:tcW w:w="536" w:type="dxa"/>
            <w:tcBorders>
              <w:top w:val="nil"/>
              <w:left w:val="single" w:sz="4" w:space="0" w:color="auto"/>
              <w:bottom w:val="single" w:sz="4" w:space="0" w:color="auto"/>
              <w:right w:val="single" w:sz="4" w:space="0" w:color="auto"/>
            </w:tcBorders>
            <w:vAlign w:val="center"/>
            <w:hideMark/>
          </w:tcPr>
          <w:p w14:paraId="5D2910F1" w14:textId="7306D731" w:rsidR="007B0160" w:rsidRPr="001517FD" w:rsidDel="00DA72F3" w:rsidRDefault="007B0160" w:rsidP="007B0160">
            <w:pPr>
              <w:bidi w:val="0"/>
              <w:spacing w:line="240" w:lineRule="auto"/>
              <w:jc w:val="both"/>
              <w:rPr>
                <w:del w:id="1989" w:author="Tomer Oron" w:date="2023-12-26T13:42:00Z"/>
                <w:rFonts w:cstheme="minorHAnsi"/>
                <w:b/>
                <w:bCs/>
                <w:i/>
                <w:iCs/>
                <w:sz w:val="14"/>
                <w:szCs w:val="14"/>
                <w:u w:val="single"/>
              </w:rPr>
            </w:pPr>
            <w:del w:id="1990" w:author="Tomer Oron" w:date="2023-12-26T13:42:00Z">
              <w:r w:rsidRPr="001517FD" w:rsidDel="00DA72F3">
                <w:rPr>
                  <w:rFonts w:cstheme="minorHAnsi"/>
                  <w:i/>
                  <w:iCs/>
                  <w:color w:val="000000"/>
                  <w:sz w:val="14"/>
                  <w:szCs w:val="14"/>
                </w:rPr>
                <w:delText>5.1</w:delText>
              </w:r>
            </w:del>
          </w:p>
        </w:tc>
        <w:tc>
          <w:tcPr>
            <w:tcW w:w="489" w:type="dxa"/>
            <w:tcBorders>
              <w:top w:val="nil"/>
              <w:left w:val="single" w:sz="4" w:space="0" w:color="auto"/>
              <w:bottom w:val="single" w:sz="4" w:space="0" w:color="auto"/>
              <w:right w:val="single" w:sz="4" w:space="0" w:color="auto"/>
            </w:tcBorders>
            <w:vAlign w:val="center"/>
          </w:tcPr>
          <w:p w14:paraId="0B7BD6E7" w14:textId="687A64EA" w:rsidR="007B0160" w:rsidRPr="001517FD" w:rsidDel="00DA72F3" w:rsidRDefault="007B0160" w:rsidP="007B0160">
            <w:pPr>
              <w:bidi w:val="0"/>
              <w:spacing w:line="240" w:lineRule="auto"/>
              <w:jc w:val="both"/>
              <w:rPr>
                <w:del w:id="1991"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28F01E3B" w14:textId="3A7E576D" w:rsidR="007B0160" w:rsidRPr="001517FD" w:rsidDel="00DA72F3" w:rsidRDefault="007B0160" w:rsidP="007B0160">
            <w:pPr>
              <w:bidi w:val="0"/>
              <w:spacing w:line="240" w:lineRule="auto"/>
              <w:jc w:val="both"/>
              <w:rPr>
                <w:del w:id="1992"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EC48DC2" w14:textId="1BECB216" w:rsidR="007B0160" w:rsidRPr="001517FD" w:rsidDel="00DA72F3" w:rsidRDefault="007B0160" w:rsidP="007B0160">
            <w:pPr>
              <w:bidi w:val="0"/>
              <w:spacing w:line="240" w:lineRule="auto"/>
              <w:jc w:val="both"/>
              <w:rPr>
                <w:del w:id="1993"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757F1A86" w14:textId="6278C663" w:rsidR="007B0160" w:rsidRPr="001517FD" w:rsidDel="00DA72F3" w:rsidRDefault="007B0160" w:rsidP="007B0160">
            <w:pPr>
              <w:bidi w:val="0"/>
              <w:spacing w:line="240" w:lineRule="auto"/>
              <w:jc w:val="both"/>
              <w:rPr>
                <w:del w:id="1994"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hideMark/>
          </w:tcPr>
          <w:p w14:paraId="282978B9" w14:textId="4A62DDE3" w:rsidR="007B0160" w:rsidRPr="001517FD" w:rsidDel="00DA72F3" w:rsidRDefault="007B0160" w:rsidP="007B0160">
            <w:pPr>
              <w:bidi w:val="0"/>
              <w:spacing w:line="240" w:lineRule="auto"/>
              <w:jc w:val="both"/>
              <w:rPr>
                <w:del w:id="1995" w:author="Tomer Oron" w:date="2023-12-26T13:42:00Z"/>
                <w:rFonts w:cstheme="minorHAnsi"/>
                <w:b/>
                <w:bCs/>
                <w:i/>
                <w:iCs/>
                <w:sz w:val="14"/>
                <w:szCs w:val="14"/>
                <w:u w:val="single"/>
              </w:rPr>
            </w:pPr>
            <w:del w:id="1996" w:author="Tomer Oron" w:date="2023-12-26T13:42:00Z">
              <w:r w:rsidRPr="001517FD" w:rsidDel="00DA72F3">
                <w:rPr>
                  <w:rFonts w:cstheme="minorHAnsi"/>
                  <w:i/>
                  <w:iCs/>
                  <w:color w:val="000000"/>
                  <w:sz w:val="14"/>
                  <w:szCs w:val="14"/>
                </w:rPr>
                <w:delText>0.7</w:delText>
              </w:r>
            </w:del>
          </w:p>
        </w:tc>
        <w:tc>
          <w:tcPr>
            <w:tcW w:w="489" w:type="dxa"/>
            <w:tcBorders>
              <w:top w:val="nil"/>
              <w:left w:val="single" w:sz="4" w:space="0" w:color="auto"/>
              <w:bottom w:val="single" w:sz="4" w:space="0" w:color="auto"/>
              <w:right w:val="single" w:sz="4" w:space="0" w:color="auto"/>
            </w:tcBorders>
            <w:vAlign w:val="center"/>
            <w:hideMark/>
          </w:tcPr>
          <w:p w14:paraId="5A09165D" w14:textId="3A8AAE19" w:rsidR="007B0160" w:rsidRPr="001517FD" w:rsidDel="00DA72F3" w:rsidRDefault="007B0160" w:rsidP="007B0160">
            <w:pPr>
              <w:bidi w:val="0"/>
              <w:spacing w:line="240" w:lineRule="auto"/>
              <w:jc w:val="both"/>
              <w:rPr>
                <w:del w:id="1997" w:author="Tomer Oron" w:date="2023-12-26T13:42:00Z"/>
                <w:rFonts w:cstheme="minorHAnsi"/>
                <w:b/>
                <w:bCs/>
                <w:i/>
                <w:iCs/>
                <w:sz w:val="14"/>
                <w:szCs w:val="14"/>
                <w:u w:val="single"/>
              </w:rPr>
            </w:pPr>
            <w:del w:id="1998" w:author="Tomer Oron" w:date="2023-12-26T13:42:00Z">
              <w:r w:rsidRPr="001517FD" w:rsidDel="00DA72F3">
                <w:rPr>
                  <w:rFonts w:cstheme="minorHAnsi"/>
                  <w:i/>
                  <w:iCs/>
                  <w:color w:val="000000"/>
                  <w:sz w:val="14"/>
                  <w:szCs w:val="14"/>
                </w:rPr>
                <w:delText>0.3</w:delText>
              </w:r>
            </w:del>
          </w:p>
        </w:tc>
        <w:tc>
          <w:tcPr>
            <w:tcW w:w="489" w:type="dxa"/>
            <w:tcBorders>
              <w:top w:val="nil"/>
              <w:left w:val="single" w:sz="4" w:space="0" w:color="auto"/>
              <w:bottom w:val="single" w:sz="4" w:space="0" w:color="auto"/>
              <w:right w:val="single" w:sz="4" w:space="0" w:color="auto"/>
            </w:tcBorders>
            <w:vAlign w:val="center"/>
          </w:tcPr>
          <w:p w14:paraId="29ABE0BA" w14:textId="7545DAFB" w:rsidR="007B0160" w:rsidRPr="001517FD" w:rsidDel="00DA72F3" w:rsidRDefault="007B0160" w:rsidP="007B0160">
            <w:pPr>
              <w:bidi w:val="0"/>
              <w:spacing w:line="240" w:lineRule="auto"/>
              <w:jc w:val="both"/>
              <w:rPr>
                <w:del w:id="1999"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41D90B79" w14:textId="13EED096" w:rsidR="007B0160" w:rsidRPr="001517FD" w:rsidDel="00DA72F3" w:rsidRDefault="007B0160" w:rsidP="007B0160">
            <w:pPr>
              <w:bidi w:val="0"/>
              <w:spacing w:line="240" w:lineRule="auto"/>
              <w:jc w:val="both"/>
              <w:rPr>
                <w:del w:id="2000" w:author="Tomer Oron" w:date="2023-12-26T13:42:00Z"/>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3E99FADF" w14:textId="4BC4D8A4" w:rsidR="007B0160" w:rsidRPr="001517FD" w:rsidDel="00DA72F3" w:rsidRDefault="007B0160" w:rsidP="007B0160">
            <w:pPr>
              <w:bidi w:val="0"/>
              <w:spacing w:line="240" w:lineRule="auto"/>
              <w:jc w:val="both"/>
              <w:rPr>
                <w:del w:id="2001" w:author="Tomer Oron" w:date="2023-12-26T13:42:00Z"/>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343A15A7" w14:textId="59B7F6B9" w:rsidR="007B0160" w:rsidRPr="001517FD" w:rsidDel="00DA72F3" w:rsidRDefault="007B0160" w:rsidP="007B0160">
            <w:pPr>
              <w:bidi w:val="0"/>
              <w:spacing w:line="240" w:lineRule="auto"/>
              <w:jc w:val="both"/>
              <w:rPr>
                <w:del w:id="2002"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D7CF0" w14:textId="01810DAC" w:rsidR="007B0160" w:rsidRPr="001517FD" w:rsidDel="00DA72F3" w:rsidRDefault="007B0160" w:rsidP="007B0160">
            <w:pPr>
              <w:bidi w:val="0"/>
              <w:spacing w:line="240" w:lineRule="auto"/>
              <w:jc w:val="both"/>
              <w:rPr>
                <w:del w:id="2003" w:author="Tomer Oron" w:date="2023-12-26T13:42:00Z"/>
                <w:rFonts w:cstheme="minorHAnsi"/>
                <w:b/>
                <w:bCs/>
                <w:sz w:val="14"/>
                <w:szCs w:val="14"/>
                <w:u w:val="single"/>
              </w:rPr>
            </w:pPr>
          </w:p>
        </w:tc>
      </w:tr>
      <w:tr w:rsidR="007B0160" w:rsidRPr="001517FD" w:rsidDel="00DA72F3" w14:paraId="0BB610E0" w14:textId="08009AFD" w:rsidTr="007B0160">
        <w:trPr>
          <w:del w:id="2004"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12FA9E" w14:textId="570DAD87" w:rsidR="007B0160" w:rsidRPr="001517FD" w:rsidDel="00DA72F3" w:rsidRDefault="007B0160" w:rsidP="007B0160">
            <w:pPr>
              <w:bidi w:val="0"/>
              <w:spacing w:line="240" w:lineRule="auto"/>
              <w:jc w:val="both"/>
              <w:rPr>
                <w:del w:id="200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536C5" w14:textId="42C709C1" w:rsidR="007B0160" w:rsidRPr="001517FD" w:rsidDel="00DA72F3" w:rsidRDefault="007B0160" w:rsidP="007B0160">
            <w:pPr>
              <w:bidi w:val="0"/>
              <w:spacing w:line="240" w:lineRule="auto"/>
              <w:jc w:val="both"/>
              <w:rPr>
                <w:del w:id="2006"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B30653" w14:textId="68CE18A9" w:rsidR="007B0160" w:rsidRPr="001517FD" w:rsidDel="00DA72F3" w:rsidRDefault="007B0160" w:rsidP="007B0160">
            <w:pPr>
              <w:bidi w:val="0"/>
              <w:spacing w:line="240" w:lineRule="auto"/>
              <w:jc w:val="both"/>
              <w:rPr>
                <w:del w:id="2007"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E066136" w14:textId="0212FC73" w:rsidR="007B0160" w:rsidRPr="001517FD" w:rsidDel="00DA72F3" w:rsidRDefault="007B0160" w:rsidP="007B0160">
            <w:pPr>
              <w:bidi w:val="0"/>
              <w:spacing w:line="240" w:lineRule="auto"/>
              <w:jc w:val="both"/>
              <w:rPr>
                <w:del w:id="2008" w:author="Tomer Oron" w:date="2023-12-26T13:42:00Z"/>
                <w:rFonts w:cstheme="minorHAnsi"/>
                <w:b/>
                <w:bCs/>
                <w:sz w:val="14"/>
                <w:szCs w:val="14"/>
                <w:u w:val="single"/>
              </w:rPr>
            </w:pPr>
            <w:del w:id="2009" w:author="Tomer Oron" w:date="2023-12-26T13:42:00Z">
              <w:r w:rsidRPr="001517FD" w:rsidDel="00DA72F3">
                <w:rPr>
                  <w:rFonts w:cstheme="minorHAnsi"/>
                  <w:sz w:val="14"/>
                  <w:szCs w:val="14"/>
                </w:rPr>
                <w:delText>2</w:delText>
              </w:r>
            </w:del>
          </w:p>
        </w:tc>
        <w:tc>
          <w:tcPr>
            <w:tcW w:w="607" w:type="dxa"/>
            <w:tcBorders>
              <w:top w:val="single" w:sz="4" w:space="0" w:color="auto"/>
              <w:left w:val="single" w:sz="4" w:space="0" w:color="auto"/>
              <w:bottom w:val="nil"/>
              <w:right w:val="single" w:sz="4" w:space="0" w:color="auto"/>
            </w:tcBorders>
            <w:vAlign w:val="center"/>
            <w:hideMark/>
          </w:tcPr>
          <w:p w14:paraId="35CC4443" w14:textId="0C6D606F" w:rsidR="007B0160" w:rsidRPr="001517FD" w:rsidDel="00DA72F3" w:rsidRDefault="007B0160" w:rsidP="007B0160">
            <w:pPr>
              <w:bidi w:val="0"/>
              <w:spacing w:line="240" w:lineRule="auto"/>
              <w:jc w:val="both"/>
              <w:rPr>
                <w:del w:id="2010" w:author="Tomer Oron" w:date="2023-12-26T13:42:00Z"/>
                <w:rFonts w:cstheme="minorHAnsi"/>
                <w:b/>
                <w:bCs/>
                <w:sz w:val="14"/>
                <w:szCs w:val="14"/>
                <w:u w:val="single"/>
              </w:rPr>
            </w:pPr>
            <w:del w:id="2011" w:author="Tomer Oron" w:date="2023-12-26T13:42:00Z">
              <w:r w:rsidRPr="001517FD" w:rsidDel="00DA72F3">
                <w:rPr>
                  <w:rFonts w:cstheme="minorHAnsi"/>
                  <w:sz w:val="14"/>
                  <w:szCs w:val="14"/>
                </w:rPr>
                <w:delText>91</w:delText>
              </w:r>
            </w:del>
          </w:p>
        </w:tc>
        <w:tc>
          <w:tcPr>
            <w:tcW w:w="536" w:type="dxa"/>
            <w:tcBorders>
              <w:top w:val="single" w:sz="4" w:space="0" w:color="auto"/>
              <w:left w:val="single" w:sz="4" w:space="0" w:color="auto"/>
              <w:bottom w:val="nil"/>
              <w:right w:val="single" w:sz="4" w:space="0" w:color="auto"/>
            </w:tcBorders>
            <w:vAlign w:val="center"/>
            <w:hideMark/>
          </w:tcPr>
          <w:p w14:paraId="78638A8A" w14:textId="70E42EA2" w:rsidR="007B0160" w:rsidRPr="001517FD" w:rsidDel="00DA72F3" w:rsidRDefault="007B0160" w:rsidP="007B0160">
            <w:pPr>
              <w:bidi w:val="0"/>
              <w:spacing w:line="240" w:lineRule="auto"/>
              <w:jc w:val="both"/>
              <w:rPr>
                <w:del w:id="2012" w:author="Tomer Oron" w:date="2023-12-26T13:42:00Z"/>
                <w:rFonts w:cstheme="minorHAnsi"/>
                <w:b/>
                <w:bCs/>
                <w:sz w:val="14"/>
                <w:szCs w:val="14"/>
                <w:u w:val="single"/>
              </w:rPr>
            </w:pPr>
            <w:del w:id="2013" w:author="Tomer Oron" w:date="2023-12-26T13:42:00Z">
              <w:r w:rsidRPr="001517FD" w:rsidDel="00DA72F3">
                <w:rPr>
                  <w:rFonts w:cstheme="minorHAnsi"/>
                  <w:sz w:val="14"/>
                  <w:szCs w:val="14"/>
                </w:rPr>
                <w:delText>22</w:delText>
              </w:r>
            </w:del>
          </w:p>
        </w:tc>
        <w:tc>
          <w:tcPr>
            <w:tcW w:w="536" w:type="dxa"/>
            <w:tcBorders>
              <w:top w:val="single" w:sz="4" w:space="0" w:color="auto"/>
              <w:left w:val="single" w:sz="4" w:space="0" w:color="auto"/>
              <w:bottom w:val="nil"/>
              <w:right w:val="single" w:sz="4" w:space="0" w:color="auto"/>
            </w:tcBorders>
            <w:vAlign w:val="center"/>
            <w:hideMark/>
          </w:tcPr>
          <w:p w14:paraId="1DC6C5EC" w14:textId="6A9DFB47" w:rsidR="007B0160" w:rsidRPr="001517FD" w:rsidDel="00DA72F3" w:rsidRDefault="007B0160" w:rsidP="007B0160">
            <w:pPr>
              <w:bidi w:val="0"/>
              <w:spacing w:line="240" w:lineRule="auto"/>
              <w:jc w:val="both"/>
              <w:rPr>
                <w:del w:id="2014" w:author="Tomer Oron" w:date="2023-12-26T13:42:00Z"/>
                <w:rFonts w:cstheme="minorHAnsi"/>
                <w:b/>
                <w:bCs/>
                <w:sz w:val="14"/>
                <w:szCs w:val="14"/>
                <w:u w:val="single"/>
              </w:rPr>
            </w:pPr>
            <w:del w:id="2015" w:author="Tomer Oron" w:date="2023-12-26T13:42:00Z">
              <w:r w:rsidRPr="001517FD" w:rsidDel="00DA72F3">
                <w:rPr>
                  <w:rFonts w:cstheme="minorHAnsi"/>
                  <w:sz w:val="14"/>
                  <w:szCs w:val="14"/>
                </w:rPr>
                <w:delText>2</w:delText>
              </w:r>
            </w:del>
          </w:p>
        </w:tc>
        <w:tc>
          <w:tcPr>
            <w:tcW w:w="488" w:type="dxa"/>
            <w:tcBorders>
              <w:top w:val="single" w:sz="4" w:space="0" w:color="auto"/>
              <w:left w:val="single" w:sz="4" w:space="0" w:color="auto"/>
              <w:bottom w:val="nil"/>
              <w:right w:val="single" w:sz="4" w:space="0" w:color="auto"/>
            </w:tcBorders>
            <w:vAlign w:val="center"/>
          </w:tcPr>
          <w:p w14:paraId="6DA3B6E3" w14:textId="49BDBEEA" w:rsidR="007B0160" w:rsidRPr="001517FD" w:rsidDel="00DA72F3" w:rsidRDefault="007B0160" w:rsidP="007B0160">
            <w:pPr>
              <w:bidi w:val="0"/>
              <w:spacing w:line="240" w:lineRule="auto"/>
              <w:jc w:val="both"/>
              <w:rPr>
                <w:del w:id="2016"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3CAC1F98" w14:textId="0F51F4F9" w:rsidR="007B0160" w:rsidRPr="001517FD" w:rsidDel="00DA72F3" w:rsidRDefault="007B0160" w:rsidP="007B0160">
            <w:pPr>
              <w:bidi w:val="0"/>
              <w:spacing w:line="240" w:lineRule="auto"/>
              <w:jc w:val="both"/>
              <w:rPr>
                <w:del w:id="2017"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3244F13F" w14:textId="562F9F64" w:rsidR="007B0160" w:rsidRPr="001517FD" w:rsidDel="00DA72F3" w:rsidRDefault="007B0160" w:rsidP="007B0160">
            <w:pPr>
              <w:bidi w:val="0"/>
              <w:spacing w:line="240" w:lineRule="auto"/>
              <w:jc w:val="both"/>
              <w:rPr>
                <w:del w:id="2018"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19E7CE5D" w14:textId="0B30B2FE" w:rsidR="007B0160" w:rsidRPr="001517FD" w:rsidDel="00DA72F3" w:rsidRDefault="007B0160" w:rsidP="007B0160">
            <w:pPr>
              <w:bidi w:val="0"/>
              <w:spacing w:line="240" w:lineRule="auto"/>
              <w:jc w:val="both"/>
              <w:rPr>
                <w:del w:id="2019" w:author="Tomer Oron" w:date="2023-12-26T13:42:00Z"/>
                <w:rFonts w:cstheme="minorHAnsi"/>
                <w:b/>
                <w:bCs/>
                <w:sz w:val="14"/>
                <w:szCs w:val="14"/>
                <w:u w:val="single"/>
              </w:rPr>
            </w:pPr>
            <w:del w:id="2020" w:author="Tomer Oron" w:date="2023-12-26T13:42:00Z">
              <w:r w:rsidRPr="001517FD" w:rsidDel="00DA72F3">
                <w:rPr>
                  <w:rFonts w:cstheme="minorHAnsi"/>
                  <w:sz w:val="14"/>
                  <w:szCs w:val="14"/>
                </w:rPr>
                <w:delText>19</w:delText>
              </w:r>
            </w:del>
          </w:p>
        </w:tc>
        <w:tc>
          <w:tcPr>
            <w:tcW w:w="536" w:type="dxa"/>
            <w:tcBorders>
              <w:top w:val="single" w:sz="4" w:space="0" w:color="auto"/>
              <w:left w:val="single" w:sz="4" w:space="0" w:color="auto"/>
              <w:bottom w:val="nil"/>
              <w:right w:val="single" w:sz="4" w:space="0" w:color="auto"/>
            </w:tcBorders>
            <w:vAlign w:val="center"/>
            <w:hideMark/>
          </w:tcPr>
          <w:p w14:paraId="6CE47C68" w14:textId="139089A1" w:rsidR="007B0160" w:rsidRPr="001517FD" w:rsidDel="00DA72F3" w:rsidRDefault="007B0160" w:rsidP="007B0160">
            <w:pPr>
              <w:bidi w:val="0"/>
              <w:spacing w:line="240" w:lineRule="auto"/>
              <w:jc w:val="both"/>
              <w:rPr>
                <w:del w:id="2021" w:author="Tomer Oron" w:date="2023-12-26T13:42:00Z"/>
                <w:rFonts w:cstheme="minorHAnsi"/>
                <w:b/>
                <w:bCs/>
                <w:sz w:val="14"/>
                <w:szCs w:val="14"/>
                <w:u w:val="single"/>
              </w:rPr>
            </w:pPr>
            <w:del w:id="2022" w:author="Tomer Oron" w:date="2023-12-26T13:42:00Z">
              <w:r w:rsidRPr="001517FD" w:rsidDel="00DA72F3">
                <w:rPr>
                  <w:rFonts w:cstheme="minorHAnsi"/>
                  <w:sz w:val="14"/>
                  <w:szCs w:val="14"/>
                </w:rPr>
                <w:delText>3</w:delText>
              </w:r>
            </w:del>
          </w:p>
        </w:tc>
        <w:tc>
          <w:tcPr>
            <w:tcW w:w="489" w:type="dxa"/>
            <w:tcBorders>
              <w:top w:val="single" w:sz="4" w:space="0" w:color="auto"/>
              <w:left w:val="single" w:sz="4" w:space="0" w:color="auto"/>
              <w:bottom w:val="nil"/>
              <w:right w:val="single" w:sz="4" w:space="0" w:color="auto"/>
            </w:tcBorders>
            <w:vAlign w:val="center"/>
            <w:hideMark/>
          </w:tcPr>
          <w:p w14:paraId="14858B95" w14:textId="36265D2E" w:rsidR="007B0160" w:rsidRPr="001517FD" w:rsidDel="00DA72F3" w:rsidRDefault="007B0160" w:rsidP="007B0160">
            <w:pPr>
              <w:bidi w:val="0"/>
              <w:spacing w:line="240" w:lineRule="auto"/>
              <w:jc w:val="both"/>
              <w:rPr>
                <w:del w:id="2023" w:author="Tomer Oron" w:date="2023-12-26T13:42:00Z"/>
                <w:rFonts w:cstheme="minorHAnsi"/>
                <w:b/>
                <w:bCs/>
                <w:sz w:val="14"/>
                <w:szCs w:val="14"/>
                <w:u w:val="single"/>
              </w:rPr>
            </w:pPr>
            <w:del w:id="2024" w:author="Tomer Oron" w:date="2023-12-26T13:42:00Z">
              <w:r w:rsidRPr="001517FD" w:rsidDel="00DA72F3">
                <w:rPr>
                  <w:rFonts w:cstheme="minorHAnsi"/>
                  <w:sz w:val="14"/>
                  <w:szCs w:val="14"/>
                </w:rPr>
                <w:delText>3</w:delText>
              </w:r>
            </w:del>
          </w:p>
        </w:tc>
        <w:tc>
          <w:tcPr>
            <w:tcW w:w="489" w:type="dxa"/>
            <w:tcBorders>
              <w:top w:val="single" w:sz="4" w:space="0" w:color="auto"/>
              <w:left w:val="single" w:sz="4" w:space="0" w:color="auto"/>
              <w:bottom w:val="nil"/>
              <w:right w:val="single" w:sz="4" w:space="0" w:color="auto"/>
            </w:tcBorders>
            <w:vAlign w:val="center"/>
          </w:tcPr>
          <w:p w14:paraId="624898E3" w14:textId="78D18B25" w:rsidR="007B0160" w:rsidRPr="001517FD" w:rsidDel="00DA72F3" w:rsidRDefault="007B0160" w:rsidP="007B0160">
            <w:pPr>
              <w:bidi w:val="0"/>
              <w:spacing w:line="240" w:lineRule="auto"/>
              <w:jc w:val="both"/>
              <w:rPr>
                <w:del w:id="2025"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161E1A6E" w14:textId="19D3F7B1" w:rsidR="007B0160" w:rsidRPr="001517FD" w:rsidDel="00DA72F3" w:rsidRDefault="007B0160" w:rsidP="007B0160">
            <w:pPr>
              <w:bidi w:val="0"/>
              <w:spacing w:line="240" w:lineRule="auto"/>
              <w:jc w:val="both"/>
              <w:rPr>
                <w:del w:id="2026"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1BE898E6" w14:textId="73D1EE7B" w:rsidR="007B0160" w:rsidRPr="001517FD" w:rsidDel="00DA72F3" w:rsidRDefault="007B0160" w:rsidP="007B0160">
            <w:pPr>
              <w:bidi w:val="0"/>
              <w:spacing w:line="240" w:lineRule="auto"/>
              <w:jc w:val="both"/>
              <w:rPr>
                <w:del w:id="2027" w:author="Tomer Oron" w:date="2023-12-26T13:42:00Z"/>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53E661A" w14:textId="1BC2E975" w:rsidR="007B0160" w:rsidRPr="001517FD" w:rsidDel="00DA72F3" w:rsidRDefault="007B0160" w:rsidP="007B0160">
            <w:pPr>
              <w:bidi w:val="0"/>
              <w:spacing w:line="240" w:lineRule="auto"/>
              <w:jc w:val="both"/>
              <w:rPr>
                <w:del w:id="2028" w:author="Tomer Oron" w:date="2023-12-26T13:42:00Z"/>
                <w:rFonts w:cstheme="minorHAnsi"/>
                <w:b/>
                <w:bCs/>
                <w:sz w:val="14"/>
                <w:szCs w:val="14"/>
                <w:u w:val="single"/>
              </w:rPr>
            </w:pPr>
            <w:del w:id="2029"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5DFD648" w14:textId="7C5F5EF2" w:rsidR="007B0160" w:rsidRPr="001517FD" w:rsidDel="00DA72F3" w:rsidRDefault="007B0160" w:rsidP="007B0160">
            <w:pPr>
              <w:bidi w:val="0"/>
              <w:spacing w:line="240" w:lineRule="auto"/>
              <w:jc w:val="both"/>
              <w:rPr>
                <w:del w:id="2030" w:author="Tomer Oron" w:date="2023-12-26T13:42:00Z"/>
                <w:rFonts w:cstheme="minorHAnsi"/>
                <w:b/>
                <w:bCs/>
                <w:sz w:val="14"/>
                <w:szCs w:val="14"/>
                <w:u w:val="single"/>
              </w:rPr>
            </w:pPr>
            <w:del w:id="2031"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72C2BAB" w14:textId="7C0B4170" w:rsidR="007B0160" w:rsidRPr="001517FD" w:rsidDel="00DA72F3" w:rsidRDefault="007B0160" w:rsidP="007B0160">
            <w:pPr>
              <w:bidi w:val="0"/>
              <w:spacing w:line="240" w:lineRule="auto"/>
              <w:jc w:val="both"/>
              <w:rPr>
                <w:del w:id="2032" w:author="Tomer Oron" w:date="2023-12-26T13:42:00Z"/>
                <w:rFonts w:cstheme="minorHAnsi"/>
                <w:b/>
                <w:bCs/>
                <w:sz w:val="14"/>
                <w:szCs w:val="14"/>
                <w:u w:val="single"/>
              </w:rPr>
            </w:pPr>
            <w:del w:id="2033"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74944311" w14:textId="56DA7313" w:rsidR="007B0160" w:rsidRPr="001517FD" w:rsidDel="00DA72F3" w:rsidRDefault="007B0160" w:rsidP="007B0160">
            <w:pPr>
              <w:bidi w:val="0"/>
              <w:spacing w:line="240" w:lineRule="auto"/>
              <w:jc w:val="both"/>
              <w:rPr>
                <w:del w:id="2034"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76DDDE6E" w14:textId="157D96D1" w:rsidR="007B0160" w:rsidRPr="001517FD" w:rsidDel="00DA72F3" w:rsidRDefault="007B0160" w:rsidP="007B0160">
            <w:pPr>
              <w:bidi w:val="0"/>
              <w:spacing w:line="240" w:lineRule="auto"/>
              <w:jc w:val="both"/>
              <w:rPr>
                <w:del w:id="2035"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38AB1A85" w14:textId="0E0F8D85" w:rsidR="007B0160" w:rsidRPr="001517FD" w:rsidDel="00DA72F3" w:rsidRDefault="007B0160" w:rsidP="007B0160">
            <w:pPr>
              <w:bidi w:val="0"/>
              <w:spacing w:line="240" w:lineRule="auto"/>
              <w:jc w:val="both"/>
              <w:rPr>
                <w:del w:id="2036"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254433" w14:textId="05B4E6A2" w:rsidR="007B0160" w:rsidRPr="001517FD" w:rsidDel="00DA72F3" w:rsidRDefault="007B0160" w:rsidP="007B0160">
            <w:pPr>
              <w:bidi w:val="0"/>
              <w:spacing w:line="240" w:lineRule="auto"/>
              <w:jc w:val="both"/>
              <w:rPr>
                <w:del w:id="2037" w:author="Tomer Oron" w:date="2023-12-26T13:42:00Z"/>
                <w:rFonts w:cstheme="minorHAnsi"/>
                <w:b/>
                <w:bCs/>
                <w:sz w:val="14"/>
                <w:szCs w:val="14"/>
                <w:u w:val="single"/>
              </w:rPr>
            </w:pPr>
          </w:p>
        </w:tc>
      </w:tr>
      <w:tr w:rsidR="007B0160" w:rsidRPr="001517FD" w:rsidDel="00DA72F3" w14:paraId="58B91F2D" w14:textId="2ADC9F95" w:rsidTr="007B0160">
        <w:trPr>
          <w:del w:id="203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B22BA1" w14:textId="1A468FFD" w:rsidR="007B0160" w:rsidRPr="001517FD" w:rsidDel="00DA72F3" w:rsidRDefault="007B0160" w:rsidP="007B0160">
            <w:pPr>
              <w:bidi w:val="0"/>
              <w:spacing w:line="240" w:lineRule="auto"/>
              <w:jc w:val="both"/>
              <w:rPr>
                <w:del w:id="203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40998D" w14:textId="200E999B" w:rsidR="007B0160" w:rsidRPr="001517FD" w:rsidDel="00DA72F3" w:rsidRDefault="007B0160" w:rsidP="007B0160">
            <w:pPr>
              <w:bidi w:val="0"/>
              <w:spacing w:line="240" w:lineRule="auto"/>
              <w:jc w:val="both"/>
              <w:rPr>
                <w:del w:id="204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4F9CCD" w14:textId="6B2787BA" w:rsidR="007B0160" w:rsidRPr="001517FD" w:rsidDel="00DA72F3" w:rsidRDefault="007B0160" w:rsidP="007B0160">
            <w:pPr>
              <w:bidi w:val="0"/>
              <w:spacing w:line="240" w:lineRule="auto"/>
              <w:jc w:val="both"/>
              <w:rPr>
                <w:del w:id="2041"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F3180" w14:textId="668EE227" w:rsidR="007B0160" w:rsidRPr="001517FD" w:rsidDel="00DA72F3" w:rsidRDefault="007B0160" w:rsidP="007B0160">
            <w:pPr>
              <w:bidi w:val="0"/>
              <w:spacing w:line="240" w:lineRule="auto"/>
              <w:jc w:val="both"/>
              <w:rPr>
                <w:del w:id="2042"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315ACADA" w14:textId="5D777EE8" w:rsidR="007B0160" w:rsidRPr="001517FD" w:rsidDel="00DA72F3" w:rsidRDefault="007B0160" w:rsidP="007B0160">
            <w:pPr>
              <w:bidi w:val="0"/>
              <w:spacing w:line="240" w:lineRule="auto"/>
              <w:jc w:val="both"/>
              <w:rPr>
                <w:del w:id="2043" w:author="Tomer Oron" w:date="2023-12-26T13:42:00Z"/>
                <w:rFonts w:cstheme="minorHAnsi"/>
                <w:i/>
                <w:iCs/>
                <w:sz w:val="14"/>
                <w:szCs w:val="14"/>
              </w:rPr>
            </w:pPr>
            <w:del w:id="2044" w:author="Tomer Oron" w:date="2023-12-26T13:42:00Z">
              <w:r w:rsidRPr="001517FD" w:rsidDel="00DA72F3">
                <w:rPr>
                  <w:rFonts w:cstheme="minorHAnsi"/>
                  <w:i/>
                  <w:iCs/>
                  <w:color w:val="000000"/>
                  <w:sz w:val="14"/>
                  <w:szCs w:val="14"/>
                </w:rPr>
                <w:delText>90.0</w:delText>
              </w:r>
            </w:del>
          </w:p>
        </w:tc>
        <w:tc>
          <w:tcPr>
            <w:tcW w:w="536" w:type="dxa"/>
            <w:tcBorders>
              <w:top w:val="nil"/>
              <w:left w:val="single" w:sz="4" w:space="0" w:color="auto"/>
              <w:bottom w:val="single" w:sz="4" w:space="0" w:color="auto"/>
              <w:right w:val="single" w:sz="4" w:space="0" w:color="auto"/>
            </w:tcBorders>
            <w:vAlign w:val="center"/>
            <w:hideMark/>
          </w:tcPr>
          <w:p w14:paraId="0324CE63" w14:textId="2CF6E4EA" w:rsidR="007B0160" w:rsidRPr="001517FD" w:rsidDel="00DA72F3" w:rsidRDefault="007B0160" w:rsidP="007B0160">
            <w:pPr>
              <w:bidi w:val="0"/>
              <w:spacing w:line="240" w:lineRule="auto"/>
              <w:jc w:val="both"/>
              <w:rPr>
                <w:del w:id="2045" w:author="Tomer Oron" w:date="2023-12-26T13:42:00Z"/>
                <w:rFonts w:cstheme="minorHAnsi"/>
                <w:i/>
                <w:iCs/>
                <w:sz w:val="14"/>
                <w:szCs w:val="14"/>
              </w:rPr>
            </w:pPr>
            <w:del w:id="2046" w:author="Tomer Oron" w:date="2023-12-26T13:42:00Z">
              <w:r w:rsidRPr="001517FD" w:rsidDel="00DA72F3">
                <w:rPr>
                  <w:rFonts w:cstheme="minorHAnsi"/>
                  <w:i/>
                  <w:iCs/>
                  <w:color w:val="000000"/>
                  <w:sz w:val="14"/>
                  <w:szCs w:val="14"/>
                </w:rPr>
                <w:delText>22.8</w:delText>
              </w:r>
            </w:del>
          </w:p>
        </w:tc>
        <w:tc>
          <w:tcPr>
            <w:tcW w:w="536" w:type="dxa"/>
            <w:tcBorders>
              <w:top w:val="nil"/>
              <w:left w:val="single" w:sz="4" w:space="0" w:color="auto"/>
              <w:bottom w:val="single" w:sz="4" w:space="0" w:color="auto"/>
              <w:right w:val="single" w:sz="4" w:space="0" w:color="auto"/>
            </w:tcBorders>
            <w:vAlign w:val="center"/>
            <w:hideMark/>
          </w:tcPr>
          <w:p w14:paraId="360E607E" w14:textId="451483D2" w:rsidR="007B0160" w:rsidRPr="001517FD" w:rsidDel="00DA72F3" w:rsidRDefault="007B0160" w:rsidP="007B0160">
            <w:pPr>
              <w:bidi w:val="0"/>
              <w:spacing w:line="240" w:lineRule="auto"/>
              <w:jc w:val="both"/>
              <w:rPr>
                <w:del w:id="2047" w:author="Tomer Oron" w:date="2023-12-26T13:42:00Z"/>
                <w:rFonts w:cstheme="minorHAnsi"/>
                <w:i/>
                <w:iCs/>
                <w:sz w:val="14"/>
                <w:szCs w:val="14"/>
              </w:rPr>
            </w:pPr>
            <w:del w:id="2048" w:author="Tomer Oron" w:date="2023-12-26T13:42:00Z">
              <w:r w:rsidRPr="001517FD" w:rsidDel="00DA72F3">
                <w:rPr>
                  <w:rFonts w:cstheme="minorHAnsi"/>
                  <w:i/>
                  <w:iCs/>
                  <w:color w:val="000000"/>
                  <w:sz w:val="14"/>
                  <w:szCs w:val="14"/>
                </w:rPr>
                <w:delText>2.2</w:delText>
              </w:r>
            </w:del>
          </w:p>
        </w:tc>
        <w:tc>
          <w:tcPr>
            <w:tcW w:w="488" w:type="dxa"/>
            <w:tcBorders>
              <w:top w:val="nil"/>
              <w:left w:val="single" w:sz="4" w:space="0" w:color="auto"/>
              <w:bottom w:val="single" w:sz="4" w:space="0" w:color="auto"/>
              <w:right w:val="single" w:sz="4" w:space="0" w:color="auto"/>
            </w:tcBorders>
            <w:vAlign w:val="center"/>
          </w:tcPr>
          <w:p w14:paraId="609881EA" w14:textId="3F11DB7E" w:rsidR="007B0160" w:rsidRPr="001517FD" w:rsidDel="00DA72F3" w:rsidRDefault="007B0160" w:rsidP="007B0160">
            <w:pPr>
              <w:bidi w:val="0"/>
              <w:spacing w:line="240" w:lineRule="auto"/>
              <w:jc w:val="both"/>
              <w:rPr>
                <w:del w:id="2049" w:author="Tomer Oron" w:date="2023-12-26T13:42:00Z"/>
                <w:rFonts w:cstheme="minorHAnsi"/>
                <w:i/>
                <w:iCs/>
                <w:sz w:val="14"/>
                <w:szCs w:val="14"/>
              </w:rPr>
            </w:pPr>
          </w:p>
        </w:tc>
        <w:tc>
          <w:tcPr>
            <w:tcW w:w="488" w:type="dxa"/>
            <w:tcBorders>
              <w:top w:val="nil"/>
              <w:left w:val="single" w:sz="4" w:space="0" w:color="auto"/>
              <w:bottom w:val="single" w:sz="4" w:space="0" w:color="auto"/>
              <w:right w:val="single" w:sz="4" w:space="0" w:color="auto"/>
            </w:tcBorders>
            <w:vAlign w:val="center"/>
          </w:tcPr>
          <w:p w14:paraId="55BCCB11" w14:textId="2B1E4033" w:rsidR="007B0160" w:rsidRPr="001517FD" w:rsidDel="00DA72F3" w:rsidRDefault="007B0160" w:rsidP="007B0160">
            <w:pPr>
              <w:bidi w:val="0"/>
              <w:spacing w:line="240" w:lineRule="auto"/>
              <w:jc w:val="both"/>
              <w:rPr>
                <w:del w:id="2050" w:author="Tomer Oron" w:date="2023-12-26T13:42:00Z"/>
                <w:rFonts w:cstheme="minorHAnsi"/>
                <w:i/>
                <w:iCs/>
                <w:sz w:val="14"/>
                <w:szCs w:val="14"/>
              </w:rPr>
            </w:pPr>
          </w:p>
        </w:tc>
        <w:tc>
          <w:tcPr>
            <w:tcW w:w="465" w:type="dxa"/>
            <w:tcBorders>
              <w:top w:val="nil"/>
              <w:left w:val="single" w:sz="4" w:space="0" w:color="auto"/>
              <w:bottom w:val="single" w:sz="4" w:space="0" w:color="auto"/>
              <w:right w:val="single" w:sz="4" w:space="0" w:color="auto"/>
            </w:tcBorders>
            <w:vAlign w:val="center"/>
          </w:tcPr>
          <w:p w14:paraId="46C73BF1" w14:textId="4291ACAF" w:rsidR="007B0160" w:rsidRPr="001517FD" w:rsidDel="00DA72F3" w:rsidRDefault="007B0160" w:rsidP="007B0160">
            <w:pPr>
              <w:bidi w:val="0"/>
              <w:spacing w:line="240" w:lineRule="auto"/>
              <w:jc w:val="both"/>
              <w:rPr>
                <w:del w:id="2051" w:author="Tomer Oron" w:date="2023-12-26T13:42:00Z"/>
                <w:rFonts w:cstheme="minorHAnsi"/>
                <w:i/>
                <w:iCs/>
                <w:sz w:val="14"/>
                <w:szCs w:val="14"/>
              </w:rPr>
            </w:pPr>
          </w:p>
        </w:tc>
        <w:tc>
          <w:tcPr>
            <w:tcW w:w="536" w:type="dxa"/>
            <w:tcBorders>
              <w:top w:val="nil"/>
              <w:left w:val="single" w:sz="4" w:space="0" w:color="auto"/>
              <w:bottom w:val="single" w:sz="4" w:space="0" w:color="auto"/>
              <w:right w:val="single" w:sz="4" w:space="0" w:color="auto"/>
            </w:tcBorders>
            <w:vAlign w:val="center"/>
            <w:hideMark/>
          </w:tcPr>
          <w:p w14:paraId="6453748D" w14:textId="6906CC7B" w:rsidR="007B0160" w:rsidRPr="001517FD" w:rsidDel="00DA72F3" w:rsidRDefault="007B0160" w:rsidP="007B0160">
            <w:pPr>
              <w:bidi w:val="0"/>
              <w:spacing w:line="240" w:lineRule="auto"/>
              <w:jc w:val="both"/>
              <w:rPr>
                <w:del w:id="2052" w:author="Tomer Oron" w:date="2023-12-26T13:42:00Z"/>
                <w:rFonts w:cstheme="minorHAnsi"/>
                <w:i/>
                <w:iCs/>
                <w:sz w:val="14"/>
                <w:szCs w:val="14"/>
              </w:rPr>
            </w:pPr>
            <w:del w:id="2053" w:author="Tomer Oron" w:date="2023-12-26T13:42:00Z">
              <w:r w:rsidRPr="001517FD" w:rsidDel="00DA72F3">
                <w:rPr>
                  <w:rFonts w:cstheme="minorHAnsi"/>
                  <w:i/>
                  <w:iCs/>
                  <w:color w:val="000000"/>
                  <w:sz w:val="14"/>
                  <w:szCs w:val="14"/>
                </w:rPr>
                <w:delText>16.4</w:delText>
              </w:r>
            </w:del>
          </w:p>
        </w:tc>
        <w:tc>
          <w:tcPr>
            <w:tcW w:w="536" w:type="dxa"/>
            <w:tcBorders>
              <w:top w:val="nil"/>
              <w:left w:val="single" w:sz="4" w:space="0" w:color="auto"/>
              <w:bottom w:val="single" w:sz="4" w:space="0" w:color="auto"/>
              <w:right w:val="single" w:sz="4" w:space="0" w:color="auto"/>
            </w:tcBorders>
            <w:vAlign w:val="center"/>
            <w:hideMark/>
          </w:tcPr>
          <w:p w14:paraId="70AB238E" w14:textId="4B62005B" w:rsidR="007B0160" w:rsidRPr="001517FD" w:rsidDel="00DA72F3" w:rsidRDefault="007B0160" w:rsidP="007B0160">
            <w:pPr>
              <w:bidi w:val="0"/>
              <w:spacing w:line="240" w:lineRule="auto"/>
              <w:jc w:val="both"/>
              <w:rPr>
                <w:del w:id="2054" w:author="Tomer Oron" w:date="2023-12-26T13:42:00Z"/>
                <w:rFonts w:cstheme="minorHAnsi"/>
                <w:i/>
                <w:iCs/>
                <w:sz w:val="14"/>
                <w:szCs w:val="14"/>
              </w:rPr>
            </w:pPr>
            <w:del w:id="2055" w:author="Tomer Oron" w:date="2023-12-26T13:42:00Z">
              <w:r w:rsidRPr="001517FD" w:rsidDel="00DA72F3">
                <w:rPr>
                  <w:rFonts w:cstheme="minorHAnsi"/>
                  <w:i/>
                  <w:iCs/>
                  <w:color w:val="000000"/>
                  <w:sz w:val="14"/>
                  <w:szCs w:val="14"/>
                </w:rPr>
                <w:delText>7.5</w:delText>
              </w:r>
            </w:del>
          </w:p>
        </w:tc>
        <w:tc>
          <w:tcPr>
            <w:tcW w:w="489" w:type="dxa"/>
            <w:tcBorders>
              <w:top w:val="nil"/>
              <w:left w:val="single" w:sz="4" w:space="0" w:color="auto"/>
              <w:bottom w:val="single" w:sz="4" w:space="0" w:color="auto"/>
              <w:right w:val="single" w:sz="4" w:space="0" w:color="auto"/>
            </w:tcBorders>
            <w:vAlign w:val="center"/>
            <w:hideMark/>
          </w:tcPr>
          <w:p w14:paraId="707FF2B9" w14:textId="6E6FDAF9" w:rsidR="007B0160" w:rsidRPr="001517FD" w:rsidDel="00DA72F3" w:rsidRDefault="007B0160" w:rsidP="007B0160">
            <w:pPr>
              <w:bidi w:val="0"/>
              <w:spacing w:line="240" w:lineRule="auto"/>
              <w:jc w:val="both"/>
              <w:rPr>
                <w:del w:id="2056" w:author="Tomer Oron" w:date="2023-12-26T13:42:00Z"/>
                <w:rFonts w:cstheme="minorHAnsi"/>
                <w:i/>
                <w:iCs/>
                <w:sz w:val="14"/>
                <w:szCs w:val="14"/>
              </w:rPr>
            </w:pPr>
            <w:del w:id="2057" w:author="Tomer Oron" w:date="2023-12-26T13:42:00Z">
              <w:r w:rsidRPr="001517FD" w:rsidDel="00DA72F3">
                <w:rPr>
                  <w:rFonts w:cstheme="minorHAnsi"/>
                  <w:i/>
                  <w:iCs/>
                  <w:color w:val="000000"/>
                  <w:sz w:val="14"/>
                  <w:szCs w:val="14"/>
                </w:rPr>
                <w:delText>1.1</w:delText>
              </w:r>
            </w:del>
          </w:p>
        </w:tc>
        <w:tc>
          <w:tcPr>
            <w:tcW w:w="489" w:type="dxa"/>
            <w:tcBorders>
              <w:top w:val="nil"/>
              <w:left w:val="single" w:sz="4" w:space="0" w:color="auto"/>
              <w:bottom w:val="single" w:sz="4" w:space="0" w:color="auto"/>
              <w:right w:val="single" w:sz="4" w:space="0" w:color="auto"/>
            </w:tcBorders>
            <w:vAlign w:val="center"/>
          </w:tcPr>
          <w:p w14:paraId="778F9206" w14:textId="54306343" w:rsidR="007B0160" w:rsidRPr="001517FD" w:rsidDel="00DA72F3" w:rsidRDefault="007B0160" w:rsidP="007B0160">
            <w:pPr>
              <w:bidi w:val="0"/>
              <w:spacing w:line="240" w:lineRule="auto"/>
              <w:jc w:val="both"/>
              <w:rPr>
                <w:del w:id="2058" w:author="Tomer Oron" w:date="2023-12-26T13:42:00Z"/>
                <w:rFonts w:cstheme="minorHAnsi"/>
                <w:i/>
                <w:iCs/>
                <w:sz w:val="14"/>
                <w:szCs w:val="14"/>
              </w:rPr>
            </w:pPr>
          </w:p>
        </w:tc>
        <w:tc>
          <w:tcPr>
            <w:tcW w:w="489" w:type="dxa"/>
            <w:tcBorders>
              <w:top w:val="nil"/>
              <w:left w:val="single" w:sz="4" w:space="0" w:color="auto"/>
              <w:bottom w:val="single" w:sz="4" w:space="0" w:color="auto"/>
              <w:right w:val="single" w:sz="4" w:space="0" w:color="auto"/>
            </w:tcBorders>
            <w:vAlign w:val="center"/>
          </w:tcPr>
          <w:p w14:paraId="59E1E2E5" w14:textId="5F5CF541" w:rsidR="007B0160" w:rsidRPr="001517FD" w:rsidDel="00DA72F3" w:rsidRDefault="007B0160" w:rsidP="007B0160">
            <w:pPr>
              <w:bidi w:val="0"/>
              <w:spacing w:line="240" w:lineRule="auto"/>
              <w:jc w:val="both"/>
              <w:rPr>
                <w:del w:id="2059" w:author="Tomer Oron" w:date="2023-12-26T13:42:00Z"/>
                <w:rFonts w:cstheme="minorHAnsi"/>
                <w:i/>
                <w:iCs/>
                <w:sz w:val="14"/>
                <w:szCs w:val="14"/>
              </w:rPr>
            </w:pPr>
          </w:p>
        </w:tc>
        <w:tc>
          <w:tcPr>
            <w:tcW w:w="465" w:type="dxa"/>
            <w:tcBorders>
              <w:top w:val="nil"/>
              <w:left w:val="single" w:sz="4" w:space="0" w:color="auto"/>
              <w:bottom w:val="single" w:sz="4" w:space="0" w:color="auto"/>
              <w:right w:val="single" w:sz="4" w:space="0" w:color="auto"/>
            </w:tcBorders>
            <w:vAlign w:val="center"/>
          </w:tcPr>
          <w:p w14:paraId="49CA48A0" w14:textId="0C399862" w:rsidR="007B0160" w:rsidRPr="001517FD" w:rsidDel="00DA72F3" w:rsidRDefault="007B0160" w:rsidP="007B0160">
            <w:pPr>
              <w:bidi w:val="0"/>
              <w:spacing w:line="240" w:lineRule="auto"/>
              <w:jc w:val="both"/>
              <w:rPr>
                <w:del w:id="2060" w:author="Tomer Oron" w:date="2023-12-26T13:42:00Z"/>
                <w:rFonts w:cstheme="minorHAnsi"/>
                <w:i/>
                <w:iCs/>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510F5E" w14:textId="18978BF2" w:rsidR="007B0160" w:rsidRPr="001517FD" w:rsidDel="00DA72F3" w:rsidRDefault="007B0160" w:rsidP="007B0160">
            <w:pPr>
              <w:bidi w:val="0"/>
              <w:spacing w:line="240" w:lineRule="auto"/>
              <w:jc w:val="both"/>
              <w:rPr>
                <w:del w:id="206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782E7" w14:textId="08E07A11" w:rsidR="007B0160" w:rsidRPr="001517FD" w:rsidDel="00DA72F3" w:rsidRDefault="007B0160" w:rsidP="007B0160">
            <w:pPr>
              <w:bidi w:val="0"/>
              <w:spacing w:line="240" w:lineRule="auto"/>
              <w:jc w:val="both"/>
              <w:rPr>
                <w:del w:id="2062"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5DE91" w14:textId="26B785AA" w:rsidR="007B0160" w:rsidRPr="001517FD" w:rsidDel="00DA72F3" w:rsidRDefault="007B0160" w:rsidP="007B0160">
            <w:pPr>
              <w:bidi w:val="0"/>
              <w:spacing w:line="240" w:lineRule="auto"/>
              <w:jc w:val="both"/>
              <w:rPr>
                <w:del w:id="2063"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636823E2" w14:textId="698F9A08" w:rsidR="007B0160" w:rsidRPr="001517FD" w:rsidDel="00DA72F3" w:rsidRDefault="007B0160" w:rsidP="007B0160">
            <w:pPr>
              <w:bidi w:val="0"/>
              <w:spacing w:line="240" w:lineRule="auto"/>
              <w:jc w:val="both"/>
              <w:rPr>
                <w:del w:id="2064" w:author="Tomer Oron" w:date="2023-12-26T13:42:00Z"/>
                <w:rFonts w:cstheme="minorHAnsi"/>
                <w:i/>
                <w:iCs/>
                <w:sz w:val="14"/>
                <w:szCs w:val="14"/>
              </w:rPr>
            </w:pPr>
          </w:p>
        </w:tc>
        <w:tc>
          <w:tcPr>
            <w:tcW w:w="0" w:type="auto"/>
            <w:tcBorders>
              <w:top w:val="nil"/>
              <w:left w:val="single" w:sz="4" w:space="0" w:color="auto"/>
              <w:bottom w:val="single" w:sz="4" w:space="0" w:color="auto"/>
              <w:right w:val="single" w:sz="4" w:space="0" w:color="auto"/>
            </w:tcBorders>
            <w:vAlign w:val="center"/>
          </w:tcPr>
          <w:p w14:paraId="2D3592AF" w14:textId="4515057D" w:rsidR="007B0160" w:rsidRPr="001517FD" w:rsidDel="00DA72F3" w:rsidRDefault="007B0160" w:rsidP="007B0160">
            <w:pPr>
              <w:bidi w:val="0"/>
              <w:spacing w:line="240" w:lineRule="auto"/>
              <w:jc w:val="both"/>
              <w:rPr>
                <w:del w:id="2065" w:author="Tomer Oron" w:date="2023-12-26T13:42:00Z"/>
                <w:rFonts w:cstheme="minorHAnsi"/>
                <w:i/>
                <w:iCs/>
                <w:sz w:val="14"/>
                <w:szCs w:val="14"/>
              </w:rPr>
            </w:pPr>
          </w:p>
        </w:tc>
        <w:tc>
          <w:tcPr>
            <w:tcW w:w="0" w:type="auto"/>
            <w:tcBorders>
              <w:top w:val="nil"/>
              <w:left w:val="single" w:sz="4" w:space="0" w:color="auto"/>
              <w:bottom w:val="single" w:sz="4" w:space="0" w:color="auto"/>
              <w:right w:val="single" w:sz="4" w:space="0" w:color="auto"/>
            </w:tcBorders>
            <w:vAlign w:val="center"/>
          </w:tcPr>
          <w:p w14:paraId="7B490788" w14:textId="52806B6B" w:rsidR="007B0160" w:rsidRPr="001517FD" w:rsidDel="00DA72F3" w:rsidRDefault="007B0160" w:rsidP="007B0160">
            <w:pPr>
              <w:bidi w:val="0"/>
              <w:spacing w:line="240" w:lineRule="auto"/>
              <w:jc w:val="both"/>
              <w:rPr>
                <w:del w:id="2066" w:author="Tomer Oron" w:date="2023-12-26T13:42:00Z"/>
                <w:rFonts w:cstheme="minorHAnsi"/>
                <w:i/>
                <w:iCs/>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B2E2F2" w14:textId="23A5CE00" w:rsidR="007B0160" w:rsidRPr="001517FD" w:rsidDel="00DA72F3" w:rsidRDefault="007B0160" w:rsidP="007B0160">
            <w:pPr>
              <w:bidi w:val="0"/>
              <w:spacing w:line="240" w:lineRule="auto"/>
              <w:jc w:val="both"/>
              <w:rPr>
                <w:del w:id="2067" w:author="Tomer Oron" w:date="2023-12-26T13:42:00Z"/>
                <w:rFonts w:cstheme="minorHAnsi"/>
                <w:b/>
                <w:bCs/>
                <w:sz w:val="14"/>
                <w:szCs w:val="14"/>
                <w:u w:val="single"/>
              </w:rPr>
            </w:pPr>
          </w:p>
        </w:tc>
      </w:tr>
      <w:tr w:rsidR="007B0160" w:rsidRPr="001517FD" w:rsidDel="00DA72F3" w14:paraId="60369785" w14:textId="3BFD7BCD" w:rsidTr="007B0160">
        <w:trPr>
          <w:del w:id="206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DE334" w14:textId="6CE2D8D7" w:rsidR="007B0160" w:rsidRPr="001517FD" w:rsidDel="00DA72F3" w:rsidRDefault="007B0160" w:rsidP="007B0160">
            <w:pPr>
              <w:bidi w:val="0"/>
              <w:spacing w:line="240" w:lineRule="auto"/>
              <w:jc w:val="both"/>
              <w:rPr>
                <w:del w:id="206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22445" w14:textId="55A59568" w:rsidR="007B0160" w:rsidRPr="001517FD" w:rsidDel="00DA72F3" w:rsidRDefault="007B0160" w:rsidP="007B0160">
            <w:pPr>
              <w:bidi w:val="0"/>
              <w:spacing w:line="240" w:lineRule="auto"/>
              <w:jc w:val="both"/>
              <w:rPr>
                <w:del w:id="207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A657DE" w14:textId="4C61A6CC" w:rsidR="007B0160" w:rsidRPr="001517FD" w:rsidDel="00DA72F3" w:rsidRDefault="007B0160" w:rsidP="007B0160">
            <w:pPr>
              <w:bidi w:val="0"/>
              <w:spacing w:line="240" w:lineRule="auto"/>
              <w:jc w:val="both"/>
              <w:rPr>
                <w:del w:id="2071"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0785893D" w14:textId="593FEC59" w:rsidR="007B0160" w:rsidRPr="001517FD" w:rsidDel="00DA72F3" w:rsidRDefault="007B0160" w:rsidP="007B0160">
            <w:pPr>
              <w:bidi w:val="0"/>
              <w:spacing w:line="240" w:lineRule="auto"/>
              <w:jc w:val="both"/>
              <w:rPr>
                <w:del w:id="2072" w:author="Tomer Oron" w:date="2023-12-26T13:42:00Z"/>
                <w:rFonts w:cstheme="minorHAnsi"/>
                <w:b/>
                <w:bCs/>
                <w:sz w:val="14"/>
                <w:szCs w:val="14"/>
                <w:u w:val="single"/>
              </w:rPr>
            </w:pPr>
            <w:del w:id="2073" w:author="Tomer Oron" w:date="2023-12-26T13:42:00Z">
              <w:r w:rsidRPr="001517FD" w:rsidDel="00DA72F3">
                <w:rPr>
                  <w:rFonts w:cstheme="minorHAnsi"/>
                  <w:sz w:val="14"/>
                  <w:szCs w:val="14"/>
                </w:rPr>
                <w:delText>3</w:delText>
              </w:r>
            </w:del>
          </w:p>
        </w:tc>
        <w:tc>
          <w:tcPr>
            <w:tcW w:w="607" w:type="dxa"/>
            <w:tcBorders>
              <w:top w:val="single" w:sz="4" w:space="0" w:color="auto"/>
              <w:left w:val="single" w:sz="4" w:space="0" w:color="auto"/>
              <w:bottom w:val="nil"/>
              <w:right w:val="single" w:sz="4" w:space="0" w:color="auto"/>
            </w:tcBorders>
            <w:vAlign w:val="center"/>
            <w:hideMark/>
          </w:tcPr>
          <w:p w14:paraId="28EE955F" w14:textId="32845EBB" w:rsidR="007B0160" w:rsidRPr="001517FD" w:rsidDel="00DA72F3" w:rsidRDefault="007B0160" w:rsidP="007B0160">
            <w:pPr>
              <w:bidi w:val="0"/>
              <w:spacing w:line="240" w:lineRule="auto"/>
              <w:jc w:val="both"/>
              <w:rPr>
                <w:del w:id="2074" w:author="Tomer Oron" w:date="2023-12-26T13:42:00Z"/>
                <w:rFonts w:cstheme="minorHAnsi"/>
                <w:b/>
                <w:bCs/>
                <w:sz w:val="14"/>
                <w:szCs w:val="14"/>
                <w:u w:val="single"/>
              </w:rPr>
            </w:pPr>
            <w:del w:id="2075" w:author="Tomer Oron" w:date="2023-12-26T13:42:00Z">
              <w:r w:rsidRPr="001517FD" w:rsidDel="00DA72F3">
                <w:rPr>
                  <w:rFonts w:cstheme="minorHAnsi"/>
                  <w:sz w:val="14"/>
                  <w:szCs w:val="14"/>
                </w:rPr>
                <w:delText>22</w:delText>
              </w:r>
            </w:del>
          </w:p>
        </w:tc>
        <w:tc>
          <w:tcPr>
            <w:tcW w:w="536" w:type="dxa"/>
            <w:tcBorders>
              <w:top w:val="single" w:sz="4" w:space="0" w:color="auto"/>
              <w:left w:val="single" w:sz="4" w:space="0" w:color="auto"/>
              <w:bottom w:val="nil"/>
              <w:right w:val="single" w:sz="4" w:space="0" w:color="auto"/>
            </w:tcBorders>
            <w:vAlign w:val="center"/>
            <w:hideMark/>
          </w:tcPr>
          <w:p w14:paraId="63E5176E" w14:textId="0D74857F" w:rsidR="007B0160" w:rsidRPr="001517FD" w:rsidDel="00DA72F3" w:rsidRDefault="007B0160" w:rsidP="007B0160">
            <w:pPr>
              <w:bidi w:val="0"/>
              <w:spacing w:line="240" w:lineRule="auto"/>
              <w:jc w:val="both"/>
              <w:rPr>
                <w:del w:id="2076" w:author="Tomer Oron" w:date="2023-12-26T13:42:00Z"/>
                <w:rFonts w:cstheme="minorHAnsi"/>
                <w:b/>
                <w:bCs/>
                <w:sz w:val="14"/>
                <w:szCs w:val="14"/>
                <w:u w:val="single"/>
              </w:rPr>
            </w:pPr>
            <w:del w:id="2077" w:author="Tomer Oron" w:date="2023-12-26T13:42:00Z">
              <w:r w:rsidRPr="001517FD" w:rsidDel="00DA72F3">
                <w:rPr>
                  <w:rFonts w:cstheme="minorHAnsi"/>
                  <w:sz w:val="14"/>
                  <w:szCs w:val="14"/>
                </w:rPr>
                <w:delText>7</w:delText>
              </w:r>
            </w:del>
          </w:p>
        </w:tc>
        <w:tc>
          <w:tcPr>
            <w:tcW w:w="536" w:type="dxa"/>
            <w:tcBorders>
              <w:top w:val="single" w:sz="4" w:space="0" w:color="auto"/>
              <w:left w:val="single" w:sz="4" w:space="0" w:color="auto"/>
              <w:bottom w:val="nil"/>
              <w:right w:val="single" w:sz="4" w:space="0" w:color="auto"/>
            </w:tcBorders>
            <w:vAlign w:val="center"/>
            <w:hideMark/>
          </w:tcPr>
          <w:p w14:paraId="66C0C075" w14:textId="7D1D9493" w:rsidR="007B0160" w:rsidRPr="001517FD" w:rsidDel="00DA72F3" w:rsidRDefault="007B0160" w:rsidP="007B0160">
            <w:pPr>
              <w:bidi w:val="0"/>
              <w:spacing w:line="240" w:lineRule="auto"/>
              <w:jc w:val="both"/>
              <w:rPr>
                <w:del w:id="2078" w:author="Tomer Oron" w:date="2023-12-26T13:42:00Z"/>
                <w:rFonts w:cstheme="minorHAnsi"/>
                <w:b/>
                <w:bCs/>
                <w:sz w:val="14"/>
                <w:szCs w:val="14"/>
                <w:u w:val="single"/>
              </w:rPr>
            </w:pPr>
            <w:del w:id="2079"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hideMark/>
          </w:tcPr>
          <w:p w14:paraId="0BA43F1E" w14:textId="27B57305" w:rsidR="007B0160" w:rsidRPr="001517FD" w:rsidDel="00DA72F3" w:rsidRDefault="007B0160" w:rsidP="007B0160">
            <w:pPr>
              <w:bidi w:val="0"/>
              <w:spacing w:line="240" w:lineRule="auto"/>
              <w:jc w:val="both"/>
              <w:rPr>
                <w:del w:id="2080" w:author="Tomer Oron" w:date="2023-12-26T13:42:00Z"/>
                <w:rFonts w:cstheme="minorHAnsi"/>
                <w:b/>
                <w:bCs/>
                <w:sz w:val="14"/>
                <w:szCs w:val="14"/>
                <w:u w:val="single"/>
              </w:rPr>
            </w:pPr>
            <w:del w:id="2081" w:author="Tomer Oron" w:date="2023-12-26T13:42:00Z">
              <w:r w:rsidRPr="001517FD" w:rsidDel="00DA72F3">
                <w:rPr>
                  <w:rFonts w:cstheme="minorHAnsi"/>
                  <w:sz w:val="14"/>
                  <w:szCs w:val="14"/>
                </w:rPr>
                <w:delText>2</w:delText>
              </w:r>
            </w:del>
          </w:p>
        </w:tc>
        <w:tc>
          <w:tcPr>
            <w:tcW w:w="488" w:type="dxa"/>
            <w:tcBorders>
              <w:top w:val="single" w:sz="4" w:space="0" w:color="auto"/>
              <w:left w:val="single" w:sz="4" w:space="0" w:color="auto"/>
              <w:bottom w:val="nil"/>
              <w:right w:val="single" w:sz="4" w:space="0" w:color="auto"/>
            </w:tcBorders>
            <w:vAlign w:val="center"/>
          </w:tcPr>
          <w:p w14:paraId="371629FB" w14:textId="770A5D0E" w:rsidR="007B0160" w:rsidRPr="001517FD" w:rsidDel="00DA72F3" w:rsidRDefault="007B0160" w:rsidP="007B0160">
            <w:pPr>
              <w:bidi w:val="0"/>
              <w:spacing w:line="240" w:lineRule="auto"/>
              <w:jc w:val="both"/>
              <w:rPr>
                <w:del w:id="2082"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685551FB" w14:textId="63A0E4E9" w:rsidR="007B0160" w:rsidRPr="001517FD" w:rsidDel="00DA72F3" w:rsidRDefault="007B0160" w:rsidP="007B0160">
            <w:pPr>
              <w:bidi w:val="0"/>
              <w:spacing w:line="240" w:lineRule="auto"/>
              <w:jc w:val="both"/>
              <w:rPr>
                <w:del w:id="2083"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2C36F52F" w14:textId="311314E4" w:rsidR="007B0160" w:rsidRPr="001517FD" w:rsidDel="00DA72F3" w:rsidRDefault="007B0160" w:rsidP="007B0160">
            <w:pPr>
              <w:bidi w:val="0"/>
              <w:spacing w:line="240" w:lineRule="auto"/>
              <w:jc w:val="both"/>
              <w:rPr>
                <w:del w:id="2084" w:author="Tomer Oron" w:date="2023-12-26T13:42:00Z"/>
                <w:rFonts w:cstheme="minorHAnsi"/>
                <w:b/>
                <w:bCs/>
                <w:sz w:val="14"/>
                <w:szCs w:val="14"/>
                <w:u w:val="single"/>
              </w:rPr>
            </w:pPr>
            <w:del w:id="2085" w:author="Tomer Oron" w:date="2023-12-26T13:42:00Z">
              <w:r w:rsidRPr="001517FD" w:rsidDel="00DA72F3">
                <w:rPr>
                  <w:rFonts w:cstheme="minorHAnsi"/>
                  <w:sz w:val="14"/>
                  <w:szCs w:val="14"/>
                </w:rPr>
                <w:delText>6</w:delText>
              </w:r>
            </w:del>
          </w:p>
        </w:tc>
        <w:tc>
          <w:tcPr>
            <w:tcW w:w="536" w:type="dxa"/>
            <w:tcBorders>
              <w:top w:val="single" w:sz="4" w:space="0" w:color="auto"/>
              <w:left w:val="single" w:sz="4" w:space="0" w:color="auto"/>
              <w:bottom w:val="nil"/>
              <w:right w:val="single" w:sz="4" w:space="0" w:color="auto"/>
            </w:tcBorders>
            <w:vAlign w:val="center"/>
            <w:hideMark/>
          </w:tcPr>
          <w:p w14:paraId="5368CE3C" w14:textId="7E8EE56E" w:rsidR="007B0160" w:rsidRPr="001517FD" w:rsidDel="00DA72F3" w:rsidRDefault="007B0160" w:rsidP="007B0160">
            <w:pPr>
              <w:bidi w:val="0"/>
              <w:spacing w:line="240" w:lineRule="auto"/>
              <w:jc w:val="both"/>
              <w:rPr>
                <w:del w:id="2086" w:author="Tomer Oron" w:date="2023-12-26T13:42:00Z"/>
                <w:rFonts w:cstheme="minorHAnsi"/>
                <w:b/>
                <w:bCs/>
                <w:sz w:val="14"/>
                <w:szCs w:val="14"/>
                <w:u w:val="single"/>
              </w:rPr>
            </w:pPr>
            <w:del w:id="2087" w:author="Tomer Oron" w:date="2023-12-26T13:42:00Z">
              <w:r w:rsidRPr="001517FD" w:rsidDel="00DA72F3">
                <w:rPr>
                  <w:rFonts w:cstheme="minorHAnsi"/>
                  <w:sz w:val="14"/>
                  <w:szCs w:val="14"/>
                </w:rPr>
                <w:delText>11</w:delText>
              </w:r>
            </w:del>
          </w:p>
        </w:tc>
        <w:tc>
          <w:tcPr>
            <w:tcW w:w="489" w:type="dxa"/>
            <w:tcBorders>
              <w:top w:val="single" w:sz="4" w:space="0" w:color="auto"/>
              <w:left w:val="single" w:sz="4" w:space="0" w:color="auto"/>
              <w:bottom w:val="nil"/>
              <w:right w:val="single" w:sz="4" w:space="0" w:color="auto"/>
            </w:tcBorders>
            <w:vAlign w:val="center"/>
            <w:hideMark/>
          </w:tcPr>
          <w:p w14:paraId="76BCBC8B" w14:textId="0B7A0CC5" w:rsidR="007B0160" w:rsidRPr="001517FD" w:rsidDel="00DA72F3" w:rsidRDefault="007B0160" w:rsidP="007B0160">
            <w:pPr>
              <w:bidi w:val="0"/>
              <w:spacing w:line="240" w:lineRule="auto"/>
              <w:jc w:val="both"/>
              <w:rPr>
                <w:del w:id="2088" w:author="Tomer Oron" w:date="2023-12-26T13:42:00Z"/>
                <w:rFonts w:cstheme="minorHAnsi"/>
                <w:b/>
                <w:bCs/>
                <w:sz w:val="14"/>
                <w:szCs w:val="14"/>
                <w:u w:val="single"/>
              </w:rPr>
            </w:pPr>
            <w:del w:id="2089" w:author="Tomer Oron" w:date="2023-12-26T13:42:00Z">
              <w:r w:rsidRPr="001517FD" w:rsidDel="00DA72F3">
                <w:rPr>
                  <w:rFonts w:cstheme="minorHAnsi"/>
                  <w:sz w:val="14"/>
                  <w:szCs w:val="14"/>
                </w:rPr>
                <w:delText>3</w:delText>
              </w:r>
            </w:del>
          </w:p>
        </w:tc>
        <w:tc>
          <w:tcPr>
            <w:tcW w:w="489" w:type="dxa"/>
            <w:tcBorders>
              <w:top w:val="single" w:sz="4" w:space="0" w:color="auto"/>
              <w:left w:val="single" w:sz="4" w:space="0" w:color="auto"/>
              <w:bottom w:val="nil"/>
              <w:right w:val="single" w:sz="4" w:space="0" w:color="auto"/>
            </w:tcBorders>
            <w:vAlign w:val="center"/>
            <w:hideMark/>
          </w:tcPr>
          <w:p w14:paraId="419A1E27" w14:textId="4FFAB3A0" w:rsidR="007B0160" w:rsidRPr="001517FD" w:rsidDel="00DA72F3" w:rsidRDefault="007B0160" w:rsidP="007B0160">
            <w:pPr>
              <w:bidi w:val="0"/>
              <w:spacing w:line="240" w:lineRule="auto"/>
              <w:jc w:val="both"/>
              <w:rPr>
                <w:del w:id="2090" w:author="Tomer Oron" w:date="2023-12-26T13:42:00Z"/>
                <w:rFonts w:cstheme="minorHAnsi"/>
                <w:b/>
                <w:bCs/>
                <w:sz w:val="14"/>
                <w:szCs w:val="14"/>
                <w:u w:val="single"/>
              </w:rPr>
            </w:pPr>
            <w:del w:id="2091"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5083892C" w14:textId="5FC9D33F" w:rsidR="007B0160" w:rsidRPr="001517FD" w:rsidDel="00DA72F3" w:rsidRDefault="007B0160" w:rsidP="007B0160">
            <w:pPr>
              <w:bidi w:val="0"/>
              <w:spacing w:line="240" w:lineRule="auto"/>
              <w:jc w:val="both"/>
              <w:rPr>
                <w:del w:id="2092"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61323001" w14:textId="5CB9F4B9" w:rsidR="007B0160" w:rsidRPr="001517FD" w:rsidDel="00DA72F3" w:rsidRDefault="007B0160" w:rsidP="007B0160">
            <w:pPr>
              <w:bidi w:val="0"/>
              <w:spacing w:line="240" w:lineRule="auto"/>
              <w:jc w:val="both"/>
              <w:rPr>
                <w:del w:id="2093" w:author="Tomer Oron" w:date="2023-12-26T13:42:00Z"/>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D687A17" w14:textId="2210358B" w:rsidR="007B0160" w:rsidRPr="001517FD" w:rsidDel="00DA72F3" w:rsidRDefault="007B0160" w:rsidP="007B0160">
            <w:pPr>
              <w:bidi w:val="0"/>
              <w:spacing w:line="240" w:lineRule="auto"/>
              <w:jc w:val="both"/>
              <w:rPr>
                <w:del w:id="2094" w:author="Tomer Oron" w:date="2023-12-26T13:42:00Z"/>
                <w:rFonts w:cstheme="minorHAnsi"/>
                <w:b/>
                <w:bCs/>
                <w:sz w:val="14"/>
                <w:szCs w:val="14"/>
                <w:u w:val="single"/>
              </w:rPr>
            </w:pPr>
            <w:del w:id="2095"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C20BB7F" w14:textId="31C6244F" w:rsidR="007B0160" w:rsidRPr="001517FD" w:rsidDel="00DA72F3" w:rsidRDefault="007B0160" w:rsidP="007B0160">
            <w:pPr>
              <w:bidi w:val="0"/>
              <w:spacing w:line="240" w:lineRule="auto"/>
              <w:jc w:val="both"/>
              <w:rPr>
                <w:del w:id="2096" w:author="Tomer Oron" w:date="2023-12-26T13:42:00Z"/>
                <w:rFonts w:cstheme="minorHAnsi"/>
                <w:b/>
                <w:bCs/>
                <w:sz w:val="14"/>
                <w:szCs w:val="14"/>
                <w:u w:val="single"/>
              </w:rPr>
            </w:pPr>
            <w:del w:id="2097"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EC5A345" w14:textId="5742C996" w:rsidR="007B0160" w:rsidRPr="001517FD" w:rsidDel="00DA72F3" w:rsidRDefault="007B0160" w:rsidP="007B0160">
            <w:pPr>
              <w:bidi w:val="0"/>
              <w:spacing w:line="240" w:lineRule="auto"/>
              <w:jc w:val="both"/>
              <w:rPr>
                <w:del w:id="2098" w:author="Tomer Oron" w:date="2023-12-26T13:42:00Z"/>
                <w:rFonts w:cstheme="minorHAnsi"/>
                <w:b/>
                <w:bCs/>
                <w:sz w:val="14"/>
                <w:szCs w:val="14"/>
                <w:u w:val="single"/>
              </w:rPr>
            </w:pPr>
            <w:del w:id="2099"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F156761" w14:textId="011EA251" w:rsidR="007B0160" w:rsidRPr="001517FD" w:rsidDel="00DA72F3" w:rsidRDefault="007B0160" w:rsidP="007B0160">
            <w:pPr>
              <w:bidi w:val="0"/>
              <w:spacing w:line="240" w:lineRule="auto"/>
              <w:jc w:val="both"/>
              <w:rPr>
                <w:del w:id="2100" w:author="Tomer Oron" w:date="2023-12-26T13:42:00Z"/>
                <w:rFonts w:cstheme="minorHAnsi"/>
                <w:b/>
                <w:bCs/>
                <w:sz w:val="14"/>
                <w:szCs w:val="14"/>
                <w:u w:val="single"/>
              </w:rPr>
            </w:pPr>
            <w:del w:id="2101" w:author="Tomer Oron" w:date="2023-12-26T13:42:00Z">
              <w:r w:rsidRPr="001517FD" w:rsidDel="00DA72F3">
                <w:rPr>
                  <w:rFonts w:cstheme="minorHAnsi"/>
                  <w:sz w:val="14"/>
                  <w:szCs w:val="14"/>
                </w:rPr>
                <w:delText>0</w:delText>
              </w:r>
            </w:del>
          </w:p>
        </w:tc>
        <w:tc>
          <w:tcPr>
            <w:tcW w:w="0" w:type="auto"/>
            <w:tcBorders>
              <w:top w:val="single" w:sz="4" w:space="0" w:color="auto"/>
              <w:left w:val="single" w:sz="4" w:space="0" w:color="auto"/>
              <w:bottom w:val="nil"/>
              <w:right w:val="single" w:sz="4" w:space="0" w:color="auto"/>
            </w:tcBorders>
            <w:vAlign w:val="center"/>
          </w:tcPr>
          <w:p w14:paraId="532BE1DC" w14:textId="0F45BF84" w:rsidR="007B0160" w:rsidRPr="001517FD" w:rsidDel="00DA72F3" w:rsidRDefault="007B0160" w:rsidP="007B0160">
            <w:pPr>
              <w:bidi w:val="0"/>
              <w:spacing w:line="240" w:lineRule="auto"/>
              <w:jc w:val="both"/>
              <w:rPr>
                <w:del w:id="2102"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558484CB" w14:textId="01D0E660" w:rsidR="007B0160" w:rsidRPr="001517FD" w:rsidDel="00DA72F3" w:rsidRDefault="007B0160" w:rsidP="007B0160">
            <w:pPr>
              <w:bidi w:val="0"/>
              <w:spacing w:line="240" w:lineRule="auto"/>
              <w:jc w:val="both"/>
              <w:rPr>
                <w:del w:id="2103"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E751B6" w14:textId="4622B16D" w:rsidR="007B0160" w:rsidRPr="001517FD" w:rsidDel="00DA72F3" w:rsidRDefault="007B0160" w:rsidP="007B0160">
            <w:pPr>
              <w:bidi w:val="0"/>
              <w:spacing w:line="240" w:lineRule="auto"/>
              <w:jc w:val="both"/>
              <w:rPr>
                <w:del w:id="2104" w:author="Tomer Oron" w:date="2023-12-26T13:42:00Z"/>
                <w:rFonts w:cstheme="minorHAnsi"/>
                <w:b/>
                <w:bCs/>
                <w:sz w:val="14"/>
                <w:szCs w:val="14"/>
                <w:u w:val="single"/>
              </w:rPr>
            </w:pPr>
          </w:p>
        </w:tc>
      </w:tr>
      <w:tr w:rsidR="007B0160" w:rsidRPr="001517FD" w:rsidDel="00DA72F3" w14:paraId="7FCEB5D6" w14:textId="2E9F999D" w:rsidTr="007B0160">
        <w:trPr>
          <w:del w:id="2105"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5FB271" w14:textId="06834E6E" w:rsidR="007B0160" w:rsidRPr="001517FD" w:rsidDel="00DA72F3" w:rsidRDefault="007B0160" w:rsidP="007B0160">
            <w:pPr>
              <w:bidi w:val="0"/>
              <w:spacing w:line="240" w:lineRule="auto"/>
              <w:jc w:val="both"/>
              <w:rPr>
                <w:del w:id="2106"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4D6CD2" w14:textId="76647519" w:rsidR="007B0160" w:rsidRPr="001517FD" w:rsidDel="00DA72F3" w:rsidRDefault="007B0160" w:rsidP="007B0160">
            <w:pPr>
              <w:bidi w:val="0"/>
              <w:spacing w:line="240" w:lineRule="auto"/>
              <w:jc w:val="both"/>
              <w:rPr>
                <w:del w:id="2107"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5490FA" w14:textId="06ED478E" w:rsidR="007B0160" w:rsidRPr="001517FD" w:rsidDel="00DA72F3" w:rsidRDefault="007B0160" w:rsidP="007B0160">
            <w:pPr>
              <w:bidi w:val="0"/>
              <w:spacing w:line="240" w:lineRule="auto"/>
              <w:jc w:val="both"/>
              <w:rPr>
                <w:del w:id="2108"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4A94BF" w14:textId="57DED5A5" w:rsidR="007B0160" w:rsidRPr="001517FD" w:rsidDel="00DA72F3" w:rsidRDefault="007B0160" w:rsidP="007B0160">
            <w:pPr>
              <w:bidi w:val="0"/>
              <w:spacing w:line="240" w:lineRule="auto"/>
              <w:jc w:val="both"/>
              <w:rPr>
                <w:del w:id="2109"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tcPr>
          <w:p w14:paraId="633939A1" w14:textId="7B1DE8B1" w:rsidR="007B0160" w:rsidRPr="001517FD" w:rsidDel="00DA72F3" w:rsidRDefault="007B0160" w:rsidP="007B0160">
            <w:pPr>
              <w:bidi w:val="0"/>
              <w:spacing w:line="240" w:lineRule="auto"/>
              <w:jc w:val="both"/>
              <w:rPr>
                <w:del w:id="2110" w:author="Tomer Oron" w:date="2023-12-26T13:42:00Z"/>
                <w:rFonts w:cstheme="minorHAnsi"/>
                <w:b/>
                <w:bCs/>
                <w:i/>
                <w:iCs/>
                <w:sz w:val="14"/>
                <w:szCs w:val="14"/>
                <w:u w:val="single"/>
              </w:rPr>
            </w:pPr>
            <w:del w:id="2111" w:author="Tomer Oron" w:date="2023-12-26T13:42:00Z">
              <w:r w:rsidRPr="001517FD" w:rsidDel="00DA72F3">
                <w:rPr>
                  <w:rFonts w:cstheme="minorHAnsi"/>
                  <w:i/>
                  <w:iCs/>
                  <w:color w:val="000000"/>
                  <w:sz w:val="14"/>
                  <w:szCs w:val="14"/>
                </w:rPr>
                <w:delText>21.7</w:delText>
              </w:r>
            </w:del>
          </w:p>
        </w:tc>
        <w:tc>
          <w:tcPr>
            <w:tcW w:w="536" w:type="dxa"/>
            <w:tcBorders>
              <w:top w:val="nil"/>
              <w:left w:val="single" w:sz="4" w:space="0" w:color="auto"/>
              <w:bottom w:val="single" w:sz="4" w:space="0" w:color="auto"/>
              <w:right w:val="single" w:sz="4" w:space="0" w:color="auto"/>
            </w:tcBorders>
            <w:vAlign w:val="center"/>
          </w:tcPr>
          <w:p w14:paraId="2564B1F4" w14:textId="2B936E83" w:rsidR="007B0160" w:rsidRPr="001517FD" w:rsidDel="00DA72F3" w:rsidRDefault="007B0160" w:rsidP="007B0160">
            <w:pPr>
              <w:bidi w:val="0"/>
              <w:spacing w:line="240" w:lineRule="auto"/>
              <w:jc w:val="both"/>
              <w:rPr>
                <w:del w:id="2112" w:author="Tomer Oron" w:date="2023-12-26T13:42:00Z"/>
                <w:rFonts w:cstheme="minorHAnsi"/>
                <w:b/>
                <w:bCs/>
                <w:i/>
                <w:iCs/>
                <w:sz w:val="14"/>
                <w:szCs w:val="14"/>
                <w:u w:val="single"/>
              </w:rPr>
            </w:pPr>
            <w:del w:id="2113" w:author="Tomer Oron" w:date="2023-12-26T13:42:00Z">
              <w:r w:rsidRPr="001517FD" w:rsidDel="00DA72F3">
                <w:rPr>
                  <w:rFonts w:cstheme="minorHAnsi"/>
                  <w:i/>
                  <w:iCs/>
                  <w:color w:val="000000"/>
                  <w:sz w:val="14"/>
                  <w:szCs w:val="14"/>
                </w:rPr>
                <w:delText>7.8</w:delText>
              </w:r>
            </w:del>
          </w:p>
        </w:tc>
        <w:tc>
          <w:tcPr>
            <w:tcW w:w="536" w:type="dxa"/>
            <w:tcBorders>
              <w:top w:val="nil"/>
              <w:left w:val="single" w:sz="4" w:space="0" w:color="auto"/>
              <w:bottom w:val="single" w:sz="4" w:space="0" w:color="auto"/>
              <w:right w:val="single" w:sz="4" w:space="0" w:color="auto"/>
            </w:tcBorders>
            <w:vAlign w:val="center"/>
          </w:tcPr>
          <w:p w14:paraId="230B96AA" w14:textId="68AD7FEF" w:rsidR="007B0160" w:rsidRPr="001517FD" w:rsidDel="00DA72F3" w:rsidRDefault="007B0160" w:rsidP="007B0160">
            <w:pPr>
              <w:bidi w:val="0"/>
              <w:spacing w:line="240" w:lineRule="auto"/>
              <w:jc w:val="both"/>
              <w:rPr>
                <w:del w:id="2114" w:author="Tomer Oron" w:date="2023-12-26T13:42:00Z"/>
                <w:rFonts w:cstheme="minorHAnsi"/>
                <w:b/>
                <w:bCs/>
                <w:i/>
                <w:iCs/>
                <w:sz w:val="14"/>
                <w:szCs w:val="14"/>
                <w:u w:val="single"/>
              </w:rPr>
            </w:pPr>
            <w:del w:id="2115" w:author="Tomer Oron" w:date="2023-12-26T13:42:00Z">
              <w:r w:rsidRPr="001517FD" w:rsidDel="00DA72F3">
                <w:rPr>
                  <w:rFonts w:cstheme="minorHAnsi"/>
                  <w:i/>
                  <w:iCs/>
                  <w:color w:val="000000"/>
                  <w:sz w:val="14"/>
                  <w:szCs w:val="14"/>
                </w:rPr>
                <w:delText>1.4</w:delText>
              </w:r>
            </w:del>
          </w:p>
        </w:tc>
        <w:tc>
          <w:tcPr>
            <w:tcW w:w="488" w:type="dxa"/>
            <w:tcBorders>
              <w:top w:val="nil"/>
              <w:left w:val="single" w:sz="4" w:space="0" w:color="auto"/>
              <w:bottom w:val="single" w:sz="4" w:space="0" w:color="auto"/>
              <w:right w:val="single" w:sz="4" w:space="0" w:color="auto"/>
            </w:tcBorders>
            <w:vAlign w:val="center"/>
          </w:tcPr>
          <w:p w14:paraId="0E9FB401" w14:textId="3F4D8A6F" w:rsidR="007B0160" w:rsidRPr="001517FD" w:rsidDel="00DA72F3" w:rsidRDefault="007B0160" w:rsidP="007B0160">
            <w:pPr>
              <w:bidi w:val="0"/>
              <w:spacing w:line="240" w:lineRule="auto"/>
              <w:jc w:val="both"/>
              <w:rPr>
                <w:del w:id="2116" w:author="Tomer Oron" w:date="2023-12-26T13:42:00Z"/>
                <w:rFonts w:cstheme="minorHAnsi"/>
                <w:b/>
                <w:bCs/>
                <w:i/>
                <w:iCs/>
                <w:sz w:val="14"/>
                <w:szCs w:val="14"/>
                <w:u w:val="single"/>
              </w:rPr>
            </w:pPr>
            <w:del w:id="2117" w:author="Tomer Oron" w:date="2023-12-26T13:42:00Z">
              <w:r w:rsidRPr="001517FD" w:rsidDel="00DA72F3">
                <w:rPr>
                  <w:rFonts w:cstheme="minorHAnsi"/>
                  <w:i/>
                  <w:iCs/>
                  <w:color w:val="000000"/>
                  <w:sz w:val="14"/>
                  <w:szCs w:val="14"/>
                </w:rPr>
                <w:delText>0.1</w:delText>
              </w:r>
            </w:del>
          </w:p>
        </w:tc>
        <w:tc>
          <w:tcPr>
            <w:tcW w:w="488" w:type="dxa"/>
            <w:tcBorders>
              <w:top w:val="nil"/>
              <w:left w:val="single" w:sz="4" w:space="0" w:color="auto"/>
              <w:bottom w:val="single" w:sz="4" w:space="0" w:color="auto"/>
              <w:right w:val="single" w:sz="4" w:space="0" w:color="auto"/>
            </w:tcBorders>
            <w:vAlign w:val="center"/>
          </w:tcPr>
          <w:p w14:paraId="1FC93F57" w14:textId="1CC4AD60" w:rsidR="007B0160" w:rsidRPr="001517FD" w:rsidDel="00DA72F3" w:rsidRDefault="007B0160" w:rsidP="007B0160">
            <w:pPr>
              <w:bidi w:val="0"/>
              <w:spacing w:line="240" w:lineRule="auto"/>
              <w:jc w:val="both"/>
              <w:rPr>
                <w:del w:id="2118"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068FB032" w14:textId="403C08AD" w:rsidR="007B0160" w:rsidRPr="001517FD" w:rsidDel="00DA72F3" w:rsidRDefault="007B0160" w:rsidP="007B0160">
            <w:pPr>
              <w:bidi w:val="0"/>
              <w:spacing w:line="240" w:lineRule="auto"/>
              <w:jc w:val="both"/>
              <w:rPr>
                <w:del w:id="2119"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tcPr>
          <w:p w14:paraId="51671B7F" w14:textId="73B6BB94" w:rsidR="007B0160" w:rsidRPr="001517FD" w:rsidDel="00DA72F3" w:rsidRDefault="007B0160" w:rsidP="007B0160">
            <w:pPr>
              <w:bidi w:val="0"/>
              <w:spacing w:line="240" w:lineRule="auto"/>
              <w:jc w:val="both"/>
              <w:rPr>
                <w:del w:id="2120" w:author="Tomer Oron" w:date="2023-12-26T13:42:00Z"/>
                <w:rFonts w:cstheme="minorHAnsi"/>
                <w:b/>
                <w:bCs/>
                <w:i/>
                <w:iCs/>
                <w:sz w:val="14"/>
                <w:szCs w:val="14"/>
                <w:u w:val="single"/>
              </w:rPr>
            </w:pPr>
            <w:del w:id="2121" w:author="Tomer Oron" w:date="2023-12-26T13:42:00Z">
              <w:r w:rsidRPr="001517FD" w:rsidDel="00DA72F3">
                <w:rPr>
                  <w:rFonts w:cstheme="minorHAnsi"/>
                  <w:i/>
                  <w:iCs/>
                  <w:color w:val="000000"/>
                  <w:sz w:val="14"/>
                  <w:szCs w:val="14"/>
                </w:rPr>
                <w:delText>10.7</w:delText>
              </w:r>
            </w:del>
          </w:p>
        </w:tc>
        <w:tc>
          <w:tcPr>
            <w:tcW w:w="536" w:type="dxa"/>
            <w:tcBorders>
              <w:top w:val="nil"/>
              <w:left w:val="single" w:sz="4" w:space="0" w:color="auto"/>
              <w:bottom w:val="single" w:sz="4" w:space="0" w:color="auto"/>
              <w:right w:val="single" w:sz="4" w:space="0" w:color="auto"/>
            </w:tcBorders>
            <w:vAlign w:val="center"/>
          </w:tcPr>
          <w:p w14:paraId="7B96ACDA" w14:textId="772C480B" w:rsidR="007B0160" w:rsidRPr="001517FD" w:rsidDel="00DA72F3" w:rsidRDefault="007B0160" w:rsidP="007B0160">
            <w:pPr>
              <w:bidi w:val="0"/>
              <w:spacing w:line="240" w:lineRule="auto"/>
              <w:jc w:val="both"/>
              <w:rPr>
                <w:del w:id="2122" w:author="Tomer Oron" w:date="2023-12-26T13:42:00Z"/>
                <w:rFonts w:cstheme="minorHAnsi"/>
                <w:b/>
                <w:bCs/>
                <w:i/>
                <w:iCs/>
                <w:sz w:val="14"/>
                <w:szCs w:val="14"/>
                <w:u w:val="single"/>
              </w:rPr>
            </w:pPr>
            <w:del w:id="2123" w:author="Tomer Oron" w:date="2023-12-26T13:42:00Z">
              <w:r w:rsidRPr="001517FD" w:rsidDel="00DA72F3">
                <w:rPr>
                  <w:rFonts w:cstheme="minorHAnsi"/>
                  <w:i/>
                  <w:iCs/>
                  <w:color w:val="000000"/>
                  <w:sz w:val="14"/>
                  <w:szCs w:val="14"/>
                </w:rPr>
                <w:delText>7.0</w:delText>
              </w:r>
            </w:del>
          </w:p>
        </w:tc>
        <w:tc>
          <w:tcPr>
            <w:tcW w:w="489" w:type="dxa"/>
            <w:tcBorders>
              <w:top w:val="nil"/>
              <w:left w:val="single" w:sz="4" w:space="0" w:color="auto"/>
              <w:bottom w:val="single" w:sz="4" w:space="0" w:color="auto"/>
              <w:right w:val="single" w:sz="4" w:space="0" w:color="auto"/>
            </w:tcBorders>
            <w:vAlign w:val="center"/>
          </w:tcPr>
          <w:p w14:paraId="5E721F9B" w14:textId="13DB102D" w:rsidR="007B0160" w:rsidRPr="001517FD" w:rsidDel="00DA72F3" w:rsidRDefault="007B0160" w:rsidP="007B0160">
            <w:pPr>
              <w:bidi w:val="0"/>
              <w:spacing w:line="240" w:lineRule="auto"/>
              <w:jc w:val="both"/>
              <w:rPr>
                <w:del w:id="2124" w:author="Tomer Oron" w:date="2023-12-26T13:42:00Z"/>
                <w:rFonts w:cstheme="minorHAnsi"/>
                <w:b/>
                <w:bCs/>
                <w:i/>
                <w:iCs/>
                <w:sz w:val="14"/>
                <w:szCs w:val="14"/>
                <w:u w:val="single"/>
              </w:rPr>
            </w:pPr>
            <w:del w:id="2125" w:author="Tomer Oron" w:date="2023-12-26T13:42:00Z">
              <w:r w:rsidRPr="001517FD" w:rsidDel="00DA72F3">
                <w:rPr>
                  <w:rFonts w:cstheme="minorHAnsi"/>
                  <w:i/>
                  <w:iCs/>
                  <w:color w:val="000000"/>
                  <w:sz w:val="14"/>
                  <w:szCs w:val="14"/>
                </w:rPr>
                <w:delText>2.0</w:delText>
              </w:r>
            </w:del>
          </w:p>
        </w:tc>
        <w:tc>
          <w:tcPr>
            <w:tcW w:w="489" w:type="dxa"/>
            <w:tcBorders>
              <w:top w:val="nil"/>
              <w:left w:val="single" w:sz="4" w:space="0" w:color="auto"/>
              <w:bottom w:val="single" w:sz="4" w:space="0" w:color="auto"/>
              <w:right w:val="single" w:sz="4" w:space="0" w:color="auto"/>
            </w:tcBorders>
            <w:vAlign w:val="center"/>
          </w:tcPr>
          <w:p w14:paraId="5B335340" w14:textId="16730616" w:rsidR="007B0160" w:rsidRPr="001517FD" w:rsidDel="00DA72F3" w:rsidRDefault="007B0160" w:rsidP="007B0160">
            <w:pPr>
              <w:bidi w:val="0"/>
              <w:spacing w:line="240" w:lineRule="auto"/>
              <w:jc w:val="both"/>
              <w:rPr>
                <w:del w:id="2126" w:author="Tomer Oron" w:date="2023-12-26T13:42:00Z"/>
                <w:rFonts w:cstheme="minorHAnsi"/>
                <w:b/>
                <w:bCs/>
                <w:i/>
                <w:iCs/>
                <w:sz w:val="14"/>
                <w:szCs w:val="14"/>
                <w:u w:val="single"/>
              </w:rPr>
            </w:pPr>
            <w:del w:id="2127" w:author="Tomer Oron" w:date="2023-12-26T13:42:00Z">
              <w:r w:rsidRPr="001517FD" w:rsidDel="00DA72F3">
                <w:rPr>
                  <w:rFonts w:cstheme="minorHAnsi"/>
                  <w:i/>
                  <w:iCs/>
                  <w:color w:val="000000"/>
                  <w:sz w:val="14"/>
                  <w:szCs w:val="14"/>
                </w:rPr>
                <w:delText>0.2</w:delText>
              </w:r>
            </w:del>
          </w:p>
        </w:tc>
        <w:tc>
          <w:tcPr>
            <w:tcW w:w="489" w:type="dxa"/>
            <w:tcBorders>
              <w:top w:val="nil"/>
              <w:left w:val="single" w:sz="4" w:space="0" w:color="auto"/>
              <w:bottom w:val="single" w:sz="4" w:space="0" w:color="auto"/>
              <w:right w:val="single" w:sz="4" w:space="0" w:color="auto"/>
            </w:tcBorders>
            <w:vAlign w:val="center"/>
          </w:tcPr>
          <w:p w14:paraId="5B0DA533" w14:textId="55BD2C6B" w:rsidR="007B0160" w:rsidRPr="001517FD" w:rsidDel="00DA72F3" w:rsidRDefault="007B0160" w:rsidP="007B0160">
            <w:pPr>
              <w:bidi w:val="0"/>
              <w:spacing w:line="240" w:lineRule="auto"/>
              <w:jc w:val="both"/>
              <w:rPr>
                <w:del w:id="2128" w:author="Tomer Oron" w:date="2023-12-26T13:42:00Z"/>
                <w:rFonts w:cstheme="minorHAnsi"/>
                <w:b/>
                <w:b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35878565" w14:textId="555DE813" w:rsidR="007B0160" w:rsidRPr="001517FD" w:rsidDel="00DA72F3" w:rsidRDefault="007B0160" w:rsidP="007B0160">
            <w:pPr>
              <w:bidi w:val="0"/>
              <w:spacing w:line="240" w:lineRule="auto"/>
              <w:jc w:val="both"/>
              <w:rPr>
                <w:del w:id="212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B1554CD" w14:textId="0E9D0DA0" w:rsidR="007B0160" w:rsidRPr="001517FD" w:rsidDel="00DA72F3" w:rsidRDefault="007B0160" w:rsidP="007B0160">
            <w:pPr>
              <w:bidi w:val="0"/>
              <w:spacing w:line="240" w:lineRule="auto"/>
              <w:jc w:val="both"/>
              <w:rPr>
                <w:del w:id="2130"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C62FF88" w14:textId="3A207C1B" w:rsidR="007B0160" w:rsidRPr="001517FD" w:rsidDel="00DA72F3" w:rsidRDefault="007B0160" w:rsidP="007B0160">
            <w:pPr>
              <w:bidi w:val="0"/>
              <w:spacing w:line="240" w:lineRule="auto"/>
              <w:jc w:val="both"/>
              <w:rPr>
                <w:del w:id="213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CF1F40D" w14:textId="0B45EE81" w:rsidR="007B0160" w:rsidRPr="001517FD" w:rsidDel="00DA72F3" w:rsidRDefault="007B0160" w:rsidP="007B0160">
            <w:pPr>
              <w:bidi w:val="0"/>
              <w:spacing w:line="240" w:lineRule="auto"/>
              <w:jc w:val="both"/>
              <w:rPr>
                <w:del w:id="2132"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2C6313" w14:textId="14DB8469" w:rsidR="007B0160" w:rsidRPr="001517FD" w:rsidDel="00DA72F3" w:rsidRDefault="007B0160" w:rsidP="007B0160">
            <w:pPr>
              <w:bidi w:val="0"/>
              <w:spacing w:line="240" w:lineRule="auto"/>
              <w:jc w:val="both"/>
              <w:rPr>
                <w:del w:id="2133"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6E1AD44" w14:textId="447376CD" w:rsidR="007B0160" w:rsidRPr="001517FD" w:rsidDel="00DA72F3" w:rsidRDefault="007B0160" w:rsidP="007B0160">
            <w:pPr>
              <w:bidi w:val="0"/>
              <w:spacing w:line="240" w:lineRule="auto"/>
              <w:jc w:val="both"/>
              <w:rPr>
                <w:del w:id="2134" w:author="Tomer Oron" w:date="2023-12-26T13:42:00Z"/>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6AC0C99D" w14:textId="1CA17B54" w:rsidR="007B0160" w:rsidRPr="001517FD" w:rsidDel="00DA72F3" w:rsidRDefault="007B0160" w:rsidP="007B0160">
            <w:pPr>
              <w:bidi w:val="0"/>
              <w:spacing w:line="240" w:lineRule="auto"/>
              <w:jc w:val="both"/>
              <w:rPr>
                <w:del w:id="213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389EB" w14:textId="7A050BB8" w:rsidR="007B0160" w:rsidRPr="001517FD" w:rsidDel="00DA72F3" w:rsidRDefault="007B0160" w:rsidP="007B0160">
            <w:pPr>
              <w:bidi w:val="0"/>
              <w:spacing w:line="240" w:lineRule="auto"/>
              <w:jc w:val="both"/>
              <w:rPr>
                <w:del w:id="2136" w:author="Tomer Oron" w:date="2023-12-26T13:42:00Z"/>
                <w:rFonts w:cstheme="minorHAnsi"/>
                <w:b/>
                <w:bCs/>
                <w:sz w:val="14"/>
                <w:szCs w:val="14"/>
                <w:u w:val="single"/>
              </w:rPr>
            </w:pPr>
          </w:p>
        </w:tc>
      </w:tr>
      <w:tr w:rsidR="007B0160" w:rsidRPr="001517FD" w:rsidDel="00DA72F3" w14:paraId="4AD1AEF4" w14:textId="49F8F159" w:rsidTr="007B0160">
        <w:trPr>
          <w:del w:id="2137"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22DF29" w14:textId="3BD4FAF8" w:rsidR="007B0160" w:rsidRPr="001517FD" w:rsidDel="00DA72F3" w:rsidRDefault="007B0160" w:rsidP="007B0160">
            <w:pPr>
              <w:bidi w:val="0"/>
              <w:spacing w:line="240" w:lineRule="auto"/>
              <w:jc w:val="both"/>
              <w:rPr>
                <w:del w:id="213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7F60C" w14:textId="74ACDB40" w:rsidR="007B0160" w:rsidRPr="001517FD" w:rsidDel="00DA72F3" w:rsidRDefault="007B0160" w:rsidP="007B0160">
            <w:pPr>
              <w:bidi w:val="0"/>
              <w:spacing w:line="240" w:lineRule="auto"/>
              <w:jc w:val="both"/>
              <w:rPr>
                <w:del w:id="2139"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06EF24" w14:textId="26641A51" w:rsidR="007B0160" w:rsidRPr="001517FD" w:rsidDel="00DA72F3" w:rsidRDefault="007B0160" w:rsidP="007B0160">
            <w:pPr>
              <w:bidi w:val="0"/>
              <w:spacing w:line="240" w:lineRule="auto"/>
              <w:jc w:val="both"/>
              <w:rPr>
                <w:del w:id="2140"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9112E8A" w14:textId="16DA3F8A" w:rsidR="007B0160" w:rsidRPr="001517FD" w:rsidDel="00DA72F3" w:rsidRDefault="007B0160" w:rsidP="007B0160">
            <w:pPr>
              <w:bidi w:val="0"/>
              <w:spacing w:line="240" w:lineRule="auto"/>
              <w:jc w:val="both"/>
              <w:rPr>
                <w:del w:id="2141" w:author="Tomer Oron" w:date="2023-12-26T13:42:00Z"/>
                <w:rFonts w:cstheme="minorHAnsi"/>
                <w:b/>
                <w:bCs/>
                <w:sz w:val="14"/>
                <w:szCs w:val="14"/>
                <w:u w:val="single"/>
              </w:rPr>
            </w:pPr>
            <w:del w:id="2142" w:author="Tomer Oron" w:date="2023-12-26T13:42:00Z">
              <w:r w:rsidRPr="001517FD" w:rsidDel="00DA72F3">
                <w:rPr>
                  <w:rFonts w:cstheme="minorHAnsi"/>
                  <w:sz w:val="14"/>
                  <w:szCs w:val="14"/>
                </w:rPr>
                <w:delText>4</w:delText>
              </w:r>
            </w:del>
          </w:p>
        </w:tc>
        <w:tc>
          <w:tcPr>
            <w:tcW w:w="607" w:type="dxa"/>
            <w:tcBorders>
              <w:top w:val="single" w:sz="4" w:space="0" w:color="auto"/>
              <w:left w:val="single" w:sz="4" w:space="0" w:color="auto"/>
              <w:bottom w:val="nil"/>
              <w:right w:val="single" w:sz="4" w:space="0" w:color="auto"/>
            </w:tcBorders>
            <w:vAlign w:val="center"/>
            <w:hideMark/>
          </w:tcPr>
          <w:p w14:paraId="333344B7" w14:textId="7D9465D3" w:rsidR="007B0160" w:rsidRPr="001517FD" w:rsidDel="00DA72F3" w:rsidRDefault="007B0160" w:rsidP="007B0160">
            <w:pPr>
              <w:bidi w:val="0"/>
              <w:spacing w:line="240" w:lineRule="auto"/>
              <w:jc w:val="both"/>
              <w:rPr>
                <w:del w:id="2143" w:author="Tomer Oron" w:date="2023-12-26T13:42:00Z"/>
                <w:rFonts w:cstheme="minorHAnsi"/>
                <w:b/>
                <w:bCs/>
                <w:sz w:val="14"/>
                <w:szCs w:val="14"/>
                <w:u w:val="single"/>
              </w:rPr>
            </w:pPr>
            <w:del w:id="2144" w:author="Tomer Oron" w:date="2023-12-26T13:42:00Z">
              <w:r w:rsidRPr="001517FD" w:rsidDel="00DA72F3">
                <w:rPr>
                  <w:rFonts w:cstheme="minorHAnsi"/>
                  <w:sz w:val="14"/>
                  <w:szCs w:val="14"/>
                </w:rPr>
                <w:delText>10</w:delText>
              </w:r>
            </w:del>
          </w:p>
        </w:tc>
        <w:tc>
          <w:tcPr>
            <w:tcW w:w="536" w:type="dxa"/>
            <w:tcBorders>
              <w:top w:val="single" w:sz="4" w:space="0" w:color="auto"/>
              <w:left w:val="single" w:sz="4" w:space="0" w:color="auto"/>
              <w:bottom w:val="nil"/>
              <w:right w:val="single" w:sz="4" w:space="0" w:color="auto"/>
            </w:tcBorders>
            <w:vAlign w:val="center"/>
            <w:hideMark/>
          </w:tcPr>
          <w:p w14:paraId="50DFFF7D" w14:textId="1A61B389" w:rsidR="007B0160" w:rsidRPr="001517FD" w:rsidDel="00DA72F3" w:rsidRDefault="007B0160" w:rsidP="007B0160">
            <w:pPr>
              <w:bidi w:val="0"/>
              <w:spacing w:line="240" w:lineRule="auto"/>
              <w:jc w:val="both"/>
              <w:rPr>
                <w:del w:id="2145" w:author="Tomer Oron" w:date="2023-12-26T13:42:00Z"/>
                <w:rFonts w:cstheme="minorHAnsi"/>
                <w:b/>
                <w:bCs/>
                <w:sz w:val="14"/>
                <w:szCs w:val="14"/>
                <w:u w:val="single"/>
              </w:rPr>
            </w:pPr>
            <w:del w:id="2146" w:author="Tomer Oron" w:date="2023-12-26T13:42:00Z">
              <w:r w:rsidRPr="001517FD" w:rsidDel="00DA72F3">
                <w:rPr>
                  <w:rFonts w:cstheme="minorHAnsi"/>
                  <w:sz w:val="14"/>
                  <w:szCs w:val="14"/>
                </w:rPr>
                <w:delText>5</w:delText>
              </w:r>
            </w:del>
          </w:p>
        </w:tc>
        <w:tc>
          <w:tcPr>
            <w:tcW w:w="536" w:type="dxa"/>
            <w:tcBorders>
              <w:top w:val="single" w:sz="4" w:space="0" w:color="auto"/>
              <w:left w:val="single" w:sz="4" w:space="0" w:color="auto"/>
              <w:bottom w:val="nil"/>
              <w:right w:val="single" w:sz="4" w:space="0" w:color="auto"/>
            </w:tcBorders>
            <w:vAlign w:val="center"/>
            <w:hideMark/>
          </w:tcPr>
          <w:p w14:paraId="3C59448A" w14:textId="4C597EF1" w:rsidR="007B0160" w:rsidRPr="001517FD" w:rsidDel="00DA72F3" w:rsidRDefault="007B0160" w:rsidP="007B0160">
            <w:pPr>
              <w:bidi w:val="0"/>
              <w:spacing w:line="240" w:lineRule="auto"/>
              <w:jc w:val="both"/>
              <w:rPr>
                <w:del w:id="2147" w:author="Tomer Oron" w:date="2023-12-26T13:42:00Z"/>
                <w:rFonts w:cstheme="minorHAnsi"/>
                <w:b/>
                <w:bCs/>
                <w:sz w:val="14"/>
                <w:szCs w:val="14"/>
                <w:u w:val="single"/>
              </w:rPr>
            </w:pPr>
            <w:del w:id="2148"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hideMark/>
          </w:tcPr>
          <w:p w14:paraId="47A72BB6" w14:textId="49157D44" w:rsidR="007B0160" w:rsidRPr="001517FD" w:rsidDel="00DA72F3" w:rsidRDefault="007B0160" w:rsidP="007B0160">
            <w:pPr>
              <w:bidi w:val="0"/>
              <w:spacing w:line="240" w:lineRule="auto"/>
              <w:jc w:val="both"/>
              <w:rPr>
                <w:del w:id="2149" w:author="Tomer Oron" w:date="2023-12-26T13:42:00Z"/>
                <w:rFonts w:cstheme="minorHAnsi"/>
                <w:b/>
                <w:bCs/>
                <w:sz w:val="14"/>
                <w:szCs w:val="14"/>
                <w:u w:val="single"/>
              </w:rPr>
            </w:pPr>
            <w:del w:id="2150"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hideMark/>
          </w:tcPr>
          <w:p w14:paraId="7344CD31" w14:textId="5DE866E7" w:rsidR="007B0160" w:rsidRPr="001517FD" w:rsidDel="00DA72F3" w:rsidRDefault="007B0160" w:rsidP="007B0160">
            <w:pPr>
              <w:bidi w:val="0"/>
              <w:spacing w:line="240" w:lineRule="auto"/>
              <w:jc w:val="both"/>
              <w:rPr>
                <w:del w:id="2151" w:author="Tomer Oron" w:date="2023-12-26T13:42:00Z"/>
                <w:rFonts w:cstheme="minorHAnsi"/>
                <w:b/>
                <w:bCs/>
                <w:sz w:val="14"/>
                <w:szCs w:val="14"/>
                <w:u w:val="single"/>
              </w:rPr>
            </w:pPr>
            <w:del w:id="2152"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tcPr>
          <w:p w14:paraId="3180B61B" w14:textId="37C093C5" w:rsidR="007B0160" w:rsidRPr="001517FD" w:rsidDel="00DA72F3" w:rsidRDefault="007B0160" w:rsidP="007B0160">
            <w:pPr>
              <w:bidi w:val="0"/>
              <w:spacing w:line="240" w:lineRule="auto"/>
              <w:jc w:val="both"/>
              <w:rPr>
                <w:del w:id="2153"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31D6F377" w14:textId="61EB25BF" w:rsidR="007B0160" w:rsidRPr="001517FD" w:rsidDel="00DA72F3" w:rsidRDefault="007B0160" w:rsidP="007B0160">
            <w:pPr>
              <w:bidi w:val="0"/>
              <w:spacing w:line="240" w:lineRule="auto"/>
              <w:jc w:val="both"/>
              <w:rPr>
                <w:del w:id="2154" w:author="Tomer Oron" w:date="2023-12-26T13:42:00Z"/>
                <w:rFonts w:cstheme="minorHAnsi"/>
                <w:b/>
                <w:bCs/>
                <w:sz w:val="14"/>
                <w:szCs w:val="14"/>
                <w:u w:val="single"/>
              </w:rPr>
            </w:pPr>
            <w:del w:id="2155" w:author="Tomer Oron" w:date="2023-12-26T13:42:00Z">
              <w:r w:rsidRPr="001517FD" w:rsidDel="00DA72F3">
                <w:rPr>
                  <w:rFonts w:cstheme="minorHAnsi"/>
                  <w:sz w:val="14"/>
                  <w:szCs w:val="14"/>
                </w:rPr>
                <w:delText>3</w:delText>
              </w:r>
            </w:del>
          </w:p>
        </w:tc>
        <w:tc>
          <w:tcPr>
            <w:tcW w:w="536" w:type="dxa"/>
            <w:tcBorders>
              <w:top w:val="single" w:sz="4" w:space="0" w:color="auto"/>
              <w:left w:val="single" w:sz="4" w:space="0" w:color="auto"/>
              <w:bottom w:val="nil"/>
              <w:right w:val="single" w:sz="4" w:space="0" w:color="auto"/>
            </w:tcBorders>
            <w:vAlign w:val="center"/>
            <w:hideMark/>
          </w:tcPr>
          <w:p w14:paraId="1E46E4EA" w14:textId="3B0FE215" w:rsidR="007B0160" w:rsidRPr="001517FD" w:rsidDel="00DA72F3" w:rsidRDefault="007B0160" w:rsidP="007B0160">
            <w:pPr>
              <w:bidi w:val="0"/>
              <w:spacing w:line="240" w:lineRule="auto"/>
              <w:jc w:val="both"/>
              <w:rPr>
                <w:del w:id="2156" w:author="Tomer Oron" w:date="2023-12-26T13:42:00Z"/>
                <w:rFonts w:cstheme="minorHAnsi"/>
                <w:b/>
                <w:bCs/>
                <w:sz w:val="14"/>
                <w:szCs w:val="14"/>
                <w:u w:val="single"/>
              </w:rPr>
            </w:pPr>
            <w:del w:id="2157"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20C89FD4" w14:textId="08401514" w:rsidR="007B0160" w:rsidRPr="001517FD" w:rsidDel="00DA72F3" w:rsidRDefault="007B0160" w:rsidP="007B0160">
            <w:pPr>
              <w:bidi w:val="0"/>
              <w:spacing w:line="240" w:lineRule="auto"/>
              <w:jc w:val="both"/>
              <w:rPr>
                <w:del w:id="2158" w:author="Tomer Oron" w:date="2023-12-26T13:42:00Z"/>
                <w:rFonts w:cstheme="minorHAnsi"/>
                <w:b/>
                <w:bCs/>
                <w:sz w:val="14"/>
                <w:szCs w:val="14"/>
                <w:u w:val="single"/>
              </w:rPr>
            </w:pPr>
            <w:del w:id="2159"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4BA8520B" w14:textId="39486FA0" w:rsidR="007B0160" w:rsidRPr="001517FD" w:rsidDel="00DA72F3" w:rsidRDefault="007B0160" w:rsidP="007B0160">
            <w:pPr>
              <w:bidi w:val="0"/>
              <w:spacing w:line="240" w:lineRule="auto"/>
              <w:jc w:val="both"/>
              <w:rPr>
                <w:del w:id="2160" w:author="Tomer Oron" w:date="2023-12-26T13:42:00Z"/>
                <w:rFonts w:cstheme="minorHAnsi"/>
                <w:b/>
                <w:bCs/>
                <w:sz w:val="14"/>
                <w:szCs w:val="14"/>
                <w:u w:val="single"/>
              </w:rPr>
            </w:pPr>
            <w:del w:id="2161"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13605B85" w14:textId="3543518E" w:rsidR="007B0160" w:rsidRPr="001517FD" w:rsidDel="00DA72F3" w:rsidRDefault="007B0160" w:rsidP="007B0160">
            <w:pPr>
              <w:bidi w:val="0"/>
              <w:spacing w:line="240" w:lineRule="auto"/>
              <w:jc w:val="both"/>
              <w:rPr>
                <w:del w:id="2162" w:author="Tomer Oron" w:date="2023-12-26T13:42:00Z"/>
                <w:rFonts w:cstheme="minorHAnsi"/>
                <w:b/>
                <w:bCs/>
                <w:sz w:val="14"/>
                <w:szCs w:val="14"/>
                <w:u w:val="single"/>
              </w:rPr>
            </w:pPr>
            <w:del w:id="2163"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tcPr>
          <w:p w14:paraId="72A3C9E4" w14:textId="729C94B7" w:rsidR="007B0160" w:rsidRPr="001517FD" w:rsidDel="00DA72F3" w:rsidRDefault="007B0160" w:rsidP="007B0160">
            <w:pPr>
              <w:bidi w:val="0"/>
              <w:spacing w:line="240" w:lineRule="auto"/>
              <w:jc w:val="both"/>
              <w:rPr>
                <w:del w:id="2164"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10852219" w14:textId="7B54986B" w:rsidR="007B0160" w:rsidRPr="001517FD" w:rsidDel="00DA72F3" w:rsidRDefault="007B0160" w:rsidP="007B0160">
            <w:pPr>
              <w:bidi w:val="0"/>
              <w:spacing w:line="240" w:lineRule="auto"/>
              <w:jc w:val="both"/>
              <w:rPr>
                <w:del w:id="2165" w:author="Tomer Oron" w:date="2023-12-26T13:42:00Z"/>
                <w:rFonts w:cstheme="minorHAnsi"/>
                <w:b/>
                <w:bCs/>
                <w:sz w:val="14"/>
                <w:szCs w:val="14"/>
                <w:u w:val="single"/>
              </w:rPr>
            </w:pPr>
            <w:del w:id="2166"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5E79CCB5" w14:textId="74E8CF68" w:rsidR="007B0160" w:rsidRPr="001517FD" w:rsidDel="00DA72F3" w:rsidRDefault="007B0160" w:rsidP="007B0160">
            <w:pPr>
              <w:bidi w:val="0"/>
              <w:spacing w:line="240" w:lineRule="auto"/>
              <w:jc w:val="both"/>
              <w:rPr>
                <w:del w:id="2167" w:author="Tomer Oron" w:date="2023-12-26T13:42:00Z"/>
                <w:rFonts w:cstheme="minorHAnsi"/>
                <w:b/>
                <w:bCs/>
                <w:sz w:val="14"/>
                <w:szCs w:val="14"/>
                <w:u w:val="single"/>
              </w:rPr>
            </w:pPr>
            <w:del w:id="2168"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01AF1B5E" w14:textId="4D1CD6A4" w:rsidR="007B0160" w:rsidRPr="001517FD" w:rsidDel="00DA72F3" w:rsidRDefault="007B0160" w:rsidP="007B0160">
            <w:pPr>
              <w:bidi w:val="0"/>
              <w:spacing w:line="240" w:lineRule="auto"/>
              <w:jc w:val="both"/>
              <w:rPr>
                <w:del w:id="2169" w:author="Tomer Oron" w:date="2023-12-26T13:42:00Z"/>
                <w:rFonts w:cstheme="minorHAnsi"/>
                <w:b/>
                <w:bCs/>
                <w:sz w:val="14"/>
                <w:szCs w:val="14"/>
                <w:u w:val="single"/>
              </w:rPr>
            </w:pPr>
            <w:del w:id="2170"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35B98FEF" w14:textId="06D00AAD" w:rsidR="007B0160" w:rsidRPr="001517FD" w:rsidDel="00DA72F3" w:rsidRDefault="007B0160" w:rsidP="007B0160">
            <w:pPr>
              <w:bidi w:val="0"/>
              <w:spacing w:line="240" w:lineRule="auto"/>
              <w:jc w:val="both"/>
              <w:rPr>
                <w:del w:id="2171" w:author="Tomer Oron" w:date="2023-12-26T13:42:00Z"/>
                <w:rFonts w:cstheme="minorHAnsi"/>
                <w:b/>
                <w:bCs/>
                <w:sz w:val="14"/>
                <w:szCs w:val="14"/>
                <w:u w:val="single"/>
              </w:rPr>
            </w:pPr>
            <w:del w:id="2172" w:author="Tomer Oron" w:date="2023-12-26T13:42:00Z">
              <w:r w:rsidRPr="001517FD" w:rsidDel="00DA72F3">
                <w:rPr>
                  <w:rFonts w:cstheme="minorHAnsi"/>
                  <w:sz w:val="14"/>
                  <w:szCs w:val="14"/>
                </w:rPr>
                <w:delText>0</w:delText>
              </w:r>
            </w:del>
          </w:p>
        </w:tc>
        <w:tc>
          <w:tcPr>
            <w:tcW w:w="0" w:type="auto"/>
            <w:tcBorders>
              <w:top w:val="single" w:sz="4" w:space="0" w:color="auto"/>
              <w:left w:val="single" w:sz="4" w:space="0" w:color="auto"/>
              <w:bottom w:val="nil"/>
              <w:right w:val="single" w:sz="4" w:space="0" w:color="auto"/>
            </w:tcBorders>
            <w:vAlign w:val="center"/>
            <w:hideMark/>
          </w:tcPr>
          <w:p w14:paraId="2AD392CD" w14:textId="1881B403" w:rsidR="007B0160" w:rsidRPr="001517FD" w:rsidDel="00DA72F3" w:rsidRDefault="007B0160" w:rsidP="007B0160">
            <w:pPr>
              <w:bidi w:val="0"/>
              <w:spacing w:line="240" w:lineRule="auto"/>
              <w:jc w:val="both"/>
              <w:rPr>
                <w:del w:id="2173" w:author="Tomer Oron" w:date="2023-12-26T13:42:00Z"/>
                <w:rFonts w:cstheme="minorHAnsi"/>
                <w:sz w:val="14"/>
                <w:szCs w:val="14"/>
              </w:rPr>
            </w:pPr>
            <w:del w:id="2174" w:author="Tomer Oron" w:date="2023-12-26T13:42:00Z">
              <w:r w:rsidRPr="001517FD" w:rsidDel="00DA72F3">
                <w:rPr>
                  <w:rFonts w:cstheme="minorHAnsi"/>
                  <w:sz w:val="14"/>
                  <w:szCs w:val="14"/>
                </w:rPr>
                <w:delText>0</w:delText>
              </w:r>
            </w:del>
          </w:p>
        </w:tc>
        <w:tc>
          <w:tcPr>
            <w:tcW w:w="0" w:type="auto"/>
            <w:tcBorders>
              <w:top w:val="single" w:sz="4" w:space="0" w:color="auto"/>
              <w:left w:val="single" w:sz="4" w:space="0" w:color="auto"/>
              <w:bottom w:val="nil"/>
              <w:right w:val="single" w:sz="4" w:space="0" w:color="auto"/>
            </w:tcBorders>
            <w:vAlign w:val="center"/>
          </w:tcPr>
          <w:p w14:paraId="11B39E30" w14:textId="42E38D90" w:rsidR="007B0160" w:rsidRPr="001517FD" w:rsidDel="00DA72F3" w:rsidRDefault="007B0160" w:rsidP="007B0160">
            <w:pPr>
              <w:bidi w:val="0"/>
              <w:spacing w:line="240" w:lineRule="auto"/>
              <w:jc w:val="both"/>
              <w:rPr>
                <w:del w:id="2175"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85781" w14:textId="2EBAA92D" w:rsidR="007B0160" w:rsidRPr="001517FD" w:rsidDel="00DA72F3" w:rsidRDefault="007B0160" w:rsidP="007B0160">
            <w:pPr>
              <w:bidi w:val="0"/>
              <w:spacing w:line="240" w:lineRule="auto"/>
              <w:jc w:val="both"/>
              <w:rPr>
                <w:del w:id="2176" w:author="Tomer Oron" w:date="2023-12-26T13:42:00Z"/>
                <w:rFonts w:cstheme="minorHAnsi"/>
                <w:b/>
                <w:bCs/>
                <w:sz w:val="14"/>
                <w:szCs w:val="14"/>
                <w:u w:val="single"/>
              </w:rPr>
            </w:pPr>
          </w:p>
        </w:tc>
      </w:tr>
      <w:tr w:rsidR="007B0160" w:rsidRPr="001517FD" w:rsidDel="00DA72F3" w14:paraId="2439DDE2" w14:textId="137A4646" w:rsidTr="007B0160">
        <w:trPr>
          <w:del w:id="2177"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319E3B" w14:textId="6E4FC08A" w:rsidR="007B0160" w:rsidRPr="001517FD" w:rsidDel="00DA72F3" w:rsidRDefault="007B0160" w:rsidP="007B0160">
            <w:pPr>
              <w:bidi w:val="0"/>
              <w:spacing w:line="240" w:lineRule="auto"/>
              <w:jc w:val="both"/>
              <w:rPr>
                <w:del w:id="217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90243D" w14:textId="049A6CD7" w:rsidR="007B0160" w:rsidRPr="001517FD" w:rsidDel="00DA72F3" w:rsidRDefault="007B0160" w:rsidP="007B0160">
            <w:pPr>
              <w:bidi w:val="0"/>
              <w:spacing w:line="240" w:lineRule="auto"/>
              <w:jc w:val="both"/>
              <w:rPr>
                <w:del w:id="2179"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CAF3BA" w14:textId="334E2D94" w:rsidR="007B0160" w:rsidRPr="001517FD" w:rsidDel="00DA72F3" w:rsidRDefault="007B0160" w:rsidP="007B0160">
            <w:pPr>
              <w:bidi w:val="0"/>
              <w:spacing w:line="240" w:lineRule="auto"/>
              <w:jc w:val="both"/>
              <w:rPr>
                <w:del w:id="218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F50FEB" w14:textId="59374674" w:rsidR="007B0160" w:rsidRPr="001517FD" w:rsidDel="00DA72F3" w:rsidRDefault="007B0160" w:rsidP="007B0160">
            <w:pPr>
              <w:bidi w:val="0"/>
              <w:spacing w:line="240" w:lineRule="auto"/>
              <w:jc w:val="both"/>
              <w:rPr>
                <w:del w:id="2181"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tcPr>
          <w:p w14:paraId="0770930D" w14:textId="094879BC" w:rsidR="007B0160" w:rsidRPr="001517FD" w:rsidDel="00DA72F3" w:rsidRDefault="007B0160" w:rsidP="007B0160">
            <w:pPr>
              <w:bidi w:val="0"/>
              <w:spacing w:line="240" w:lineRule="auto"/>
              <w:jc w:val="both"/>
              <w:rPr>
                <w:del w:id="2182" w:author="Tomer Oron" w:date="2023-12-26T13:42:00Z"/>
                <w:rFonts w:cstheme="minorHAnsi"/>
                <w:b/>
                <w:bCs/>
                <w:i/>
                <w:iCs/>
                <w:sz w:val="14"/>
                <w:szCs w:val="14"/>
                <w:u w:val="single"/>
              </w:rPr>
            </w:pPr>
            <w:del w:id="2183" w:author="Tomer Oron" w:date="2023-12-26T13:42:00Z">
              <w:r w:rsidRPr="001517FD" w:rsidDel="00DA72F3">
                <w:rPr>
                  <w:rFonts w:cstheme="minorHAnsi"/>
                  <w:i/>
                  <w:iCs/>
                  <w:color w:val="000000"/>
                  <w:sz w:val="14"/>
                  <w:szCs w:val="14"/>
                </w:rPr>
                <w:delText>9.4</w:delText>
              </w:r>
            </w:del>
          </w:p>
        </w:tc>
        <w:tc>
          <w:tcPr>
            <w:tcW w:w="536" w:type="dxa"/>
            <w:tcBorders>
              <w:top w:val="nil"/>
              <w:left w:val="single" w:sz="4" w:space="0" w:color="auto"/>
              <w:bottom w:val="single" w:sz="4" w:space="0" w:color="auto"/>
              <w:right w:val="single" w:sz="4" w:space="0" w:color="auto"/>
            </w:tcBorders>
            <w:vAlign w:val="center"/>
          </w:tcPr>
          <w:p w14:paraId="04C603B0" w14:textId="1E02EE77" w:rsidR="007B0160" w:rsidRPr="001517FD" w:rsidDel="00DA72F3" w:rsidRDefault="007B0160" w:rsidP="007B0160">
            <w:pPr>
              <w:bidi w:val="0"/>
              <w:spacing w:line="240" w:lineRule="auto"/>
              <w:jc w:val="both"/>
              <w:rPr>
                <w:del w:id="2184" w:author="Tomer Oron" w:date="2023-12-26T13:42:00Z"/>
                <w:rFonts w:cstheme="minorHAnsi"/>
                <w:b/>
                <w:bCs/>
                <w:i/>
                <w:iCs/>
                <w:sz w:val="14"/>
                <w:szCs w:val="14"/>
                <w:u w:val="single"/>
              </w:rPr>
            </w:pPr>
            <w:del w:id="2185" w:author="Tomer Oron" w:date="2023-12-26T13:42:00Z">
              <w:r w:rsidRPr="001517FD" w:rsidDel="00DA72F3">
                <w:rPr>
                  <w:rFonts w:cstheme="minorHAnsi"/>
                  <w:i/>
                  <w:iCs/>
                  <w:color w:val="000000"/>
                  <w:sz w:val="14"/>
                  <w:szCs w:val="14"/>
                </w:rPr>
                <w:delText>4.3</w:delText>
              </w:r>
            </w:del>
          </w:p>
        </w:tc>
        <w:tc>
          <w:tcPr>
            <w:tcW w:w="536" w:type="dxa"/>
            <w:tcBorders>
              <w:top w:val="nil"/>
              <w:left w:val="single" w:sz="4" w:space="0" w:color="auto"/>
              <w:bottom w:val="single" w:sz="4" w:space="0" w:color="auto"/>
              <w:right w:val="single" w:sz="4" w:space="0" w:color="auto"/>
            </w:tcBorders>
            <w:vAlign w:val="center"/>
          </w:tcPr>
          <w:p w14:paraId="3B881FA0" w14:textId="49F6717A" w:rsidR="007B0160" w:rsidRPr="001517FD" w:rsidDel="00DA72F3" w:rsidRDefault="007B0160" w:rsidP="007B0160">
            <w:pPr>
              <w:bidi w:val="0"/>
              <w:spacing w:line="240" w:lineRule="auto"/>
              <w:jc w:val="both"/>
              <w:rPr>
                <w:del w:id="2186" w:author="Tomer Oron" w:date="2023-12-26T13:42:00Z"/>
                <w:rFonts w:cstheme="minorHAnsi"/>
                <w:b/>
                <w:bCs/>
                <w:i/>
                <w:iCs/>
                <w:sz w:val="14"/>
                <w:szCs w:val="14"/>
                <w:u w:val="single"/>
              </w:rPr>
            </w:pPr>
            <w:del w:id="2187" w:author="Tomer Oron" w:date="2023-12-26T13:42:00Z">
              <w:r w:rsidRPr="001517FD" w:rsidDel="00DA72F3">
                <w:rPr>
                  <w:rFonts w:cstheme="minorHAnsi"/>
                  <w:i/>
                  <w:iCs/>
                  <w:color w:val="000000"/>
                  <w:sz w:val="14"/>
                  <w:szCs w:val="14"/>
                </w:rPr>
                <w:delText>1.1</w:delText>
              </w:r>
            </w:del>
          </w:p>
        </w:tc>
        <w:tc>
          <w:tcPr>
            <w:tcW w:w="488" w:type="dxa"/>
            <w:tcBorders>
              <w:top w:val="nil"/>
              <w:left w:val="single" w:sz="4" w:space="0" w:color="auto"/>
              <w:bottom w:val="single" w:sz="4" w:space="0" w:color="auto"/>
              <w:right w:val="single" w:sz="4" w:space="0" w:color="auto"/>
            </w:tcBorders>
            <w:vAlign w:val="center"/>
          </w:tcPr>
          <w:p w14:paraId="703208CD" w14:textId="679F0676" w:rsidR="007B0160" w:rsidRPr="001517FD" w:rsidDel="00DA72F3" w:rsidRDefault="007B0160" w:rsidP="007B0160">
            <w:pPr>
              <w:bidi w:val="0"/>
              <w:spacing w:line="240" w:lineRule="auto"/>
              <w:jc w:val="both"/>
              <w:rPr>
                <w:del w:id="2188" w:author="Tomer Oron" w:date="2023-12-26T13:42:00Z"/>
                <w:rFonts w:cstheme="minorHAnsi"/>
                <w:b/>
                <w:bCs/>
                <w:i/>
                <w:iCs/>
                <w:sz w:val="14"/>
                <w:szCs w:val="14"/>
                <w:u w:val="single"/>
              </w:rPr>
            </w:pPr>
            <w:del w:id="2189" w:author="Tomer Oron" w:date="2023-12-26T13:42:00Z">
              <w:r w:rsidRPr="001517FD" w:rsidDel="00DA72F3">
                <w:rPr>
                  <w:rFonts w:cstheme="minorHAnsi"/>
                  <w:i/>
                  <w:iCs/>
                  <w:color w:val="000000"/>
                  <w:sz w:val="14"/>
                  <w:szCs w:val="14"/>
                </w:rPr>
                <w:delText>0.2</w:delText>
              </w:r>
            </w:del>
          </w:p>
        </w:tc>
        <w:tc>
          <w:tcPr>
            <w:tcW w:w="488" w:type="dxa"/>
            <w:tcBorders>
              <w:top w:val="nil"/>
              <w:left w:val="single" w:sz="4" w:space="0" w:color="auto"/>
              <w:bottom w:val="single" w:sz="4" w:space="0" w:color="auto"/>
              <w:right w:val="single" w:sz="4" w:space="0" w:color="auto"/>
            </w:tcBorders>
            <w:vAlign w:val="center"/>
          </w:tcPr>
          <w:p w14:paraId="4A888BD8" w14:textId="3D14B445" w:rsidR="007B0160" w:rsidRPr="001517FD" w:rsidDel="00DA72F3" w:rsidRDefault="007B0160" w:rsidP="007B0160">
            <w:pPr>
              <w:bidi w:val="0"/>
              <w:spacing w:line="240" w:lineRule="auto"/>
              <w:jc w:val="both"/>
              <w:rPr>
                <w:del w:id="2190" w:author="Tomer Oron" w:date="2023-12-26T13:42:00Z"/>
                <w:rFonts w:cstheme="minorHAnsi"/>
                <w:b/>
                <w:bCs/>
                <w:i/>
                <w:iCs/>
                <w:sz w:val="14"/>
                <w:szCs w:val="14"/>
                <w:u w:val="single"/>
              </w:rPr>
            </w:pPr>
            <w:del w:id="2191" w:author="Tomer Oron" w:date="2023-12-26T13:42:00Z">
              <w:r w:rsidRPr="001517FD" w:rsidDel="00DA72F3">
                <w:rPr>
                  <w:rFonts w:cstheme="minorHAnsi"/>
                  <w:i/>
                  <w:iCs/>
                  <w:color w:val="000000"/>
                  <w:sz w:val="14"/>
                  <w:szCs w:val="14"/>
                </w:rPr>
                <w:delText>0.0</w:delText>
              </w:r>
            </w:del>
          </w:p>
        </w:tc>
        <w:tc>
          <w:tcPr>
            <w:tcW w:w="465" w:type="dxa"/>
            <w:tcBorders>
              <w:top w:val="nil"/>
              <w:left w:val="single" w:sz="4" w:space="0" w:color="auto"/>
              <w:bottom w:val="single" w:sz="4" w:space="0" w:color="auto"/>
              <w:right w:val="single" w:sz="4" w:space="0" w:color="auto"/>
            </w:tcBorders>
            <w:vAlign w:val="center"/>
          </w:tcPr>
          <w:p w14:paraId="7369C28B" w14:textId="5E547F06" w:rsidR="007B0160" w:rsidRPr="001517FD" w:rsidDel="00DA72F3" w:rsidRDefault="007B0160" w:rsidP="007B0160">
            <w:pPr>
              <w:bidi w:val="0"/>
              <w:spacing w:line="240" w:lineRule="auto"/>
              <w:jc w:val="both"/>
              <w:rPr>
                <w:del w:id="2192"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tcPr>
          <w:p w14:paraId="3B594FF9" w14:textId="30F3F6F5" w:rsidR="007B0160" w:rsidRPr="001517FD" w:rsidDel="00DA72F3" w:rsidRDefault="007B0160" w:rsidP="007B0160">
            <w:pPr>
              <w:bidi w:val="0"/>
              <w:spacing w:line="240" w:lineRule="auto"/>
              <w:jc w:val="both"/>
              <w:rPr>
                <w:del w:id="2193" w:author="Tomer Oron" w:date="2023-12-26T13:42:00Z"/>
                <w:rFonts w:cstheme="minorHAnsi"/>
                <w:b/>
                <w:bCs/>
                <w:i/>
                <w:iCs/>
                <w:sz w:val="14"/>
                <w:szCs w:val="14"/>
                <w:u w:val="single"/>
              </w:rPr>
            </w:pPr>
            <w:del w:id="2194" w:author="Tomer Oron" w:date="2023-12-26T13:42:00Z">
              <w:r w:rsidRPr="001517FD" w:rsidDel="00DA72F3">
                <w:rPr>
                  <w:rFonts w:cstheme="minorHAnsi"/>
                  <w:i/>
                  <w:iCs/>
                  <w:color w:val="000000"/>
                  <w:sz w:val="14"/>
                  <w:szCs w:val="14"/>
                </w:rPr>
                <w:delText>1.8</w:delText>
              </w:r>
            </w:del>
          </w:p>
        </w:tc>
        <w:tc>
          <w:tcPr>
            <w:tcW w:w="536" w:type="dxa"/>
            <w:tcBorders>
              <w:top w:val="nil"/>
              <w:left w:val="single" w:sz="4" w:space="0" w:color="auto"/>
              <w:bottom w:val="single" w:sz="4" w:space="0" w:color="auto"/>
              <w:right w:val="single" w:sz="4" w:space="0" w:color="auto"/>
            </w:tcBorders>
            <w:vAlign w:val="center"/>
          </w:tcPr>
          <w:p w14:paraId="6C5DD880" w14:textId="6CD5905B" w:rsidR="007B0160" w:rsidRPr="001517FD" w:rsidDel="00DA72F3" w:rsidRDefault="007B0160" w:rsidP="007B0160">
            <w:pPr>
              <w:bidi w:val="0"/>
              <w:spacing w:line="240" w:lineRule="auto"/>
              <w:jc w:val="both"/>
              <w:rPr>
                <w:del w:id="2195" w:author="Tomer Oron" w:date="2023-12-26T13:42:00Z"/>
                <w:rFonts w:cstheme="minorHAnsi"/>
                <w:b/>
                <w:bCs/>
                <w:i/>
                <w:iCs/>
                <w:sz w:val="14"/>
                <w:szCs w:val="14"/>
                <w:u w:val="single"/>
              </w:rPr>
            </w:pPr>
            <w:del w:id="2196" w:author="Tomer Oron" w:date="2023-12-26T13:42:00Z">
              <w:r w:rsidRPr="001517FD" w:rsidDel="00DA72F3">
                <w:rPr>
                  <w:rFonts w:cstheme="minorHAnsi"/>
                  <w:i/>
                  <w:iCs/>
                  <w:color w:val="000000"/>
                  <w:sz w:val="14"/>
                  <w:szCs w:val="14"/>
                </w:rPr>
                <w:delText>1.5</w:delText>
              </w:r>
            </w:del>
          </w:p>
        </w:tc>
        <w:tc>
          <w:tcPr>
            <w:tcW w:w="489" w:type="dxa"/>
            <w:tcBorders>
              <w:top w:val="nil"/>
              <w:left w:val="single" w:sz="4" w:space="0" w:color="auto"/>
              <w:bottom w:val="single" w:sz="4" w:space="0" w:color="auto"/>
              <w:right w:val="single" w:sz="4" w:space="0" w:color="auto"/>
            </w:tcBorders>
            <w:vAlign w:val="center"/>
          </w:tcPr>
          <w:p w14:paraId="6747868E" w14:textId="73EEE5F3" w:rsidR="007B0160" w:rsidRPr="001517FD" w:rsidDel="00DA72F3" w:rsidRDefault="007B0160" w:rsidP="007B0160">
            <w:pPr>
              <w:bidi w:val="0"/>
              <w:spacing w:line="240" w:lineRule="auto"/>
              <w:jc w:val="both"/>
              <w:rPr>
                <w:del w:id="2197" w:author="Tomer Oron" w:date="2023-12-26T13:42:00Z"/>
                <w:rFonts w:cstheme="minorHAnsi"/>
                <w:b/>
                <w:bCs/>
                <w:i/>
                <w:iCs/>
                <w:sz w:val="14"/>
                <w:szCs w:val="14"/>
                <w:u w:val="single"/>
              </w:rPr>
            </w:pPr>
            <w:del w:id="2198" w:author="Tomer Oron" w:date="2023-12-26T13:42:00Z">
              <w:r w:rsidRPr="001517FD" w:rsidDel="00DA72F3">
                <w:rPr>
                  <w:rFonts w:cstheme="minorHAnsi"/>
                  <w:i/>
                  <w:iCs/>
                  <w:color w:val="000000"/>
                  <w:sz w:val="14"/>
                  <w:szCs w:val="14"/>
                </w:rPr>
                <w:delText>0.6</w:delText>
              </w:r>
            </w:del>
          </w:p>
        </w:tc>
        <w:tc>
          <w:tcPr>
            <w:tcW w:w="489" w:type="dxa"/>
            <w:tcBorders>
              <w:top w:val="nil"/>
              <w:left w:val="single" w:sz="4" w:space="0" w:color="auto"/>
              <w:bottom w:val="single" w:sz="4" w:space="0" w:color="auto"/>
              <w:right w:val="single" w:sz="4" w:space="0" w:color="auto"/>
            </w:tcBorders>
            <w:vAlign w:val="center"/>
          </w:tcPr>
          <w:p w14:paraId="3E01F0B2" w14:textId="0E1EE14D" w:rsidR="007B0160" w:rsidRPr="001517FD" w:rsidDel="00DA72F3" w:rsidRDefault="007B0160" w:rsidP="007B0160">
            <w:pPr>
              <w:bidi w:val="0"/>
              <w:spacing w:line="240" w:lineRule="auto"/>
              <w:jc w:val="both"/>
              <w:rPr>
                <w:del w:id="2199" w:author="Tomer Oron" w:date="2023-12-26T13:42:00Z"/>
                <w:rFonts w:cstheme="minorHAnsi"/>
                <w:b/>
                <w:bCs/>
                <w:i/>
                <w:iCs/>
                <w:sz w:val="14"/>
                <w:szCs w:val="14"/>
                <w:u w:val="single"/>
              </w:rPr>
            </w:pPr>
            <w:del w:id="2200" w:author="Tomer Oron" w:date="2023-12-26T13:42:00Z">
              <w:r w:rsidRPr="001517FD" w:rsidDel="00DA72F3">
                <w:rPr>
                  <w:rFonts w:cstheme="minorHAnsi"/>
                  <w:i/>
                  <w:iCs/>
                  <w:color w:val="000000"/>
                  <w:sz w:val="14"/>
                  <w:szCs w:val="14"/>
                </w:rPr>
                <w:delText>0.1</w:delText>
              </w:r>
            </w:del>
          </w:p>
        </w:tc>
        <w:tc>
          <w:tcPr>
            <w:tcW w:w="489" w:type="dxa"/>
            <w:tcBorders>
              <w:top w:val="nil"/>
              <w:left w:val="single" w:sz="4" w:space="0" w:color="auto"/>
              <w:bottom w:val="single" w:sz="4" w:space="0" w:color="auto"/>
              <w:right w:val="single" w:sz="4" w:space="0" w:color="auto"/>
            </w:tcBorders>
            <w:vAlign w:val="center"/>
          </w:tcPr>
          <w:p w14:paraId="6B7BA0D9" w14:textId="4BA992B8" w:rsidR="007B0160" w:rsidRPr="001517FD" w:rsidDel="00DA72F3" w:rsidRDefault="007B0160" w:rsidP="007B0160">
            <w:pPr>
              <w:bidi w:val="0"/>
              <w:spacing w:line="240" w:lineRule="auto"/>
              <w:jc w:val="both"/>
              <w:rPr>
                <w:del w:id="2201" w:author="Tomer Oron" w:date="2023-12-26T13:42:00Z"/>
                <w:rFonts w:cstheme="minorHAnsi"/>
                <w:b/>
                <w:bCs/>
                <w:i/>
                <w:iCs/>
                <w:sz w:val="14"/>
                <w:szCs w:val="14"/>
                <w:u w:val="single"/>
              </w:rPr>
            </w:pPr>
            <w:del w:id="2202" w:author="Tomer Oron" w:date="2023-12-26T13:42:00Z">
              <w:r w:rsidRPr="001517FD" w:rsidDel="00DA72F3">
                <w:rPr>
                  <w:rFonts w:cstheme="minorHAnsi"/>
                  <w:i/>
                  <w:iCs/>
                  <w:color w:val="000000"/>
                  <w:sz w:val="14"/>
                  <w:szCs w:val="14"/>
                </w:rPr>
                <w:delText>0.0</w:delText>
              </w:r>
            </w:del>
          </w:p>
        </w:tc>
        <w:tc>
          <w:tcPr>
            <w:tcW w:w="465" w:type="dxa"/>
            <w:tcBorders>
              <w:top w:val="nil"/>
              <w:left w:val="single" w:sz="4" w:space="0" w:color="auto"/>
              <w:bottom w:val="single" w:sz="4" w:space="0" w:color="auto"/>
              <w:right w:val="single" w:sz="4" w:space="0" w:color="auto"/>
            </w:tcBorders>
            <w:vAlign w:val="center"/>
          </w:tcPr>
          <w:p w14:paraId="00D689EA" w14:textId="436E7675" w:rsidR="007B0160" w:rsidRPr="001517FD" w:rsidDel="00DA72F3" w:rsidRDefault="007B0160" w:rsidP="007B0160">
            <w:pPr>
              <w:bidi w:val="0"/>
              <w:spacing w:line="240" w:lineRule="auto"/>
              <w:jc w:val="both"/>
              <w:rPr>
                <w:del w:id="2203"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41758AD5" w14:textId="01ECB19C" w:rsidR="007B0160" w:rsidRPr="001517FD" w:rsidDel="00DA72F3" w:rsidRDefault="007B0160" w:rsidP="007B0160">
            <w:pPr>
              <w:bidi w:val="0"/>
              <w:spacing w:line="240" w:lineRule="auto"/>
              <w:jc w:val="both"/>
              <w:rPr>
                <w:del w:id="2204" w:author="Tomer Oron" w:date="2023-12-26T13:42:00Z"/>
                <w:rFonts w:cstheme="minorHAnsi"/>
                <w:b/>
                <w:bCs/>
                <w:i/>
                <w:iCs/>
                <w:sz w:val="14"/>
                <w:szCs w:val="14"/>
                <w:u w:val="single"/>
              </w:rPr>
            </w:pPr>
            <w:del w:id="2205" w:author="Tomer Oron" w:date="2023-12-26T13:42:00Z">
              <w:r w:rsidRPr="001517FD" w:rsidDel="00DA72F3">
                <w:rPr>
                  <w:rFonts w:cstheme="minorHAnsi"/>
                  <w:i/>
                  <w:iCs/>
                  <w:color w:val="000000"/>
                  <w:sz w:val="14"/>
                  <w:szCs w:val="14"/>
                </w:rPr>
                <w:delText>0.3</w:delText>
              </w:r>
            </w:del>
          </w:p>
        </w:tc>
        <w:tc>
          <w:tcPr>
            <w:tcW w:w="489" w:type="dxa"/>
            <w:tcBorders>
              <w:top w:val="nil"/>
              <w:left w:val="single" w:sz="4" w:space="0" w:color="auto"/>
              <w:bottom w:val="single" w:sz="4" w:space="0" w:color="auto"/>
              <w:right w:val="single" w:sz="4" w:space="0" w:color="auto"/>
            </w:tcBorders>
            <w:vAlign w:val="center"/>
          </w:tcPr>
          <w:p w14:paraId="555BE964" w14:textId="20C6D635" w:rsidR="007B0160" w:rsidRPr="001517FD" w:rsidDel="00DA72F3" w:rsidRDefault="007B0160" w:rsidP="007B0160">
            <w:pPr>
              <w:bidi w:val="0"/>
              <w:spacing w:line="240" w:lineRule="auto"/>
              <w:jc w:val="both"/>
              <w:rPr>
                <w:del w:id="2206" w:author="Tomer Oron" w:date="2023-12-26T13:42:00Z"/>
                <w:rFonts w:cstheme="minorHAnsi"/>
                <w:b/>
                <w:bCs/>
                <w:i/>
                <w:iCs/>
                <w:sz w:val="14"/>
                <w:szCs w:val="14"/>
                <w:u w:val="single"/>
              </w:rPr>
            </w:pPr>
            <w:del w:id="2207" w:author="Tomer Oron" w:date="2023-12-26T13:42:00Z">
              <w:r w:rsidRPr="001517FD" w:rsidDel="00DA72F3">
                <w:rPr>
                  <w:rFonts w:cstheme="minorHAnsi"/>
                  <w:i/>
                  <w:iCs/>
                  <w:color w:val="000000"/>
                  <w:sz w:val="14"/>
                  <w:szCs w:val="14"/>
                </w:rPr>
                <w:delText>0.4</w:delText>
              </w:r>
            </w:del>
          </w:p>
        </w:tc>
        <w:tc>
          <w:tcPr>
            <w:tcW w:w="489" w:type="dxa"/>
            <w:tcBorders>
              <w:top w:val="nil"/>
              <w:left w:val="single" w:sz="4" w:space="0" w:color="auto"/>
              <w:bottom w:val="single" w:sz="4" w:space="0" w:color="auto"/>
              <w:right w:val="single" w:sz="4" w:space="0" w:color="auto"/>
            </w:tcBorders>
            <w:vAlign w:val="center"/>
          </w:tcPr>
          <w:p w14:paraId="421588BB" w14:textId="37C58772" w:rsidR="007B0160" w:rsidRPr="001517FD" w:rsidDel="00DA72F3" w:rsidRDefault="007B0160" w:rsidP="007B0160">
            <w:pPr>
              <w:bidi w:val="0"/>
              <w:spacing w:line="240" w:lineRule="auto"/>
              <w:jc w:val="both"/>
              <w:rPr>
                <w:del w:id="2208" w:author="Tomer Oron" w:date="2023-12-26T13:42:00Z"/>
                <w:rFonts w:cstheme="minorHAnsi"/>
                <w:b/>
                <w:bCs/>
                <w:i/>
                <w:iCs/>
                <w:sz w:val="14"/>
                <w:szCs w:val="14"/>
                <w:u w:val="single"/>
              </w:rPr>
            </w:pPr>
            <w:del w:id="2209" w:author="Tomer Oron" w:date="2023-12-26T13:42:00Z">
              <w:r w:rsidRPr="001517FD" w:rsidDel="00DA72F3">
                <w:rPr>
                  <w:rFonts w:cstheme="minorHAnsi"/>
                  <w:i/>
                  <w:iCs/>
                  <w:color w:val="000000"/>
                  <w:sz w:val="14"/>
                  <w:szCs w:val="14"/>
                </w:rPr>
                <w:delText>0.2</w:delText>
              </w:r>
            </w:del>
          </w:p>
        </w:tc>
        <w:tc>
          <w:tcPr>
            <w:tcW w:w="489" w:type="dxa"/>
            <w:tcBorders>
              <w:top w:val="nil"/>
              <w:left w:val="single" w:sz="4" w:space="0" w:color="auto"/>
              <w:bottom w:val="single" w:sz="4" w:space="0" w:color="auto"/>
              <w:right w:val="single" w:sz="4" w:space="0" w:color="auto"/>
            </w:tcBorders>
            <w:vAlign w:val="center"/>
          </w:tcPr>
          <w:p w14:paraId="4F2B3AE2" w14:textId="3E04635B" w:rsidR="007B0160" w:rsidRPr="001517FD" w:rsidDel="00DA72F3" w:rsidRDefault="007B0160" w:rsidP="007B0160">
            <w:pPr>
              <w:bidi w:val="0"/>
              <w:spacing w:line="240" w:lineRule="auto"/>
              <w:jc w:val="both"/>
              <w:rPr>
                <w:del w:id="2210" w:author="Tomer Oron" w:date="2023-12-26T13:42:00Z"/>
                <w:rFonts w:cstheme="minorHAnsi"/>
                <w:b/>
                <w:bCs/>
                <w:i/>
                <w:iCs/>
                <w:sz w:val="14"/>
                <w:szCs w:val="14"/>
                <w:u w:val="single"/>
              </w:rPr>
            </w:pPr>
            <w:del w:id="2211" w:author="Tomer Oron" w:date="2023-12-26T13:42:00Z">
              <w:r w:rsidRPr="001517FD" w:rsidDel="00DA72F3">
                <w:rPr>
                  <w:rFonts w:cstheme="minorHAnsi"/>
                  <w:i/>
                  <w:iCs/>
                  <w:color w:val="000000"/>
                  <w:sz w:val="14"/>
                  <w:szCs w:val="14"/>
                </w:rPr>
                <w:delText>0.1</w:delText>
              </w:r>
            </w:del>
          </w:p>
        </w:tc>
        <w:tc>
          <w:tcPr>
            <w:tcW w:w="489" w:type="dxa"/>
            <w:tcBorders>
              <w:top w:val="nil"/>
              <w:left w:val="single" w:sz="4" w:space="0" w:color="auto"/>
              <w:bottom w:val="single" w:sz="4" w:space="0" w:color="auto"/>
              <w:right w:val="single" w:sz="4" w:space="0" w:color="auto"/>
            </w:tcBorders>
            <w:vAlign w:val="center"/>
          </w:tcPr>
          <w:p w14:paraId="487EDED8" w14:textId="2C0FE3A0" w:rsidR="007B0160" w:rsidRPr="001517FD" w:rsidDel="00DA72F3" w:rsidRDefault="007B0160" w:rsidP="007B0160">
            <w:pPr>
              <w:bidi w:val="0"/>
              <w:spacing w:line="240" w:lineRule="auto"/>
              <w:jc w:val="both"/>
              <w:rPr>
                <w:del w:id="2212" w:author="Tomer Oron" w:date="2023-12-26T13:42:00Z"/>
                <w:rFonts w:cstheme="minorHAnsi"/>
                <w:b/>
                <w:bCs/>
                <w:i/>
                <w:iCs/>
                <w:sz w:val="14"/>
                <w:szCs w:val="14"/>
                <w:u w:val="single"/>
              </w:rPr>
            </w:pPr>
            <w:del w:id="2213" w:author="Tomer Oron" w:date="2023-12-26T13:42:00Z">
              <w:r w:rsidRPr="001517FD" w:rsidDel="00DA72F3">
                <w:rPr>
                  <w:rFonts w:cstheme="minorHAnsi"/>
                  <w:i/>
                  <w:iCs/>
                  <w:color w:val="000000"/>
                  <w:sz w:val="14"/>
                  <w:szCs w:val="14"/>
                </w:rPr>
                <w:delText>0.0</w:delText>
              </w:r>
            </w:del>
          </w:p>
        </w:tc>
        <w:tc>
          <w:tcPr>
            <w:tcW w:w="462" w:type="dxa"/>
            <w:tcBorders>
              <w:top w:val="nil"/>
              <w:left w:val="single" w:sz="4" w:space="0" w:color="auto"/>
              <w:bottom w:val="single" w:sz="4" w:space="0" w:color="auto"/>
              <w:right w:val="single" w:sz="4" w:space="0" w:color="auto"/>
            </w:tcBorders>
            <w:vAlign w:val="center"/>
          </w:tcPr>
          <w:p w14:paraId="4637F024" w14:textId="789C4EDB" w:rsidR="007B0160" w:rsidRPr="001517FD" w:rsidDel="00DA72F3" w:rsidRDefault="007B0160" w:rsidP="007B0160">
            <w:pPr>
              <w:bidi w:val="0"/>
              <w:spacing w:line="240" w:lineRule="auto"/>
              <w:jc w:val="both"/>
              <w:rPr>
                <w:del w:id="221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046F97" w14:textId="1F8A30AE" w:rsidR="007B0160" w:rsidRPr="001517FD" w:rsidDel="00DA72F3" w:rsidRDefault="007B0160" w:rsidP="007B0160">
            <w:pPr>
              <w:bidi w:val="0"/>
              <w:spacing w:line="240" w:lineRule="auto"/>
              <w:jc w:val="both"/>
              <w:rPr>
                <w:del w:id="2215" w:author="Tomer Oron" w:date="2023-12-26T13:42:00Z"/>
                <w:rFonts w:cstheme="minorHAnsi"/>
                <w:b/>
                <w:bCs/>
                <w:sz w:val="14"/>
                <w:szCs w:val="14"/>
                <w:u w:val="single"/>
              </w:rPr>
            </w:pPr>
          </w:p>
        </w:tc>
      </w:tr>
      <w:tr w:rsidR="007B0160" w:rsidRPr="001517FD" w:rsidDel="00DA72F3" w14:paraId="775F0665" w14:textId="00EE6C5A" w:rsidTr="007B0160">
        <w:trPr>
          <w:del w:id="221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01DB7A" w14:textId="54E6B4B5" w:rsidR="007B0160" w:rsidRPr="001517FD" w:rsidDel="00DA72F3" w:rsidRDefault="007B0160" w:rsidP="007B0160">
            <w:pPr>
              <w:bidi w:val="0"/>
              <w:spacing w:line="240" w:lineRule="auto"/>
              <w:jc w:val="both"/>
              <w:rPr>
                <w:del w:id="221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4DAFE2" w14:textId="31AF7652" w:rsidR="007B0160" w:rsidRPr="001517FD" w:rsidDel="00DA72F3" w:rsidRDefault="007B0160" w:rsidP="007B0160">
            <w:pPr>
              <w:bidi w:val="0"/>
              <w:spacing w:line="240" w:lineRule="auto"/>
              <w:jc w:val="both"/>
              <w:rPr>
                <w:del w:id="2218"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6165C4" w14:textId="335AF737" w:rsidR="007B0160" w:rsidRPr="001517FD" w:rsidDel="00DA72F3" w:rsidRDefault="007B0160" w:rsidP="007B0160">
            <w:pPr>
              <w:bidi w:val="0"/>
              <w:spacing w:line="240" w:lineRule="auto"/>
              <w:jc w:val="both"/>
              <w:rPr>
                <w:del w:id="2219"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F89E300" w14:textId="5460327B" w:rsidR="007B0160" w:rsidRPr="001517FD" w:rsidDel="00DA72F3" w:rsidRDefault="007B0160" w:rsidP="007B0160">
            <w:pPr>
              <w:bidi w:val="0"/>
              <w:spacing w:line="240" w:lineRule="auto"/>
              <w:jc w:val="both"/>
              <w:rPr>
                <w:del w:id="2220" w:author="Tomer Oron" w:date="2023-12-26T13:42:00Z"/>
                <w:rFonts w:cstheme="minorHAnsi"/>
                <w:b/>
                <w:bCs/>
                <w:sz w:val="14"/>
                <w:szCs w:val="14"/>
                <w:u w:val="single"/>
              </w:rPr>
            </w:pPr>
            <w:del w:id="2221" w:author="Tomer Oron" w:date="2023-12-26T13:42:00Z">
              <w:r w:rsidRPr="001517FD" w:rsidDel="00DA72F3">
                <w:rPr>
                  <w:rFonts w:cstheme="minorHAnsi"/>
                  <w:sz w:val="14"/>
                  <w:szCs w:val="14"/>
                </w:rPr>
                <w:delText>5</w:delText>
              </w:r>
            </w:del>
          </w:p>
        </w:tc>
        <w:tc>
          <w:tcPr>
            <w:tcW w:w="607" w:type="dxa"/>
            <w:tcBorders>
              <w:top w:val="single" w:sz="4" w:space="0" w:color="auto"/>
              <w:left w:val="single" w:sz="4" w:space="0" w:color="auto"/>
              <w:bottom w:val="nil"/>
              <w:right w:val="single" w:sz="4" w:space="0" w:color="auto"/>
            </w:tcBorders>
            <w:vAlign w:val="center"/>
            <w:hideMark/>
          </w:tcPr>
          <w:p w14:paraId="77D645D2" w14:textId="2E9379DA" w:rsidR="007B0160" w:rsidRPr="001517FD" w:rsidDel="00DA72F3" w:rsidRDefault="007B0160" w:rsidP="007B0160">
            <w:pPr>
              <w:bidi w:val="0"/>
              <w:spacing w:line="240" w:lineRule="auto"/>
              <w:jc w:val="both"/>
              <w:rPr>
                <w:del w:id="2222" w:author="Tomer Oron" w:date="2023-12-26T13:42:00Z"/>
                <w:rFonts w:cstheme="minorHAnsi"/>
                <w:b/>
                <w:bCs/>
                <w:sz w:val="14"/>
                <w:szCs w:val="14"/>
                <w:u w:val="single"/>
              </w:rPr>
            </w:pPr>
            <w:del w:id="2223" w:author="Tomer Oron" w:date="2023-12-26T13:42:00Z">
              <w:r w:rsidRPr="001517FD" w:rsidDel="00DA72F3">
                <w:rPr>
                  <w:rFonts w:cstheme="minorHAnsi"/>
                  <w:sz w:val="14"/>
                  <w:szCs w:val="14"/>
                </w:rPr>
                <w:delText>4</w:delText>
              </w:r>
            </w:del>
          </w:p>
        </w:tc>
        <w:tc>
          <w:tcPr>
            <w:tcW w:w="536" w:type="dxa"/>
            <w:tcBorders>
              <w:top w:val="single" w:sz="4" w:space="0" w:color="auto"/>
              <w:left w:val="single" w:sz="4" w:space="0" w:color="auto"/>
              <w:bottom w:val="nil"/>
              <w:right w:val="single" w:sz="4" w:space="0" w:color="auto"/>
            </w:tcBorders>
            <w:vAlign w:val="center"/>
            <w:hideMark/>
          </w:tcPr>
          <w:p w14:paraId="72418CC9" w14:textId="7169AB7F" w:rsidR="007B0160" w:rsidRPr="001517FD" w:rsidDel="00DA72F3" w:rsidRDefault="007B0160" w:rsidP="007B0160">
            <w:pPr>
              <w:bidi w:val="0"/>
              <w:spacing w:line="240" w:lineRule="auto"/>
              <w:jc w:val="both"/>
              <w:rPr>
                <w:del w:id="2224" w:author="Tomer Oron" w:date="2023-12-26T13:42:00Z"/>
                <w:rFonts w:cstheme="minorHAnsi"/>
                <w:b/>
                <w:bCs/>
                <w:sz w:val="14"/>
                <w:szCs w:val="14"/>
                <w:u w:val="single"/>
              </w:rPr>
            </w:pPr>
            <w:del w:id="2225" w:author="Tomer Oron" w:date="2023-12-26T13:42:00Z">
              <w:r w:rsidRPr="001517FD" w:rsidDel="00DA72F3">
                <w:rPr>
                  <w:rFonts w:cstheme="minorHAnsi"/>
                  <w:sz w:val="14"/>
                  <w:szCs w:val="14"/>
                </w:rPr>
                <w:delText>0</w:delText>
              </w:r>
            </w:del>
          </w:p>
        </w:tc>
        <w:tc>
          <w:tcPr>
            <w:tcW w:w="536" w:type="dxa"/>
            <w:tcBorders>
              <w:top w:val="single" w:sz="4" w:space="0" w:color="auto"/>
              <w:left w:val="single" w:sz="4" w:space="0" w:color="auto"/>
              <w:bottom w:val="nil"/>
              <w:right w:val="single" w:sz="4" w:space="0" w:color="auto"/>
            </w:tcBorders>
            <w:vAlign w:val="center"/>
            <w:hideMark/>
          </w:tcPr>
          <w:p w14:paraId="57C2F2D4" w14:textId="592EDCDB" w:rsidR="007B0160" w:rsidRPr="001517FD" w:rsidDel="00DA72F3" w:rsidRDefault="007B0160" w:rsidP="007B0160">
            <w:pPr>
              <w:bidi w:val="0"/>
              <w:spacing w:line="240" w:lineRule="auto"/>
              <w:jc w:val="both"/>
              <w:rPr>
                <w:del w:id="2226" w:author="Tomer Oron" w:date="2023-12-26T13:42:00Z"/>
                <w:rFonts w:cstheme="minorHAnsi"/>
                <w:b/>
                <w:bCs/>
                <w:sz w:val="14"/>
                <w:szCs w:val="14"/>
                <w:u w:val="single"/>
              </w:rPr>
            </w:pPr>
            <w:del w:id="2227"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hideMark/>
          </w:tcPr>
          <w:p w14:paraId="6CEA99F0" w14:textId="0382BEC9" w:rsidR="007B0160" w:rsidRPr="001517FD" w:rsidDel="00DA72F3" w:rsidRDefault="007B0160" w:rsidP="007B0160">
            <w:pPr>
              <w:bidi w:val="0"/>
              <w:spacing w:line="240" w:lineRule="auto"/>
              <w:jc w:val="both"/>
              <w:rPr>
                <w:del w:id="2228" w:author="Tomer Oron" w:date="2023-12-26T13:42:00Z"/>
                <w:rFonts w:cstheme="minorHAnsi"/>
                <w:b/>
                <w:bCs/>
                <w:sz w:val="14"/>
                <w:szCs w:val="14"/>
                <w:u w:val="single"/>
              </w:rPr>
            </w:pPr>
            <w:del w:id="2229"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hideMark/>
          </w:tcPr>
          <w:p w14:paraId="7F206DBE" w14:textId="5BF2F266" w:rsidR="007B0160" w:rsidRPr="001517FD" w:rsidDel="00DA72F3" w:rsidRDefault="007B0160" w:rsidP="007B0160">
            <w:pPr>
              <w:bidi w:val="0"/>
              <w:spacing w:line="240" w:lineRule="auto"/>
              <w:jc w:val="both"/>
              <w:rPr>
                <w:del w:id="2230" w:author="Tomer Oron" w:date="2023-12-26T13:42:00Z"/>
                <w:rFonts w:cstheme="minorHAnsi"/>
                <w:b/>
                <w:bCs/>
                <w:sz w:val="14"/>
                <w:szCs w:val="14"/>
                <w:u w:val="single"/>
              </w:rPr>
            </w:pPr>
            <w:del w:id="2231"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hideMark/>
          </w:tcPr>
          <w:p w14:paraId="1A1EFF0C" w14:textId="3E33BAFC" w:rsidR="007B0160" w:rsidRPr="001517FD" w:rsidDel="00DA72F3" w:rsidRDefault="007B0160" w:rsidP="007B0160">
            <w:pPr>
              <w:bidi w:val="0"/>
              <w:spacing w:line="240" w:lineRule="auto"/>
              <w:jc w:val="both"/>
              <w:rPr>
                <w:del w:id="2232" w:author="Tomer Oron" w:date="2023-12-26T13:42:00Z"/>
                <w:rFonts w:cstheme="minorHAnsi"/>
                <w:b/>
                <w:bCs/>
                <w:sz w:val="14"/>
                <w:szCs w:val="14"/>
                <w:u w:val="single"/>
              </w:rPr>
            </w:pPr>
            <w:del w:id="2233" w:author="Tomer Oron" w:date="2023-12-26T13:42:00Z">
              <w:r w:rsidRPr="001517FD" w:rsidDel="00DA72F3">
                <w:rPr>
                  <w:rFonts w:cstheme="minorHAnsi"/>
                  <w:sz w:val="14"/>
                  <w:szCs w:val="14"/>
                </w:rPr>
                <w:delText>0</w:delText>
              </w:r>
            </w:del>
          </w:p>
        </w:tc>
        <w:tc>
          <w:tcPr>
            <w:tcW w:w="536" w:type="dxa"/>
            <w:vMerge w:val="restart"/>
            <w:tcBorders>
              <w:top w:val="single" w:sz="4" w:space="0" w:color="auto"/>
              <w:left w:val="single" w:sz="4" w:space="0" w:color="auto"/>
              <w:bottom w:val="single" w:sz="4" w:space="0" w:color="auto"/>
              <w:right w:val="single" w:sz="4" w:space="0" w:color="auto"/>
            </w:tcBorders>
            <w:vAlign w:val="center"/>
            <w:hideMark/>
          </w:tcPr>
          <w:p w14:paraId="322B2DED" w14:textId="4B62CA28" w:rsidR="007B0160" w:rsidRPr="001517FD" w:rsidDel="00DA72F3" w:rsidRDefault="007B0160" w:rsidP="007B0160">
            <w:pPr>
              <w:bidi w:val="0"/>
              <w:spacing w:line="240" w:lineRule="auto"/>
              <w:jc w:val="both"/>
              <w:rPr>
                <w:del w:id="2234" w:author="Tomer Oron" w:date="2023-12-26T13:42:00Z"/>
                <w:rFonts w:cstheme="minorHAnsi"/>
                <w:b/>
                <w:bCs/>
                <w:sz w:val="14"/>
                <w:szCs w:val="14"/>
                <w:u w:val="single"/>
              </w:rPr>
            </w:pPr>
            <w:del w:id="2235" w:author="Tomer Oron" w:date="2023-12-26T13:42:00Z">
              <w:r w:rsidRPr="001517FD" w:rsidDel="00DA72F3">
                <w:rPr>
                  <w:rFonts w:cstheme="minorHAnsi"/>
                  <w:sz w:val="14"/>
                  <w:szCs w:val="14"/>
                </w:rPr>
                <w:delText>0</w:delText>
              </w:r>
            </w:del>
          </w:p>
        </w:tc>
        <w:tc>
          <w:tcPr>
            <w:tcW w:w="536" w:type="dxa"/>
            <w:vMerge w:val="restart"/>
            <w:tcBorders>
              <w:top w:val="single" w:sz="4" w:space="0" w:color="auto"/>
              <w:left w:val="single" w:sz="4" w:space="0" w:color="auto"/>
              <w:bottom w:val="single" w:sz="4" w:space="0" w:color="auto"/>
              <w:right w:val="single" w:sz="4" w:space="0" w:color="auto"/>
            </w:tcBorders>
            <w:vAlign w:val="center"/>
            <w:hideMark/>
          </w:tcPr>
          <w:p w14:paraId="3D8DAA46" w14:textId="1203E834" w:rsidR="007B0160" w:rsidRPr="001517FD" w:rsidDel="00DA72F3" w:rsidRDefault="007B0160" w:rsidP="007B0160">
            <w:pPr>
              <w:bidi w:val="0"/>
              <w:spacing w:line="240" w:lineRule="auto"/>
              <w:jc w:val="both"/>
              <w:rPr>
                <w:del w:id="2236" w:author="Tomer Oron" w:date="2023-12-26T13:42:00Z"/>
                <w:rFonts w:cstheme="minorHAnsi"/>
                <w:b/>
                <w:bCs/>
                <w:sz w:val="14"/>
                <w:szCs w:val="14"/>
                <w:u w:val="single"/>
              </w:rPr>
            </w:pPr>
            <w:del w:id="2237"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ECA1CB6" w14:textId="1F542AE3" w:rsidR="007B0160" w:rsidRPr="001517FD" w:rsidDel="00DA72F3" w:rsidRDefault="007B0160" w:rsidP="007B0160">
            <w:pPr>
              <w:bidi w:val="0"/>
              <w:spacing w:line="240" w:lineRule="auto"/>
              <w:jc w:val="both"/>
              <w:rPr>
                <w:del w:id="2238" w:author="Tomer Oron" w:date="2023-12-26T13:42:00Z"/>
                <w:rFonts w:cstheme="minorHAnsi"/>
                <w:b/>
                <w:bCs/>
                <w:sz w:val="14"/>
                <w:szCs w:val="14"/>
                <w:u w:val="single"/>
              </w:rPr>
            </w:pPr>
            <w:del w:id="2239"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ABC77CA" w14:textId="7E478EC0" w:rsidR="007B0160" w:rsidRPr="001517FD" w:rsidDel="00DA72F3" w:rsidRDefault="007B0160" w:rsidP="007B0160">
            <w:pPr>
              <w:bidi w:val="0"/>
              <w:spacing w:line="240" w:lineRule="auto"/>
              <w:jc w:val="both"/>
              <w:rPr>
                <w:del w:id="2240" w:author="Tomer Oron" w:date="2023-12-26T13:42:00Z"/>
                <w:rFonts w:cstheme="minorHAnsi"/>
                <w:b/>
                <w:bCs/>
                <w:sz w:val="14"/>
                <w:szCs w:val="14"/>
                <w:u w:val="single"/>
              </w:rPr>
            </w:pPr>
            <w:del w:id="2241"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B4C5C06" w14:textId="1986670B" w:rsidR="007B0160" w:rsidRPr="001517FD" w:rsidDel="00DA72F3" w:rsidRDefault="007B0160" w:rsidP="007B0160">
            <w:pPr>
              <w:bidi w:val="0"/>
              <w:spacing w:line="240" w:lineRule="auto"/>
              <w:jc w:val="both"/>
              <w:rPr>
                <w:del w:id="2242" w:author="Tomer Oron" w:date="2023-12-26T13:42:00Z"/>
                <w:rFonts w:cstheme="minorHAnsi"/>
                <w:b/>
                <w:bCs/>
                <w:sz w:val="14"/>
                <w:szCs w:val="14"/>
                <w:u w:val="single"/>
              </w:rPr>
            </w:pPr>
            <w:del w:id="2243" w:author="Tomer Oron" w:date="2023-12-26T13:42:00Z">
              <w:r w:rsidRPr="001517FD" w:rsidDel="00DA72F3">
                <w:rPr>
                  <w:rFonts w:cstheme="minorHAnsi"/>
                  <w:sz w:val="14"/>
                  <w:szCs w:val="14"/>
                </w:rPr>
                <w:delText>0</w:delText>
              </w:r>
            </w:del>
          </w:p>
        </w:tc>
        <w:tc>
          <w:tcPr>
            <w:tcW w:w="465" w:type="dxa"/>
            <w:vMerge w:val="restart"/>
            <w:tcBorders>
              <w:top w:val="single" w:sz="4" w:space="0" w:color="auto"/>
              <w:left w:val="single" w:sz="4" w:space="0" w:color="auto"/>
              <w:bottom w:val="single" w:sz="4" w:space="0" w:color="auto"/>
              <w:right w:val="single" w:sz="4" w:space="0" w:color="auto"/>
            </w:tcBorders>
            <w:vAlign w:val="center"/>
            <w:hideMark/>
          </w:tcPr>
          <w:p w14:paraId="5B730B46" w14:textId="316D217B" w:rsidR="007B0160" w:rsidRPr="001517FD" w:rsidDel="00DA72F3" w:rsidRDefault="007B0160" w:rsidP="007B0160">
            <w:pPr>
              <w:bidi w:val="0"/>
              <w:spacing w:line="240" w:lineRule="auto"/>
              <w:jc w:val="both"/>
              <w:rPr>
                <w:del w:id="2244" w:author="Tomer Oron" w:date="2023-12-26T13:42:00Z"/>
                <w:rFonts w:cstheme="minorHAnsi"/>
                <w:b/>
                <w:bCs/>
                <w:sz w:val="14"/>
                <w:szCs w:val="14"/>
                <w:u w:val="single"/>
              </w:rPr>
            </w:pPr>
            <w:del w:id="2245"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67846600" w14:textId="153205C8" w:rsidR="007B0160" w:rsidRPr="001517FD" w:rsidDel="00DA72F3" w:rsidRDefault="007B0160" w:rsidP="007B0160">
            <w:pPr>
              <w:bidi w:val="0"/>
              <w:spacing w:line="240" w:lineRule="auto"/>
              <w:jc w:val="both"/>
              <w:rPr>
                <w:del w:id="2246" w:author="Tomer Oron" w:date="2023-12-26T13:42:00Z"/>
                <w:rFonts w:cstheme="minorHAnsi"/>
                <w:b/>
                <w:bCs/>
                <w:sz w:val="14"/>
                <w:szCs w:val="14"/>
                <w:u w:val="single"/>
              </w:rPr>
            </w:pPr>
            <w:del w:id="2247"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D4A0B94" w14:textId="1F3ECE6D" w:rsidR="007B0160" w:rsidRPr="001517FD" w:rsidDel="00DA72F3" w:rsidRDefault="007B0160" w:rsidP="007B0160">
            <w:pPr>
              <w:bidi w:val="0"/>
              <w:spacing w:line="240" w:lineRule="auto"/>
              <w:jc w:val="both"/>
              <w:rPr>
                <w:del w:id="2248" w:author="Tomer Oron" w:date="2023-12-26T13:42:00Z"/>
                <w:rFonts w:cstheme="minorHAnsi"/>
                <w:b/>
                <w:bCs/>
                <w:sz w:val="14"/>
                <w:szCs w:val="14"/>
                <w:u w:val="single"/>
              </w:rPr>
            </w:pPr>
            <w:del w:id="2249"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CAB1716" w14:textId="5FB8E6A5" w:rsidR="007B0160" w:rsidRPr="001517FD" w:rsidDel="00DA72F3" w:rsidRDefault="007B0160" w:rsidP="007B0160">
            <w:pPr>
              <w:bidi w:val="0"/>
              <w:spacing w:line="240" w:lineRule="auto"/>
              <w:jc w:val="both"/>
              <w:rPr>
                <w:del w:id="2250" w:author="Tomer Oron" w:date="2023-12-26T13:42:00Z"/>
                <w:rFonts w:cstheme="minorHAnsi"/>
                <w:b/>
                <w:bCs/>
                <w:sz w:val="14"/>
                <w:szCs w:val="14"/>
                <w:u w:val="single"/>
              </w:rPr>
            </w:pPr>
            <w:del w:id="2251"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AA19D87" w14:textId="5360BC01" w:rsidR="007B0160" w:rsidRPr="001517FD" w:rsidDel="00DA72F3" w:rsidRDefault="007B0160" w:rsidP="007B0160">
            <w:pPr>
              <w:bidi w:val="0"/>
              <w:spacing w:line="240" w:lineRule="auto"/>
              <w:jc w:val="both"/>
              <w:rPr>
                <w:del w:id="2252" w:author="Tomer Oron" w:date="2023-12-26T13:42:00Z"/>
                <w:rFonts w:cstheme="minorHAnsi"/>
                <w:b/>
                <w:bCs/>
                <w:sz w:val="14"/>
                <w:szCs w:val="14"/>
                <w:u w:val="single"/>
              </w:rPr>
            </w:pPr>
            <w:del w:id="2253" w:author="Tomer Oron" w:date="2023-12-26T13:42:00Z">
              <w:r w:rsidRPr="001517FD" w:rsidDel="00DA72F3">
                <w:rPr>
                  <w:rFonts w:cstheme="minorHAnsi"/>
                  <w:sz w:val="14"/>
                  <w:szCs w:val="14"/>
                </w:rPr>
                <w:delText>0</w:delText>
              </w:r>
            </w:del>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5252BAB" w14:textId="02901870" w:rsidR="007B0160" w:rsidRPr="001517FD" w:rsidDel="00DA72F3" w:rsidRDefault="007B0160" w:rsidP="007B0160">
            <w:pPr>
              <w:bidi w:val="0"/>
              <w:spacing w:line="240" w:lineRule="auto"/>
              <w:jc w:val="both"/>
              <w:rPr>
                <w:del w:id="2254" w:author="Tomer Oron" w:date="2023-12-26T13:42:00Z"/>
                <w:rFonts w:cstheme="minorHAnsi"/>
                <w:sz w:val="14"/>
                <w:szCs w:val="14"/>
              </w:rPr>
            </w:pPr>
            <w:del w:id="2255" w:author="Tomer Oron" w:date="2023-12-26T13:42:00Z">
              <w:r w:rsidRPr="001517FD" w:rsidDel="00DA72F3">
                <w:rPr>
                  <w:rFonts w:cstheme="minorHAnsi"/>
                  <w:sz w:val="14"/>
                  <w:szCs w:val="14"/>
                </w:rPr>
                <w:delText>0</w:delText>
              </w:r>
            </w:del>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E0920FA" w14:textId="215CA8D3" w:rsidR="007B0160" w:rsidRPr="001517FD" w:rsidDel="00DA72F3" w:rsidRDefault="007B0160" w:rsidP="007B0160">
            <w:pPr>
              <w:bidi w:val="0"/>
              <w:spacing w:line="240" w:lineRule="auto"/>
              <w:jc w:val="both"/>
              <w:rPr>
                <w:del w:id="2256" w:author="Tomer Oron" w:date="2023-12-26T13:42:00Z"/>
                <w:rFonts w:cstheme="minorHAnsi"/>
                <w:sz w:val="14"/>
                <w:szCs w:val="14"/>
              </w:rPr>
            </w:pPr>
            <w:del w:id="2257" w:author="Tomer Oron" w:date="2023-12-26T13:42:00Z">
              <w:r w:rsidRPr="001517FD" w:rsidDel="00DA72F3">
                <w:rPr>
                  <w:rFonts w:cstheme="minorHAnsi"/>
                  <w:sz w:val="14"/>
                  <w:szCs w:val="14"/>
                </w:rPr>
                <w:delText>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42F933" w14:textId="7AC55F85" w:rsidR="007B0160" w:rsidRPr="001517FD" w:rsidDel="00DA72F3" w:rsidRDefault="007B0160" w:rsidP="007B0160">
            <w:pPr>
              <w:bidi w:val="0"/>
              <w:spacing w:line="240" w:lineRule="auto"/>
              <w:jc w:val="both"/>
              <w:rPr>
                <w:del w:id="2258" w:author="Tomer Oron" w:date="2023-12-26T13:42:00Z"/>
                <w:rFonts w:cstheme="minorHAnsi"/>
                <w:b/>
                <w:bCs/>
                <w:sz w:val="14"/>
                <w:szCs w:val="14"/>
                <w:u w:val="single"/>
              </w:rPr>
            </w:pPr>
          </w:p>
        </w:tc>
      </w:tr>
      <w:tr w:rsidR="007B0160" w:rsidRPr="001517FD" w:rsidDel="00DA72F3" w14:paraId="275F5C92" w14:textId="4FC50298" w:rsidTr="007B0160">
        <w:trPr>
          <w:trHeight w:val="53"/>
          <w:del w:id="2259"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854E0D" w14:textId="55BF7610" w:rsidR="007B0160" w:rsidRPr="001517FD" w:rsidDel="00DA72F3" w:rsidRDefault="007B0160" w:rsidP="007B0160">
            <w:pPr>
              <w:bidi w:val="0"/>
              <w:spacing w:line="240" w:lineRule="auto"/>
              <w:jc w:val="both"/>
              <w:rPr>
                <w:del w:id="2260"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FF7D9" w14:textId="2D211496" w:rsidR="007B0160" w:rsidRPr="001517FD" w:rsidDel="00DA72F3" w:rsidRDefault="007B0160" w:rsidP="007B0160">
            <w:pPr>
              <w:bidi w:val="0"/>
              <w:spacing w:line="240" w:lineRule="auto"/>
              <w:jc w:val="both"/>
              <w:rPr>
                <w:del w:id="2261"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A449B4" w14:textId="691F9C73" w:rsidR="007B0160" w:rsidRPr="001517FD" w:rsidDel="00DA72F3" w:rsidRDefault="007B0160" w:rsidP="007B0160">
            <w:pPr>
              <w:bidi w:val="0"/>
              <w:spacing w:line="240" w:lineRule="auto"/>
              <w:jc w:val="both"/>
              <w:rPr>
                <w:del w:id="2262"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AC3A42" w14:textId="7CC1DF6F" w:rsidR="007B0160" w:rsidRPr="001517FD" w:rsidDel="00DA72F3" w:rsidRDefault="007B0160" w:rsidP="007B0160">
            <w:pPr>
              <w:bidi w:val="0"/>
              <w:spacing w:line="240" w:lineRule="auto"/>
              <w:jc w:val="both"/>
              <w:rPr>
                <w:del w:id="2263"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4243D4D6" w14:textId="5241D869" w:rsidR="007B0160" w:rsidRPr="001517FD" w:rsidDel="00DA72F3" w:rsidRDefault="007B0160" w:rsidP="007B0160">
            <w:pPr>
              <w:bidi w:val="0"/>
              <w:spacing w:line="240" w:lineRule="auto"/>
              <w:jc w:val="both"/>
              <w:rPr>
                <w:del w:id="2264" w:author="Tomer Oron" w:date="2023-12-26T13:42:00Z"/>
                <w:rFonts w:cstheme="minorHAnsi"/>
                <w:i/>
                <w:iCs/>
                <w:sz w:val="14"/>
                <w:szCs w:val="14"/>
              </w:rPr>
            </w:pPr>
            <w:del w:id="2265" w:author="Tomer Oron" w:date="2023-12-26T13:42:00Z">
              <w:r w:rsidRPr="001517FD" w:rsidDel="00DA72F3">
                <w:rPr>
                  <w:rFonts w:cstheme="minorHAnsi"/>
                  <w:i/>
                  <w:iCs/>
                  <w:color w:val="000000"/>
                  <w:sz w:val="14"/>
                  <w:szCs w:val="14"/>
                </w:rPr>
                <w:delText>2.3</w:delText>
              </w:r>
            </w:del>
          </w:p>
        </w:tc>
        <w:tc>
          <w:tcPr>
            <w:tcW w:w="536" w:type="dxa"/>
            <w:tcBorders>
              <w:top w:val="nil"/>
              <w:left w:val="single" w:sz="4" w:space="0" w:color="auto"/>
              <w:bottom w:val="single" w:sz="4" w:space="0" w:color="auto"/>
              <w:right w:val="single" w:sz="4" w:space="0" w:color="auto"/>
            </w:tcBorders>
            <w:vAlign w:val="center"/>
            <w:hideMark/>
          </w:tcPr>
          <w:p w14:paraId="3F48EDEF" w14:textId="1038C78E" w:rsidR="007B0160" w:rsidRPr="001517FD" w:rsidDel="00DA72F3" w:rsidRDefault="007B0160" w:rsidP="007B0160">
            <w:pPr>
              <w:bidi w:val="0"/>
              <w:spacing w:line="240" w:lineRule="auto"/>
              <w:jc w:val="both"/>
              <w:rPr>
                <w:del w:id="2266" w:author="Tomer Oron" w:date="2023-12-26T13:42:00Z"/>
                <w:rFonts w:cstheme="minorHAnsi"/>
                <w:i/>
                <w:iCs/>
                <w:sz w:val="14"/>
                <w:szCs w:val="14"/>
              </w:rPr>
            </w:pPr>
            <w:del w:id="2267" w:author="Tomer Oron" w:date="2023-12-26T13:42:00Z">
              <w:r w:rsidRPr="001517FD" w:rsidDel="00DA72F3">
                <w:rPr>
                  <w:rFonts w:cstheme="minorHAnsi"/>
                  <w:i/>
                  <w:iCs/>
                  <w:color w:val="000000"/>
                  <w:sz w:val="14"/>
                  <w:szCs w:val="14"/>
                </w:rPr>
                <w:delText>1.2</w:delText>
              </w:r>
            </w:del>
          </w:p>
        </w:tc>
        <w:tc>
          <w:tcPr>
            <w:tcW w:w="536" w:type="dxa"/>
            <w:tcBorders>
              <w:top w:val="nil"/>
              <w:left w:val="single" w:sz="4" w:space="0" w:color="auto"/>
              <w:bottom w:val="single" w:sz="4" w:space="0" w:color="auto"/>
              <w:right w:val="single" w:sz="4" w:space="0" w:color="auto"/>
            </w:tcBorders>
            <w:vAlign w:val="center"/>
            <w:hideMark/>
          </w:tcPr>
          <w:p w14:paraId="6BDCBBA5" w14:textId="21680E27" w:rsidR="007B0160" w:rsidRPr="001517FD" w:rsidDel="00DA72F3" w:rsidRDefault="007B0160" w:rsidP="007B0160">
            <w:pPr>
              <w:bidi w:val="0"/>
              <w:spacing w:line="240" w:lineRule="auto"/>
              <w:jc w:val="both"/>
              <w:rPr>
                <w:del w:id="2268" w:author="Tomer Oron" w:date="2023-12-26T13:42:00Z"/>
                <w:rFonts w:cstheme="minorHAnsi"/>
                <w:i/>
                <w:iCs/>
                <w:sz w:val="14"/>
                <w:szCs w:val="14"/>
              </w:rPr>
            </w:pPr>
            <w:del w:id="2269" w:author="Tomer Oron" w:date="2023-12-26T13:42:00Z">
              <w:r w:rsidRPr="001517FD" w:rsidDel="00DA72F3">
                <w:rPr>
                  <w:rFonts w:cstheme="minorHAnsi"/>
                  <w:i/>
                  <w:iCs/>
                  <w:color w:val="000000"/>
                  <w:sz w:val="14"/>
                  <w:szCs w:val="14"/>
                </w:rPr>
                <w:delText>0.4</w:delText>
              </w:r>
            </w:del>
          </w:p>
        </w:tc>
        <w:tc>
          <w:tcPr>
            <w:tcW w:w="488" w:type="dxa"/>
            <w:tcBorders>
              <w:top w:val="nil"/>
              <w:left w:val="single" w:sz="4" w:space="0" w:color="auto"/>
              <w:bottom w:val="single" w:sz="4" w:space="0" w:color="auto"/>
              <w:right w:val="single" w:sz="4" w:space="0" w:color="auto"/>
            </w:tcBorders>
            <w:vAlign w:val="center"/>
            <w:hideMark/>
          </w:tcPr>
          <w:p w14:paraId="0E179045" w14:textId="31A0FC33" w:rsidR="007B0160" w:rsidRPr="001517FD" w:rsidDel="00DA72F3" w:rsidRDefault="007B0160" w:rsidP="007B0160">
            <w:pPr>
              <w:bidi w:val="0"/>
              <w:spacing w:line="240" w:lineRule="auto"/>
              <w:jc w:val="both"/>
              <w:rPr>
                <w:del w:id="2270" w:author="Tomer Oron" w:date="2023-12-26T13:42:00Z"/>
                <w:rFonts w:cstheme="minorHAnsi"/>
                <w:i/>
                <w:iCs/>
                <w:sz w:val="14"/>
                <w:szCs w:val="14"/>
              </w:rPr>
            </w:pPr>
            <w:del w:id="2271" w:author="Tomer Oron" w:date="2023-12-26T13:42:00Z">
              <w:r w:rsidRPr="001517FD" w:rsidDel="00DA72F3">
                <w:rPr>
                  <w:rFonts w:cstheme="minorHAnsi"/>
                  <w:i/>
                  <w:iCs/>
                  <w:color w:val="000000"/>
                  <w:sz w:val="14"/>
                  <w:szCs w:val="14"/>
                </w:rPr>
                <w:delText>0.1</w:delText>
              </w:r>
            </w:del>
          </w:p>
        </w:tc>
        <w:tc>
          <w:tcPr>
            <w:tcW w:w="488" w:type="dxa"/>
            <w:tcBorders>
              <w:top w:val="nil"/>
              <w:left w:val="single" w:sz="4" w:space="0" w:color="auto"/>
              <w:bottom w:val="single" w:sz="4" w:space="0" w:color="auto"/>
              <w:right w:val="single" w:sz="4" w:space="0" w:color="auto"/>
            </w:tcBorders>
            <w:vAlign w:val="center"/>
            <w:hideMark/>
          </w:tcPr>
          <w:p w14:paraId="39066D20" w14:textId="4FD55F4A" w:rsidR="007B0160" w:rsidRPr="001517FD" w:rsidDel="00DA72F3" w:rsidRDefault="007B0160" w:rsidP="007B0160">
            <w:pPr>
              <w:bidi w:val="0"/>
              <w:spacing w:line="240" w:lineRule="auto"/>
              <w:jc w:val="both"/>
              <w:rPr>
                <w:del w:id="2272" w:author="Tomer Oron" w:date="2023-12-26T13:42:00Z"/>
                <w:rFonts w:cstheme="minorHAnsi"/>
                <w:i/>
                <w:iCs/>
                <w:sz w:val="14"/>
                <w:szCs w:val="14"/>
              </w:rPr>
            </w:pPr>
            <w:del w:id="2273" w:author="Tomer Oron" w:date="2023-12-26T13:42:00Z">
              <w:r w:rsidRPr="001517FD" w:rsidDel="00DA72F3">
                <w:rPr>
                  <w:rFonts w:cstheme="minorHAnsi"/>
                  <w:i/>
                  <w:iCs/>
                  <w:color w:val="000000"/>
                  <w:sz w:val="14"/>
                  <w:szCs w:val="14"/>
                </w:rPr>
                <w:delText>0.0</w:delText>
              </w:r>
            </w:del>
          </w:p>
        </w:tc>
        <w:tc>
          <w:tcPr>
            <w:tcW w:w="465" w:type="dxa"/>
            <w:tcBorders>
              <w:top w:val="nil"/>
              <w:left w:val="single" w:sz="4" w:space="0" w:color="auto"/>
              <w:bottom w:val="single" w:sz="4" w:space="0" w:color="auto"/>
              <w:right w:val="single" w:sz="4" w:space="0" w:color="auto"/>
            </w:tcBorders>
            <w:vAlign w:val="center"/>
            <w:hideMark/>
          </w:tcPr>
          <w:p w14:paraId="46953818" w14:textId="161CDDC8" w:rsidR="007B0160" w:rsidRPr="001517FD" w:rsidDel="00DA72F3" w:rsidRDefault="007B0160" w:rsidP="007B0160">
            <w:pPr>
              <w:bidi w:val="0"/>
              <w:spacing w:line="240" w:lineRule="auto"/>
              <w:jc w:val="both"/>
              <w:rPr>
                <w:del w:id="2274" w:author="Tomer Oron" w:date="2023-12-26T13:42:00Z"/>
                <w:rFonts w:cstheme="minorHAnsi"/>
                <w:i/>
                <w:iCs/>
                <w:sz w:val="14"/>
                <w:szCs w:val="14"/>
              </w:rPr>
            </w:pPr>
            <w:del w:id="2275" w:author="Tomer Oron" w:date="2023-12-26T13:42:00Z">
              <w:r w:rsidRPr="001517FD" w:rsidDel="00DA72F3">
                <w:rPr>
                  <w:rFonts w:cstheme="minorHAnsi"/>
                  <w:i/>
                  <w:iCs/>
                  <w:color w:val="000000"/>
                  <w:sz w:val="14"/>
                  <w:szCs w:val="14"/>
                </w:rPr>
                <w:delText>0.0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95D7E5" w14:textId="6C74F02F" w:rsidR="007B0160" w:rsidRPr="001517FD" w:rsidDel="00DA72F3" w:rsidRDefault="007B0160" w:rsidP="007B0160">
            <w:pPr>
              <w:bidi w:val="0"/>
              <w:spacing w:line="240" w:lineRule="auto"/>
              <w:jc w:val="both"/>
              <w:rPr>
                <w:del w:id="2276"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884A9A" w14:textId="5D2F338F" w:rsidR="007B0160" w:rsidRPr="001517FD" w:rsidDel="00DA72F3" w:rsidRDefault="007B0160" w:rsidP="007B0160">
            <w:pPr>
              <w:bidi w:val="0"/>
              <w:spacing w:line="240" w:lineRule="auto"/>
              <w:jc w:val="both"/>
              <w:rPr>
                <w:del w:id="227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A2CAB0" w14:textId="76D9D1C8" w:rsidR="007B0160" w:rsidRPr="001517FD" w:rsidDel="00DA72F3" w:rsidRDefault="007B0160" w:rsidP="007B0160">
            <w:pPr>
              <w:bidi w:val="0"/>
              <w:spacing w:line="240" w:lineRule="auto"/>
              <w:jc w:val="both"/>
              <w:rPr>
                <w:del w:id="227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6AC7C" w14:textId="1D51E7E2" w:rsidR="007B0160" w:rsidRPr="001517FD" w:rsidDel="00DA72F3" w:rsidRDefault="007B0160" w:rsidP="007B0160">
            <w:pPr>
              <w:bidi w:val="0"/>
              <w:spacing w:line="240" w:lineRule="auto"/>
              <w:jc w:val="both"/>
              <w:rPr>
                <w:del w:id="227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3F61F" w14:textId="6A399740" w:rsidR="007B0160" w:rsidRPr="001517FD" w:rsidDel="00DA72F3" w:rsidRDefault="007B0160" w:rsidP="007B0160">
            <w:pPr>
              <w:bidi w:val="0"/>
              <w:spacing w:line="240" w:lineRule="auto"/>
              <w:jc w:val="both"/>
              <w:rPr>
                <w:del w:id="2280"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1604BD" w14:textId="3E6C5D66" w:rsidR="007B0160" w:rsidRPr="001517FD" w:rsidDel="00DA72F3" w:rsidRDefault="007B0160" w:rsidP="007B0160">
            <w:pPr>
              <w:bidi w:val="0"/>
              <w:spacing w:line="240" w:lineRule="auto"/>
              <w:jc w:val="both"/>
              <w:rPr>
                <w:del w:id="228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09BB5" w14:textId="5E47E227" w:rsidR="007B0160" w:rsidRPr="001517FD" w:rsidDel="00DA72F3" w:rsidRDefault="007B0160" w:rsidP="007B0160">
            <w:pPr>
              <w:bidi w:val="0"/>
              <w:spacing w:line="240" w:lineRule="auto"/>
              <w:jc w:val="both"/>
              <w:rPr>
                <w:del w:id="2282"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22873" w14:textId="06BBD2AE" w:rsidR="007B0160" w:rsidRPr="001517FD" w:rsidDel="00DA72F3" w:rsidRDefault="007B0160" w:rsidP="007B0160">
            <w:pPr>
              <w:bidi w:val="0"/>
              <w:spacing w:line="240" w:lineRule="auto"/>
              <w:jc w:val="both"/>
              <w:rPr>
                <w:del w:id="2283"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76985F" w14:textId="6E8E0EE3" w:rsidR="007B0160" w:rsidRPr="001517FD" w:rsidDel="00DA72F3" w:rsidRDefault="007B0160" w:rsidP="007B0160">
            <w:pPr>
              <w:bidi w:val="0"/>
              <w:spacing w:line="240" w:lineRule="auto"/>
              <w:jc w:val="both"/>
              <w:rPr>
                <w:del w:id="228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05120" w14:textId="5ADE04B6" w:rsidR="007B0160" w:rsidRPr="001517FD" w:rsidDel="00DA72F3" w:rsidRDefault="007B0160" w:rsidP="007B0160">
            <w:pPr>
              <w:bidi w:val="0"/>
              <w:spacing w:line="240" w:lineRule="auto"/>
              <w:jc w:val="both"/>
              <w:rPr>
                <w:del w:id="228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F4FF94" w14:textId="1267A9D7" w:rsidR="007B0160" w:rsidRPr="001517FD" w:rsidDel="00DA72F3" w:rsidRDefault="007B0160" w:rsidP="007B0160">
            <w:pPr>
              <w:bidi w:val="0"/>
              <w:spacing w:line="240" w:lineRule="auto"/>
              <w:jc w:val="both"/>
              <w:rPr>
                <w:del w:id="2286"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FDD17E" w14:textId="2DEB49EA" w:rsidR="007B0160" w:rsidRPr="001517FD" w:rsidDel="00DA72F3" w:rsidRDefault="007B0160" w:rsidP="007B0160">
            <w:pPr>
              <w:bidi w:val="0"/>
              <w:spacing w:line="240" w:lineRule="auto"/>
              <w:jc w:val="both"/>
              <w:rPr>
                <w:del w:id="2287"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5AAB02" w14:textId="367F6150" w:rsidR="007B0160" w:rsidRPr="001517FD" w:rsidDel="00DA72F3" w:rsidRDefault="007B0160" w:rsidP="007B0160">
            <w:pPr>
              <w:bidi w:val="0"/>
              <w:spacing w:line="240" w:lineRule="auto"/>
              <w:jc w:val="both"/>
              <w:rPr>
                <w:del w:id="2288" w:author="Tomer Oron" w:date="2023-12-26T13:42:00Z"/>
                <w:rFonts w:cstheme="minorHAnsi"/>
                <w:b/>
                <w:bCs/>
                <w:sz w:val="14"/>
                <w:szCs w:val="14"/>
                <w:u w:val="single"/>
              </w:rPr>
            </w:pPr>
          </w:p>
        </w:tc>
      </w:tr>
      <w:tr w:rsidR="007B0160" w:rsidRPr="001517FD" w:rsidDel="00DA72F3" w14:paraId="304B10C1" w14:textId="124F7AC6" w:rsidTr="007B0160">
        <w:trPr>
          <w:del w:id="2289" w:author="Tomer Oron" w:date="2023-12-26T13:42:00Z"/>
        </w:trPr>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106F15CC" w14:textId="52122B80" w:rsidR="007B0160" w:rsidRPr="001517FD" w:rsidDel="00DA72F3" w:rsidRDefault="007B0160" w:rsidP="007B0160">
            <w:pPr>
              <w:bidi w:val="0"/>
              <w:spacing w:line="240" w:lineRule="auto"/>
              <w:jc w:val="both"/>
              <w:rPr>
                <w:del w:id="2290" w:author="Tomer Oron" w:date="2023-12-26T13:42:00Z"/>
                <w:rFonts w:cstheme="minorHAnsi"/>
                <w:b/>
                <w:bCs/>
                <w:sz w:val="14"/>
                <w:szCs w:val="14"/>
                <w:u w:val="single"/>
              </w:rPr>
            </w:pPr>
            <w:del w:id="2291" w:author="Tomer Oron" w:date="2023-12-26T13:42:00Z">
              <w:r w:rsidRPr="001517FD" w:rsidDel="00DA72F3">
                <w:rPr>
                  <w:rFonts w:cstheme="minorHAnsi"/>
                  <w:sz w:val="14"/>
                  <w:szCs w:val="14"/>
                </w:rPr>
                <w:delText>ICM2 maternal</w:delText>
              </w:r>
            </w:del>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10A3F4E6" w14:textId="2879290D" w:rsidR="007B0160" w:rsidRPr="001517FD" w:rsidDel="00DA72F3" w:rsidRDefault="007B0160" w:rsidP="007B0160">
            <w:pPr>
              <w:bidi w:val="0"/>
              <w:spacing w:line="240" w:lineRule="auto"/>
              <w:jc w:val="both"/>
              <w:rPr>
                <w:del w:id="2292" w:author="Tomer Oron" w:date="2023-12-26T13:42:00Z"/>
                <w:rFonts w:cstheme="minorHAnsi"/>
                <w:sz w:val="14"/>
                <w:szCs w:val="14"/>
              </w:rPr>
            </w:pPr>
            <w:del w:id="2293" w:author="Tomer Oron" w:date="2023-12-26T13:42:00Z">
              <w:r w:rsidRPr="001517FD" w:rsidDel="00DA72F3">
                <w:rPr>
                  <w:rFonts w:cstheme="minorHAnsi"/>
                  <w:sz w:val="14"/>
                  <w:szCs w:val="14"/>
                </w:rPr>
                <w:delText>0.0893</w:delText>
              </w:r>
            </w:del>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7CF6E176" w14:textId="7187461F" w:rsidR="007B0160" w:rsidRPr="001517FD" w:rsidDel="00DA72F3" w:rsidRDefault="007B0160" w:rsidP="007B0160">
            <w:pPr>
              <w:bidi w:val="0"/>
              <w:spacing w:line="240" w:lineRule="auto"/>
              <w:jc w:val="both"/>
              <w:rPr>
                <w:del w:id="2294" w:author="Tomer Oron" w:date="2023-12-26T13:42:00Z"/>
                <w:rFonts w:cstheme="minorHAnsi"/>
                <w:sz w:val="14"/>
                <w:szCs w:val="14"/>
              </w:rPr>
            </w:pPr>
            <w:del w:id="2295" w:author="Tomer Oron" w:date="2023-12-26T13:42:00Z">
              <w:r w:rsidRPr="001517FD" w:rsidDel="00DA72F3">
                <w:rPr>
                  <w:rFonts w:cstheme="minorHAnsi"/>
                  <w:sz w:val="14"/>
                  <w:szCs w:val="14"/>
                </w:rPr>
                <w:delText>0.0609</w:delText>
              </w:r>
            </w:del>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63457C4" w14:textId="4A42D57A" w:rsidR="007B0160" w:rsidRPr="001517FD" w:rsidDel="00DA72F3" w:rsidRDefault="007B0160" w:rsidP="007B0160">
            <w:pPr>
              <w:bidi w:val="0"/>
              <w:spacing w:line="240" w:lineRule="auto"/>
              <w:jc w:val="both"/>
              <w:rPr>
                <w:del w:id="2296" w:author="Tomer Oron" w:date="2023-12-26T13:42:00Z"/>
                <w:rFonts w:cstheme="minorHAnsi"/>
                <w:b/>
                <w:bCs/>
                <w:sz w:val="14"/>
                <w:szCs w:val="14"/>
                <w:u w:val="single"/>
              </w:rPr>
            </w:pPr>
            <w:del w:id="2297" w:author="Tomer Oron" w:date="2023-12-26T13:42:00Z">
              <w:r w:rsidRPr="001517FD" w:rsidDel="00DA72F3">
                <w:rPr>
                  <w:rFonts w:cstheme="minorHAnsi"/>
                  <w:sz w:val="14"/>
                  <w:szCs w:val="14"/>
                </w:rPr>
                <w:delText>1</w:delText>
              </w:r>
            </w:del>
          </w:p>
        </w:tc>
        <w:tc>
          <w:tcPr>
            <w:tcW w:w="607" w:type="dxa"/>
            <w:tcBorders>
              <w:top w:val="single" w:sz="4" w:space="0" w:color="auto"/>
              <w:left w:val="single" w:sz="4" w:space="0" w:color="auto"/>
              <w:bottom w:val="nil"/>
              <w:right w:val="single" w:sz="4" w:space="0" w:color="auto"/>
            </w:tcBorders>
            <w:vAlign w:val="center"/>
            <w:hideMark/>
          </w:tcPr>
          <w:p w14:paraId="4117C342" w14:textId="2778B2ED" w:rsidR="007B0160" w:rsidRPr="001517FD" w:rsidDel="00DA72F3" w:rsidRDefault="007B0160" w:rsidP="007B0160">
            <w:pPr>
              <w:bidi w:val="0"/>
              <w:spacing w:line="240" w:lineRule="auto"/>
              <w:jc w:val="both"/>
              <w:rPr>
                <w:del w:id="2298" w:author="Tomer Oron" w:date="2023-12-26T13:42:00Z"/>
                <w:rFonts w:cstheme="minorHAnsi"/>
                <w:b/>
                <w:bCs/>
                <w:sz w:val="14"/>
                <w:szCs w:val="14"/>
                <w:u w:val="single"/>
              </w:rPr>
            </w:pPr>
            <w:del w:id="2299" w:author="Tomer Oron" w:date="2023-12-26T13:42:00Z">
              <w:r w:rsidRPr="001517FD" w:rsidDel="00DA72F3">
                <w:rPr>
                  <w:rFonts w:cstheme="minorHAnsi"/>
                  <w:sz w:val="14"/>
                  <w:szCs w:val="14"/>
                </w:rPr>
                <w:delText>74</w:delText>
              </w:r>
            </w:del>
          </w:p>
        </w:tc>
        <w:tc>
          <w:tcPr>
            <w:tcW w:w="536" w:type="dxa"/>
            <w:tcBorders>
              <w:top w:val="single" w:sz="4" w:space="0" w:color="auto"/>
              <w:left w:val="single" w:sz="4" w:space="0" w:color="auto"/>
              <w:bottom w:val="nil"/>
              <w:right w:val="single" w:sz="4" w:space="0" w:color="auto"/>
            </w:tcBorders>
            <w:vAlign w:val="center"/>
            <w:hideMark/>
          </w:tcPr>
          <w:p w14:paraId="47AA98A3" w14:textId="0FEF68AD" w:rsidR="007B0160" w:rsidRPr="001517FD" w:rsidDel="00DA72F3" w:rsidRDefault="007B0160" w:rsidP="007B0160">
            <w:pPr>
              <w:bidi w:val="0"/>
              <w:spacing w:line="240" w:lineRule="auto"/>
              <w:jc w:val="both"/>
              <w:rPr>
                <w:del w:id="2300" w:author="Tomer Oron" w:date="2023-12-26T13:42:00Z"/>
                <w:rFonts w:cstheme="minorHAnsi"/>
                <w:b/>
                <w:bCs/>
                <w:sz w:val="14"/>
                <w:szCs w:val="14"/>
                <w:u w:val="single"/>
              </w:rPr>
            </w:pPr>
            <w:del w:id="2301" w:author="Tomer Oron" w:date="2023-12-26T13:42:00Z">
              <w:r w:rsidRPr="001517FD" w:rsidDel="00DA72F3">
                <w:rPr>
                  <w:rFonts w:cstheme="minorHAnsi"/>
                  <w:sz w:val="14"/>
                  <w:szCs w:val="14"/>
                </w:rPr>
                <w:delText>4</w:delText>
              </w:r>
            </w:del>
          </w:p>
        </w:tc>
        <w:tc>
          <w:tcPr>
            <w:tcW w:w="536" w:type="dxa"/>
            <w:tcBorders>
              <w:top w:val="single" w:sz="4" w:space="0" w:color="auto"/>
              <w:left w:val="single" w:sz="4" w:space="0" w:color="auto"/>
              <w:bottom w:val="nil"/>
              <w:right w:val="single" w:sz="4" w:space="0" w:color="auto"/>
            </w:tcBorders>
            <w:vAlign w:val="center"/>
          </w:tcPr>
          <w:p w14:paraId="76AE8100" w14:textId="6E8F6C4B" w:rsidR="007B0160" w:rsidRPr="001517FD" w:rsidDel="00DA72F3" w:rsidRDefault="007B0160" w:rsidP="007B0160">
            <w:pPr>
              <w:bidi w:val="0"/>
              <w:spacing w:line="240" w:lineRule="auto"/>
              <w:jc w:val="both"/>
              <w:rPr>
                <w:del w:id="2302"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1F97CA66" w14:textId="0F3A62F9" w:rsidR="007B0160" w:rsidRPr="001517FD" w:rsidDel="00DA72F3" w:rsidRDefault="007B0160" w:rsidP="007B0160">
            <w:pPr>
              <w:bidi w:val="0"/>
              <w:spacing w:line="240" w:lineRule="auto"/>
              <w:jc w:val="both"/>
              <w:rPr>
                <w:del w:id="2303"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1D3C6607" w14:textId="4DF3A952" w:rsidR="007B0160" w:rsidRPr="001517FD" w:rsidDel="00DA72F3" w:rsidRDefault="007B0160" w:rsidP="007B0160">
            <w:pPr>
              <w:bidi w:val="0"/>
              <w:spacing w:line="240" w:lineRule="auto"/>
              <w:jc w:val="both"/>
              <w:rPr>
                <w:del w:id="2304"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3122CC26" w14:textId="17B397D7" w:rsidR="007B0160" w:rsidRPr="001517FD" w:rsidDel="00DA72F3" w:rsidRDefault="007B0160" w:rsidP="007B0160">
            <w:pPr>
              <w:bidi w:val="0"/>
              <w:spacing w:line="240" w:lineRule="auto"/>
              <w:jc w:val="both"/>
              <w:rPr>
                <w:del w:id="2305"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1EFE8AB9" w14:textId="049EA818" w:rsidR="007B0160" w:rsidRPr="001517FD" w:rsidDel="00DA72F3" w:rsidRDefault="007B0160" w:rsidP="007B0160">
            <w:pPr>
              <w:bidi w:val="0"/>
              <w:spacing w:line="240" w:lineRule="auto"/>
              <w:jc w:val="both"/>
              <w:rPr>
                <w:del w:id="2306" w:author="Tomer Oron" w:date="2023-12-26T13:42:00Z"/>
                <w:rFonts w:cstheme="minorHAnsi"/>
                <w:b/>
                <w:bCs/>
                <w:sz w:val="14"/>
                <w:szCs w:val="14"/>
                <w:u w:val="single"/>
              </w:rPr>
            </w:pPr>
            <w:del w:id="2307" w:author="Tomer Oron" w:date="2023-12-26T13:42:00Z">
              <w:r w:rsidRPr="001517FD" w:rsidDel="00DA72F3">
                <w:rPr>
                  <w:rFonts w:cstheme="minorHAnsi"/>
                  <w:sz w:val="14"/>
                  <w:szCs w:val="14"/>
                </w:rPr>
                <w:delText>6</w:delText>
              </w:r>
            </w:del>
          </w:p>
        </w:tc>
        <w:tc>
          <w:tcPr>
            <w:tcW w:w="536" w:type="dxa"/>
            <w:tcBorders>
              <w:top w:val="single" w:sz="4" w:space="0" w:color="auto"/>
              <w:left w:val="single" w:sz="4" w:space="0" w:color="auto"/>
              <w:bottom w:val="nil"/>
              <w:right w:val="single" w:sz="4" w:space="0" w:color="auto"/>
            </w:tcBorders>
            <w:vAlign w:val="center"/>
            <w:hideMark/>
          </w:tcPr>
          <w:p w14:paraId="261CA889" w14:textId="740A690B" w:rsidR="007B0160" w:rsidRPr="001517FD" w:rsidDel="00DA72F3" w:rsidRDefault="007B0160" w:rsidP="007B0160">
            <w:pPr>
              <w:bidi w:val="0"/>
              <w:spacing w:line="240" w:lineRule="auto"/>
              <w:jc w:val="both"/>
              <w:rPr>
                <w:del w:id="2308" w:author="Tomer Oron" w:date="2023-12-26T13:42:00Z"/>
                <w:rFonts w:cstheme="minorHAnsi"/>
                <w:b/>
                <w:bCs/>
                <w:sz w:val="14"/>
                <w:szCs w:val="14"/>
                <w:u w:val="single"/>
              </w:rPr>
            </w:pPr>
            <w:del w:id="2309" w:author="Tomer Oron" w:date="2023-12-26T13:42:00Z">
              <w:r w:rsidRPr="001517FD" w:rsidDel="00DA72F3">
                <w:rPr>
                  <w:rFonts w:cstheme="minorHAnsi"/>
                  <w:sz w:val="14"/>
                  <w:szCs w:val="14"/>
                </w:rPr>
                <w:delText>2</w:delText>
              </w:r>
            </w:del>
          </w:p>
        </w:tc>
        <w:tc>
          <w:tcPr>
            <w:tcW w:w="489" w:type="dxa"/>
            <w:tcBorders>
              <w:top w:val="single" w:sz="4" w:space="0" w:color="auto"/>
              <w:left w:val="single" w:sz="4" w:space="0" w:color="auto"/>
              <w:bottom w:val="nil"/>
              <w:right w:val="single" w:sz="4" w:space="0" w:color="auto"/>
            </w:tcBorders>
            <w:vAlign w:val="center"/>
          </w:tcPr>
          <w:p w14:paraId="347A54A1" w14:textId="4E6CBC10" w:rsidR="007B0160" w:rsidRPr="001517FD" w:rsidDel="00DA72F3" w:rsidRDefault="007B0160" w:rsidP="007B0160">
            <w:pPr>
              <w:bidi w:val="0"/>
              <w:spacing w:line="240" w:lineRule="auto"/>
              <w:jc w:val="both"/>
              <w:rPr>
                <w:del w:id="2310"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40D7B8E" w14:textId="3C778F66" w:rsidR="007B0160" w:rsidRPr="001517FD" w:rsidDel="00DA72F3" w:rsidRDefault="007B0160" w:rsidP="007B0160">
            <w:pPr>
              <w:bidi w:val="0"/>
              <w:spacing w:line="240" w:lineRule="auto"/>
              <w:jc w:val="both"/>
              <w:rPr>
                <w:del w:id="2311"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449D2F9" w14:textId="51C510DF" w:rsidR="007B0160" w:rsidRPr="001517FD" w:rsidDel="00DA72F3" w:rsidRDefault="007B0160" w:rsidP="007B0160">
            <w:pPr>
              <w:bidi w:val="0"/>
              <w:spacing w:line="240" w:lineRule="auto"/>
              <w:jc w:val="both"/>
              <w:rPr>
                <w:del w:id="2312"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3F2F72DF" w14:textId="10252C88" w:rsidR="007B0160" w:rsidRPr="001517FD" w:rsidDel="00DA72F3" w:rsidRDefault="007B0160" w:rsidP="007B0160">
            <w:pPr>
              <w:bidi w:val="0"/>
              <w:spacing w:line="240" w:lineRule="auto"/>
              <w:jc w:val="both"/>
              <w:rPr>
                <w:del w:id="2313" w:author="Tomer Oron" w:date="2023-12-26T13:42:00Z"/>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A56BBBE" w14:textId="52E7937D" w:rsidR="007B0160" w:rsidRPr="001517FD" w:rsidDel="00DA72F3" w:rsidRDefault="007B0160" w:rsidP="007B0160">
            <w:pPr>
              <w:bidi w:val="0"/>
              <w:spacing w:line="240" w:lineRule="auto"/>
              <w:jc w:val="both"/>
              <w:rPr>
                <w:del w:id="2314" w:author="Tomer Oron" w:date="2023-12-26T13:42:00Z"/>
                <w:rFonts w:cstheme="minorHAnsi"/>
                <w:b/>
                <w:bCs/>
                <w:sz w:val="14"/>
                <w:szCs w:val="14"/>
                <w:u w:val="single"/>
              </w:rPr>
            </w:pPr>
            <w:del w:id="2315"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C6D1CA0" w14:textId="60CAC325" w:rsidR="007B0160" w:rsidRPr="001517FD" w:rsidDel="00DA72F3" w:rsidRDefault="007B0160" w:rsidP="007B0160">
            <w:pPr>
              <w:bidi w:val="0"/>
              <w:spacing w:line="240" w:lineRule="auto"/>
              <w:jc w:val="both"/>
              <w:rPr>
                <w:del w:id="2316" w:author="Tomer Oron" w:date="2023-12-26T13:42:00Z"/>
                <w:rFonts w:cstheme="minorHAnsi"/>
                <w:b/>
                <w:bCs/>
                <w:sz w:val="14"/>
                <w:szCs w:val="14"/>
                <w:u w:val="single"/>
              </w:rPr>
            </w:pPr>
            <w:del w:id="2317"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50EFED3B" w14:textId="5DAD5B26" w:rsidR="007B0160" w:rsidRPr="001517FD" w:rsidDel="00DA72F3" w:rsidRDefault="007B0160" w:rsidP="007B0160">
            <w:pPr>
              <w:bidi w:val="0"/>
              <w:spacing w:line="240" w:lineRule="auto"/>
              <w:jc w:val="both"/>
              <w:rPr>
                <w:del w:id="2318"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1F6CD8BC" w14:textId="5E8EB28B" w:rsidR="007B0160" w:rsidRPr="001517FD" w:rsidDel="00DA72F3" w:rsidRDefault="007B0160" w:rsidP="007B0160">
            <w:pPr>
              <w:bidi w:val="0"/>
              <w:spacing w:line="240" w:lineRule="auto"/>
              <w:jc w:val="both"/>
              <w:rPr>
                <w:del w:id="2319"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2DC37825" w14:textId="2364745C" w:rsidR="007B0160" w:rsidRPr="001517FD" w:rsidDel="00DA72F3" w:rsidRDefault="007B0160" w:rsidP="007B0160">
            <w:pPr>
              <w:bidi w:val="0"/>
              <w:spacing w:line="240" w:lineRule="auto"/>
              <w:jc w:val="both"/>
              <w:rPr>
                <w:del w:id="2320"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3EE4E0BC" w14:textId="5FD0BC8B" w:rsidR="007B0160" w:rsidRPr="001517FD" w:rsidDel="00DA72F3" w:rsidRDefault="007B0160" w:rsidP="007B0160">
            <w:pPr>
              <w:bidi w:val="0"/>
              <w:spacing w:line="240" w:lineRule="auto"/>
              <w:jc w:val="both"/>
              <w:rPr>
                <w:del w:id="2321" w:author="Tomer Oron" w:date="2023-12-26T13:42:00Z"/>
                <w:rFonts w:cstheme="minorHAnsi"/>
                <w:b/>
                <w:bCs/>
                <w:sz w:val="14"/>
                <w:szCs w:val="14"/>
                <w:u w:val="single"/>
              </w:rPr>
            </w:pPr>
          </w:p>
        </w:tc>
        <w:tc>
          <w:tcPr>
            <w:tcW w:w="949" w:type="dxa"/>
            <w:vMerge w:val="restart"/>
            <w:tcBorders>
              <w:top w:val="single" w:sz="4" w:space="0" w:color="auto"/>
              <w:left w:val="single" w:sz="4" w:space="0" w:color="auto"/>
              <w:right w:val="single" w:sz="4" w:space="0" w:color="auto"/>
            </w:tcBorders>
            <w:vAlign w:val="center"/>
          </w:tcPr>
          <w:p w14:paraId="6D8E5619" w14:textId="77FAA3A1" w:rsidR="007B0160" w:rsidRPr="001517FD" w:rsidDel="00DA72F3" w:rsidRDefault="007B0160" w:rsidP="007B0160">
            <w:pPr>
              <w:bidi w:val="0"/>
              <w:spacing w:line="240" w:lineRule="auto"/>
              <w:jc w:val="both"/>
              <w:rPr>
                <w:del w:id="2322" w:author="Tomer Oron" w:date="2023-12-26T13:42:00Z"/>
                <w:rFonts w:cstheme="minorHAnsi"/>
                <w:sz w:val="14"/>
                <w:szCs w:val="14"/>
              </w:rPr>
            </w:pPr>
            <w:del w:id="2323" w:author="Tomer Oron" w:date="2023-12-26T13:42:00Z">
              <w:r w:rsidRPr="001517FD" w:rsidDel="00DA72F3">
                <w:rPr>
                  <w:rFonts w:cstheme="minorHAnsi"/>
                  <w:sz w:val="14"/>
                  <w:szCs w:val="14"/>
                </w:rPr>
                <w:delText>47.5</w:delText>
              </w:r>
              <w:r w:rsidDel="00DA72F3">
                <w:rPr>
                  <w:rFonts w:cstheme="minorHAnsi"/>
                  <w:sz w:val="14"/>
                  <w:szCs w:val="14"/>
                </w:rPr>
                <w:delText>79</w:delText>
              </w:r>
              <w:r w:rsidRPr="001517FD" w:rsidDel="00DA72F3">
                <w:rPr>
                  <w:rFonts w:cstheme="minorHAnsi"/>
                  <w:sz w:val="14"/>
                  <w:szCs w:val="14"/>
                </w:rPr>
                <w:delText>*</w:delText>
              </w:r>
            </w:del>
          </w:p>
          <w:p w14:paraId="0889FA11" w14:textId="525497C6" w:rsidR="007B0160" w:rsidRPr="001517FD" w:rsidDel="00DA72F3" w:rsidRDefault="007B0160" w:rsidP="007B0160">
            <w:pPr>
              <w:bidi w:val="0"/>
              <w:spacing w:line="240" w:lineRule="auto"/>
              <w:jc w:val="both"/>
              <w:rPr>
                <w:del w:id="2324" w:author="Tomer Oron" w:date="2023-12-26T13:42:00Z"/>
                <w:rFonts w:cstheme="minorHAnsi"/>
                <w:sz w:val="14"/>
                <w:szCs w:val="14"/>
              </w:rPr>
            </w:pPr>
            <w:del w:id="2325" w:author="Tomer Oron" w:date="2023-12-26T13:42:00Z">
              <w:r w:rsidRPr="001517FD" w:rsidDel="00DA72F3">
                <w:rPr>
                  <w:rFonts w:cstheme="minorHAnsi"/>
                  <w:sz w:val="14"/>
                  <w:szCs w:val="14"/>
                </w:rPr>
                <w:delText>df = 28</w:delText>
              </w:r>
            </w:del>
          </w:p>
        </w:tc>
      </w:tr>
      <w:tr w:rsidR="007B0160" w:rsidRPr="001517FD" w:rsidDel="00DA72F3" w14:paraId="1AFD4C06" w14:textId="634AD31F" w:rsidTr="007B0160">
        <w:trPr>
          <w:del w:id="232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CE86E4" w14:textId="0E25AA5E" w:rsidR="007B0160" w:rsidRPr="001517FD" w:rsidDel="00DA72F3" w:rsidRDefault="007B0160" w:rsidP="007B0160">
            <w:pPr>
              <w:bidi w:val="0"/>
              <w:spacing w:line="240" w:lineRule="auto"/>
              <w:jc w:val="both"/>
              <w:rPr>
                <w:del w:id="232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19BD4E" w14:textId="5605809C" w:rsidR="007B0160" w:rsidRPr="001517FD" w:rsidDel="00DA72F3" w:rsidRDefault="007B0160" w:rsidP="007B0160">
            <w:pPr>
              <w:bidi w:val="0"/>
              <w:spacing w:line="240" w:lineRule="auto"/>
              <w:jc w:val="both"/>
              <w:rPr>
                <w:del w:id="2328"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80496E" w14:textId="2C23BDCF" w:rsidR="007B0160" w:rsidRPr="001517FD" w:rsidDel="00DA72F3" w:rsidRDefault="007B0160" w:rsidP="007B0160">
            <w:pPr>
              <w:bidi w:val="0"/>
              <w:spacing w:line="240" w:lineRule="auto"/>
              <w:jc w:val="both"/>
              <w:rPr>
                <w:del w:id="2329"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DD09D" w14:textId="72357F92" w:rsidR="007B0160" w:rsidRPr="001517FD" w:rsidDel="00DA72F3" w:rsidRDefault="007B0160" w:rsidP="007B0160">
            <w:pPr>
              <w:bidi w:val="0"/>
              <w:spacing w:line="240" w:lineRule="auto"/>
              <w:jc w:val="both"/>
              <w:rPr>
                <w:del w:id="2330"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3588CDBC" w14:textId="0BAD0129" w:rsidR="007B0160" w:rsidRPr="001517FD" w:rsidDel="00DA72F3" w:rsidRDefault="007B0160" w:rsidP="007B0160">
            <w:pPr>
              <w:bidi w:val="0"/>
              <w:spacing w:line="240" w:lineRule="auto"/>
              <w:jc w:val="both"/>
              <w:rPr>
                <w:del w:id="2331" w:author="Tomer Oron" w:date="2023-12-26T13:42:00Z"/>
                <w:rFonts w:cstheme="minorHAnsi"/>
                <w:b/>
                <w:bCs/>
                <w:i/>
                <w:iCs/>
                <w:sz w:val="14"/>
                <w:szCs w:val="14"/>
                <w:u w:val="single"/>
              </w:rPr>
            </w:pPr>
            <w:del w:id="2332" w:author="Tomer Oron" w:date="2023-12-26T13:42:00Z">
              <w:r w:rsidRPr="001517FD" w:rsidDel="00DA72F3">
                <w:rPr>
                  <w:rFonts w:cstheme="minorHAnsi"/>
                  <w:i/>
                  <w:iCs/>
                  <w:color w:val="000000"/>
                  <w:sz w:val="14"/>
                  <w:szCs w:val="14"/>
                </w:rPr>
                <w:delText>72.1</w:delText>
              </w:r>
            </w:del>
          </w:p>
        </w:tc>
        <w:tc>
          <w:tcPr>
            <w:tcW w:w="536" w:type="dxa"/>
            <w:tcBorders>
              <w:top w:val="nil"/>
              <w:left w:val="single" w:sz="4" w:space="0" w:color="auto"/>
              <w:bottom w:val="single" w:sz="4" w:space="0" w:color="auto"/>
              <w:right w:val="single" w:sz="4" w:space="0" w:color="auto"/>
            </w:tcBorders>
            <w:vAlign w:val="center"/>
            <w:hideMark/>
          </w:tcPr>
          <w:p w14:paraId="5C496FB3" w14:textId="5F4BBE0E" w:rsidR="007B0160" w:rsidRPr="001517FD" w:rsidDel="00DA72F3" w:rsidRDefault="007B0160" w:rsidP="007B0160">
            <w:pPr>
              <w:bidi w:val="0"/>
              <w:spacing w:line="240" w:lineRule="auto"/>
              <w:jc w:val="both"/>
              <w:rPr>
                <w:del w:id="2333" w:author="Tomer Oron" w:date="2023-12-26T13:42:00Z"/>
                <w:rFonts w:cstheme="minorHAnsi"/>
                <w:b/>
                <w:bCs/>
                <w:i/>
                <w:iCs/>
                <w:sz w:val="14"/>
                <w:szCs w:val="14"/>
                <w:u w:val="single"/>
              </w:rPr>
            </w:pPr>
            <w:del w:id="2334" w:author="Tomer Oron" w:date="2023-12-26T13:42:00Z">
              <w:r w:rsidRPr="001517FD" w:rsidDel="00DA72F3">
                <w:rPr>
                  <w:rFonts w:cstheme="minorHAnsi"/>
                  <w:i/>
                  <w:iCs/>
                  <w:color w:val="000000"/>
                  <w:sz w:val="14"/>
                  <w:szCs w:val="14"/>
                </w:rPr>
                <w:delText>5.9</w:delText>
              </w:r>
            </w:del>
          </w:p>
        </w:tc>
        <w:tc>
          <w:tcPr>
            <w:tcW w:w="536" w:type="dxa"/>
            <w:tcBorders>
              <w:top w:val="nil"/>
              <w:left w:val="single" w:sz="4" w:space="0" w:color="auto"/>
              <w:bottom w:val="single" w:sz="4" w:space="0" w:color="auto"/>
              <w:right w:val="single" w:sz="4" w:space="0" w:color="auto"/>
            </w:tcBorders>
            <w:vAlign w:val="center"/>
          </w:tcPr>
          <w:p w14:paraId="084F0E08" w14:textId="77C70609" w:rsidR="007B0160" w:rsidRPr="001517FD" w:rsidDel="00DA72F3" w:rsidRDefault="007B0160" w:rsidP="007B0160">
            <w:pPr>
              <w:bidi w:val="0"/>
              <w:spacing w:line="240" w:lineRule="auto"/>
              <w:jc w:val="both"/>
              <w:rPr>
                <w:del w:id="2335"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5BDA00E0" w14:textId="293F7724" w:rsidR="007B0160" w:rsidRPr="001517FD" w:rsidDel="00DA72F3" w:rsidRDefault="007B0160" w:rsidP="007B0160">
            <w:pPr>
              <w:bidi w:val="0"/>
              <w:spacing w:line="240" w:lineRule="auto"/>
              <w:jc w:val="both"/>
              <w:rPr>
                <w:del w:id="2336"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55608583" w14:textId="02CA5AE7" w:rsidR="007B0160" w:rsidRPr="001517FD" w:rsidDel="00DA72F3" w:rsidRDefault="007B0160" w:rsidP="007B0160">
            <w:pPr>
              <w:bidi w:val="0"/>
              <w:spacing w:line="240" w:lineRule="auto"/>
              <w:jc w:val="both"/>
              <w:rPr>
                <w:del w:id="2337"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72EEE142" w14:textId="280DF396" w:rsidR="007B0160" w:rsidRPr="001517FD" w:rsidDel="00DA72F3" w:rsidRDefault="007B0160" w:rsidP="007B0160">
            <w:pPr>
              <w:bidi w:val="0"/>
              <w:spacing w:line="240" w:lineRule="auto"/>
              <w:jc w:val="both"/>
              <w:rPr>
                <w:del w:id="2338"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514485AE" w14:textId="3EA89840" w:rsidR="007B0160" w:rsidRPr="001517FD" w:rsidDel="00DA72F3" w:rsidRDefault="007B0160" w:rsidP="007B0160">
            <w:pPr>
              <w:bidi w:val="0"/>
              <w:spacing w:line="240" w:lineRule="auto"/>
              <w:jc w:val="both"/>
              <w:rPr>
                <w:del w:id="2339" w:author="Tomer Oron" w:date="2023-12-26T13:42:00Z"/>
                <w:rFonts w:cstheme="minorHAnsi"/>
                <w:b/>
                <w:bCs/>
                <w:i/>
                <w:iCs/>
                <w:sz w:val="14"/>
                <w:szCs w:val="14"/>
                <w:u w:val="single"/>
              </w:rPr>
            </w:pPr>
            <w:del w:id="2340" w:author="Tomer Oron" w:date="2023-12-26T13:42:00Z">
              <w:r w:rsidRPr="001517FD" w:rsidDel="00DA72F3">
                <w:rPr>
                  <w:rFonts w:cstheme="minorHAnsi"/>
                  <w:i/>
                  <w:iCs/>
                  <w:color w:val="000000"/>
                  <w:sz w:val="14"/>
                  <w:szCs w:val="14"/>
                </w:rPr>
                <w:delText>6.5</w:delText>
              </w:r>
            </w:del>
          </w:p>
        </w:tc>
        <w:tc>
          <w:tcPr>
            <w:tcW w:w="536" w:type="dxa"/>
            <w:tcBorders>
              <w:top w:val="nil"/>
              <w:left w:val="single" w:sz="4" w:space="0" w:color="auto"/>
              <w:bottom w:val="single" w:sz="4" w:space="0" w:color="auto"/>
              <w:right w:val="single" w:sz="4" w:space="0" w:color="auto"/>
            </w:tcBorders>
            <w:vAlign w:val="center"/>
            <w:hideMark/>
          </w:tcPr>
          <w:p w14:paraId="4CC942D8" w14:textId="562230BB" w:rsidR="007B0160" w:rsidRPr="001517FD" w:rsidDel="00DA72F3" w:rsidRDefault="007B0160" w:rsidP="007B0160">
            <w:pPr>
              <w:bidi w:val="0"/>
              <w:spacing w:line="240" w:lineRule="auto"/>
              <w:jc w:val="both"/>
              <w:rPr>
                <w:del w:id="2341" w:author="Tomer Oron" w:date="2023-12-26T13:42:00Z"/>
                <w:rFonts w:cstheme="minorHAnsi"/>
                <w:b/>
                <w:bCs/>
                <w:i/>
                <w:iCs/>
                <w:sz w:val="14"/>
                <w:szCs w:val="14"/>
                <w:u w:val="single"/>
              </w:rPr>
            </w:pPr>
            <w:del w:id="2342" w:author="Tomer Oron" w:date="2023-12-26T13:42:00Z">
              <w:r w:rsidRPr="001517FD" w:rsidDel="00DA72F3">
                <w:rPr>
                  <w:rFonts w:cstheme="minorHAnsi"/>
                  <w:i/>
                  <w:iCs/>
                  <w:color w:val="000000"/>
                  <w:sz w:val="14"/>
                  <w:szCs w:val="14"/>
                </w:rPr>
                <w:delText>1.5</w:delText>
              </w:r>
            </w:del>
          </w:p>
        </w:tc>
        <w:tc>
          <w:tcPr>
            <w:tcW w:w="489" w:type="dxa"/>
            <w:tcBorders>
              <w:top w:val="nil"/>
              <w:left w:val="single" w:sz="4" w:space="0" w:color="auto"/>
              <w:bottom w:val="single" w:sz="4" w:space="0" w:color="auto"/>
              <w:right w:val="single" w:sz="4" w:space="0" w:color="auto"/>
            </w:tcBorders>
            <w:vAlign w:val="center"/>
          </w:tcPr>
          <w:p w14:paraId="6016421E" w14:textId="78B44E7F" w:rsidR="007B0160" w:rsidRPr="001517FD" w:rsidDel="00DA72F3" w:rsidRDefault="007B0160" w:rsidP="007B0160">
            <w:pPr>
              <w:bidi w:val="0"/>
              <w:spacing w:line="240" w:lineRule="auto"/>
              <w:jc w:val="both"/>
              <w:rPr>
                <w:del w:id="2343"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50F35715" w14:textId="383452CD" w:rsidR="007B0160" w:rsidRPr="001517FD" w:rsidDel="00DA72F3" w:rsidRDefault="007B0160" w:rsidP="007B0160">
            <w:pPr>
              <w:bidi w:val="0"/>
              <w:spacing w:line="240" w:lineRule="auto"/>
              <w:jc w:val="both"/>
              <w:rPr>
                <w:del w:id="2344"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2260A6D5" w14:textId="4A595545" w:rsidR="007B0160" w:rsidRPr="001517FD" w:rsidDel="00DA72F3" w:rsidRDefault="007B0160" w:rsidP="007B0160">
            <w:pPr>
              <w:bidi w:val="0"/>
              <w:spacing w:line="240" w:lineRule="auto"/>
              <w:jc w:val="both"/>
              <w:rPr>
                <w:del w:id="2345" w:author="Tomer Oron" w:date="2023-12-26T13:42:00Z"/>
                <w:rFonts w:cstheme="minorHAnsi"/>
                <w:b/>
                <w:b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70ED09ED" w14:textId="602906E4" w:rsidR="007B0160" w:rsidRPr="001517FD" w:rsidDel="00DA72F3" w:rsidRDefault="007B0160" w:rsidP="007B0160">
            <w:pPr>
              <w:bidi w:val="0"/>
              <w:spacing w:line="240" w:lineRule="auto"/>
              <w:jc w:val="both"/>
              <w:rPr>
                <w:del w:id="2346"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A2AD0D" w14:textId="20FA35F7" w:rsidR="007B0160" w:rsidRPr="001517FD" w:rsidDel="00DA72F3" w:rsidRDefault="007B0160" w:rsidP="007B0160">
            <w:pPr>
              <w:bidi w:val="0"/>
              <w:spacing w:line="240" w:lineRule="auto"/>
              <w:jc w:val="both"/>
              <w:rPr>
                <w:del w:id="234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5B18E" w14:textId="39F5161A" w:rsidR="007B0160" w:rsidRPr="001517FD" w:rsidDel="00DA72F3" w:rsidRDefault="007B0160" w:rsidP="007B0160">
            <w:pPr>
              <w:bidi w:val="0"/>
              <w:spacing w:line="240" w:lineRule="auto"/>
              <w:jc w:val="both"/>
              <w:rPr>
                <w:del w:id="2348"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2009424B" w14:textId="0A5DC754" w:rsidR="007B0160" w:rsidRPr="001517FD" w:rsidDel="00DA72F3" w:rsidRDefault="007B0160" w:rsidP="007B0160">
            <w:pPr>
              <w:bidi w:val="0"/>
              <w:spacing w:line="240" w:lineRule="auto"/>
              <w:jc w:val="both"/>
              <w:rPr>
                <w:del w:id="2349"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E410972" w14:textId="4AB499DD" w:rsidR="007B0160" w:rsidRPr="001517FD" w:rsidDel="00DA72F3" w:rsidRDefault="007B0160" w:rsidP="007B0160">
            <w:pPr>
              <w:bidi w:val="0"/>
              <w:spacing w:line="240" w:lineRule="auto"/>
              <w:jc w:val="both"/>
              <w:rPr>
                <w:del w:id="2350" w:author="Tomer Oron" w:date="2023-12-26T13:42:00Z"/>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401417DB" w14:textId="0D7F7D8B" w:rsidR="007B0160" w:rsidRPr="001517FD" w:rsidDel="00DA72F3" w:rsidRDefault="007B0160" w:rsidP="007B0160">
            <w:pPr>
              <w:bidi w:val="0"/>
              <w:spacing w:line="240" w:lineRule="auto"/>
              <w:jc w:val="both"/>
              <w:rPr>
                <w:del w:id="2351" w:author="Tomer Oron" w:date="2023-12-26T13:42:00Z"/>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5DE4044C" w14:textId="6EFFF132" w:rsidR="007B0160" w:rsidRPr="001517FD" w:rsidDel="00DA72F3" w:rsidRDefault="007B0160" w:rsidP="007B0160">
            <w:pPr>
              <w:bidi w:val="0"/>
              <w:spacing w:line="240" w:lineRule="auto"/>
              <w:jc w:val="both"/>
              <w:rPr>
                <w:del w:id="2352"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0F85CC5A" w14:textId="6BD4F1BD" w:rsidR="007B0160" w:rsidRPr="001517FD" w:rsidDel="00DA72F3" w:rsidRDefault="007B0160" w:rsidP="007B0160">
            <w:pPr>
              <w:bidi w:val="0"/>
              <w:spacing w:line="240" w:lineRule="auto"/>
              <w:jc w:val="both"/>
              <w:rPr>
                <w:del w:id="2353" w:author="Tomer Oron" w:date="2023-12-26T13:42:00Z"/>
                <w:rFonts w:cstheme="minorHAnsi"/>
                <w:b/>
                <w:bCs/>
                <w:sz w:val="14"/>
                <w:szCs w:val="14"/>
                <w:u w:val="single"/>
              </w:rPr>
            </w:pPr>
          </w:p>
        </w:tc>
      </w:tr>
      <w:tr w:rsidR="007B0160" w:rsidRPr="001517FD" w:rsidDel="00DA72F3" w14:paraId="2D01E700" w14:textId="19A8CF7F" w:rsidTr="007B0160">
        <w:trPr>
          <w:del w:id="2354"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5A45EB" w14:textId="48924904" w:rsidR="007B0160" w:rsidRPr="001517FD" w:rsidDel="00DA72F3" w:rsidRDefault="007B0160" w:rsidP="007B0160">
            <w:pPr>
              <w:bidi w:val="0"/>
              <w:spacing w:line="240" w:lineRule="auto"/>
              <w:jc w:val="both"/>
              <w:rPr>
                <w:del w:id="235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3903A3" w14:textId="2F0808DA" w:rsidR="007B0160" w:rsidRPr="001517FD" w:rsidDel="00DA72F3" w:rsidRDefault="007B0160" w:rsidP="007B0160">
            <w:pPr>
              <w:bidi w:val="0"/>
              <w:spacing w:line="240" w:lineRule="auto"/>
              <w:jc w:val="both"/>
              <w:rPr>
                <w:del w:id="2356"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D780F" w14:textId="62486A56" w:rsidR="007B0160" w:rsidRPr="001517FD" w:rsidDel="00DA72F3" w:rsidRDefault="007B0160" w:rsidP="007B0160">
            <w:pPr>
              <w:bidi w:val="0"/>
              <w:spacing w:line="240" w:lineRule="auto"/>
              <w:jc w:val="both"/>
              <w:rPr>
                <w:del w:id="2357"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1039AE3" w14:textId="7E01E9DF" w:rsidR="007B0160" w:rsidRPr="001517FD" w:rsidDel="00DA72F3" w:rsidRDefault="007B0160" w:rsidP="007B0160">
            <w:pPr>
              <w:bidi w:val="0"/>
              <w:spacing w:line="240" w:lineRule="auto"/>
              <w:jc w:val="both"/>
              <w:rPr>
                <w:del w:id="2358" w:author="Tomer Oron" w:date="2023-12-26T13:42:00Z"/>
                <w:rFonts w:cstheme="minorHAnsi"/>
                <w:b/>
                <w:bCs/>
                <w:sz w:val="14"/>
                <w:szCs w:val="14"/>
                <w:u w:val="single"/>
              </w:rPr>
            </w:pPr>
            <w:del w:id="2359" w:author="Tomer Oron" w:date="2023-12-26T13:42:00Z">
              <w:r w:rsidRPr="001517FD" w:rsidDel="00DA72F3">
                <w:rPr>
                  <w:rFonts w:cstheme="minorHAnsi"/>
                  <w:sz w:val="14"/>
                  <w:szCs w:val="14"/>
                </w:rPr>
                <w:delText>2</w:delText>
              </w:r>
            </w:del>
          </w:p>
        </w:tc>
        <w:tc>
          <w:tcPr>
            <w:tcW w:w="607" w:type="dxa"/>
            <w:tcBorders>
              <w:top w:val="single" w:sz="4" w:space="0" w:color="auto"/>
              <w:left w:val="single" w:sz="4" w:space="0" w:color="auto"/>
              <w:bottom w:val="nil"/>
              <w:right w:val="single" w:sz="4" w:space="0" w:color="auto"/>
            </w:tcBorders>
            <w:vAlign w:val="center"/>
            <w:hideMark/>
          </w:tcPr>
          <w:p w14:paraId="4259BC39" w14:textId="1055A8C4" w:rsidR="007B0160" w:rsidRPr="001517FD" w:rsidDel="00DA72F3" w:rsidRDefault="007B0160" w:rsidP="007B0160">
            <w:pPr>
              <w:bidi w:val="0"/>
              <w:spacing w:line="240" w:lineRule="auto"/>
              <w:jc w:val="both"/>
              <w:rPr>
                <w:del w:id="2360" w:author="Tomer Oron" w:date="2023-12-26T13:42:00Z"/>
                <w:rFonts w:cstheme="minorHAnsi"/>
                <w:b/>
                <w:bCs/>
                <w:sz w:val="14"/>
                <w:szCs w:val="14"/>
                <w:u w:val="single"/>
              </w:rPr>
            </w:pPr>
            <w:del w:id="2361" w:author="Tomer Oron" w:date="2023-12-26T13:42:00Z">
              <w:r w:rsidRPr="001517FD" w:rsidDel="00DA72F3">
                <w:rPr>
                  <w:rFonts w:cstheme="minorHAnsi"/>
                  <w:sz w:val="14"/>
                  <w:szCs w:val="14"/>
                </w:rPr>
                <w:delText>107</w:delText>
              </w:r>
            </w:del>
          </w:p>
        </w:tc>
        <w:tc>
          <w:tcPr>
            <w:tcW w:w="536" w:type="dxa"/>
            <w:tcBorders>
              <w:top w:val="single" w:sz="4" w:space="0" w:color="auto"/>
              <w:left w:val="single" w:sz="4" w:space="0" w:color="auto"/>
              <w:bottom w:val="nil"/>
              <w:right w:val="single" w:sz="4" w:space="0" w:color="auto"/>
            </w:tcBorders>
            <w:vAlign w:val="center"/>
            <w:hideMark/>
          </w:tcPr>
          <w:p w14:paraId="0796B4AC" w14:textId="203EF891" w:rsidR="007B0160" w:rsidRPr="001517FD" w:rsidDel="00DA72F3" w:rsidRDefault="007B0160" w:rsidP="007B0160">
            <w:pPr>
              <w:bidi w:val="0"/>
              <w:spacing w:line="240" w:lineRule="auto"/>
              <w:jc w:val="both"/>
              <w:rPr>
                <w:del w:id="2362" w:author="Tomer Oron" w:date="2023-12-26T13:42:00Z"/>
                <w:rFonts w:cstheme="minorHAnsi"/>
                <w:b/>
                <w:bCs/>
                <w:sz w:val="14"/>
                <w:szCs w:val="14"/>
                <w:u w:val="single"/>
              </w:rPr>
            </w:pPr>
            <w:del w:id="2363" w:author="Tomer Oron" w:date="2023-12-26T13:42:00Z">
              <w:r w:rsidRPr="001517FD" w:rsidDel="00DA72F3">
                <w:rPr>
                  <w:rFonts w:cstheme="minorHAnsi"/>
                  <w:sz w:val="14"/>
                  <w:szCs w:val="14"/>
                </w:rPr>
                <w:delText>18</w:delText>
              </w:r>
            </w:del>
          </w:p>
        </w:tc>
        <w:tc>
          <w:tcPr>
            <w:tcW w:w="536" w:type="dxa"/>
            <w:tcBorders>
              <w:top w:val="single" w:sz="4" w:space="0" w:color="auto"/>
              <w:left w:val="single" w:sz="4" w:space="0" w:color="auto"/>
              <w:bottom w:val="nil"/>
              <w:right w:val="single" w:sz="4" w:space="0" w:color="auto"/>
            </w:tcBorders>
            <w:vAlign w:val="center"/>
            <w:hideMark/>
          </w:tcPr>
          <w:p w14:paraId="3B9DD56B" w14:textId="6BA79E5C" w:rsidR="007B0160" w:rsidRPr="001517FD" w:rsidDel="00DA72F3" w:rsidRDefault="007B0160" w:rsidP="007B0160">
            <w:pPr>
              <w:bidi w:val="0"/>
              <w:spacing w:line="240" w:lineRule="auto"/>
              <w:jc w:val="both"/>
              <w:rPr>
                <w:del w:id="2364" w:author="Tomer Oron" w:date="2023-12-26T13:42:00Z"/>
                <w:rFonts w:cstheme="minorHAnsi"/>
                <w:b/>
                <w:bCs/>
                <w:sz w:val="14"/>
                <w:szCs w:val="14"/>
                <w:u w:val="single"/>
              </w:rPr>
            </w:pPr>
            <w:del w:id="2365" w:author="Tomer Oron" w:date="2023-12-26T13:42:00Z">
              <w:r w:rsidRPr="001517FD" w:rsidDel="00DA72F3">
                <w:rPr>
                  <w:rFonts w:cstheme="minorHAnsi"/>
                  <w:sz w:val="14"/>
                  <w:szCs w:val="14"/>
                </w:rPr>
                <w:delText>3</w:delText>
              </w:r>
            </w:del>
          </w:p>
        </w:tc>
        <w:tc>
          <w:tcPr>
            <w:tcW w:w="488" w:type="dxa"/>
            <w:tcBorders>
              <w:top w:val="single" w:sz="4" w:space="0" w:color="auto"/>
              <w:left w:val="single" w:sz="4" w:space="0" w:color="auto"/>
              <w:bottom w:val="nil"/>
              <w:right w:val="single" w:sz="4" w:space="0" w:color="auto"/>
            </w:tcBorders>
            <w:vAlign w:val="center"/>
          </w:tcPr>
          <w:p w14:paraId="311146C9" w14:textId="187328F5" w:rsidR="007B0160" w:rsidRPr="001517FD" w:rsidDel="00DA72F3" w:rsidRDefault="007B0160" w:rsidP="007B0160">
            <w:pPr>
              <w:bidi w:val="0"/>
              <w:spacing w:line="240" w:lineRule="auto"/>
              <w:jc w:val="both"/>
              <w:rPr>
                <w:del w:id="2366"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7ED5497C" w14:textId="14F70A76" w:rsidR="007B0160" w:rsidRPr="001517FD" w:rsidDel="00DA72F3" w:rsidRDefault="007B0160" w:rsidP="007B0160">
            <w:pPr>
              <w:bidi w:val="0"/>
              <w:spacing w:line="240" w:lineRule="auto"/>
              <w:jc w:val="both"/>
              <w:rPr>
                <w:del w:id="2367"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7710A4A" w14:textId="645900F8" w:rsidR="007B0160" w:rsidRPr="001517FD" w:rsidDel="00DA72F3" w:rsidRDefault="007B0160" w:rsidP="007B0160">
            <w:pPr>
              <w:bidi w:val="0"/>
              <w:spacing w:line="240" w:lineRule="auto"/>
              <w:jc w:val="both"/>
              <w:rPr>
                <w:del w:id="2368"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26A4969F" w14:textId="6B3550E3" w:rsidR="007B0160" w:rsidRPr="001517FD" w:rsidDel="00DA72F3" w:rsidRDefault="007B0160" w:rsidP="007B0160">
            <w:pPr>
              <w:bidi w:val="0"/>
              <w:spacing w:line="240" w:lineRule="auto"/>
              <w:jc w:val="both"/>
              <w:rPr>
                <w:del w:id="2369" w:author="Tomer Oron" w:date="2023-12-26T13:42:00Z"/>
                <w:rFonts w:cstheme="minorHAnsi"/>
                <w:b/>
                <w:bCs/>
                <w:sz w:val="14"/>
                <w:szCs w:val="14"/>
                <w:u w:val="single"/>
              </w:rPr>
            </w:pPr>
            <w:del w:id="2370" w:author="Tomer Oron" w:date="2023-12-26T13:42:00Z">
              <w:r w:rsidRPr="001517FD" w:rsidDel="00DA72F3">
                <w:rPr>
                  <w:rFonts w:cstheme="minorHAnsi"/>
                  <w:sz w:val="14"/>
                  <w:szCs w:val="14"/>
                </w:rPr>
                <w:delText>11</w:delText>
              </w:r>
            </w:del>
          </w:p>
        </w:tc>
        <w:tc>
          <w:tcPr>
            <w:tcW w:w="536" w:type="dxa"/>
            <w:tcBorders>
              <w:top w:val="single" w:sz="4" w:space="0" w:color="auto"/>
              <w:left w:val="single" w:sz="4" w:space="0" w:color="auto"/>
              <w:bottom w:val="nil"/>
              <w:right w:val="single" w:sz="4" w:space="0" w:color="auto"/>
            </w:tcBorders>
            <w:vAlign w:val="center"/>
            <w:hideMark/>
          </w:tcPr>
          <w:p w14:paraId="13330E28" w14:textId="2A7A6703" w:rsidR="007B0160" w:rsidRPr="001517FD" w:rsidDel="00DA72F3" w:rsidRDefault="007B0160" w:rsidP="007B0160">
            <w:pPr>
              <w:bidi w:val="0"/>
              <w:spacing w:line="240" w:lineRule="auto"/>
              <w:jc w:val="both"/>
              <w:rPr>
                <w:del w:id="2371" w:author="Tomer Oron" w:date="2023-12-26T13:42:00Z"/>
                <w:rFonts w:cstheme="minorHAnsi"/>
                <w:b/>
                <w:bCs/>
                <w:sz w:val="14"/>
                <w:szCs w:val="14"/>
                <w:u w:val="single"/>
              </w:rPr>
            </w:pPr>
            <w:del w:id="2372" w:author="Tomer Oron" w:date="2023-12-26T13:42:00Z">
              <w:r w:rsidRPr="001517FD" w:rsidDel="00DA72F3">
                <w:rPr>
                  <w:rFonts w:cstheme="minorHAnsi"/>
                  <w:sz w:val="14"/>
                  <w:szCs w:val="14"/>
                </w:rPr>
                <w:delText>3</w:delText>
              </w:r>
            </w:del>
          </w:p>
        </w:tc>
        <w:tc>
          <w:tcPr>
            <w:tcW w:w="489" w:type="dxa"/>
            <w:tcBorders>
              <w:top w:val="single" w:sz="4" w:space="0" w:color="auto"/>
              <w:left w:val="single" w:sz="4" w:space="0" w:color="auto"/>
              <w:bottom w:val="nil"/>
              <w:right w:val="single" w:sz="4" w:space="0" w:color="auto"/>
            </w:tcBorders>
            <w:vAlign w:val="center"/>
            <w:hideMark/>
          </w:tcPr>
          <w:p w14:paraId="28B2D772" w14:textId="796777A6" w:rsidR="007B0160" w:rsidRPr="001517FD" w:rsidDel="00DA72F3" w:rsidRDefault="007B0160" w:rsidP="007B0160">
            <w:pPr>
              <w:bidi w:val="0"/>
              <w:spacing w:line="240" w:lineRule="auto"/>
              <w:jc w:val="both"/>
              <w:rPr>
                <w:del w:id="2373" w:author="Tomer Oron" w:date="2023-12-26T13:42:00Z"/>
                <w:rFonts w:cstheme="minorHAnsi"/>
                <w:b/>
                <w:bCs/>
                <w:sz w:val="14"/>
                <w:szCs w:val="14"/>
                <w:u w:val="single"/>
              </w:rPr>
            </w:pPr>
            <w:del w:id="2374"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6FFFEBC1" w14:textId="1166052E" w:rsidR="007B0160" w:rsidRPr="001517FD" w:rsidDel="00DA72F3" w:rsidRDefault="007B0160" w:rsidP="007B0160">
            <w:pPr>
              <w:bidi w:val="0"/>
              <w:spacing w:line="240" w:lineRule="auto"/>
              <w:jc w:val="both"/>
              <w:rPr>
                <w:del w:id="2375"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80445EC" w14:textId="11E18284" w:rsidR="007B0160" w:rsidRPr="001517FD" w:rsidDel="00DA72F3" w:rsidRDefault="007B0160" w:rsidP="007B0160">
            <w:pPr>
              <w:bidi w:val="0"/>
              <w:spacing w:line="240" w:lineRule="auto"/>
              <w:jc w:val="both"/>
              <w:rPr>
                <w:del w:id="2376"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66FB3D7B" w14:textId="1358BC66" w:rsidR="007B0160" w:rsidRPr="001517FD" w:rsidDel="00DA72F3" w:rsidRDefault="007B0160" w:rsidP="007B0160">
            <w:pPr>
              <w:bidi w:val="0"/>
              <w:spacing w:line="240" w:lineRule="auto"/>
              <w:jc w:val="both"/>
              <w:rPr>
                <w:del w:id="2377"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4F729437" w14:textId="1713AE13" w:rsidR="007B0160" w:rsidRPr="001517FD" w:rsidDel="00DA72F3" w:rsidRDefault="007B0160" w:rsidP="007B0160">
            <w:pPr>
              <w:bidi w:val="0"/>
              <w:spacing w:line="240" w:lineRule="auto"/>
              <w:jc w:val="both"/>
              <w:rPr>
                <w:del w:id="2378" w:author="Tomer Oron" w:date="2023-12-26T13:42:00Z"/>
                <w:rFonts w:cstheme="minorHAnsi"/>
                <w:b/>
                <w:bCs/>
                <w:sz w:val="14"/>
                <w:szCs w:val="14"/>
                <w:u w:val="single"/>
              </w:rPr>
            </w:pPr>
            <w:del w:id="2379" w:author="Tomer Oron" w:date="2023-12-26T13:42:00Z">
              <w:r w:rsidRPr="001517FD" w:rsidDel="00DA72F3">
                <w:rPr>
                  <w:rFonts w:cstheme="minorHAnsi"/>
                  <w:sz w:val="14"/>
                  <w:szCs w:val="14"/>
                </w:rPr>
                <w:delText>2</w:delText>
              </w:r>
            </w:del>
          </w:p>
        </w:tc>
        <w:tc>
          <w:tcPr>
            <w:tcW w:w="489" w:type="dxa"/>
            <w:tcBorders>
              <w:top w:val="single" w:sz="4" w:space="0" w:color="auto"/>
              <w:left w:val="single" w:sz="4" w:space="0" w:color="auto"/>
              <w:bottom w:val="nil"/>
              <w:right w:val="single" w:sz="4" w:space="0" w:color="auto"/>
            </w:tcBorders>
            <w:vAlign w:val="center"/>
            <w:hideMark/>
          </w:tcPr>
          <w:p w14:paraId="79ACD778" w14:textId="39EDECD2" w:rsidR="007B0160" w:rsidRPr="001517FD" w:rsidDel="00DA72F3" w:rsidRDefault="007B0160" w:rsidP="007B0160">
            <w:pPr>
              <w:bidi w:val="0"/>
              <w:spacing w:line="240" w:lineRule="auto"/>
              <w:jc w:val="both"/>
              <w:rPr>
                <w:del w:id="2380" w:author="Tomer Oron" w:date="2023-12-26T13:42:00Z"/>
                <w:rFonts w:cstheme="minorHAnsi"/>
                <w:b/>
                <w:bCs/>
                <w:sz w:val="14"/>
                <w:szCs w:val="14"/>
                <w:u w:val="single"/>
              </w:rPr>
            </w:pPr>
            <w:del w:id="2381"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76D32075" w14:textId="4395EE5A" w:rsidR="007B0160" w:rsidRPr="001517FD" w:rsidDel="00DA72F3" w:rsidRDefault="007B0160" w:rsidP="007B0160">
            <w:pPr>
              <w:bidi w:val="0"/>
              <w:spacing w:line="240" w:lineRule="auto"/>
              <w:jc w:val="both"/>
              <w:rPr>
                <w:del w:id="2382" w:author="Tomer Oron" w:date="2023-12-26T13:42:00Z"/>
                <w:rFonts w:cstheme="minorHAnsi"/>
                <w:b/>
                <w:bCs/>
                <w:sz w:val="14"/>
                <w:szCs w:val="14"/>
                <w:u w:val="single"/>
              </w:rPr>
            </w:pPr>
            <w:del w:id="2383"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1C91311A" w14:textId="69E5D36D" w:rsidR="007B0160" w:rsidRPr="001517FD" w:rsidDel="00DA72F3" w:rsidRDefault="007B0160" w:rsidP="007B0160">
            <w:pPr>
              <w:bidi w:val="0"/>
              <w:spacing w:line="240" w:lineRule="auto"/>
              <w:jc w:val="both"/>
              <w:rPr>
                <w:del w:id="2384"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9156B05" w14:textId="30ECE98B" w:rsidR="007B0160" w:rsidRPr="001517FD" w:rsidDel="00DA72F3" w:rsidRDefault="007B0160" w:rsidP="007B0160">
            <w:pPr>
              <w:bidi w:val="0"/>
              <w:spacing w:line="240" w:lineRule="auto"/>
              <w:jc w:val="both"/>
              <w:rPr>
                <w:del w:id="2385" w:author="Tomer Oron" w:date="2023-12-26T13:42:00Z"/>
                <w:rFonts w:cstheme="minorHAnsi"/>
                <w:b/>
                <w:bCs/>
                <w:sz w:val="14"/>
                <w:szCs w:val="14"/>
                <w:u w:val="single"/>
              </w:rPr>
            </w:pPr>
          </w:p>
        </w:tc>
        <w:tc>
          <w:tcPr>
            <w:tcW w:w="462" w:type="dxa"/>
            <w:tcBorders>
              <w:top w:val="single" w:sz="4" w:space="0" w:color="auto"/>
              <w:left w:val="single" w:sz="4" w:space="0" w:color="auto"/>
              <w:bottom w:val="nil"/>
              <w:right w:val="single" w:sz="4" w:space="0" w:color="auto"/>
            </w:tcBorders>
            <w:vAlign w:val="center"/>
          </w:tcPr>
          <w:p w14:paraId="15B7579D" w14:textId="0BC85762" w:rsidR="007B0160" w:rsidRPr="001517FD" w:rsidDel="00DA72F3" w:rsidRDefault="007B0160" w:rsidP="007B0160">
            <w:pPr>
              <w:bidi w:val="0"/>
              <w:spacing w:line="240" w:lineRule="auto"/>
              <w:jc w:val="both"/>
              <w:rPr>
                <w:del w:id="2386"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35A8EFBD" w14:textId="1FCD14EF" w:rsidR="007B0160" w:rsidRPr="001517FD" w:rsidDel="00DA72F3" w:rsidRDefault="007B0160" w:rsidP="007B0160">
            <w:pPr>
              <w:bidi w:val="0"/>
              <w:spacing w:line="240" w:lineRule="auto"/>
              <w:jc w:val="both"/>
              <w:rPr>
                <w:del w:id="2387" w:author="Tomer Oron" w:date="2023-12-26T13:42:00Z"/>
                <w:rFonts w:cstheme="minorHAnsi"/>
                <w:b/>
                <w:bCs/>
                <w:sz w:val="14"/>
                <w:szCs w:val="14"/>
                <w:u w:val="single"/>
              </w:rPr>
            </w:pPr>
          </w:p>
        </w:tc>
      </w:tr>
      <w:tr w:rsidR="007B0160" w:rsidRPr="001517FD" w:rsidDel="00DA72F3" w14:paraId="618FA4DF" w14:textId="7DD6298C" w:rsidTr="007B0160">
        <w:trPr>
          <w:del w:id="238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07AD76" w14:textId="7C2CF73A" w:rsidR="007B0160" w:rsidRPr="001517FD" w:rsidDel="00DA72F3" w:rsidRDefault="007B0160" w:rsidP="007B0160">
            <w:pPr>
              <w:bidi w:val="0"/>
              <w:spacing w:line="240" w:lineRule="auto"/>
              <w:jc w:val="both"/>
              <w:rPr>
                <w:del w:id="238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66620" w14:textId="64155FD5" w:rsidR="007B0160" w:rsidRPr="001517FD" w:rsidDel="00DA72F3" w:rsidRDefault="007B0160" w:rsidP="007B0160">
            <w:pPr>
              <w:bidi w:val="0"/>
              <w:spacing w:line="240" w:lineRule="auto"/>
              <w:jc w:val="both"/>
              <w:rPr>
                <w:del w:id="239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D8C6CC" w14:textId="230A60A6" w:rsidR="007B0160" w:rsidRPr="001517FD" w:rsidDel="00DA72F3" w:rsidRDefault="007B0160" w:rsidP="007B0160">
            <w:pPr>
              <w:bidi w:val="0"/>
              <w:spacing w:line="240" w:lineRule="auto"/>
              <w:jc w:val="both"/>
              <w:rPr>
                <w:del w:id="2391"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4F4C89" w14:textId="602A73DB" w:rsidR="007B0160" w:rsidRPr="001517FD" w:rsidDel="00DA72F3" w:rsidRDefault="007B0160" w:rsidP="007B0160">
            <w:pPr>
              <w:bidi w:val="0"/>
              <w:spacing w:line="240" w:lineRule="auto"/>
              <w:jc w:val="both"/>
              <w:rPr>
                <w:del w:id="2392"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2E38081A" w14:textId="672286CB" w:rsidR="007B0160" w:rsidRPr="001517FD" w:rsidDel="00DA72F3" w:rsidRDefault="007B0160" w:rsidP="007B0160">
            <w:pPr>
              <w:bidi w:val="0"/>
              <w:spacing w:line="240" w:lineRule="auto"/>
              <w:jc w:val="both"/>
              <w:rPr>
                <w:del w:id="2393" w:author="Tomer Oron" w:date="2023-12-26T13:42:00Z"/>
                <w:rFonts w:cstheme="minorHAnsi"/>
                <w:b/>
                <w:bCs/>
                <w:i/>
                <w:iCs/>
                <w:sz w:val="14"/>
                <w:szCs w:val="14"/>
                <w:u w:val="single"/>
              </w:rPr>
            </w:pPr>
            <w:del w:id="2394" w:author="Tomer Oron" w:date="2023-12-26T13:42:00Z">
              <w:r w:rsidRPr="001517FD" w:rsidDel="00DA72F3">
                <w:rPr>
                  <w:rFonts w:cstheme="minorHAnsi"/>
                  <w:i/>
                  <w:iCs/>
                  <w:color w:val="000000"/>
                  <w:sz w:val="14"/>
                  <w:szCs w:val="14"/>
                </w:rPr>
                <w:delText>110.1</w:delText>
              </w:r>
            </w:del>
          </w:p>
        </w:tc>
        <w:tc>
          <w:tcPr>
            <w:tcW w:w="536" w:type="dxa"/>
            <w:tcBorders>
              <w:top w:val="nil"/>
              <w:left w:val="single" w:sz="4" w:space="0" w:color="auto"/>
              <w:bottom w:val="single" w:sz="4" w:space="0" w:color="auto"/>
              <w:right w:val="single" w:sz="4" w:space="0" w:color="auto"/>
            </w:tcBorders>
            <w:vAlign w:val="center"/>
            <w:hideMark/>
          </w:tcPr>
          <w:p w14:paraId="369B893D" w14:textId="5B332459" w:rsidR="007B0160" w:rsidRPr="001517FD" w:rsidDel="00DA72F3" w:rsidRDefault="007B0160" w:rsidP="007B0160">
            <w:pPr>
              <w:bidi w:val="0"/>
              <w:spacing w:line="240" w:lineRule="auto"/>
              <w:jc w:val="both"/>
              <w:rPr>
                <w:del w:id="2395" w:author="Tomer Oron" w:date="2023-12-26T13:42:00Z"/>
                <w:rFonts w:cstheme="minorHAnsi"/>
                <w:b/>
                <w:bCs/>
                <w:i/>
                <w:iCs/>
                <w:sz w:val="14"/>
                <w:szCs w:val="14"/>
                <w:u w:val="single"/>
              </w:rPr>
            </w:pPr>
            <w:del w:id="2396" w:author="Tomer Oron" w:date="2023-12-26T13:42:00Z">
              <w:r w:rsidRPr="001517FD" w:rsidDel="00DA72F3">
                <w:rPr>
                  <w:rFonts w:cstheme="minorHAnsi"/>
                  <w:i/>
                  <w:iCs/>
                  <w:color w:val="000000"/>
                  <w:sz w:val="14"/>
                  <w:szCs w:val="14"/>
                </w:rPr>
                <w:delText>16.3</w:delText>
              </w:r>
            </w:del>
          </w:p>
        </w:tc>
        <w:tc>
          <w:tcPr>
            <w:tcW w:w="536" w:type="dxa"/>
            <w:tcBorders>
              <w:top w:val="nil"/>
              <w:left w:val="single" w:sz="4" w:space="0" w:color="auto"/>
              <w:bottom w:val="single" w:sz="4" w:space="0" w:color="auto"/>
              <w:right w:val="single" w:sz="4" w:space="0" w:color="auto"/>
            </w:tcBorders>
            <w:vAlign w:val="center"/>
            <w:hideMark/>
          </w:tcPr>
          <w:p w14:paraId="07ECC10E" w14:textId="100796EF" w:rsidR="007B0160" w:rsidRPr="001517FD" w:rsidDel="00DA72F3" w:rsidRDefault="007B0160" w:rsidP="007B0160">
            <w:pPr>
              <w:bidi w:val="0"/>
              <w:spacing w:line="240" w:lineRule="auto"/>
              <w:jc w:val="both"/>
              <w:rPr>
                <w:del w:id="2397" w:author="Tomer Oron" w:date="2023-12-26T13:42:00Z"/>
                <w:rFonts w:cstheme="minorHAnsi"/>
                <w:b/>
                <w:bCs/>
                <w:i/>
                <w:iCs/>
                <w:sz w:val="14"/>
                <w:szCs w:val="14"/>
                <w:u w:val="single"/>
              </w:rPr>
            </w:pPr>
            <w:del w:id="2398" w:author="Tomer Oron" w:date="2023-12-26T13:42:00Z">
              <w:r w:rsidRPr="001517FD" w:rsidDel="00DA72F3">
                <w:rPr>
                  <w:rFonts w:cstheme="minorHAnsi"/>
                  <w:i/>
                  <w:iCs/>
                  <w:color w:val="000000"/>
                  <w:sz w:val="14"/>
                  <w:szCs w:val="14"/>
                </w:rPr>
                <w:delText>1.5</w:delText>
              </w:r>
            </w:del>
          </w:p>
        </w:tc>
        <w:tc>
          <w:tcPr>
            <w:tcW w:w="488" w:type="dxa"/>
            <w:tcBorders>
              <w:top w:val="nil"/>
              <w:left w:val="single" w:sz="4" w:space="0" w:color="auto"/>
              <w:bottom w:val="single" w:sz="4" w:space="0" w:color="auto"/>
              <w:right w:val="single" w:sz="4" w:space="0" w:color="auto"/>
            </w:tcBorders>
            <w:vAlign w:val="center"/>
          </w:tcPr>
          <w:p w14:paraId="20B6EC09" w14:textId="0E3611BD" w:rsidR="007B0160" w:rsidRPr="001517FD" w:rsidDel="00DA72F3" w:rsidRDefault="007B0160" w:rsidP="007B0160">
            <w:pPr>
              <w:bidi w:val="0"/>
              <w:spacing w:line="240" w:lineRule="auto"/>
              <w:jc w:val="both"/>
              <w:rPr>
                <w:del w:id="2399"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2489E6B8" w14:textId="4B533B01" w:rsidR="007B0160" w:rsidRPr="001517FD" w:rsidDel="00DA72F3" w:rsidRDefault="007B0160" w:rsidP="007B0160">
            <w:pPr>
              <w:bidi w:val="0"/>
              <w:spacing w:line="240" w:lineRule="auto"/>
              <w:jc w:val="both"/>
              <w:rPr>
                <w:del w:id="2400"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5964E554" w14:textId="530B69CE" w:rsidR="007B0160" w:rsidRPr="001517FD" w:rsidDel="00DA72F3" w:rsidRDefault="007B0160" w:rsidP="007B0160">
            <w:pPr>
              <w:bidi w:val="0"/>
              <w:spacing w:line="240" w:lineRule="auto"/>
              <w:jc w:val="both"/>
              <w:rPr>
                <w:del w:id="2401"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0EBEA21B" w14:textId="72E67892" w:rsidR="007B0160" w:rsidRPr="001517FD" w:rsidDel="00DA72F3" w:rsidRDefault="007B0160" w:rsidP="007B0160">
            <w:pPr>
              <w:bidi w:val="0"/>
              <w:spacing w:line="240" w:lineRule="auto"/>
              <w:jc w:val="both"/>
              <w:rPr>
                <w:del w:id="2402" w:author="Tomer Oron" w:date="2023-12-26T13:42:00Z"/>
                <w:rFonts w:cstheme="minorHAnsi"/>
                <w:b/>
                <w:bCs/>
                <w:i/>
                <w:iCs/>
                <w:sz w:val="14"/>
                <w:szCs w:val="14"/>
                <w:u w:val="single"/>
              </w:rPr>
            </w:pPr>
            <w:del w:id="2403" w:author="Tomer Oron" w:date="2023-12-26T13:42:00Z">
              <w:r w:rsidRPr="001517FD" w:rsidDel="00DA72F3">
                <w:rPr>
                  <w:rFonts w:cstheme="minorHAnsi"/>
                  <w:i/>
                  <w:iCs/>
                  <w:color w:val="000000"/>
                  <w:sz w:val="14"/>
                  <w:szCs w:val="14"/>
                </w:rPr>
                <w:delText>9.3</w:delText>
              </w:r>
            </w:del>
          </w:p>
        </w:tc>
        <w:tc>
          <w:tcPr>
            <w:tcW w:w="536" w:type="dxa"/>
            <w:tcBorders>
              <w:top w:val="nil"/>
              <w:left w:val="single" w:sz="4" w:space="0" w:color="auto"/>
              <w:bottom w:val="single" w:sz="4" w:space="0" w:color="auto"/>
              <w:right w:val="single" w:sz="4" w:space="0" w:color="auto"/>
            </w:tcBorders>
            <w:vAlign w:val="center"/>
            <w:hideMark/>
          </w:tcPr>
          <w:p w14:paraId="425DB070" w14:textId="09AE5188" w:rsidR="007B0160" w:rsidRPr="001517FD" w:rsidDel="00DA72F3" w:rsidRDefault="007B0160" w:rsidP="007B0160">
            <w:pPr>
              <w:bidi w:val="0"/>
              <w:spacing w:line="240" w:lineRule="auto"/>
              <w:jc w:val="both"/>
              <w:rPr>
                <w:del w:id="2404" w:author="Tomer Oron" w:date="2023-12-26T13:42:00Z"/>
                <w:rFonts w:cstheme="minorHAnsi"/>
                <w:b/>
                <w:bCs/>
                <w:i/>
                <w:iCs/>
                <w:sz w:val="14"/>
                <w:szCs w:val="14"/>
                <w:u w:val="single"/>
              </w:rPr>
            </w:pPr>
            <w:del w:id="2405" w:author="Tomer Oron" w:date="2023-12-26T13:42:00Z">
              <w:r w:rsidRPr="001517FD" w:rsidDel="00DA72F3">
                <w:rPr>
                  <w:rFonts w:cstheme="minorHAnsi"/>
                  <w:i/>
                  <w:iCs/>
                  <w:color w:val="000000"/>
                  <w:sz w:val="14"/>
                  <w:szCs w:val="14"/>
                </w:rPr>
                <w:delText>4.1</w:delText>
              </w:r>
            </w:del>
          </w:p>
        </w:tc>
        <w:tc>
          <w:tcPr>
            <w:tcW w:w="489" w:type="dxa"/>
            <w:tcBorders>
              <w:top w:val="nil"/>
              <w:left w:val="single" w:sz="4" w:space="0" w:color="auto"/>
              <w:bottom w:val="single" w:sz="4" w:space="0" w:color="auto"/>
              <w:right w:val="single" w:sz="4" w:space="0" w:color="auto"/>
            </w:tcBorders>
            <w:vAlign w:val="center"/>
            <w:hideMark/>
          </w:tcPr>
          <w:p w14:paraId="1F468F3B" w14:textId="1C0BD34C" w:rsidR="007B0160" w:rsidRPr="001517FD" w:rsidDel="00DA72F3" w:rsidRDefault="007B0160" w:rsidP="007B0160">
            <w:pPr>
              <w:bidi w:val="0"/>
              <w:spacing w:line="240" w:lineRule="auto"/>
              <w:jc w:val="both"/>
              <w:rPr>
                <w:del w:id="2406" w:author="Tomer Oron" w:date="2023-12-26T13:42:00Z"/>
                <w:rFonts w:cstheme="minorHAnsi"/>
                <w:b/>
                <w:bCs/>
                <w:i/>
                <w:iCs/>
                <w:sz w:val="14"/>
                <w:szCs w:val="14"/>
                <w:u w:val="single"/>
              </w:rPr>
            </w:pPr>
            <w:del w:id="2407" w:author="Tomer Oron" w:date="2023-12-26T13:42:00Z">
              <w:r w:rsidRPr="001517FD" w:rsidDel="00DA72F3">
                <w:rPr>
                  <w:rFonts w:cstheme="minorHAnsi"/>
                  <w:i/>
                  <w:iCs/>
                  <w:color w:val="000000"/>
                  <w:sz w:val="14"/>
                  <w:szCs w:val="14"/>
                </w:rPr>
                <w:delText>0.6</w:delText>
              </w:r>
            </w:del>
          </w:p>
        </w:tc>
        <w:tc>
          <w:tcPr>
            <w:tcW w:w="489" w:type="dxa"/>
            <w:tcBorders>
              <w:top w:val="nil"/>
              <w:left w:val="single" w:sz="4" w:space="0" w:color="auto"/>
              <w:bottom w:val="single" w:sz="4" w:space="0" w:color="auto"/>
              <w:right w:val="single" w:sz="4" w:space="0" w:color="auto"/>
            </w:tcBorders>
            <w:vAlign w:val="center"/>
          </w:tcPr>
          <w:p w14:paraId="70F19C67" w14:textId="0CB5DDDC" w:rsidR="007B0160" w:rsidRPr="001517FD" w:rsidDel="00DA72F3" w:rsidRDefault="007B0160" w:rsidP="007B0160">
            <w:pPr>
              <w:bidi w:val="0"/>
              <w:spacing w:line="240" w:lineRule="auto"/>
              <w:jc w:val="both"/>
              <w:rPr>
                <w:del w:id="2408"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000A10AF" w14:textId="380CECD5" w:rsidR="007B0160" w:rsidRPr="001517FD" w:rsidDel="00DA72F3" w:rsidRDefault="007B0160" w:rsidP="007B0160">
            <w:pPr>
              <w:bidi w:val="0"/>
              <w:spacing w:line="240" w:lineRule="auto"/>
              <w:jc w:val="both"/>
              <w:rPr>
                <w:del w:id="2409"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1D2EC764" w14:textId="62E66BC9" w:rsidR="007B0160" w:rsidRPr="001517FD" w:rsidDel="00DA72F3" w:rsidRDefault="007B0160" w:rsidP="007B0160">
            <w:pPr>
              <w:bidi w:val="0"/>
              <w:spacing w:line="240" w:lineRule="auto"/>
              <w:jc w:val="both"/>
              <w:rPr>
                <w:del w:id="2410"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hideMark/>
          </w:tcPr>
          <w:p w14:paraId="26A41B8D" w14:textId="78540D1C" w:rsidR="007B0160" w:rsidRPr="001517FD" w:rsidDel="00DA72F3" w:rsidRDefault="007B0160" w:rsidP="007B0160">
            <w:pPr>
              <w:bidi w:val="0"/>
              <w:spacing w:line="240" w:lineRule="auto"/>
              <w:jc w:val="both"/>
              <w:rPr>
                <w:del w:id="2411" w:author="Tomer Oron" w:date="2023-12-26T13:42:00Z"/>
                <w:rFonts w:cstheme="minorHAnsi"/>
                <w:b/>
                <w:bCs/>
                <w:i/>
                <w:iCs/>
                <w:sz w:val="14"/>
                <w:szCs w:val="14"/>
                <w:u w:val="single"/>
              </w:rPr>
            </w:pPr>
            <w:del w:id="2412" w:author="Tomer Oron" w:date="2023-12-26T13:42:00Z">
              <w:r w:rsidRPr="001517FD" w:rsidDel="00DA72F3">
                <w:rPr>
                  <w:rFonts w:cstheme="minorHAnsi"/>
                  <w:i/>
                  <w:iCs/>
                  <w:color w:val="000000"/>
                  <w:sz w:val="14"/>
                  <w:szCs w:val="14"/>
                </w:rPr>
                <w:delText>1.0</w:delText>
              </w:r>
            </w:del>
          </w:p>
        </w:tc>
        <w:tc>
          <w:tcPr>
            <w:tcW w:w="489" w:type="dxa"/>
            <w:tcBorders>
              <w:top w:val="nil"/>
              <w:left w:val="single" w:sz="4" w:space="0" w:color="auto"/>
              <w:bottom w:val="single" w:sz="4" w:space="0" w:color="auto"/>
              <w:right w:val="single" w:sz="4" w:space="0" w:color="auto"/>
            </w:tcBorders>
            <w:vAlign w:val="center"/>
            <w:hideMark/>
          </w:tcPr>
          <w:p w14:paraId="00C1B7A2" w14:textId="37D0BA09" w:rsidR="007B0160" w:rsidRPr="001517FD" w:rsidDel="00DA72F3" w:rsidRDefault="007B0160" w:rsidP="007B0160">
            <w:pPr>
              <w:bidi w:val="0"/>
              <w:spacing w:line="240" w:lineRule="auto"/>
              <w:jc w:val="both"/>
              <w:rPr>
                <w:del w:id="2413" w:author="Tomer Oron" w:date="2023-12-26T13:42:00Z"/>
                <w:rFonts w:cstheme="minorHAnsi"/>
                <w:b/>
                <w:bCs/>
                <w:i/>
                <w:iCs/>
                <w:sz w:val="14"/>
                <w:szCs w:val="14"/>
                <w:u w:val="single"/>
              </w:rPr>
            </w:pPr>
            <w:del w:id="2414" w:author="Tomer Oron" w:date="2023-12-26T13:42:00Z">
              <w:r w:rsidRPr="001517FD" w:rsidDel="00DA72F3">
                <w:rPr>
                  <w:rFonts w:cstheme="minorHAnsi"/>
                  <w:i/>
                  <w:iCs/>
                  <w:color w:val="000000"/>
                  <w:sz w:val="14"/>
                  <w:szCs w:val="14"/>
                </w:rPr>
                <w:delText>0.8</w:delText>
              </w:r>
            </w:del>
          </w:p>
        </w:tc>
        <w:tc>
          <w:tcPr>
            <w:tcW w:w="489" w:type="dxa"/>
            <w:tcBorders>
              <w:top w:val="nil"/>
              <w:left w:val="single" w:sz="4" w:space="0" w:color="auto"/>
              <w:bottom w:val="single" w:sz="4" w:space="0" w:color="auto"/>
              <w:right w:val="single" w:sz="4" w:space="0" w:color="auto"/>
            </w:tcBorders>
            <w:vAlign w:val="center"/>
            <w:hideMark/>
          </w:tcPr>
          <w:p w14:paraId="22AE794D" w14:textId="3AC94E52" w:rsidR="007B0160" w:rsidRPr="001517FD" w:rsidDel="00DA72F3" w:rsidRDefault="007B0160" w:rsidP="007B0160">
            <w:pPr>
              <w:bidi w:val="0"/>
              <w:spacing w:line="240" w:lineRule="auto"/>
              <w:jc w:val="both"/>
              <w:rPr>
                <w:del w:id="2415" w:author="Tomer Oron" w:date="2023-12-26T13:42:00Z"/>
                <w:rFonts w:cstheme="minorHAnsi"/>
                <w:b/>
                <w:bCs/>
                <w:i/>
                <w:iCs/>
                <w:sz w:val="14"/>
                <w:szCs w:val="14"/>
                <w:u w:val="single"/>
              </w:rPr>
            </w:pPr>
            <w:del w:id="2416" w:author="Tomer Oron" w:date="2023-12-26T13:42:00Z">
              <w:r w:rsidRPr="001517FD" w:rsidDel="00DA72F3">
                <w:rPr>
                  <w:rFonts w:cstheme="minorHAnsi"/>
                  <w:i/>
                  <w:iCs/>
                  <w:color w:val="000000"/>
                  <w:sz w:val="14"/>
                  <w:szCs w:val="14"/>
                </w:rPr>
                <w:delText>0.2</w:delText>
              </w:r>
            </w:del>
          </w:p>
        </w:tc>
        <w:tc>
          <w:tcPr>
            <w:tcW w:w="489" w:type="dxa"/>
            <w:tcBorders>
              <w:top w:val="nil"/>
              <w:left w:val="single" w:sz="4" w:space="0" w:color="auto"/>
              <w:bottom w:val="single" w:sz="4" w:space="0" w:color="auto"/>
              <w:right w:val="single" w:sz="4" w:space="0" w:color="auto"/>
            </w:tcBorders>
            <w:vAlign w:val="center"/>
          </w:tcPr>
          <w:p w14:paraId="1A704256" w14:textId="57CE7F65" w:rsidR="007B0160" w:rsidRPr="001517FD" w:rsidDel="00DA72F3" w:rsidRDefault="007B0160" w:rsidP="007B0160">
            <w:pPr>
              <w:bidi w:val="0"/>
              <w:spacing w:line="240" w:lineRule="auto"/>
              <w:jc w:val="both"/>
              <w:rPr>
                <w:del w:id="2417"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5FADA788" w14:textId="27FA3D34" w:rsidR="007B0160" w:rsidRPr="001517FD" w:rsidDel="00DA72F3" w:rsidRDefault="007B0160" w:rsidP="007B0160">
            <w:pPr>
              <w:bidi w:val="0"/>
              <w:spacing w:line="240" w:lineRule="auto"/>
              <w:jc w:val="both"/>
              <w:rPr>
                <w:del w:id="2418" w:author="Tomer Oron" w:date="2023-12-26T13:42:00Z"/>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2400FD23" w14:textId="460AC2DD" w:rsidR="007B0160" w:rsidRPr="001517FD" w:rsidDel="00DA72F3" w:rsidRDefault="007B0160" w:rsidP="007B0160">
            <w:pPr>
              <w:bidi w:val="0"/>
              <w:spacing w:line="240" w:lineRule="auto"/>
              <w:jc w:val="both"/>
              <w:rPr>
                <w:del w:id="2419"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54FBF916" w14:textId="25E2835C" w:rsidR="007B0160" w:rsidRPr="001517FD" w:rsidDel="00DA72F3" w:rsidRDefault="007B0160" w:rsidP="007B0160">
            <w:pPr>
              <w:bidi w:val="0"/>
              <w:spacing w:line="240" w:lineRule="auto"/>
              <w:jc w:val="both"/>
              <w:rPr>
                <w:del w:id="2420" w:author="Tomer Oron" w:date="2023-12-26T13:42:00Z"/>
                <w:rFonts w:cstheme="minorHAnsi"/>
                <w:b/>
                <w:bCs/>
                <w:sz w:val="14"/>
                <w:szCs w:val="14"/>
                <w:u w:val="single"/>
              </w:rPr>
            </w:pPr>
          </w:p>
        </w:tc>
      </w:tr>
      <w:tr w:rsidR="007B0160" w:rsidRPr="001517FD" w:rsidDel="00DA72F3" w14:paraId="64044663" w14:textId="4B36DDA0" w:rsidTr="007B0160">
        <w:trPr>
          <w:del w:id="2421"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4DDB8" w14:textId="1C04EADB" w:rsidR="007B0160" w:rsidRPr="001517FD" w:rsidDel="00DA72F3" w:rsidRDefault="007B0160" w:rsidP="007B0160">
            <w:pPr>
              <w:bidi w:val="0"/>
              <w:spacing w:line="240" w:lineRule="auto"/>
              <w:jc w:val="both"/>
              <w:rPr>
                <w:del w:id="2422"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AACC76" w14:textId="03B284F1" w:rsidR="007B0160" w:rsidRPr="001517FD" w:rsidDel="00DA72F3" w:rsidRDefault="007B0160" w:rsidP="007B0160">
            <w:pPr>
              <w:bidi w:val="0"/>
              <w:spacing w:line="240" w:lineRule="auto"/>
              <w:jc w:val="both"/>
              <w:rPr>
                <w:del w:id="2423"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2A4EE" w14:textId="72A2B98F" w:rsidR="007B0160" w:rsidRPr="001517FD" w:rsidDel="00DA72F3" w:rsidRDefault="007B0160" w:rsidP="007B0160">
            <w:pPr>
              <w:bidi w:val="0"/>
              <w:spacing w:line="240" w:lineRule="auto"/>
              <w:jc w:val="both"/>
              <w:rPr>
                <w:del w:id="2424"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32E250A" w14:textId="3E3B212C" w:rsidR="007B0160" w:rsidRPr="001517FD" w:rsidDel="00DA72F3" w:rsidRDefault="007B0160" w:rsidP="007B0160">
            <w:pPr>
              <w:bidi w:val="0"/>
              <w:spacing w:line="240" w:lineRule="auto"/>
              <w:jc w:val="both"/>
              <w:rPr>
                <w:del w:id="2425" w:author="Tomer Oron" w:date="2023-12-26T13:42:00Z"/>
                <w:rFonts w:cstheme="minorHAnsi"/>
                <w:b/>
                <w:bCs/>
                <w:sz w:val="14"/>
                <w:szCs w:val="14"/>
                <w:u w:val="single"/>
              </w:rPr>
            </w:pPr>
            <w:del w:id="2426" w:author="Tomer Oron" w:date="2023-12-26T13:42:00Z">
              <w:r w:rsidRPr="001517FD" w:rsidDel="00DA72F3">
                <w:rPr>
                  <w:rFonts w:cstheme="minorHAnsi"/>
                  <w:sz w:val="14"/>
                  <w:szCs w:val="14"/>
                </w:rPr>
                <w:delText>3</w:delText>
              </w:r>
            </w:del>
          </w:p>
        </w:tc>
        <w:tc>
          <w:tcPr>
            <w:tcW w:w="607" w:type="dxa"/>
            <w:tcBorders>
              <w:top w:val="single" w:sz="4" w:space="0" w:color="auto"/>
              <w:left w:val="single" w:sz="4" w:space="0" w:color="auto"/>
              <w:bottom w:val="nil"/>
              <w:right w:val="single" w:sz="4" w:space="0" w:color="auto"/>
            </w:tcBorders>
            <w:vAlign w:val="center"/>
            <w:hideMark/>
          </w:tcPr>
          <w:p w14:paraId="5C4FBDA8" w14:textId="7902ACD8" w:rsidR="007B0160" w:rsidRPr="001517FD" w:rsidDel="00DA72F3" w:rsidRDefault="007B0160" w:rsidP="007B0160">
            <w:pPr>
              <w:bidi w:val="0"/>
              <w:spacing w:line="240" w:lineRule="auto"/>
              <w:jc w:val="both"/>
              <w:rPr>
                <w:del w:id="2427" w:author="Tomer Oron" w:date="2023-12-26T13:42:00Z"/>
                <w:rFonts w:cstheme="minorHAnsi"/>
                <w:b/>
                <w:bCs/>
                <w:sz w:val="14"/>
                <w:szCs w:val="14"/>
                <w:u w:val="single"/>
              </w:rPr>
            </w:pPr>
            <w:del w:id="2428" w:author="Tomer Oron" w:date="2023-12-26T13:42:00Z">
              <w:r w:rsidRPr="001517FD" w:rsidDel="00DA72F3">
                <w:rPr>
                  <w:rFonts w:cstheme="minorHAnsi"/>
                  <w:sz w:val="14"/>
                  <w:szCs w:val="14"/>
                </w:rPr>
                <w:delText>81</w:delText>
              </w:r>
            </w:del>
          </w:p>
        </w:tc>
        <w:tc>
          <w:tcPr>
            <w:tcW w:w="536" w:type="dxa"/>
            <w:tcBorders>
              <w:top w:val="single" w:sz="4" w:space="0" w:color="auto"/>
              <w:left w:val="single" w:sz="4" w:space="0" w:color="auto"/>
              <w:bottom w:val="nil"/>
              <w:right w:val="single" w:sz="4" w:space="0" w:color="auto"/>
            </w:tcBorders>
            <w:vAlign w:val="center"/>
            <w:hideMark/>
          </w:tcPr>
          <w:p w14:paraId="7A2BCBBE" w14:textId="05ADD59E" w:rsidR="007B0160" w:rsidRPr="001517FD" w:rsidDel="00DA72F3" w:rsidRDefault="007B0160" w:rsidP="007B0160">
            <w:pPr>
              <w:bidi w:val="0"/>
              <w:spacing w:line="240" w:lineRule="auto"/>
              <w:jc w:val="both"/>
              <w:rPr>
                <w:del w:id="2429" w:author="Tomer Oron" w:date="2023-12-26T13:42:00Z"/>
                <w:rFonts w:cstheme="minorHAnsi"/>
                <w:b/>
                <w:bCs/>
                <w:sz w:val="14"/>
                <w:szCs w:val="14"/>
                <w:u w:val="single"/>
              </w:rPr>
            </w:pPr>
            <w:del w:id="2430" w:author="Tomer Oron" w:date="2023-12-26T13:42:00Z">
              <w:r w:rsidRPr="001517FD" w:rsidDel="00DA72F3">
                <w:rPr>
                  <w:rFonts w:cstheme="minorHAnsi"/>
                  <w:sz w:val="14"/>
                  <w:szCs w:val="14"/>
                </w:rPr>
                <w:delText>16</w:delText>
              </w:r>
            </w:del>
          </w:p>
        </w:tc>
        <w:tc>
          <w:tcPr>
            <w:tcW w:w="536" w:type="dxa"/>
            <w:tcBorders>
              <w:top w:val="single" w:sz="4" w:space="0" w:color="auto"/>
              <w:left w:val="single" w:sz="4" w:space="0" w:color="auto"/>
              <w:bottom w:val="nil"/>
              <w:right w:val="single" w:sz="4" w:space="0" w:color="auto"/>
            </w:tcBorders>
            <w:vAlign w:val="center"/>
            <w:hideMark/>
          </w:tcPr>
          <w:p w14:paraId="7D341F92" w14:textId="123A98E1" w:rsidR="007B0160" w:rsidRPr="001517FD" w:rsidDel="00DA72F3" w:rsidRDefault="007B0160" w:rsidP="007B0160">
            <w:pPr>
              <w:bidi w:val="0"/>
              <w:spacing w:line="240" w:lineRule="auto"/>
              <w:jc w:val="both"/>
              <w:rPr>
                <w:del w:id="2431" w:author="Tomer Oron" w:date="2023-12-26T13:42:00Z"/>
                <w:rFonts w:cstheme="minorHAnsi"/>
                <w:b/>
                <w:bCs/>
                <w:sz w:val="14"/>
                <w:szCs w:val="14"/>
                <w:u w:val="single"/>
              </w:rPr>
            </w:pPr>
            <w:del w:id="2432" w:author="Tomer Oron" w:date="2023-12-26T13:42:00Z">
              <w:r w:rsidRPr="001517FD" w:rsidDel="00DA72F3">
                <w:rPr>
                  <w:rFonts w:cstheme="minorHAnsi"/>
                  <w:sz w:val="14"/>
                  <w:szCs w:val="14"/>
                </w:rPr>
                <w:delText>4</w:delText>
              </w:r>
            </w:del>
          </w:p>
        </w:tc>
        <w:tc>
          <w:tcPr>
            <w:tcW w:w="488" w:type="dxa"/>
            <w:tcBorders>
              <w:top w:val="single" w:sz="4" w:space="0" w:color="auto"/>
              <w:left w:val="single" w:sz="4" w:space="0" w:color="auto"/>
              <w:bottom w:val="nil"/>
              <w:right w:val="single" w:sz="4" w:space="0" w:color="auto"/>
            </w:tcBorders>
            <w:vAlign w:val="center"/>
            <w:hideMark/>
          </w:tcPr>
          <w:p w14:paraId="53AC2570" w14:textId="5C999DC9" w:rsidR="007B0160" w:rsidRPr="001517FD" w:rsidDel="00DA72F3" w:rsidRDefault="007B0160" w:rsidP="007B0160">
            <w:pPr>
              <w:bidi w:val="0"/>
              <w:spacing w:line="240" w:lineRule="auto"/>
              <w:jc w:val="both"/>
              <w:rPr>
                <w:del w:id="2433" w:author="Tomer Oron" w:date="2023-12-26T13:42:00Z"/>
                <w:rFonts w:cstheme="minorHAnsi"/>
                <w:b/>
                <w:bCs/>
                <w:sz w:val="14"/>
                <w:szCs w:val="14"/>
                <w:u w:val="single"/>
              </w:rPr>
            </w:pPr>
            <w:del w:id="2434"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tcPr>
          <w:p w14:paraId="0E252E34" w14:textId="0C4703A9" w:rsidR="007B0160" w:rsidRPr="001517FD" w:rsidDel="00DA72F3" w:rsidRDefault="007B0160" w:rsidP="007B0160">
            <w:pPr>
              <w:bidi w:val="0"/>
              <w:spacing w:line="240" w:lineRule="auto"/>
              <w:jc w:val="both"/>
              <w:rPr>
                <w:del w:id="2435"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436A45AD" w14:textId="1B64237E" w:rsidR="007B0160" w:rsidRPr="001517FD" w:rsidDel="00DA72F3" w:rsidRDefault="007B0160" w:rsidP="007B0160">
            <w:pPr>
              <w:bidi w:val="0"/>
              <w:spacing w:line="240" w:lineRule="auto"/>
              <w:jc w:val="both"/>
              <w:rPr>
                <w:del w:id="2436"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5EFFCDF2" w14:textId="347FA9C4" w:rsidR="007B0160" w:rsidRPr="001517FD" w:rsidDel="00DA72F3" w:rsidRDefault="007B0160" w:rsidP="007B0160">
            <w:pPr>
              <w:bidi w:val="0"/>
              <w:spacing w:line="240" w:lineRule="auto"/>
              <w:jc w:val="both"/>
              <w:rPr>
                <w:del w:id="2437" w:author="Tomer Oron" w:date="2023-12-26T13:42:00Z"/>
                <w:rFonts w:cstheme="minorHAnsi"/>
                <w:b/>
                <w:bCs/>
                <w:sz w:val="14"/>
                <w:szCs w:val="14"/>
                <w:u w:val="single"/>
              </w:rPr>
            </w:pPr>
            <w:del w:id="2438" w:author="Tomer Oron" w:date="2023-12-26T13:42:00Z">
              <w:r w:rsidRPr="001517FD" w:rsidDel="00DA72F3">
                <w:rPr>
                  <w:rFonts w:cstheme="minorHAnsi"/>
                  <w:sz w:val="14"/>
                  <w:szCs w:val="14"/>
                </w:rPr>
                <w:delText>16</w:delText>
              </w:r>
            </w:del>
          </w:p>
        </w:tc>
        <w:tc>
          <w:tcPr>
            <w:tcW w:w="536" w:type="dxa"/>
            <w:tcBorders>
              <w:top w:val="single" w:sz="4" w:space="0" w:color="auto"/>
              <w:left w:val="single" w:sz="4" w:space="0" w:color="auto"/>
              <w:bottom w:val="nil"/>
              <w:right w:val="single" w:sz="4" w:space="0" w:color="auto"/>
            </w:tcBorders>
            <w:vAlign w:val="center"/>
            <w:hideMark/>
          </w:tcPr>
          <w:p w14:paraId="168C9D6D" w14:textId="4994836E" w:rsidR="007B0160" w:rsidRPr="001517FD" w:rsidDel="00DA72F3" w:rsidRDefault="007B0160" w:rsidP="007B0160">
            <w:pPr>
              <w:bidi w:val="0"/>
              <w:spacing w:line="240" w:lineRule="auto"/>
              <w:jc w:val="both"/>
              <w:rPr>
                <w:del w:id="2439" w:author="Tomer Oron" w:date="2023-12-26T13:42:00Z"/>
                <w:rFonts w:cstheme="minorHAnsi"/>
                <w:b/>
                <w:bCs/>
                <w:sz w:val="14"/>
                <w:szCs w:val="14"/>
                <w:u w:val="single"/>
              </w:rPr>
            </w:pPr>
            <w:del w:id="2440"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2B801047" w14:textId="78CE6E9B" w:rsidR="007B0160" w:rsidRPr="001517FD" w:rsidDel="00DA72F3" w:rsidRDefault="007B0160" w:rsidP="007B0160">
            <w:pPr>
              <w:bidi w:val="0"/>
              <w:spacing w:line="240" w:lineRule="auto"/>
              <w:jc w:val="both"/>
              <w:rPr>
                <w:del w:id="2441" w:author="Tomer Oron" w:date="2023-12-26T13:42:00Z"/>
                <w:rFonts w:cstheme="minorHAnsi"/>
                <w:b/>
                <w:bCs/>
                <w:sz w:val="14"/>
                <w:szCs w:val="14"/>
                <w:u w:val="single"/>
              </w:rPr>
            </w:pPr>
            <w:del w:id="2442"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6AFD37AD" w14:textId="27F40896" w:rsidR="007B0160" w:rsidRPr="001517FD" w:rsidDel="00DA72F3" w:rsidRDefault="007B0160" w:rsidP="007B0160">
            <w:pPr>
              <w:bidi w:val="0"/>
              <w:spacing w:line="240" w:lineRule="auto"/>
              <w:jc w:val="both"/>
              <w:rPr>
                <w:del w:id="2443" w:author="Tomer Oron" w:date="2023-12-26T13:42:00Z"/>
                <w:rFonts w:cstheme="minorHAnsi"/>
                <w:b/>
                <w:bCs/>
                <w:sz w:val="14"/>
                <w:szCs w:val="14"/>
                <w:u w:val="single"/>
              </w:rPr>
            </w:pPr>
            <w:del w:id="2444" w:author="Tomer Oron" w:date="2023-12-26T13:42:00Z">
              <w:r w:rsidRPr="001517FD" w:rsidDel="00DA72F3">
                <w:rPr>
                  <w:rFonts w:cstheme="minorHAnsi"/>
                  <w:sz w:val="14"/>
                  <w:szCs w:val="14"/>
                </w:rPr>
                <w:delText>2</w:delText>
              </w:r>
            </w:del>
          </w:p>
        </w:tc>
        <w:tc>
          <w:tcPr>
            <w:tcW w:w="489" w:type="dxa"/>
            <w:tcBorders>
              <w:top w:val="single" w:sz="4" w:space="0" w:color="auto"/>
              <w:left w:val="single" w:sz="4" w:space="0" w:color="auto"/>
              <w:bottom w:val="nil"/>
              <w:right w:val="single" w:sz="4" w:space="0" w:color="auto"/>
            </w:tcBorders>
            <w:vAlign w:val="center"/>
          </w:tcPr>
          <w:p w14:paraId="0F4DD76B" w14:textId="57FA1A16" w:rsidR="007B0160" w:rsidRPr="001517FD" w:rsidDel="00DA72F3" w:rsidRDefault="007B0160" w:rsidP="007B0160">
            <w:pPr>
              <w:bidi w:val="0"/>
              <w:spacing w:line="240" w:lineRule="auto"/>
              <w:jc w:val="both"/>
              <w:rPr>
                <w:del w:id="2445"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384DE92E" w14:textId="30C7B5A7" w:rsidR="007B0160" w:rsidRPr="001517FD" w:rsidDel="00DA72F3" w:rsidRDefault="007B0160" w:rsidP="007B0160">
            <w:pPr>
              <w:bidi w:val="0"/>
              <w:spacing w:line="240" w:lineRule="auto"/>
              <w:jc w:val="both"/>
              <w:rPr>
                <w:del w:id="2446" w:author="Tomer Oron" w:date="2023-12-26T13:42:00Z"/>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FF7643A" w14:textId="6006A498" w:rsidR="007B0160" w:rsidRPr="001517FD" w:rsidDel="00DA72F3" w:rsidRDefault="007B0160" w:rsidP="007B0160">
            <w:pPr>
              <w:bidi w:val="0"/>
              <w:spacing w:line="240" w:lineRule="auto"/>
              <w:jc w:val="both"/>
              <w:rPr>
                <w:del w:id="2447" w:author="Tomer Oron" w:date="2023-12-26T13:42:00Z"/>
                <w:rFonts w:cstheme="minorHAnsi"/>
                <w:b/>
                <w:bCs/>
                <w:sz w:val="14"/>
                <w:szCs w:val="14"/>
                <w:u w:val="single"/>
              </w:rPr>
            </w:pPr>
            <w:del w:id="2448"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0CCC8BA" w14:textId="6C8FAB52" w:rsidR="007B0160" w:rsidRPr="001517FD" w:rsidDel="00DA72F3" w:rsidRDefault="007B0160" w:rsidP="007B0160">
            <w:pPr>
              <w:bidi w:val="0"/>
              <w:spacing w:line="240" w:lineRule="auto"/>
              <w:jc w:val="both"/>
              <w:rPr>
                <w:del w:id="2449" w:author="Tomer Oron" w:date="2023-12-26T13:42:00Z"/>
                <w:rFonts w:cstheme="minorHAnsi"/>
                <w:b/>
                <w:bCs/>
                <w:sz w:val="14"/>
                <w:szCs w:val="14"/>
                <w:u w:val="single"/>
              </w:rPr>
            </w:pPr>
            <w:del w:id="2450"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B3D8898" w14:textId="15EBB98B" w:rsidR="007B0160" w:rsidRPr="001517FD" w:rsidDel="00DA72F3" w:rsidRDefault="007B0160" w:rsidP="007B0160">
            <w:pPr>
              <w:bidi w:val="0"/>
              <w:spacing w:line="240" w:lineRule="auto"/>
              <w:jc w:val="both"/>
              <w:rPr>
                <w:del w:id="2451" w:author="Tomer Oron" w:date="2023-12-26T13:42:00Z"/>
                <w:rFonts w:cstheme="minorHAnsi"/>
                <w:b/>
                <w:bCs/>
                <w:sz w:val="14"/>
                <w:szCs w:val="14"/>
                <w:u w:val="single"/>
              </w:rPr>
            </w:pPr>
            <w:del w:id="2452"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2AE2755" w14:textId="356C8A1F" w:rsidR="007B0160" w:rsidRPr="001517FD" w:rsidDel="00DA72F3" w:rsidRDefault="007B0160" w:rsidP="007B0160">
            <w:pPr>
              <w:bidi w:val="0"/>
              <w:spacing w:line="240" w:lineRule="auto"/>
              <w:jc w:val="both"/>
              <w:rPr>
                <w:del w:id="2453" w:author="Tomer Oron" w:date="2023-12-26T13:42:00Z"/>
                <w:rFonts w:cstheme="minorHAnsi"/>
                <w:b/>
                <w:bCs/>
                <w:sz w:val="14"/>
                <w:szCs w:val="14"/>
                <w:u w:val="single"/>
              </w:rPr>
            </w:pPr>
            <w:del w:id="2454"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6E27A1F2" w14:textId="1FFB93FE" w:rsidR="007B0160" w:rsidRPr="001517FD" w:rsidDel="00DA72F3" w:rsidRDefault="007B0160" w:rsidP="007B0160">
            <w:pPr>
              <w:bidi w:val="0"/>
              <w:spacing w:line="240" w:lineRule="auto"/>
              <w:jc w:val="both"/>
              <w:rPr>
                <w:del w:id="2455" w:author="Tomer Oron" w:date="2023-12-26T13:42:00Z"/>
                <w:rFonts w:cstheme="minorHAnsi"/>
                <w:b/>
                <w:bCs/>
                <w:sz w:val="14"/>
                <w:szCs w:val="14"/>
                <w:u w:val="single"/>
              </w:rPr>
            </w:pPr>
          </w:p>
        </w:tc>
        <w:tc>
          <w:tcPr>
            <w:tcW w:w="462" w:type="dxa"/>
            <w:tcBorders>
              <w:top w:val="single" w:sz="4" w:space="0" w:color="auto"/>
              <w:left w:val="single" w:sz="4" w:space="0" w:color="auto"/>
              <w:bottom w:val="nil"/>
              <w:right w:val="single" w:sz="4" w:space="0" w:color="auto"/>
            </w:tcBorders>
            <w:vAlign w:val="center"/>
          </w:tcPr>
          <w:p w14:paraId="017CB85B" w14:textId="11692AC1" w:rsidR="007B0160" w:rsidRPr="001517FD" w:rsidDel="00DA72F3" w:rsidRDefault="007B0160" w:rsidP="007B0160">
            <w:pPr>
              <w:bidi w:val="0"/>
              <w:spacing w:line="240" w:lineRule="auto"/>
              <w:jc w:val="both"/>
              <w:rPr>
                <w:del w:id="2456"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28B933C8" w14:textId="0A99D96D" w:rsidR="007B0160" w:rsidRPr="001517FD" w:rsidDel="00DA72F3" w:rsidRDefault="007B0160" w:rsidP="007B0160">
            <w:pPr>
              <w:bidi w:val="0"/>
              <w:spacing w:line="240" w:lineRule="auto"/>
              <w:jc w:val="both"/>
              <w:rPr>
                <w:del w:id="2457" w:author="Tomer Oron" w:date="2023-12-26T13:42:00Z"/>
                <w:rFonts w:cstheme="minorHAnsi"/>
                <w:b/>
                <w:bCs/>
                <w:sz w:val="14"/>
                <w:szCs w:val="14"/>
                <w:u w:val="single"/>
              </w:rPr>
            </w:pPr>
          </w:p>
        </w:tc>
      </w:tr>
      <w:tr w:rsidR="007B0160" w:rsidRPr="001517FD" w:rsidDel="00DA72F3" w14:paraId="6C7252E5" w14:textId="784E7B45" w:rsidTr="007B0160">
        <w:trPr>
          <w:del w:id="245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0D3B4B" w14:textId="12E1115A" w:rsidR="007B0160" w:rsidRPr="001517FD" w:rsidDel="00DA72F3" w:rsidRDefault="007B0160" w:rsidP="007B0160">
            <w:pPr>
              <w:bidi w:val="0"/>
              <w:spacing w:line="240" w:lineRule="auto"/>
              <w:jc w:val="both"/>
              <w:rPr>
                <w:del w:id="245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A856A7" w14:textId="5F637572" w:rsidR="007B0160" w:rsidRPr="001517FD" w:rsidDel="00DA72F3" w:rsidRDefault="007B0160" w:rsidP="007B0160">
            <w:pPr>
              <w:bidi w:val="0"/>
              <w:spacing w:line="240" w:lineRule="auto"/>
              <w:jc w:val="both"/>
              <w:rPr>
                <w:del w:id="246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113D87" w14:textId="059D88C2" w:rsidR="007B0160" w:rsidRPr="001517FD" w:rsidDel="00DA72F3" w:rsidRDefault="007B0160" w:rsidP="007B0160">
            <w:pPr>
              <w:bidi w:val="0"/>
              <w:spacing w:line="240" w:lineRule="auto"/>
              <w:jc w:val="both"/>
              <w:rPr>
                <w:del w:id="2461"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723D6F" w14:textId="07943500" w:rsidR="007B0160" w:rsidRPr="001517FD" w:rsidDel="00DA72F3" w:rsidRDefault="007B0160" w:rsidP="007B0160">
            <w:pPr>
              <w:bidi w:val="0"/>
              <w:spacing w:line="240" w:lineRule="auto"/>
              <w:jc w:val="both"/>
              <w:rPr>
                <w:del w:id="2462"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57AB998C" w14:textId="3A00A72D" w:rsidR="007B0160" w:rsidRPr="001517FD" w:rsidDel="00DA72F3" w:rsidRDefault="007B0160" w:rsidP="007B0160">
            <w:pPr>
              <w:bidi w:val="0"/>
              <w:spacing w:line="240" w:lineRule="auto"/>
              <w:jc w:val="both"/>
              <w:rPr>
                <w:del w:id="2463" w:author="Tomer Oron" w:date="2023-12-26T13:42:00Z"/>
                <w:rFonts w:cstheme="minorHAnsi"/>
                <w:b/>
                <w:bCs/>
                <w:i/>
                <w:iCs/>
                <w:sz w:val="14"/>
                <w:szCs w:val="14"/>
                <w:u w:val="single"/>
              </w:rPr>
            </w:pPr>
            <w:del w:id="2464" w:author="Tomer Oron" w:date="2023-12-26T13:42:00Z">
              <w:r w:rsidRPr="001517FD" w:rsidDel="00DA72F3">
                <w:rPr>
                  <w:rFonts w:cstheme="minorHAnsi"/>
                  <w:i/>
                  <w:iCs/>
                  <w:color w:val="000000"/>
                  <w:sz w:val="14"/>
                  <w:szCs w:val="14"/>
                </w:rPr>
                <w:delText>81.4</w:delText>
              </w:r>
            </w:del>
          </w:p>
        </w:tc>
        <w:tc>
          <w:tcPr>
            <w:tcW w:w="536" w:type="dxa"/>
            <w:tcBorders>
              <w:top w:val="nil"/>
              <w:left w:val="single" w:sz="4" w:space="0" w:color="auto"/>
              <w:bottom w:val="single" w:sz="4" w:space="0" w:color="auto"/>
              <w:right w:val="single" w:sz="4" w:space="0" w:color="auto"/>
            </w:tcBorders>
            <w:vAlign w:val="center"/>
            <w:hideMark/>
          </w:tcPr>
          <w:p w14:paraId="6D2E81F9" w14:textId="765A1395" w:rsidR="007B0160" w:rsidRPr="001517FD" w:rsidDel="00DA72F3" w:rsidRDefault="007B0160" w:rsidP="007B0160">
            <w:pPr>
              <w:bidi w:val="0"/>
              <w:spacing w:line="240" w:lineRule="auto"/>
              <w:jc w:val="both"/>
              <w:rPr>
                <w:del w:id="2465" w:author="Tomer Oron" w:date="2023-12-26T13:42:00Z"/>
                <w:rFonts w:cstheme="minorHAnsi"/>
                <w:b/>
                <w:bCs/>
                <w:i/>
                <w:iCs/>
                <w:sz w:val="14"/>
                <w:szCs w:val="14"/>
                <w:u w:val="single"/>
              </w:rPr>
            </w:pPr>
            <w:del w:id="2466" w:author="Tomer Oron" w:date="2023-12-26T13:42:00Z">
              <w:r w:rsidRPr="001517FD" w:rsidDel="00DA72F3">
                <w:rPr>
                  <w:rFonts w:cstheme="minorHAnsi"/>
                  <w:i/>
                  <w:iCs/>
                  <w:color w:val="000000"/>
                  <w:sz w:val="14"/>
                  <w:szCs w:val="14"/>
                </w:rPr>
                <w:delText>16.4</w:delText>
              </w:r>
            </w:del>
          </w:p>
        </w:tc>
        <w:tc>
          <w:tcPr>
            <w:tcW w:w="536" w:type="dxa"/>
            <w:tcBorders>
              <w:top w:val="nil"/>
              <w:left w:val="single" w:sz="4" w:space="0" w:color="auto"/>
              <w:bottom w:val="single" w:sz="4" w:space="0" w:color="auto"/>
              <w:right w:val="single" w:sz="4" w:space="0" w:color="auto"/>
            </w:tcBorders>
            <w:vAlign w:val="center"/>
            <w:hideMark/>
          </w:tcPr>
          <w:p w14:paraId="2C3D1FCD" w14:textId="50045398" w:rsidR="007B0160" w:rsidRPr="001517FD" w:rsidDel="00DA72F3" w:rsidRDefault="007B0160" w:rsidP="007B0160">
            <w:pPr>
              <w:bidi w:val="0"/>
              <w:spacing w:line="240" w:lineRule="auto"/>
              <w:jc w:val="both"/>
              <w:rPr>
                <w:del w:id="2467" w:author="Tomer Oron" w:date="2023-12-26T13:42:00Z"/>
                <w:rFonts w:cstheme="minorHAnsi"/>
                <w:b/>
                <w:bCs/>
                <w:i/>
                <w:iCs/>
                <w:sz w:val="14"/>
                <w:szCs w:val="14"/>
                <w:u w:val="single"/>
              </w:rPr>
            </w:pPr>
            <w:del w:id="2468" w:author="Tomer Oron" w:date="2023-12-26T13:42:00Z">
              <w:r w:rsidRPr="001517FD" w:rsidDel="00DA72F3">
                <w:rPr>
                  <w:rFonts w:cstheme="minorHAnsi"/>
                  <w:i/>
                  <w:iCs/>
                  <w:color w:val="000000"/>
                  <w:sz w:val="14"/>
                  <w:szCs w:val="14"/>
                </w:rPr>
                <w:delText>2.9</w:delText>
              </w:r>
            </w:del>
          </w:p>
        </w:tc>
        <w:tc>
          <w:tcPr>
            <w:tcW w:w="488" w:type="dxa"/>
            <w:tcBorders>
              <w:top w:val="nil"/>
              <w:left w:val="single" w:sz="4" w:space="0" w:color="auto"/>
              <w:bottom w:val="single" w:sz="4" w:space="0" w:color="auto"/>
              <w:right w:val="single" w:sz="4" w:space="0" w:color="auto"/>
            </w:tcBorders>
            <w:vAlign w:val="center"/>
            <w:hideMark/>
          </w:tcPr>
          <w:p w14:paraId="3FF9B624" w14:textId="30F4CBBF" w:rsidR="007B0160" w:rsidRPr="001517FD" w:rsidDel="00DA72F3" w:rsidRDefault="007B0160" w:rsidP="007B0160">
            <w:pPr>
              <w:bidi w:val="0"/>
              <w:spacing w:line="240" w:lineRule="auto"/>
              <w:jc w:val="both"/>
              <w:rPr>
                <w:del w:id="2469" w:author="Tomer Oron" w:date="2023-12-26T13:42:00Z"/>
                <w:rFonts w:cstheme="minorHAnsi"/>
                <w:b/>
                <w:bCs/>
                <w:i/>
                <w:iCs/>
                <w:sz w:val="14"/>
                <w:szCs w:val="14"/>
                <w:u w:val="single"/>
              </w:rPr>
            </w:pPr>
            <w:del w:id="2470" w:author="Tomer Oron" w:date="2023-12-26T13:42:00Z">
              <w:r w:rsidRPr="001517FD" w:rsidDel="00DA72F3">
                <w:rPr>
                  <w:rFonts w:cstheme="minorHAnsi"/>
                  <w:i/>
                  <w:iCs/>
                  <w:color w:val="000000"/>
                  <w:sz w:val="14"/>
                  <w:szCs w:val="14"/>
                </w:rPr>
                <w:delText>0.2</w:delText>
              </w:r>
            </w:del>
          </w:p>
        </w:tc>
        <w:tc>
          <w:tcPr>
            <w:tcW w:w="488" w:type="dxa"/>
            <w:tcBorders>
              <w:top w:val="nil"/>
              <w:left w:val="single" w:sz="4" w:space="0" w:color="auto"/>
              <w:bottom w:val="single" w:sz="4" w:space="0" w:color="auto"/>
              <w:right w:val="single" w:sz="4" w:space="0" w:color="auto"/>
            </w:tcBorders>
            <w:vAlign w:val="center"/>
          </w:tcPr>
          <w:p w14:paraId="69CD6588" w14:textId="3A392365" w:rsidR="007B0160" w:rsidRPr="001517FD" w:rsidDel="00DA72F3" w:rsidRDefault="007B0160" w:rsidP="007B0160">
            <w:pPr>
              <w:bidi w:val="0"/>
              <w:spacing w:line="240" w:lineRule="auto"/>
              <w:jc w:val="both"/>
              <w:rPr>
                <w:del w:id="2471"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07BD062D" w14:textId="3D0FBEB2" w:rsidR="007B0160" w:rsidRPr="001517FD" w:rsidDel="00DA72F3" w:rsidRDefault="007B0160" w:rsidP="007B0160">
            <w:pPr>
              <w:bidi w:val="0"/>
              <w:spacing w:line="240" w:lineRule="auto"/>
              <w:jc w:val="both"/>
              <w:rPr>
                <w:del w:id="2472"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79A291CF" w14:textId="28278C5E" w:rsidR="007B0160" w:rsidRPr="001517FD" w:rsidDel="00DA72F3" w:rsidRDefault="007B0160" w:rsidP="007B0160">
            <w:pPr>
              <w:bidi w:val="0"/>
              <w:spacing w:line="240" w:lineRule="auto"/>
              <w:jc w:val="both"/>
              <w:rPr>
                <w:del w:id="2473" w:author="Tomer Oron" w:date="2023-12-26T13:42:00Z"/>
                <w:rFonts w:cstheme="minorHAnsi"/>
                <w:b/>
                <w:bCs/>
                <w:i/>
                <w:iCs/>
                <w:sz w:val="14"/>
                <w:szCs w:val="14"/>
                <w:u w:val="single"/>
              </w:rPr>
            </w:pPr>
            <w:del w:id="2474" w:author="Tomer Oron" w:date="2023-12-26T13:42:00Z">
              <w:r w:rsidRPr="001517FD" w:rsidDel="00DA72F3">
                <w:rPr>
                  <w:rFonts w:cstheme="minorHAnsi"/>
                  <w:i/>
                  <w:iCs/>
                  <w:color w:val="000000"/>
                  <w:sz w:val="14"/>
                  <w:szCs w:val="14"/>
                </w:rPr>
                <w:delText>10.4</w:delText>
              </w:r>
            </w:del>
          </w:p>
        </w:tc>
        <w:tc>
          <w:tcPr>
            <w:tcW w:w="536" w:type="dxa"/>
            <w:tcBorders>
              <w:top w:val="nil"/>
              <w:left w:val="single" w:sz="4" w:space="0" w:color="auto"/>
              <w:bottom w:val="single" w:sz="4" w:space="0" w:color="auto"/>
              <w:right w:val="single" w:sz="4" w:space="0" w:color="auto"/>
            </w:tcBorders>
            <w:vAlign w:val="center"/>
            <w:hideMark/>
          </w:tcPr>
          <w:p w14:paraId="6CC0AB81" w14:textId="1BFEF2B6" w:rsidR="007B0160" w:rsidRPr="001517FD" w:rsidDel="00DA72F3" w:rsidRDefault="007B0160" w:rsidP="007B0160">
            <w:pPr>
              <w:bidi w:val="0"/>
              <w:spacing w:line="240" w:lineRule="auto"/>
              <w:jc w:val="both"/>
              <w:rPr>
                <w:del w:id="2475" w:author="Tomer Oron" w:date="2023-12-26T13:42:00Z"/>
                <w:rFonts w:cstheme="minorHAnsi"/>
                <w:b/>
                <w:bCs/>
                <w:i/>
                <w:iCs/>
                <w:sz w:val="14"/>
                <w:szCs w:val="14"/>
                <w:u w:val="single"/>
              </w:rPr>
            </w:pPr>
            <w:del w:id="2476" w:author="Tomer Oron" w:date="2023-12-26T13:42:00Z">
              <w:r w:rsidRPr="001517FD" w:rsidDel="00DA72F3">
                <w:rPr>
                  <w:rFonts w:cstheme="minorHAnsi"/>
                  <w:i/>
                  <w:iCs/>
                  <w:color w:val="000000"/>
                  <w:sz w:val="14"/>
                  <w:szCs w:val="14"/>
                </w:rPr>
                <w:delText>6.7</w:delText>
              </w:r>
            </w:del>
          </w:p>
        </w:tc>
        <w:tc>
          <w:tcPr>
            <w:tcW w:w="489" w:type="dxa"/>
            <w:tcBorders>
              <w:top w:val="nil"/>
              <w:left w:val="single" w:sz="4" w:space="0" w:color="auto"/>
              <w:bottom w:val="single" w:sz="4" w:space="0" w:color="auto"/>
              <w:right w:val="single" w:sz="4" w:space="0" w:color="auto"/>
            </w:tcBorders>
            <w:vAlign w:val="center"/>
            <w:hideMark/>
          </w:tcPr>
          <w:p w14:paraId="36807710" w14:textId="2CF5E78B" w:rsidR="007B0160" w:rsidRPr="001517FD" w:rsidDel="00DA72F3" w:rsidRDefault="007B0160" w:rsidP="007B0160">
            <w:pPr>
              <w:bidi w:val="0"/>
              <w:spacing w:line="240" w:lineRule="auto"/>
              <w:jc w:val="both"/>
              <w:rPr>
                <w:del w:id="2477" w:author="Tomer Oron" w:date="2023-12-26T13:42:00Z"/>
                <w:rFonts w:cstheme="minorHAnsi"/>
                <w:b/>
                <w:bCs/>
                <w:i/>
                <w:iCs/>
                <w:sz w:val="14"/>
                <w:szCs w:val="14"/>
                <w:u w:val="single"/>
              </w:rPr>
            </w:pPr>
            <w:del w:id="2478" w:author="Tomer Oron" w:date="2023-12-26T13:42:00Z">
              <w:r w:rsidRPr="001517FD" w:rsidDel="00DA72F3">
                <w:rPr>
                  <w:rFonts w:cstheme="minorHAnsi"/>
                  <w:i/>
                  <w:iCs/>
                  <w:color w:val="000000"/>
                  <w:sz w:val="14"/>
                  <w:szCs w:val="14"/>
                </w:rPr>
                <w:delText>1.7</w:delText>
              </w:r>
            </w:del>
          </w:p>
        </w:tc>
        <w:tc>
          <w:tcPr>
            <w:tcW w:w="489" w:type="dxa"/>
            <w:tcBorders>
              <w:top w:val="nil"/>
              <w:left w:val="single" w:sz="4" w:space="0" w:color="auto"/>
              <w:bottom w:val="single" w:sz="4" w:space="0" w:color="auto"/>
              <w:right w:val="single" w:sz="4" w:space="0" w:color="auto"/>
            </w:tcBorders>
            <w:vAlign w:val="center"/>
            <w:hideMark/>
          </w:tcPr>
          <w:p w14:paraId="79647CBF" w14:textId="24BF2CD6" w:rsidR="007B0160" w:rsidRPr="001517FD" w:rsidDel="00DA72F3" w:rsidRDefault="007B0160" w:rsidP="007B0160">
            <w:pPr>
              <w:bidi w:val="0"/>
              <w:spacing w:line="240" w:lineRule="auto"/>
              <w:jc w:val="both"/>
              <w:rPr>
                <w:del w:id="2479" w:author="Tomer Oron" w:date="2023-12-26T13:42:00Z"/>
                <w:rFonts w:cstheme="minorHAnsi"/>
                <w:b/>
                <w:bCs/>
                <w:i/>
                <w:iCs/>
                <w:sz w:val="14"/>
                <w:szCs w:val="14"/>
                <w:u w:val="single"/>
              </w:rPr>
            </w:pPr>
            <w:del w:id="2480" w:author="Tomer Oron" w:date="2023-12-26T13:42:00Z">
              <w:r w:rsidRPr="001517FD" w:rsidDel="00DA72F3">
                <w:rPr>
                  <w:rFonts w:cstheme="minorHAnsi"/>
                  <w:i/>
                  <w:iCs/>
                  <w:color w:val="000000"/>
                  <w:sz w:val="14"/>
                  <w:szCs w:val="14"/>
                </w:rPr>
                <w:delText>0.2</w:delText>
              </w:r>
            </w:del>
          </w:p>
        </w:tc>
        <w:tc>
          <w:tcPr>
            <w:tcW w:w="489" w:type="dxa"/>
            <w:tcBorders>
              <w:top w:val="nil"/>
              <w:left w:val="single" w:sz="4" w:space="0" w:color="auto"/>
              <w:bottom w:val="single" w:sz="4" w:space="0" w:color="auto"/>
              <w:right w:val="single" w:sz="4" w:space="0" w:color="auto"/>
            </w:tcBorders>
            <w:vAlign w:val="center"/>
          </w:tcPr>
          <w:p w14:paraId="1F12A6B9" w14:textId="5527C0EB" w:rsidR="007B0160" w:rsidRPr="001517FD" w:rsidDel="00DA72F3" w:rsidRDefault="007B0160" w:rsidP="007B0160">
            <w:pPr>
              <w:bidi w:val="0"/>
              <w:spacing w:line="240" w:lineRule="auto"/>
              <w:jc w:val="both"/>
              <w:rPr>
                <w:del w:id="2481"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2992BA16" w14:textId="7120D388" w:rsidR="007B0160" w:rsidRPr="001517FD" w:rsidDel="00DA72F3" w:rsidRDefault="007B0160" w:rsidP="007B0160">
            <w:pPr>
              <w:bidi w:val="0"/>
              <w:spacing w:line="240" w:lineRule="auto"/>
              <w:jc w:val="both"/>
              <w:rPr>
                <w:del w:id="2482"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99E47" w14:textId="135FF248" w:rsidR="007B0160" w:rsidRPr="001517FD" w:rsidDel="00DA72F3" w:rsidRDefault="007B0160" w:rsidP="007B0160">
            <w:pPr>
              <w:bidi w:val="0"/>
              <w:spacing w:line="240" w:lineRule="auto"/>
              <w:jc w:val="both"/>
              <w:rPr>
                <w:del w:id="2483"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A0427" w14:textId="62DE80F5" w:rsidR="007B0160" w:rsidRPr="001517FD" w:rsidDel="00DA72F3" w:rsidRDefault="007B0160" w:rsidP="007B0160">
            <w:pPr>
              <w:bidi w:val="0"/>
              <w:spacing w:line="240" w:lineRule="auto"/>
              <w:jc w:val="both"/>
              <w:rPr>
                <w:del w:id="248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1779" w14:textId="0D0617D1" w:rsidR="007B0160" w:rsidRPr="001517FD" w:rsidDel="00DA72F3" w:rsidRDefault="007B0160" w:rsidP="007B0160">
            <w:pPr>
              <w:bidi w:val="0"/>
              <w:spacing w:line="240" w:lineRule="auto"/>
              <w:jc w:val="both"/>
              <w:rPr>
                <w:del w:id="248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7457C" w14:textId="3DCC541D" w:rsidR="007B0160" w:rsidRPr="001517FD" w:rsidDel="00DA72F3" w:rsidRDefault="007B0160" w:rsidP="007B0160">
            <w:pPr>
              <w:bidi w:val="0"/>
              <w:spacing w:line="240" w:lineRule="auto"/>
              <w:jc w:val="both"/>
              <w:rPr>
                <w:del w:id="2486" w:author="Tomer Oron" w:date="2023-12-26T13:42:00Z"/>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18519FA9" w14:textId="62C3B64C" w:rsidR="007B0160" w:rsidRPr="001517FD" w:rsidDel="00DA72F3" w:rsidRDefault="007B0160" w:rsidP="007B0160">
            <w:pPr>
              <w:bidi w:val="0"/>
              <w:spacing w:line="240" w:lineRule="auto"/>
              <w:jc w:val="both"/>
              <w:rPr>
                <w:del w:id="2487" w:author="Tomer Oron" w:date="2023-12-26T13:42:00Z"/>
                <w:rFonts w:cstheme="min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0E66C261" w14:textId="093572AE" w:rsidR="007B0160" w:rsidRPr="001517FD" w:rsidDel="00DA72F3" w:rsidRDefault="007B0160" w:rsidP="007B0160">
            <w:pPr>
              <w:bidi w:val="0"/>
              <w:spacing w:line="240" w:lineRule="auto"/>
              <w:jc w:val="both"/>
              <w:rPr>
                <w:del w:id="2488"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173BCE9E" w14:textId="627D345B" w:rsidR="007B0160" w:rsidRPr="001517FD" w:rsidDel="00DA72F3" w:rsidRDefault="007B0160" w:rsidP="007B0160">
            <w:pPr>
              <w:bidi w:val="0"/>
              <w:spacing w:line="240" w:lineRule="auto"/>
              <w:jc w:val="both"/>
              <w:rPr>
                <w:del w:id="2489" w:author="Tomer Oron" w:date="2023-12-26T13:42:00Z"/>
                <w:rFonts w:cstheme="minorHAnsi"/>
                <w:b/>
                <w:bCs/>
                <w:sz w:val="14"/>
                <w:szCs w:val="14"/>
                <w:u w:val="single"/>
              </w:rPr>
            </w:pPr>
          </w:p>
        </w:tc>
      </w:tr>
      <w:tr w:rsidR="007B0160" w:rsidRPr="001517FD" w:rsidDel="00DA72F3" w14:paraId="7DDD0000" w14:textId="424B9C02" w:rsidTr="007B0160">
        <w:trPr>
          <w:del w:id="249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310AD" w14:textId="75DBFBB3" w:rsidR="007B0160" w:rsidRPr="001517FD" w:rsidDel="00DA72F3" w:rsidRDefault="007B0160" w:rsidP="007B0160">
            <w:pPr>
              <w:bidi w:val="0"/>
              <w:spacing w:line="240" w:lineRule="auto"/>
              <w:jc w:val="both"/>
              <w:rPr>
                <w:del w:id="249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3B5DC" w14:textId="13540920" w:rsidR="007B0160" w:rsidRPr="001517FD" w:rsidDel="00DA72F3" w:rsidRDefault="007B0160" w:rsidP="007B0160">
            <w:pPr>
              <w:bidi w:val="0"/>
              <w:spacing w:line="240" w:lineRule="auto"/>
              <w:jc w:val="both"/>
              <w:rPr>
                <w:del w:id="2492"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479E3" w14:textId="19EED749" w:rsidR="007B0160" w:rsidRPr="001517FD" w:rsidDel="00DA72F3" w:rsidRDefault="007B0160" w:rsidP="007B0160">
            <w:pPr>
              <w:bidi w:val="0"/>
              <w:spacing w:line="240" w:lineRule="auto"/>
              <w:jc w:val="both"/>
              <w:rPr>
                <w:del w:id="2493"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18A4BF73" w14:textId="10E39B4D" w:rsidR="007B0160" w:rsidRPr="001517FD" w:rsidDel="00DA72F3" w:rsidRDefault="007B0160" w:rsidP="007B0160">
            <w:pPr>
              <w:bidi w:val="0"/>
              <w:spacing w:line="240" w:lineRule="auto"/>
              <w:jc w:val="both"/>
              <w:rPr>
                <w:del w:id="2494" w:author="Tomer Oron" w:date="2023-12-26T13:42:00Z"/>
                <w:rFonts w:cstheme="minorHAnsi"/>
                <w:b/>
                <w:bCs/>
                <w:sz w:val="14"/>
                <w:szCs w:val="14"/>
                <w:u w:val="single"/>
              </w:rPr>
            </w:pPr>
            <w:del w:id="2495" w:author="Tomer Oron" w:date="2023-12-26T13:42:00Z">
              <w:r w:rsidRPr="001517FD" w:rsidDel="00DA72F3">
                <w:rPr>
                  <w:rFonts w:cstheme="minorHAnsi"/>
                  <w:sz w:val="14"/>
                  <w:szCs w:val="14"/>
                </w:rPr>
                <w:delText>4</w:delText>
              </w:r>
            </w:del>
          </w:p>
        </w:tc>
        <w:tc>
          <w:tcPr>
            <w:tcW w:w="607" w:type="dxa"/>
            <w:tcBorders>
              <w:top w:val="single" w:sz="4" w:space="0" w:color="auto"/>
              <w:left w:val="single" w:sz="4" w:space="0" w:color="auto"/>
              <w:bottom w:val="nil"/>
              <w:right w:val="single" w:sz="4" w:space="0" w:color="auto"/>
            </w:tcBorders>
            <w:vAlign w:val="center"/>
            <w:hideMark/>
          </w:tcPr>
          <w:p w14:paraId="03516B48" w14:textId="7E431C41" w:rsidR="007B0160" w:rsidRPr="001517FD" w:rsidDel="00DA72F3" w:rsidRDefault="007B0160" w:rsidP="007B0160">
            <w:pPr>
              <w:bidi w:val="0"/>
              <w:spacing w:line="240" w:lineRule="auto"/>
              <w:jc w:val="both"/>
              <w:rPr>
                <w:del w:id="2496" w:author="Tomer Oron" w:date="2023-12-26T13:42:00Z"/>
                <w:rFonts w:cstheme="minorHAnsi"/>
                <w:b/>
                <w:bCs/>
                <w:sz w:val="14"/>
                <w:szCs w:val="14"/>
                <w:u w:val="single"/>
              </w:rPr>
            </w:pPr>
            <w:del w:id="2497" w:author="Tomer Oron" w:date="2023-12-26T13:42:00Z">
              <w:r w:rsidRPr="001517FD" w:rsidDel="00DA72F3">
                <w:rPr>
                  <w:rFonts w:cstheme="minorHAnsi"/>
                  <w:sz w:val="14"/>
                  <w:szCs w:val="14"/>
                </w:rPr>
                <w:delText>31</w:delText>
              </w:r>
            </w:del>
          </w:p>
        </w:tc>
        <w:tc>
          <w:tcPr>
            <w:tcW w:w="536" w:type="dxa"/>
            <w:tcBorders>
              <w:top w:val="single" w:sz="4" w:space="0" w:color="auto"/>
              <w:left w:val="single" w:sz="4" w:space="0" w:color="auto"/>
              <w:bottom w:val="nil"/>
              <w:right w:val="single" w:sz="4" w:space="0" w:color="auto"/>
            </w:tcBorders>
            <w:vAlign w:val="center"/>
            <w:hideMark/>
          </w:tcPr>
          <w:p w14:paraId="658D6E17" w14:textId="6507C69A" w:rsidR="007B0160" w:rsidRPr="001517FD" w:rsidDel="00DA72F3" w:rsidRDefault="007B0160" w:rsidP="007B0160">
            <w:pPr>
              <w:bidi w:val="0"/>
              <w:spacing w:line="240" w:lineRule="auto"/>
              <w:jc w:val="both"/>
              <w:rPr>
                <w:del w:id="2498" w:author="Tomer Oron" w:date="2023-12-26T13:42:00Z"/>
                <w:rFonts w:cstheme="minorHAnsi"/>
                <w:b/>
                <w:bCs/>
                <w:sz w:val="14"/>
                <w:szCs w:val="14"/>
                <w:u w:val="single"/>
              </w:rPr>
            </w:pPr>
            <w:del w:id="2499" w:author="Tomer Oron" w:date="2023-12-26T13:42:00Z">
              <w:r w:rsidRPr="001517FD" w:rsidDel="00DA72F3">
                <w:rPr>
                  <w:rFonts w:cstheme="minorHAnsi"/>
                  <w:sz w:val="14"/>
                  <w:szCs w:val="14"/>
                </w:rPr>
                <w:delText>10</w:delText>
              </w:r>
            </w:del>
          </w:p>
        </w:tc>
        <w:tc>
          <w:tcPr>
            <w:tcW w:w="536" w:type="dxa"/>
            <w:tcBorders>
              <w:top w:val="single" w:sz="4" w:space="0" w:color="auto"/>
              <w:left w:val="single" w:sz="4" w:space="0" w:color="auto"/>
              <w:bottom w:val="nil"/>
              <w:right w:val="single" w:sz="4" w:space="0" w:color="auto"/>
            </w:tcBorders>
            <w:vAlign w:val="center"/>
            <w:hideMark/>
          </w:tcPr>
          <w:p w14:paraId="7DC54664" w14:textId="194961B1" w:rsidR="007B0160" w:rsidRPr="001517FD" w:rsidDel="00DA72F3" w:rsidRDefault="007B0160" w:rsidP="007B0160">
            <w:pPr>
              <w:bidi w:val="0"/>
              <w:spacing w:line="240" w:lineRule="auto"/>
              <w:jc w:val="both"/>
              <w:rPr>
                <w:del w:id="2500" w:author="Tomer Oron" w:date="2023-12-26T13:42:00Z"/>
                <w:rFonts w:cstheme="minorHAnsi"/>
                <w:b/>
                <w:bCs/>
                <w:sz w:val="14"/>
                <w:szCs w:val="14"/>
                <w:u w:val="single"/>
              </w:rPr>
            </w:pPr>
            <w:del w:id="2501" w:author="Tomer Oron" w:date="2023-12-26T13:42:00Z">
              <w:r w:rsidRPr="001517FD" w:rsidDel="00DA72F3">
                <w:rPr>
                  <w:rFonts w:cstheme="minorHAnsi"/>
                  <w:sz w:val="14"/>
                  <w:szCs w:val="14"/>
                </w:rPr>
                <w:delText>1</w:delText>
              </w:r>
            </w:del>
          </w:p>
        </w:tc>
        <w:tc>
          <w:tcPr>
            <w:tcW w:w="488" w:type="dxa"/>
            <w:tcBorders>
              <w:top w:val="single" w:sz="4" w:space="0" w:color="auto"/>
              <w:left w:val="single" w:sz="4" w:space="0" w:color="auto"/>
              <w:bottom w:val="nil"/>
              <w:right w:val="single" w:sz="4" w:space="0" w:color="auto"/>
            </w:tcBorders>
            <w:vAlign w:val="center"/>
            <w:hideMark/>
          </w:tcPr>
          <w:p w14:paraId="142A599A" w14:textId="3181FD4F" w:rsidR="007B0160" w:rsidRPr="001517FD" w:rsidDel="00DA72F3" w:rsidRDefault="007B0160" w:rsidP="007B0160">
            <w:pPr>
              <w:bidi w:val="0"/>
              <w:spacing w:line="240" w:lineRule="auto"/>
              <w:jc w:val="both"/>
              <w:rPr>
                <w:del w:id="2502" w:author="Tomer Oron" w:date="2023-12-26T13:42:00Z"/>
                <w:rFonts w:cstheme="minorHAnsi"/>
                <w:b/>
                <w:bCs/>
                <w:sz w:val="14"/>
                <w:szCs w:val="14"/>
                <w:u w:val="single"/>
              </w:rPr>
            </w:pPr>
            <w:del w:id="2503"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hideMark/>
          </w:tcPr>
          <w:p w14:paraId="37BC1262" w14:textId="37C44CCA" w:rsidR="007B0160" w:rsidRPr="001517FD" w:rsidDel="00DA72F3" w:rsidRDefault="007B0160" w:rsidP="007B0160">
            <w:pPr>
              <w:bidi w:val="0"/>
              <w:spacing w:line="240" w:lineRule="auto"/>
              <w:jc w:val="both"/>
              <w:rPr>
                <w:del w:id="2504" w:author="Tomer Oron" w:date="2023-12-26T13:42:00Z"/>
                <w:rFonts w:cstheme="minorHAnsi"/>
                <w:b/>
                <w:bCs/>
                <w:sz w:val="14"/>
                <w:szCs w:val="14"/>
                <w:u w:val="single"/>
              </w:rPr>
            </w:pPr>
            <w:del w:id="2505"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tcPr>
          <w:p w14:paraId="4519FE3C" w14:textId="00C2A173" w:rsidR="007B0160" w:rsidRPr="001517FD" w:rsidDel="00DA72F3" w:rsidRDefault="007B0160" w:rsidP="007B0160">
            <w:pPr>
              <w:bidi w:val="0"/>
              <w:spacing w:line="240" w:lineRule="auto"/>
              <w:jc w:val="both"/>
              <w:rPr>
                <w:del w:id="2506"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113B2C53" w14:textId="50DB573D" w:rsidR="007B0160" w:rsidRPr="001517FD" w:rsidDel="00DA72F3" w:rsidRDefault="007B0160" w:rsidP="007B0160">
            <w:pPr>
              <w:bidi w:val="0"/>
              <w:spacing w:line="240" w:lineRule="auto"/>
              <w:jc w:val="both"/>
              <w:rPr>
                <w:del w:id="2507" w:author="Tomer Oron" w:date="2023-12-26T13:42:00Z"/>
                <w:rFonts w:cstheme="minorHAnsi"/>
                <w:b/>
                <w:bCs/>
                <w:sz w:val="14"/>
                <w:szCs w:val="14"/>
                <w:u w:val="single"/>
              </w:rPr>
            </w:pPr>
            <w:del w:id="2508" w:author="Tomer Oron" w:date="2023-12-26T13:42:00Z">
              <w:r w:rsidRPr="001517FD" w:rsidDel="00DA72F3">
                <w:rPr>
                  <w:rFonts w:cstheme="minorHAnsi"/>
                  <w:sz w:val="14"/>
                  <w:szCs w:val="14"/>
                </w:rPr>
                <w:delText>0</w:delText>
              </w:r>
            </w:del>
          </w:p>
        </w:tc>
        <w:tc>
          <w:tcPr>
            <w:tcW w:w="536" w:type="dxa"/>
            <w:tcBorders>
              <w:top w:val="single" w:sz="4" w:space="0" w:color="auto"/>
              <w:left w:val="single" w:sz="4" w:space="0" w:color="auto"/>
              <w:bottom w:val="nil"/>
              <w:right w:val="single" w:sz="4" w:space="0" w:color="auto"/>
            </w:tcBorders>
            <w:vAlign w:val="center"/>
            <w:hideMark/>
          </w:tcPr>
          <w:p w14:paraId="26202E8A" w14:textId="0DD97C84" w:rsidR="007B0160" w:rsidRPr="001517FD" w:rsidDel="00DA72F3" w:rsidRDefault="007B0160" w:rsidP="007B0160">
            <w:pPr>
              <w:bidi w:val="0"/>
              <w:spacing w:line="240" w:lineRule="auto"/>
              <w:jc w:val="both"/>
              <w:rPr>
                <w:del w:id="2509" w:author="Tomer Oron" w:date="2023-12-26T13:42:00Z"/>
                <w:rFonts w:cstheme="minorHAnsi"/>
                <w:b/>
                <w:bCs/>
                <w:sz w:val="14"/>
                <w:szCs w:val="14"/>
                <w:u w:val="single"/>
              </w:rPr>
            </w:pPr>
            <w:del w:id="2510"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3BA63B6D" w14:textId="3C4C5AB4" w:rsidR="007B0160" w:rsidRPr="001517FD" w:rsidDel="00DA72F3" w:rsidRDefault="007B0160" w:rsidP="007B0160">
            <w:pPr>
              <w:bidi w:val="0"/>
              <w:spacing w:line="240" w:lineRule="auto"/>
              <w:jc w:val="both"/>
              <w:rPr>
                <w:del w:id="2511" w:author="Tomer Oron" w:date="2023-12-26T13:42:00Z"/>
                <w:rFonts w:cstheme="minorHAnsi"/>
                <w:b/>
                <w:bCs/>
                <w:sz w:val="14"/>
                <w:szCs w:val="14"/>
                <w:u w:val="single"/>
              </w:rPr>
            </w:pPr>
            <w:del w:id="2512"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73428F86" w14:textId="3C9A8D3F" w:rsidR="007B0160" w:rsidRPr="001517FD" w:rsidDel="00DA72F3" w:rsidRDefault="007B0160" w:rsidP="007B0160">
            <w:pPr>
              <w:bidi w:val="0"/>
              <w:spacing w:line="240" w:lineRule="auto"/>
              <w:jc w:val="both"/>
              <w:rPr>
                <w:del w:id="2513" w:author="Tomer Oron" w:date="2023-12-26T13:42:00Z"/>
                <w:rFonts w:cstheme="minorHAnsi"/>
                <w:b/>
                <w:bCs/>
                <w:sz w:val="14"/>
                <w:szCs w:val="14"/>
                <w:u w:val="single"/>
              </w:rPr>
            </w:pPr>
            <w:del w:id="2514" w:author="Tomer Oron" w:date="2023-12-26T13:42:00Z">
              <w:r w:rsidRPr="001517FD" w:rsidDel="00DA72F3">
                <w:rPr>
                  <w:rFonts w:cstheme="minorHAnsi"/>
                  <w:sz w:val="14"/>
                  <w:szCs w:val="14"/>
                </w:rPr>
                <w:delText>2</w:delText>
              </w:r>
            </w:del>
          </w:p>
        </w:tc>
        <w:tc>
          <w:tcPr>
            <w:tcW w:w="489" w:type="dxa"/>
            <w:tcBorders>
              <w:top w:val="single" w:sz="4" w:space="0" w:color="auto"/>
              <w:left w:val="single" w:sz="4" w:space="0" w:color="auto"/>
              <w:bottom w:val="nil"/>
              <w:right w:val="single" w:sz="4" w:space="0" w:color="auto"/>
            </w:tcBorders>
            <w:vAlign w:val="center"/>
            <w:hideMark/>
          </w:tcPr>
          <w:p w14:paraId="5B88FA18" w14:textId="23088FBF" w:rsidR="007B0160" w:rsidRPr="001517FD" w:rsidDel="00DA72F3" w:rsidRDefault="007B0160" w:rsidP="007B0160">
            <w:pPr>
              <w:bidi w:val="0"/>
              <w:spacing w:line="240" w:lineRule="auto"/>
              <w:jc w:val="both"/>
              <w:rPr>
                <w:del w:id="2515" w:author="Tomer Oron" w:date="2023-12-26T13:42:00Z"/>
                <w:rFonts w:cstheme="minorHAnsi"/>
                <w:b/>
                <w:bCs/>
                <w:sz w:val="14"/>
                <w:szCs w:val="14"/>
                <w:u w:val="single"/>
              </w:rPr>
            </w:pPr>
            <w:del w:id="2516"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tcPr>
          <w:p w14:paraId="30EF52A5" w14:textId="1A7F4E42" w:rsidR="007B0160" w:rsidRPr="001517FD" w:rsidDel="00DA72F3" w:rsidRDefault="007B0160" w:rsidP="007B0160">
            <w:pPr>
              <w:bidi w:val="0"/>
              <w:spacing w:line="240" w:lineRule="auto"/>
              <w:jc w:val="both"/>
              <w:rPr>
                <w:del w:id="2517" w:author="Tomer Oron" w:date="2023-12-26T13:42:00Z"/>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68425B4E" w14:textId="4A07E426" w:rsidR="007B0160" w:rsidRPr="001517FD" w:rsidDel="00DA72F3" w:rsidRDefault="007B0160" w:rsidP="007B0160">
            <w:pPr>
              <w:bidi w:val="0"/>
              <w:spacing w:line="240" w:lineRule="auto"/>
              <w:jc w:val="both"/>
              <w:rPr>
                <w:del w:id="2518" w:author="Tomer Oron" w:date="2023-12-26T13:42:00Z"/>
                <w:rFonts w:cstheme="minorHAnsi"/>
                <w:b/>
                <w:bCs/>
                <w:sz w:val="14"/>
                <w:szCs w:val="14"/>
                <w:u w:val="single"/>
              </w:rPr>
            </w:pPr>
            <w:del w:id="2519"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4B5B798" w14:textId="3FD67C74" w:rsidR="007B0160" w:rsidRPr="001517FD" w:rsidDel="00DA72F3" w:rsidRDefault="007B0160" w:rsidP="007B0160">
            <w:pPr>
              <w:bidi w:val="0"/>
              <w:spacing w:line="240" w:lineRule="auto"/>
              <w:jc w:val="both"/>
              <w:rPr>
                <w:del w:id="2520" w:author="Tomer Oron" w:date="2023-12-26T13:42:00Z"/>
                <w:rFonts w:cstheme="minorHAnsi"/>
                <w:b/>
                <w:bCs/>
                <w:sz w:val="14"/>
                <w:szCs w:val="14"/>
                <w:u w:val="single"/>
              </w:rPr>
            </w:pPr>
            <w:del w:id="2521"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A513083" w14:textId="6BE97C20" w:rsidR="007B0160" w:rsidRPr="001517FD" w:rsidDel="00DA72F3" w:rsidRDefault="007B0160" w:rsidP="007B0160">
            <w:pPr>
              <w:bidi w:val="0"/>
              <w:spacing w:line="240" w:lineRule="auto"/>
              <w:jc w:val="both"/>
              <w:rPr>
                <w:del w:id="2522" w:author="Tomer Oron" w:date="2023-12-26T13:42:00Z"/>
                <w:rFonts w:cstheme="minorHAnsi"/>
                <w:b/>
                <w:bCs/>
                <w:sz w:val="14"/>
                <w:szCs w:val="14"/>
                <w:u w:val="single"/>
              </w:rPr>
            </w:pPr>
            <w:del w:id="2523"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7BEF9D0" w14:textId="3081B5C5" w:rsidR="007B0160" w:rsidRPr="001517FD" w:rsidDel="00DA72F3" w:rsidRDefault="007B0160" w:rsidP="007B0160">
            <w:pPr>
              <w:bidi w:val="0"/>
              <w:spacing w:line="240" w:lineRule="auto"/>
              <w:jc w:val="both"/>
              <w:rPr>
                <w:del w:id="2524" w:author="Tomer Oron" w:date="2023-12-26T13:42:00Z"/>
                <w:rFonts w:cstheme="minorHAnsi"/>
                <w:b/>
                <w:bCs/>
                <w:sz w:val="14"/>
                <w:szCs w:val="14"/>
                <w:u w:val="single"/>
              </w:rPr>
            </w:pPr>
            <w:del w:id="2525"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48293CD" w14:textId="26D98A0B" w:rsidR="007B0160" w:rsidRPr="001517FD" w:rsidDel="00DA72F3" w:rsidRDefault="007B0160" w:rsidP="007B0160">
            <w:pPr>
              <w:bidi w:val="0"/>
              <w:spacing w:line="240" w:lineRule="auto"/>
              <w:jc w:val="both"/>
              <w:rPr>
                <w:del w:id="2526" w:author="Tomer Oron" w:date="2023-12-26T13:42:00Z"/>
                <w:rFonts w:cstheme="minorHAnsi"/>
                <w:sz w:val="14"/>
                <w:szCs w:val="14"/>
              </w:rPr>
            </w:pPr>
            <w:del w:id="2527" w:author="Tomer Oron" w:date="2023-12-26T13:42:00Z">
              <w:r w:rsidRPr="001517FD" w:rsidDel="00DA72F3">
                <w:rPr>
                  <w:rFonts w:cstheme="minorHAnsi"/>
                  <w:sz w:val="14"/>
                  <w:szCs w:val="14"/>
                </w:rPr>
                <w:delText>0</w:delText>
              </w:r>
            </w:del>
          </w:p>
        </w:tc>
        <w:tc>
          <w:tcPr>
            <w:tcW w:w="462" w:type="dxa"/>
            <w:tcBorders>
              <w:top w:val="single" w:sz="4" w:space="0" w:color="auto"/>
              <w:left w:val="single" w:sz="4" w:space="0" w:color="auto"/>
              <w:bottom w:val="nil"/>
              <w:right w:val="single" w:sz="4" w:space="0" w:color="auto"/>
            </w:tcBorders>
            <w:vAlign w:val="center"/>
          </w:tcPr>
          <w:p w14:paraId="506D0766" w14:textId="029180DF" w:rsidR="007B0160" w:rsidRPr="001517FD" w:rsidDel="00DA72F3" w:rsidRDefault="007B0160" w:rsidP="007B0160">
            <w:pPr>
              <w:bidi w:val="0"/>
              <w:spacing w:line="240" w:lineRule="auto"/>
              <w:jc w:val="both"/>
              <w:rPr>
                <w:del w:id="2528" w:author="Tomer Oron" w:date="2023-12-26T13:42:00Z"/>
                <w:rFonts w:cstheme="minorHAnsi"/>
                <w:sz w:val="14"/>
                <w:szCs w:val="14"/>
              </w:rPr>
            </w:pPr>
          </w:p>
        </w:tc>
        <w:tc>
          <w:tcPr>
            <w:tcW w:w="0" w:type="auto"/>
            <w:vMerge/>
            <w:tcBorders>
              <w:left w:val="single" w:sz="4" w:space="0" w:color="auto"/>
              <w:right w:val="single" w:sz="4" w:space="0" w:color="auto"/>
            </w:tcBorders>
            <w:vAlign w:val="center"/>
            <w:hideMark/>
          </w:tcPr>
          <w:p w14:paraId="01C1AB80" w14:textId="23099952" w:rsidR="007B0160" w:rsidRPr="001517FD" w:rsidDel="00DA72F3" w:rsidRDefault="007B0160" w:rsidP="007B0160">
            <w:pPr>
              <w:bidi w:val="0"/>
              <w:spacing w:line="240" w:lineRule="auto"/>
              <w:jc w:val="both"/>
              <w:rPr>
                <w:del w:id="2529" w:author="Tomer Oron" w:date="2023-12-26T13:42:00Z"/>
                <w:rFonts w:cstheme="minorHAnsi"/>
                <w:b/>
                <w:bCs/>
                <w:sz w:val="14"/>
                <w:szCs w:val="14"/>
                <w:u w:val="single"/>
              </w:rPr>
            </w:pPr>
          </w:p>
        </w:tc>
      </w:tr>
      <w:tr w:rsidR="007B0160" w:rsidRPr="001517FD" w:rsidDel="00DA72F3" w14:paraId="4B071E26" w14:textId="6A1FD8F9" w:rsidTr="007B0160">
        <w:trPr>
          <w:del w:id="253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55EA2E" w14:textId="69ACD290" w:rsidR="007B0160" w:rsidRPr="001517FD" w:rsidDel="00DA72F3" w:rsidRDefault="007B0160" w:rsidP="007B0160">
            <w:pPr>
              <w:bidi w:val="0"/>
              <w:spacing w:line="240" w:lineRule="auto"/>
              <w:jc w:val="both"/>
              <w:rPr>
                <w:del w:id="253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59996" w14:textId="2616D659" w:rsidR="007B0160" w:rsidRPr="001517FD" w:rsidDel="00DA72F3" w:rsidRDefault="007B0160" w:rsidP="007B0160">
            <w:pPr>
              <w:bidi w:val="0"/>
              <w:spacing w:line="240" w:lineRule="auto"/>
              <w:jc w:val="both"/>
              <w:rPr>
                <w:del w:id="2532"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E1F625" w14:textId="5529EDB8" w:rsidR="007B0160" w:rsidRPr="001517FD" w:rsidDel="00DA72F3" w:rsidRDefault="007B0160" w:rsidP="007B0160">
            <w:pPr>
              <w:bidi w:val="0"/>
              <w:spacing w:line="240" w:lineRule="auto"/>
              <w:jc w:val="both"/>
              <w:rPr>
                <w:del w:id="2533"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ACBD70" w14:textId="4491A06F" w:rsidR="007B0160" w:rsidRPr="001517FD" w:rsidDel="00DA72F3" w:rsidRDefault="007B0160" w:rsidP="007B0160">
            <w:pPr>
              <w:bidi w:val="0"/>
              <w:spacing w:line="240" w:lineRule="auto"/>
              <w:jc w:val="both"/>
              <w:rPr>
                <w:del w:id="2534"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1AEC3CEB" w14:textId="0C8B613F" w:rsidR="007B0160" w:rsidRPr="001517FD" w:rsidDel="00DA72F3" w:rsidRDefault="007B0160" w:rsidP="007B0160">
            <w:pPr>
              <w:bidi w:val="0"/>
              <w:spacing w:line="240" w:lineRule="auto"/>
              <w:jc w:val="both"/>
              <w:rPr>
                <w:del w:id="2535" w:author="Tomer Oron" w:date="2023-12-26T13:42:00Z"/>
                <w:rFonts w:cstheme="minorHAnsi"/>
                <w:b/>
                <w:bCs/>
                <w:i/>
                <w:iCs/>
                <w:sz w:val="14"/>
                <w:szCs w:val="14"/>
                <w:u w:val="single"/>
              </w:rPr>
            </w:pPr>
            <w:del w:id="2536" w:author="Tomer Oron" w:date="2023-12-26T13:42:00Z">
              <w:r w:rsidRPr="001517FD" w:rsidDel="00DA72F3">
                <w:rPr>
                  <w:rFonts w:cstheme="minorHAnsi"/>
                  <w:i/>
                  <w:iCs/>
                  <w:color w:val="000000"/>
                  <w:sz w:val="14"/>
                  <w:szCs w:val="14"/>
                </w:rPr>
                <w:delText>31.9</w:delText>
              </w:r>
            </w:del>
          </w:p>
        </w:tc>
        <w:tc>
          <w:tcPr>
            <w:tcW w:w="536" w:type="dxa"/>
            <w:tcBorders>
              <w:top w:val="nil"/>
              <w:left w:val="single" w:sz="4" w:space="0" w:color="auto"/>
              <w:bottom w:val="single" w:sz="4" w:space="0" w:color="auto"/>
              <w:right w:val="single" w:sz="4" w:space="0" w:color="auto"/>
            </w:tcBorders>
            <w:vAlign w:val="center"/>
            <w:hideMark/>
          </w:tcPr>
          <w:p w14:paraId="73E9C4EE" w14:textId="5B98324D" w:rsidR="007B0160" w:rsidRPr="001517FD" w:rsidDel="00DA72F3" w:rsidRDefault="007B0160" w:rsidP="007B0160">
            <w:pPr>
              <w:bidi w:val="0"/>
              <w:spacing w:line="240" w:lineRule="auto"/>
              <w:jc w:val="both"/>
              <w:rPr>
                <w:del w:id="2537" w:author="Tomer Oron" w:date="2023-12-26T13:42:00Z"/>
                <w:rFonts w:cstheme="minorHAnsi"/>
                <w:b/>
                <w:bCs/>
                <w:i/>
                <w:iCs/>
                <w:sz w:val="14"/>
                <w:szCs w:val="14"/>
                <w:u w:val="single"/>
              </w:rPr>
            </w:pPr>
            <w:del w:id="2538" w:author="Tomer Oron" w:date="2023-12-26T13:42:00Z">
              <w:r w:rsidRPr="001517FD" w:rsidDel="00DA72F3">
                <w:rPr>
                  <w:rFonts w:cstheme="minorHAnsi"/>
                  <w:i/>
                  <w:iCs/>
                  <w:color w:val="000000"/>
                  <w:sz w:val="14"/>
                  <w:szCs w:val="14"/>
                </w:rPr>
                <w:delText>7.8</w:delText>
              </w:r>
            </w:del>
          </w:p>
        </w:tc>
        <w:tc>
          <w:tcPr>
            <w:tcW w:w="536" w:type="dxa"/>
            <w:tcBorders>
              <w:top w:val="nil"/>
              <w:left w:val="single" w:sz="4" w:space="0" w:color="auto"/>
              <w:bottom w:val="single" w:sz="4" w:space="0" w:color="auto"/>
              <w:right w:val="single" w:sz="4" w:space="0" w:color="auto"/>
            </w:tcBorders>
            <w:vAlign w:val="center"/>
            <w:hideMark/>
          </w:tcPr>
          <w:p w14:paraId="6A34DC30" w14:textId="26823D7A" w:rsidR="007B0160" w:rsidRPr="001517FD" w:rsidDel="00DA72F3" w:rsidRDefault="007B0160" w:rsidP="007B0160">
            <w:pPr>
              <w:bidi w:val="0"/>
              <w:spacing w:line="240" w:lineRule="auto"/>
              <w:jc w:val="both"/>
              <w:rPr>
                <w:del w:id="2539" w:author="Tomer Oron" w:date="2023-12-26T13:42:00Z"/>
                <w:rFonts w:cstheme="minorHAnsi"/>
                <w:b/>
                <w:bCs/>
                <w:i/>
                <w:iCs/>
                <w:sz w:val="14"/>
                <w:szCs w:val="14"/>
                <w:u w:val="single"/>
              </w:rPr>
            </w:pPr>
            <w:del w:id="2540" w:author="Tomer Oron" w:date="2023-12-26T13:42:00Z">
              <w:r w:rsidRPr="001517FD" w:rsidDel="00DA72F3">
                <w:rPr>
                  <w:rFonts w:cstheme="minorHAnsi"/>
                  <w:i/>
                  <w:iCs/>
                  <w:color w:val="000000"/>
                  <w:sz w:val="14"/>
                  <w:szCs w:val="14"/>
                </w:rPr>
                <w:delText>1.9</w:delText>
              </w:r>
            </w:del>
          </w:p>
        </w:tc>
        <w:tc>
          <w:tcPr>
            <w:tcW w:w="488" w:type="dxa"/>
            <w:tcBorders>
              <w:top w:val="nil"/>
              <w:left w:val="single" w:sz="4" w:space="0" w:color="auto"/>
              <w:bottom w:val="single" w:sz="4" w:space="0" w:color="auto"/>
              <w:right w:val="single" w:sz="4" w:space="0" w:color="auto"/>
            </w:tcBorders>
            <w:vAlign w:val="center"/>
            <w:hideMark/>
          </w:tcPr>
          <w:p w14:paraId="08F015DA" w14:textId="7AC4B50C" w:rsidR="007B0160" w:rsidRPr="001517FD" w:rsidDel="00DA72F3" w:rsidRDefault="007B0160" w:rsidP="007B0160">
            <w:pPr>
              <w:bidi w:val="0"/>
              <w:spacing w:line="240" w:lineRule="auto"/>
              <w:jc w:val="both"/>
              <w:rPr>
                <w:del w:id="2541" w:author="Tomer Oron" w:date="2023-12-26T13:42:00Z"/>
                <w:rFonts w:cstheme="minorHAnsi"/>
                <w:b/>
                <w:bCs/>
                <w:i/>
                <w:iCs/>
                <w:sz w:val="14"/>
                <w:szCs w:val="14"/>
                <w:u w:val="single"/>
              </w:rPr>
            </w:pPr>
            <w:del w:id="2542" w:author="Tomer Oron" w:date="2023-12-26T13:42:00Z">
              <w:r w:rsidRPr="001517FD" w:rsidDel="00DA72F3">
                <w:rPr>
                  <w:rFonts w:cstheme="minorHAnsi"/>
                  <w:i/>
                  <w:iCs/>
                  <w:color w:val="000000"/>
                  <w:sz w:val="14"/>
                  <w:szCs w:val="14"/>
                </w:rPr>
                <w:delText>0.3</w:delText>
              </w:r>
            </w:del>
          </w:p>
        </w:tc>
        <w:tc>
          <w:tcPr>
            <w:tcW w:w="488" w:type="dxa"/>
            <w:tcBorders>
              <w:top w:val="nil"/>
              <w:left w:val="single" w:sz="4" w:space="0" w:color="auto"/>
              <w:bottom w:val="single" w:sz="4" w:space="0" w:color="auto"/>
              <w:right w:val="single" w:sz="4" w:space="0" w:color="auto"/>
            </w:tcBorders>
            <w:vAlign w:val="center"/>
            <w:hideMark/>
          </w:tcPr>
          <w:p w14:paraId="7D82FBB2" w14:textId="4859BC07" w:rsidR="007B0160" w:rsidRPr="001517FD" w:rsidDel="00DA72F3" w:rsidRDefault="007B0160" w:rsidP="007B0160">
            <w:pPr>
              <w:bidi w:val="0"/>
              <w:spacing w:line="240" w:lineRule="auto"/>
              <w:jc w:val="both"/>
              <w:rPr>
                <w:del w:id="2543" w:author="Tomer Oron" w:date="2023-12-26T13:42:00Z"/>
                <w:rFonts w:cstheme="minorHAnsi"/>
                <w:b/>
                <w:bCs/>
                <w:i/>
                <w:iCs/>
                <w:sz w:val="14"/>
                <w:szCs w:val="14"/>
                <w:u w:val="single"/>
              </w:rPr>
            </w:pPr>
            <w:del w:id="2544" w:author="Tomer Oron" w:date="2023-12-26T13:42:00Z">
              <w:r w:rsidRPr="001517FD" w:rsidDel="00DA72F3">
                <w:rPr>
                  <w:rFonts w:cstheme="minorHAnsi"/>
                  <w:i/>
                  <w:iCs/>
                  <w:color w:val="000000"/>
                  <w:sz w:val="14"/>
                  <w:szCs w:val="14"/>
                </w:rPr>
                <w:delText>0.0</w:delText>
              </w:r>
            </w:del>
          </w:p>
        </w:tc>
        <w:tc>
          <w:tcPr>
            <w:tcW w:w="465" w:type="dxa"/>
            <w:tcBorders>
              <w:top w:val="nil"/>
              <w:left w:val="single" w:sz="4" w:space="0" w:color="auto"/>
              <w:bottom w:val="single" w:sz="4" w:space="0" w:color="auto"/>
              <w:right w:val="single" w:sz="4" w:space="0" w:color="auto"/>
            </w:tcBorders>
            <w:vAlign w:val="center"/>
          </w:tcPr>
          <w:p w14:paraId="24FEE203" w14:textId="358F3B4D" w:rsidR="007B0160" w:rsidRPr="001517FD" w:rsidDel="00DA72F3" w:rsidRDefault="007B0160" w:rsidP="007B0160">
            <w:pPr>
              <w:bidi w:val="0"/>
              <w:spacing w:line="240" w:lineRule="auto"/>
              <w:jc w:val="both"/>
              <w:rPr>
                <w:del w:id="2545"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61315ACA" w14:textId="5F4EAECE" w:rsidR="007B0160" w:rsidRPr="001517FD" w:rsidDel="00DA72F3" w:rsidRDefault="007B0160" w:rsidP="007B0160">
            <w:pPr>
              <w:bidi w:val="0"/>
              <w:spacing w:line="240" w:lineRule="auto"/>
              <w:jc w:val="both"/>
              <w:rPr>
                <w:del w:id="2546" w:author="Tomer Oron" w:date="2023-12-26T13:42:00Z"/>
                <w:rFonts w:cstheme="minorHAnsi"/>
                <w:b/>
                <w:bCs/>
                <w:i/>
                <w:iCs/>
                <w:sz w:val="14"/>
                <w:szCs w:val="14"/>
                <w:u w:val="single"/>
              </w:rPr>
            </w:pPr>
            <w:del w:id="2547" w:author="Tomer Oron" w:date="2023-12-26T13:42:00Z">
              <w:r w:rsidRPr="001517FD" w:rsidDel="00DA72F3">
                <w:rPr>
                  <w:rFonts w:cstheme="minorHAnsi"/>
                  <w:i/>
                  <w:iCs/>
                  <w:color w:val="000000"/>
                  <w:sz w:val="14"/>
                  <w:szCs w:val="14"/>
                </w:rPr>
                <w:delText>0.9</w:delText>
              </w:r>
            </w:del>
          </w:p>
        </w:tc>
        <w:tc>
          <w:tcPr>
            <w:tcW w:w="536" w:type="dxa"/>
            <w:tcBorders>
              <w:top w:val="nil"/>
              <w:left w:val="single" w:sz="4" w:space="0" w:color="auto"/>
              <w:bottom w:val="single" w:sz="4" w:space="0" w:color="auto"/>
              <w:right w:val="single" w:sz="4" w:space="0" w:color="auto"/>
            </w:tcBorders>
            <w:vAlign w:val="center"/>
            <w:hideMark/>
          </w:tcPr>
          <w:p w14:paraId="3D74DF16" w14:textId="3985FB9E" w:rsidR="007B0160" w:rsidRPr="001517FD" w:rsidDel="00DA72F3" w:rsidRDefault="007B0160" w:rsidP="007B0160">
            <w:pPr>
              <w:bidi w:val="0"/>
              <w:spacing w:line="240" w:lineRule="auto"/>
              <w:jc w:val="both"/>
              <w:rPr>
                <w:del w:id="2548" w:author="Tomer Oron" w:date="2023-12-26T13:42:00Z"/>
                <w:rFonts w:cstheme="minorHAnsi"/>
                <w:b/>
                <w:bCs/>
                <w:i/>
                <w:iCs/>
                <w:sz w:val="14"/>
                <w:szCs w:val="14"/>
                <w:u w:val="single"/>
              </w:rPr>
            </w:pPr>
            <w:del w:id="2549" w:author="Tomer Oron" w:date="2023-12-26T13:42:00Z">
              <w:r w:rsidRPr="001517FD" w:rsidDel="00DA72F3">
                <w:rPr>
                  <w:rFonts w:cstheme="minorHAnsi"/>
                  <w:i/>
                  <w:iCs/>
                  <w:color w:val="000000"/>
                  <w:sz w:val="14"/>
                  <w:szCs w:val="14"/>
                </w:rPr>
                <w:delText>0.8</w:delText>
              </w:r>
            </w:del>
          </w:p>
        </w:tc>
        <w:tc>
          <w:tcPr>
            <w:tcW w:w="489" w:type="dxa"/>
            <w:tcBorders>
              <w:top w:val="nil"/>
              <w:left w:val="single" w:sz="4" w:space="0" w:color="auto"/>
              <w:bottom w:val="single" w:sz="4" w:space="0" w:color="auto"/>
              <w:right w:val="single" w:sz="4" w:space="0" w:color="auto"/>
            </w:tcBorders>
            <w:vAlign w:val="center"/>
            <w:hideMark/>
          </w:tcPr>
          <w:p w14:paraId="479F1174" w14:textId="3B4DE632" w:rsidR="007B0160" w:rsidRPr="001517FD" w:rsidDel="00DA72F3" w:rsidRDefault="007B0160" w:rsidP="007B0160">
            <w:pPr>
              <w:bidi w:val="0"/>
              <w:spacing w:line="240" w:lineRule="auto"/>
              <w:jc w:val="both"/>
              <w:rPr>
                <w:del w:id="2550" w:author="Tomer Oron" w:date="2023-12-26T13:42:00Z"/>
                <w:rFonts w:cstheme="minorHAnsi"/>
                <w:b/>
                <w:bCs/>
                <w:i/>
                <w:iCs/>
                <w:sz w:val="14"/>
                <w:szCs w:val="14"/>
                <w:u w:val="single"/>
              </w:rPr>
            </w:pPr>
            <w:del w:id="2551" w:author="Tomer Oron" w:date="2023-12-26T13:42:00Z">
              <w:r w:rsidRPr="001517FD" w:rsidDel="00DA72F3">
                <w:rPr>
                  <w:rFonts w:cstheme="minorHAnsi"/>
                  <w:i/>
                  <w:iCs/>
                  <w:color w:val="000000"/>
                  <w:sz w:val="14"/>
                  <w:szCs w:val="14"/>
                </w:rPr>
                <w:delText>0.3</w:delText>
              </w:r>
            </w:del>
          </w:p>
        </w:tc>
        <w:tc>
          <w:tcPr>
            <w:tcW w:w="489" w:type="dxa"/>
            <w:tcBorders>
              <w:top w:val="nil"/>
              <w:left w:val="single" w:sz="4" w:space="0" w:color="auto"/>
              <w:bottom w:val="single" w:sz="4" w:space="0" w:color="auto"/>
              <w:right w:val="single" w:sz="4" w:space="0" w:color="auto"/>
            </w:tcBorders>
            <w:vAlign w:val="center"/>
            <w:hideMark/>
          </w:tcPr>
          <w:p w14:paraId="3C6D6D67" w14:textId="24DCF600" w:rsidR="007B0160" w:rsidRPr="001517FD" w:rsidDel="00DA72F3" w:rsidRDefault="007B0160" w:rsidP="007B0160">
            <w:pPr>
              <w:bidi w:val="0"/>
              <w:spacing w:line="240" w:lineRule="auto"/>
              <w:jc w:val="both"/>
              <w:rPr>
                <w:del w:id="2552" w:author="Tomer Oron" w:date="2023-12-26T13:42:00Z"/>
                <w:rFonts w:cstheme="minorHAnsi"/>
                <w:b/>
                <w:bCs/>
                <w:i/>
                <w:iCs/>
                <w:sz w:val="14"/>
                <w:szCs w:val="14"/>
                <w:u w:val="single"/>
              </w:rPr>
            </w:pPr>
            <w:del w:id="2553" w:author="Tomer Oron" w:date="2023-12-26T13:42:00Z">
              <w:r w:rsidRPr="001517FD" w:rsidDel="00DA72F3">
                <w:rPr>
                  <w:rFonts w:cstheme="minorHAnsi"/>
                  <w:i/>
                  <w:iCs/>
                  <w:color w:val="000000"/>
                  <w:sz w:val="14"/>
                  <w:szCs w:val="14"/>
                </w:rPr>
                <w:delText>0.1</w:delText>
              </w:r>
            </w:del>
          </w:p>
        </w:tc>
        <w:tc>
          <w:tcPr>
            <w:tcW w:w="489" w:type="dxa"/>
            <w:tcBorders>
              <w:top w:val="nil"/>
              <w:left w:val="single" w:sz="4" w:space="0" w:color="auto"/>
              <w:bottom w:val="single" w:sz="4" w:space="0" w:color="auto"/>
              <w:right w:val="single" w:sz="4" w:space="0" w:color="auto"/>
            </w:tcBorders>
            <w:vAlign w:val="center"/>
            <w:hideMark/>
          </w:tcPr>
          <w:p w14:paraId="4D0ACF3A" w14:textId="72405AC3" w:rsidR="007B0160" w:rsidRPr="001517FD" w:rsidDel="00DA72F3" w:rsidRDefault="007B0160" w:rsidP="007B0160">
            <w:pPr>
              <w:bidi w:val="0"/>
              <w:spacing w:line="240" w:lineRule="auto"/>
              <w:jc w:val="both"/>
              <w:rPr>
                <w:del w:id="2554" w:author="Tomer Oron" w:date="2023-12-26T13:42:00Z"/>
                <w:rFonts w:cstheme="minorHAnsi"/>
                <w:b/>
                <w:bCs/>
                <w:i/>
                <w:iCs/>
                <w:sz w:val="14"/>
                <w:szCs w:val="14"/>
                <w:u w:val="single"/>
              </w:rPr>
            </w:pPr>
            <w:del w:id="2555" w:author="Tomer Oron" w:date="2023-12-26T13:42:00Z">
              <w:r w:rsidRPr="001517FD" w:rsidDel="00DA72F3">
                <w:rPr>
                  <w:rFonts w:cstheme="minorHAnsi"/>
                  <w:i/>
                  <w:iCs/>
                  <w:color w:val="000000"/>
                  <w:sz w:val="14"/>
                  <w:szCs w:val="14"/>
                </w:rPr>
                <w:delText>0.0</w:delText>
              </w:r>
            </w:del>
          </w:p>
        </w:tc>
        <w:tc>
          <w:tcPr>
            <w:tcW w:w="465" w:type="dxa"/>
            <w:tcBorders>
              <w:top w:val="nil"/>
              <w:left w:val="single" w:sz="4" w:space="0" w:color="auto"/>
              <w:bottom w:val="single" w:sz="4" w:space="0" w:color="auto"/>
              <w:right w:val="single" w:sz="4" w:space="0" w:color="auto"/>
            </w:tcBorders>
            <w:vAlign w:val="center"/>
          </w:tcPr>
          <w:p w14:paraId="32BCB080" w14:textId="29E6CE45" w:rsidR="007B0160" w:rsidRPr="001517FD" w:rsidDel="00DA72F3" w:rsidRDefault="007B0160" w:rsidP="007B0160">
            <w:pPr>
              <w:bidi w:val="0"/>
              <w:spacing w:line="240" w:lineRule="auto"/>
              <w:jc w:val="both"/>
              <w:rPr>
                <w:del w:id="2556"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CBDC78" w14:textId="16840868" w:rsidR="007B0160" w:rsidRPr="001517FD" w:rsidDel="00DA72F3" w:rsidRDefault="007B0160" w:rsidP="007B0160">
            <w:pPr>
              <w:bidi w:val="0"/>
              <w:spacing w:line="240" w:lineRule="auto"/>
              <w:jc w:val="both"/>
              <w:rPr>
                <w:del w:id="255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D5A363" w14:textId="6243415D" w:rsidR="007B0160" w:rsidRPr="001517FD" w:rsidDel="00DA72F3" w:rsidRDefault="007B0160" w:rsidP="007B0160">
            <w:pPr>
              <w:bidi w:val="0"/>
              <w:spacing w:line="240" w:lineRule="auto"/>
              <w:jc w:val="both"/>
              <w:rPr>
                <w:del w:id="255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9E4DA" w14:textId="492F86D8" w:rsidR="007B0160" w:rsidRPr="001517FD" w:rsidDel="00DA72F3" w:rsidRDefault="007B0160" w:rsidP="007B0160">
            <w:pPr>
              <w:bidi w:val="0"/>
              <w:spacing w:line="240" w:lineRule="auto"/>
              <w:jc w:val="both"/>
              <w:rPr>
                <w:del w:id="255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FD81DE" w14:textId="3F54E230" w:rsidR="007B0160" w:rsidRPr="001517FD" w:rsidDel="00DA72F3" w:rsidRDefault="007B0160" w:rsidP="007B0160">
            <w:pPr>
              <w:bidi w:val="0"/>
              <w:spacing w:line="240" w:lineRule="auto"/>
              <w:jc w:val="both"/>
              <w:rPr>
                <w:del w:id="2560"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C1976" w14:textId="36761D7C" w:rsidR="007B0160" w:rsidRPr="001517FD" w:rsidDel="00DA72F3" w:rsidRDefault="007B0160" w:rsidP="007B0160">
            <w:pPr>
              <w:bidi w:val="0"/>
              <w:spacing w:line="240" w:lineRule="auto"/>
              <w:jc w:val="both"/>
              <w:rPr>
                <w:del w:id="2561" w:author="Tomer Oron" w:date="2023-12-26T13:42:00Z"/>
                <w:rFonts w:cstheme="minorHAnsi"/>
                <w:sz w:val="14"/>
                <w:szCs w:val="14"/>
              </w:rPr>
            </w:pPr>
          </w:p>
        </w:tc>
        <w:tc>
          <w:tcPr>
            <w:tcW w:w="462" w:type="dxa"/>
            <w:tcBorders>
              <w:top w:val="nil"/>
              <w:left w:val="single" w:sz="4" w:space="0" w:color="auto"/>
              <w:bottom w:val="single" w:sz="4" w:space="0" w:color="auto"/>
              <w:right w:val="single" w:sz="4" w:space="0" w:color="auto"/>
            </w:tcBorders>
            <w:vAlign w:val="center"/>
          </w:tcPr>
          <w:p w14:paraId="4119885A" w14:textId="6C55F3EA" w:rsidR="007B0160" w:rsidRPr="001517FD" w:rsidDel="00DA72F3" w:rsidRDefault="007B0160" w:rsidP="007B0160">
            <w:pPr>
              <w:bidi w:val="0"/>
              <w:spacing w:line="240" w:lineRule="auto"/>
              <w:jc w:val="both"/>
              <w:rPr>
                <w:del w:id="2562"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0B90BF4A" w14:textId="387B37FE" w:rsidR="007B0160" w:rsidRPr="001517FD" w:rsidDel="00DA72F3" w:rsidRDefault="007B0160" w:rsidP="007B0160">
            <w:pPr>
              <w:bidi w:val="0"/>
              <w:spacing w:line="240" w:lineRule="auto"/>
              <w:jc w:val="both"/>
              <w:rPr>
                <w:del w:id="2563" w:author="Tomer Oron" w:date="2023-12-26T13:42:00Z"/>
                <w:rFonts w:cstheme="minorHAnsi"/>
                <w:b/>
                <w:bCs/>
                <w:sz w:val="14"/>
                <w:szCs w:val="14"/>
                <w:u w:val="single"/>
              </w:rPr>
            </w:pPr>
          </w:p>
        </w:tc>
      </w:tr>
      <w:tr w:rsidR="007B0160" w:rsidRPr="001517FD" w:rsidDel="00DA72F3" w14:paraId="160DB84F" w14:textId="109764FC" w:rsidTr="007B0160">
        <w:trPr>
          <w:del w:id="2564"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1C6E58" w14:textId="62D3B028" w:rsidR="007B0160" w:rsidRPr="001517FD" w:rsidDel="00DA72F3" w:rsidRDefault="007B0160" w:rsidP="007B0160">
            <w:pPr>
              <w:bidi w:val="0"/>
              <w:spacing w:line="240" w:lineRule="auto"/>
              <w:jc w:val="both"/>
              <w:rPr>
                <w:del w:id="256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C21E4E" w14:textId="6E19D75A" w:rsidR="007B0160" w:rsidRPr="001517FD" w:rsidDel="00DA72F3" w:rsidRDefault="007B0160" w:rsidP="007B0160">
            <w:pPr>
              <w:bidi w:val="0"/>
              <w:spacing w:line="240" w:lineRule="auto"/>
              <w:jc w:val="both"/>
              <w:rPr>
                <w:del w:id="2566"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116562" w14:textId="70679C51" w:rsidR="007B0160" w:rsidRPr="001517FD" w:rsidDel="00DA72F3" w:rsidRDefault="007B0160" w:rsidP="007B0160">
            <w:pPr>
              <w:bidi w:val="0"/>
              <w:spacing w:line="240" w:lineRule="auto"/>
              <w:jc w:val="both"/>
              <w:rPr>
                <w:del w:id="2567"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C6B52A4" w14:textId="4F29C5D3" w:rsidR="007B0160" w:rsidRPr="001517FD" w:rsidDel="00DA72F3" w:rsidRDefault="007B0160" w:rsidP="007B0160">
            <w:pPr>
              <w:bidi w:val="0"/>
              <w:spacing w:line="240" w:lineRule="auto"/>
              <w:jc w:val="both"/>
              <w:rPr>
                <w:del w:id="2568" w:author="Tomer Oron" w:date="2023-12-26T13:42:00Z"/>
                <w:rFonts w:cstheme="minorHAnsi"/>
                <w:b/>
                <w:bCs/>
                <w:sz w:val="14"/>
                <w:szCs w:val="14"/>
                <w:u w:val="single"/>
              </w:rPr>
            </w:pPr>
            <w:del w:id="2569" w:author="Tomer Oron" w:date="2023-12-26T13:42:00Z">
              <w:r w:rsidRPr="001517FD" w:rsidDel="00DA72F3">
                <w:rPr>
                  <w:rFonts w:cstheme="minorHAnsi"/>
                  <w:sz w:val="14"/>
                  <w:szCs w:val="14"/>
                </w:rPr>
                <w:delText>5</w:delText>
              </w:r>
            </w:del>
          </w:p>
        </w:tc>
        <w:tc>
          <w:tcPr>
            <w:tcW w:w="607" w:type="dxa"/>
            <w:tcBorders>
              <w:top w:val="single" w:sz="4" w:space="0" w:color="auto"/>
              <w:left w:val="single" w:sz="4" w:space="0" w:color="auto"/>
              <w:bottom w:val="nil"/>
              <w:right w:val="single" w:sz="4" w:space="0" w:color="auto"/>
            </w:tcBorders>
            <w:vAlign w:val="center"/>
            <w:hideMark/>
          </w:tcPr>
          <w:p w14:paraId="3C4E491A" w14:textId="0EB5888B" w:rsidR="007B0160" w:rsidRPr="001517FD" w:rsidDel="00DA72F3" w:rsidRDefault="007B0160" w:rsidP="007B0160">
            <w:pPr>
              <w:bidi w:val="0"/>
              <w:spacing w:line="240" w:lineRule="auto"/>
              <w:jc w:val="both"/>
              <w:rPr>
                <w:del w:id="2570" w:author="Tomer Oron" w:date="2023-12-26T13:42:00Z"/>
                <w:rFonts w:cstheme="minorHAnsi"/>
                <w:b/>
                <w:bCs/>
                <w:sz w:val="14"/>
                <w:szCs w:val="14"/>
                <w:u w:val="single"/>
              </w:rPr>
            </w:pPr>
            <w:del w:id="2571" w:author="Tomer Oron" w:date="2023-12-26T13:42:00Z">
              <w:r w:rsidRPr="001517FD" w:rsidDel="00DA72F3">
                <w:rPr>
                  <w:rFonts w:cstheme="minorHAnsi"/>
                  <w:sz w:val="14"/>
                  <w:szCs w:val="14"/>
                </w:rPr>
                <w:delText>19</w:delText>
              </w:r>
            </w:del>
          </w:p>
        </w:tc>
        <w:tc>
          <w:tcPr>
            <w:tcW w:w="536" w:type="dxa"/>
            <w:tcBorders>
              <w:top w:val="single" w:sz="4" w:space="0" w:color="auto"/>
              <w:left w:val="single" w:sz="4" w:space="0" w:color="auto"/>
              <w:bottom w:val="nil"/>
              <w:right w:val="single" w:sz="4" w:space="0" w:color="auto"/>
            </w:tcBorders>
            <w:vAlign w:val="center"/>
            <w:hideMark/>
          </w:tcPr>
          <w:p w14:paraId="22573719" w14:textId="790F6400" w:rsidR="007B0160" w:rsidRPr="001517FD" w:rsidDel="00DA72F3" w:rsidRDefault="007B0160" w:rsidP="007B0160">
            <w:pPr>
              <w:bidi w:val="0"/>
              <w:spacing w:line="240" w:lineRule="auto"/>
              <w:jc w:val="both"/>
              <w:rPr>
                <w:del w:id="2572" w:author="Tomer Oron" w:date="2023-12-26T13:42:00Z"/>
                <w:rFonts w:cstheme="minorHAnsi"/>
                <w:b/>
                <w:bCs/>
                <w:sz w:val="14"/>
                <w:szCs w:val="14"/>
                <w:u w:val="single"/>
              </w:rPr>
            </w:pPr>
            <w:del w:id="2573" w:author="Tomer Oron" w:date="2023-12-26T13:42:00Z">
              <w:r w:rsidRPr="001517FD" w:rsidDel="00DA72F3">
                <w:rPr>
                  <w:rFonts w:cstheme="minorHAnsi"/>
                  <w:sz w:val="14"/>
                  <w:szCs w:val="14"/>
                </w:rPr>
                <w:delText>7</w:delText>
              </w:r>
            </w:del>
          </w:p>
        </w:tc>
        <w:tc>
          <w:tcPr>
            <w:tcW w:w="536" w:type="dxa"/>
            <w:tcBorders>
              <w:top w:val="single" w:sz="4" w:space="0" w:color="auto"/>
              <w:left w:val="single" w:sz="4" w:space="0" w:color="auto"/>
              <w:bottom w:val="nil"/>
              <w:right w:val="single" w:sz="4" w:space="0" w:color="auto"/>
            </w:tcBorders>
            <w:vAlign w:val="center"/>
            <w:hideMark/>
          </w:tcPr>
          <w:p w14:paraId="06E98CF5" w14:textId="5EEE6C4B" w:rsidR="007B0160" w:rsidRPr="001517FD" w:rsidDel="00DA72F3" w:rsidRDefault="007B0160" w:rsidP="007B0160">
            <w:pPr>
              <w:bidi w:val="0"/>
              <w:spacing w:line="240" w:lineRule="auto"/>
              <w:jc w:val="both"/>
              <w:rPr>
                <w:del w:id="2574" w:author="Tomer Oron" w:date="2023-12-26T13:42:00Z"/>
                <w:rFonts w:cstheme="minorHAnsi"/>
                <w:b/>
                <w:bCs/>
                <w:sz w:val="14"/>
                <w:szCs w:val="14"/>
                <w:u w:val="single"/>
              </w:rPr>
            </w:pPr>
            <w:del w:id="2575" w:author="Tomer Oron" w:date="2023-12-26T13:42:00Z">
              <w:r w:rsidRPr="001517FD" w:rsidDel="00DA72F3">
                <w:rPr>
                  <w:rFonts w:cstheme="minorHAnsi"/>
                  <w:sz w:val="14"/>
                  <w:szCs w:val="14"/>
                </w:rPr>
                <w:delText>1</w:delText>
              </w:r>
            </w:del>
          </w:p>
        </w:tc>
        <w:tc>
          <w:tcPr>
            <w:tcW w:w="488" w:type="dxa"/>
            <w:tcBorders>
              <w:top w:val="single" w:sz="4" w:space="0" w:color="auto"/>
              <w:left w:val="single" w:sz="4" w:space="0" w:color="auto"/>
              <w:bottom w:val="nil"/>
              <w:right w:val="single" w:sz="4" w:space="0" w:color="auto"/>
            </w:tcBorders>
            <w:vAlign w:val="center"/>
            <w:hideMark/>
          </w:tcPr>
          <w:p w14:paraId="48D1426F" w14:textId="2C56C011" w:rsidR="007B0160" w:rsidRPr="001517FD" w:rsidDel="00DA72F3" w:rsidRDefault="007B0160" w:rsidP="007B0160">
            <w:pPr>
              <w:bidi w:val="0"/>
              <w:spacing w:line="240" w:lineRule="auto"/>
              <w:jc w:val="both"/>
              <w:rPr>
                <w:del w:id="2576" w:author="Tomer Oron" w:date="2023-12-26T13:42:00Z"/>
                <w:rFonts w:cstheme="minorHAnsi"/>
                <w:b/>
                <w:bCs/>
                <w:sz w:val="14"/>
                <w:szCs w:val="14"/>
                <w:u w:val="single"/>
              </w:rPr>
            </w:pPr>
            <w:del w:id="2577" w:author="Tomer Oron" w:date="2023-12-26T13:42:00Z">
              <w:r w:rsidRPr="001517FD" w:rsidDel="00DA72F3">
                <w:rPr>
                  <w:rFonts w:cstheme="minorHAnsi"/>
                  <w:sz w:val="14"/>
                  <w:szCs w:val="14"/>
                </w:rPr>
                <w:delText>1</w:delText>
              </w:r>
            </w:del>
          </w:p>
        </w:tc>
        <w:tc>
          <w:tcPr>
            <w:tcW w:w="488" w:type="dxa"/>
            <w:tcBorders>
              <w:top w:val="single" w:sz="4" w:space="0" w:color="auto"/>
              <w:left w:val="single" w:sz="4" w:space="0" w:color="auto"/>
              <w:bottom w:val="nil"/>
              <w:right w:val="single" w:sz="4" w:space="0" w:color="auto"/>
            </w:tcBorders>
            <w:vAlign w:val="center"/>
            <w:hideMark/>
          </w:tcPr>
          <w:p w14:paraId="1EEE7557" w14:textId="524A9448" w:rsidR="007B0160" w:rsidRPr="001517FD" w:rsidDel="00DA72F3" w:rsidRDefault="007B0160" w:rsidP="007B0160">
            <w:pPr>
              <w:bidi w:val="0"/>
              <w:spacing w:line="240" w:lineRule="auto"/>
              <w:jc w:val="both"/>
              <w:rPr>
                <w:del w:id="2578" w:author="Tomer Oron" w:date="2023-12-26T13:42:00Z"/>
                <w:rFonts w:cstheme="minorHAnsi"/>
                <w:b/>
                <w:bCs/>
                <w:sz w:val="14"/>
                <w:szCs w:val="14"/>
                <w:u w:val="single"/>
              </w:rPr>
            </w:pPr>
            <w:del w:id="2579"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hideMark/>
          </w:tcPr>
          <w:p w14:paraId="3D185C5A" w14:textId="0FF24F1A" w:rsidR="007B0160" w:rsidRPr="001517FD" w:rsidDel="00DA72F3" w:rsidRDefault="007B0160" w:rsidP="007B0160">
            <w:pPr>
              <w:bidi w:val="0"/>
              <w:spacing w:line="240" w:lineRule="auto"/>
              <w:jc w:val="both"/>
              <w:rPr>
                <w:del w:id="2580" w:author="Tomer Oron" w:date="2023-12-26T13:42:00Z"/>
                <w:rFonts w:cstheme="minorHAnsi"/>
                <w:b/>
                <w:bCs/>
                <w:sz w:val="14"/>
                <w:szCs w:val="14"/>
                <w:u w:val="single"/>
              </w:rPr>
            </w:pPr>
            <w:del w:id="2581" w:author="Tomer Oron" w:date="2023-12-26T13:42:00Z">
              <w:r w:rsidRPr="001517FD" w:rsidDel="00DA72F3">
                <w:rPr>
                  <w:rFonts w:cstheme="minorHAnsi"/>
                  <w:sz w:val="14"/>
                  <w:szCs w:val="14"/>
                </w:rPr>
                <w:delText>0</w:delText>
              </w:r>
            </w:del>
          </w:p>
        </w:tc>
        <w:tc>
          <w:tcPr>
            <w:tcW w:w="536" w:type="dxa"/>
            <w:tcBorders>
              <w:top w:val="single" w:sz="4" w:space="0" w:color="auto"/>
              <w:left w:val="single" w:sz="4" w:space="0" w:color="auto"/>
              <w:bottom w:val="nil"/>
              <w:right w:val="single" w:sz="4" w:space="0" w:color="auto"/>
            </w:tcBorders>
            <w:vAlign w:val="center"/>
            <w:hideMark/>
          </w:tcPr>
          <w:p w14:paraId="6A9BC90D" w14:textId="40D6345B" w:rsidR="007B0160" w:rsidRPr="001517FD" w:rsidDel="00DA72F3" w:rsidRDefault="007B0160" w:rsidP="007B0160">
            <w:pPr>
              <w:bidi w:val="0"/>
              <w:spacing w:line="240" w:lineRule="auto"/>
              <w:jc w:val="both"/>
              <w:rPr>
                <w:del w:id="2582" w:author="Tomer Oron" w:date="2023-12-26T13:42:00Z"/>
                <w:rFonts w:cstheme="minorHAnsi"/>
                <w:b/>
                <w:bCs/>
                <w:sz w:val="14"/>
                <w:szCs w:val="14"/>
                <w:u w:val="single"/>
              </w:rPr>
            </w:pPr>
            <w:del w:id="2583" w:author="Tomer Oron" w:date="2023-12-26T13:42:00Z">
              <w:r w:rsidRPr="001517FD" w:rsidDel="00DA72F3">
                <w:rPr>
                  <w:rFonts w:cstheme="minorHAnsi"/>
                  <w:sz w:val="14"/>
                  <w:szCs w:val="14"/>
                </w:rPr>
                <w:delText>3</w:delText>
              </w:r>
            </w:del>
          </w:p>
        </w:tc>
        <w:tc>
          <w:tcPr>
            <w:tcW w:w="536" w:type="dxa"/>
            <w:tcBorders>
              <w:top w:val="single" w:sz="4" w:space="0" w:color="auto"/>
              <w:left w:val="single" w:sz="4" w:space="0" w:color="auto"/>
              <w:bottom w:val="nil"/>
              <w:right w:val="single" w:sz="4" w:space="0" w:color="auto"/>
            </w:tcBorders>
            <w:vAlign w:val="center"/>
            <w:hideMark/>
          </w:tcPr>
          <w:p w14:paraId="757CE830" w14:textId="3A61ADE2" w:rsidR="007B0160" w:rsidRPr="001517FD" w:rsidDel="00DA72F3" w:rsidRDefault="007B0160" w:rsidP="007B0160">
            <w:pPr>
              <w:bidi w:val="0"/>
              <w:spacing w:line="240" w:lineRule="auto"/>
              <w:jc w:val="both"/>
              <w:rPr>
                <w:del w:id="2584" w:author="Tomer Oron" w:date="2023-12-26T13:42:00Z"/>
                <w:rFonts w:cstheme="minorHAnsi"/>
                <w:b/>
                <w:bCs/>
                <w:sz w:val="14"/>
                <w:szCs w:val="14"/>
                <w:u w:val="single"/>
              </w:rPr>
            </w:pPr>
            <w:del w:id="2585" w:author="Tomer Oron" w:date="2023-12-26T13:42:00Z">
              <w:r w:rsidRPr="001517FD" w:rsidDel="00DA72F3">
                <w:rPr>
                  <w:rFonts w:cstheme="minorHAnsi"/>
                  <w:sz w:val="14"/>
                  <w:szCs w:val="14"/>
                </w:rPr>
                <w:delText>2</w:delText>
              </w:r>
            </w:del>
          </w:p>
        </w:tc>
        <w:tc>
          <w:tcPr>
            <w:tcW w:w="489" w:type="dxa"/>
            <w:tcBorders>
              <w:top w:val="single" w:sz="4" w:space="0" w:color="auto"/>
              <w:left w:val="single" w:sz="4" w:space="0" w:color="auto"/>
              <w:bottom w:val="nil"/>
              <w:right w:val="single" w:sz="4" w:space="0" w:color="auto"/>
            </w:tcBorders>
            <w:vAlign w:val="center"/>
            <w:hideMark/>
          </w:tcPr>
          <w:p w14:paraId="53E46BED" w14:textId="6FEE4888" w:rsidR="007B0160" w:rsidRPr="001517FD" w:rsidDel="00DA72F3" w:rsidRDefault="007B0160" w:rsidP="007B0160">
            <w:pPr>
              <w:bidi w:val="0"/>
              <w:spacing w:line="240" w:lineRule="auto"/>
              <w:jc w:val="both"/>
              <w:rPr>
                <w:del w:id="2586" w:author="Tomer Oron" w:date="2023-12-26T13:42:00Z"/>
                <w:rFonts w:cstheme="minorHAnsi"/>
                <w:b/>
                <w:bCs/>
                <w:sz w:val="14"/>
                <w:szCs w:val="14"/>
                <w:u w:val="single"/>
              </w:rPr>
            </w:pPr>
            <w:del w:id="2587"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7D0D51EA" w14:textId="6E50C9C8" w:rsidR="007B0160" w:rsidRPr="001517FD" w:rsidDel="00DA72F3" w:rsidRDefault="007B0160" w:rsidP="007B0160">
            <w:pPr>
              <w:bidi w:val="0"/>
              <w:spacing w:line="240" w:lineRule="auto"/>
              <w:jc w:val="both"/>
              <w:rPr>
                <w:del w:id="2588" w:author="Tomer Oron" w:date="2023-12-26T13:42:00Z"/>
                <w:rFonts w:cstheme="minorHAnsi"/>
                <w:b/>
                <w:bCs/>
                <w:sz w:val="14"/>
                <w:szCs w:val="14"/>
                <w:u w:val="single"/>
              </w:rPr>
            </w:pPr>
            <w:del w:id="2589"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030C70A7" w14:textId="101CB8C0" w:rsidR="007B0160" w:rsidRPr="001517FD" w:rsidDel="00DA72F3" w:rsidRDefault="007B0160" w:rsidP="007B0160">
            <w:pPr>
              <w:bidi w:val="0"/>
              <w:spacing w:line="240" w:lineRule="auto"/>
              <w:jc w:val="both"/>
              <w:rPr>
                <w:del w:id="2590" w:author="Tomer Oron" w:date="2023-12-26T13:42:00Z"/>
                <w:rFonts w:cstheme="minorHAnsi"/>
                <w:b/>
                <w:bCs/>
                <w:sz w:val="14"/>
                <w:szCs w:val="14"/>
                <w:u w:val="single"/>
              </w:rPr>
            </w:pPr>
            <w:del w:id="2591"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hideMark/>
          </w:tcPr>
          <w:p w14:paraId="0F4A66DA" w14:textId="41A6A515" w:rsidR="007B0160" w:rsidRPr="001517FD" w:rsidDel="00DA72F3" w:rsidRDefault="007B0160" w:rsidP="007B0160">
            <w:pPr>
              <w:bidi w:val="0"/>
              <w:spacing w:line="240" w:lineRule="auto"/>
              <w:jc w:val="both"/>
              <w:rPr>
                <w:del w:id="2592" w:author="Tomer Oron" w:date="2023-12-26T13:42:00Z"/>
                <w:rFonts w:cstheme="minorHAnsi"/>
                <w:b/>
                <w:bCs/>
                <w:sz w:val="14"/>
                <w:szCs w:val="14"/>
                <w:u w:val="single"/>
              </w:rPr>
            </w:pPr>
            <w:del w:id="2593"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45864CF" w14:textId="7CCA7046" w:rsidR="007B0160" w:rsidRPr="001517FD" w:rsidDel="00DA72F3" w:rsidRDefault="007B0160" w:rsidP="007B0160">
            <w:pPr>
              <w:bidi w:val="0"/>
              <w:spacing w:line="240" w:lineRule="auto"/>
              <w:jc w:val="both"/>
              <w:rPr>
                <w:del w:id="2594" w:author="Tomer Oron" w:date="2023-12-26T13:42:00Z"/>
                <w:rFonts w:cstheme="minorHAnsi"/>
                <w:b/>
                <w:bCs/>
                <w:sz w:val="14"/>
                <w:szCs w:val="14"/>
                <w:u w:val="single"/>
              </w:rPr>
            </w:pPr>
            <w:del w:id="2595"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E2018BD" w14:textId="6D98A049" w:rsidR="007B0160" w:rsidRPr="001517FD" w:rsidDel="00DA72F3" w:rsidRDefault="007B0160" w:rsidP="007B0160">
            <w:pPr>
              <w:bidi w:val="0"/>
              <w:spacing w:line="240" w:lineRule="auto"/>
              <w:jc w:val="both"/>
              <w:rPr>
                <w:del w:id="2596" w:author="Tomer Oron" w:date="2023-12-26T13:42:00Z"/>
                <w:rFonts w:cstheme="minorHAnsi"/>
                <w:b/>
                <w:bCs/>
                <w:sz w:val="14"/>
                <w:szCs w:val="14"/>
                <w:u w:val="single"/>
              </w:rPr>
            </w:pPr>
            <w:del w:id="2597"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061E5B2" w14:textId="1884FC95" w:rsidR="007B0160" w:rsidRPr="001517FD" w:rsidDel="00DA72F3" w:rsidRDefault="007B0160" w:rsidP="007B0160">
            <w:pPr>
              <w:bidi w:val="0"/>
              <w:spacing w:line="240" w:lineRule="auto"/>
              <w:jc w:val="both"/>
              <w:rPr>
                <w:del w:id="2598" w:author="Tomer Oron" w:date="2023-12-26T13:42:00Z"/>
                <w:rFonts w:cstheme="minorHAnsi"/>
                <w:b/>
                <w:bCs/>
                <w:sz w:val="14"/>
                <w:szCs w:val="14"/>
                <w:u w:val="single"/>
              </w:rPr>
            </w:pPr>
            <w:del w:id="2599"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6B5D21A" w14:textId="1CF00C63" w:rsidR="007B0160" w:rsidRPr="001517FD" w:rsidDel="00DA72F3" w:rsidRDefault="007B0160" w:rsidP="007B0160">
            <w:pPr>
              <w:bidi w:val="0"/>
              <w:spacing w:line="240" w:lineRule="auto"/>
              <w:jc w:val="both"/>
              <w:rPr>
                <w:del w:id="2600" w:author="Tomer Oron" w:date="2023-12-26T13:42:00Z"/>
                <w:rFonts w:cstheme="minorHAnsi"/>
                <w:b/>
                <w:bCs/>
                <w:sz w:val="14"/>
                <w:szCs w:val="14"/>
                <w:u w:val="single"/>
              </w:rPr>
            </w:pPr>
            <w:del w:id="2601" w:author="Tomer Oron" w:date="2023-12-26T13:42:00Z">
              <w:r w:rsidRPr="001517FD" w:rsidDel="00DA72F3">
                <w:rPr>
                  <w:rFonts w:cstheme="minorHAnsi"/>
                  <w:sz w:val="14"/>
                  <w:szCs w:val="14"/>
                </w:rPr>
                <w:delText>0</w:delText>
              </w:r>
            </w:del>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4A13C6" w14:textId="72B82FF7" w:rsidR="007B0160" w:rsidRPr="001517FD" w:rsidDel="00DA72F3" w:rsidRDefault="007B0160" w:rsidP="007B0160">
            <w:pPr>
              <w:bidi w:val="0"/>
              <w:spacing w:line="240" w:lineRule="auto"/>
              <w:jc w:val="both"/>
              <w:rPr>
                <w:del w:id="2602" w:author="Tomer Oron" w:date="2023-12-26T13:42:00Z"/>
                <w:rFonts w:cstheme="minorHAnsi"/>
                <w:sz w:val="14"/>
                <w:szCs w:val="14"/>
              </w:rPr>
            </w:pPr>
            <w:del w:id="2603" w:author="Tomer Oron" w:date="2023-12-26T13:42:00Z">
              <w:r w:rsidRPr="001517FD" w:rsidDel="00DA72F3">
                <w:rPr>
                  <w:rFonts w:cstheme="minorHAnsi"/>
                  <w:sz w:val="14"/>
                  <w:szCs w:val="14"/>
                </w:rPr>
                <w:delText>0</w:delText>
              </w:r>
            </w:del>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CE5752A" w14:textId="06D5C3E2" w:rsidR="007B0160" w:rsidRPr="001517FD" w:rsidDel="00DA72F3" w:rsidRDefault="007B0160" w:rsidP="007B0160">
            <w:pPr>
              <w:bidi w:val="0"/>
              <w:spacing w:line="240" w:lineRule="auto"/>
              <w:jc w:val="both"/>
              <w:rPr>
                <w:del w:id="2604" w:author="Tomer Oron" w:date="2023-12-26T13:42:00Z"/>
                <w:rFonts w:cstheme="minorHAnsi"/>
                <w:sz w:val="14"/>
                <w:szCs w:val="14"/>
              </w:rPr>
            </w:pPr>
            <w:del w:id="2605" w:author="Tomer Oron" w:date="2023-12-26T13:42:00Z">
              <w:r w:rsidRPr="001517FD" w:rsidDel="00DA72F3">
                <w:rPr>
                  <w:rFonts w:cstheme="minorHAnsi"/>
                  <w:sz w:val="14"/>
                  <w:szCs w:val="14"/>
                </w:rPr>
                <w:delText>0</w:delText>
              </w:r>
            </w:del>
          </w:p>
        </w:tc>
        <w:tc>
          <w:tcPr>
            <w:tcW w:w="0" w:type="auto"/>
            <w:vMerge/>
            <w:tcBorders>
              <w:left w:val="single" w:sz="4" w:space="0" w:color="auto"/>
              <w:right w:val="single" w:sz="4" w:space="0" w:color="auto"/>
            </w:tcBorders>
            <w:vAlign w:val="center"/>
            <w:hideMark/>
          </w:tcPr>
          <w:p w14:paraId="59CC84C1" w14:textId="51C86A00" w:rsidR="007B0160" w:rsidRPr="001517FD" w:rsidDel="00DA72F3" w:rsidRDefault="007B0160" w:rsidP="007B0160">
            <w:pPr>
              <w:bidi w:val="0"/>
              <w:spacing w:line="240" w:lineRule="auto"/>
              <w:jc w:val="both"/>
              <w:rPr>
                <w:del w:id="2606" w:author="Tomer Oron" w:date="2023-12-26T13:42:00Z"/>
                <w:rFonts w:cstheme="minorHAnsi"/>
                <w:b/>
                <w:bCs/>
                <w:sz w:val="14"/>
                <w:szCs w:val="14"/>
                <w:u w:val="single"/>
              </w:rPr>
            </w:pPr>
          </w:p>
        </w:tc>
      </w:tr>
      <w:tr w:rsidR="007B0160" w:rsidRPr="001517FD" w:rsidDel="00DA72F3" w14:paraId="08D40BFE" w14:textId="0077057E" w:rsidTr="007B0160">
        <w:trPr>
          <w:del w:id="2607"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645A29" w14:textId="1B09C901" w:rsidR="007B0160" w:rsidRPr="001517FD" w:rsidDel="00DA72F3" w:rsidRDefault="007B0160" w:rsidP="007B0160">
            <w:pPr>
              <w:bidi w:val="0"/>
              <w:spacing w:line="240" w:lineRule="auto"/>
              <w:jc w:val="both"/>
              <w:rPr>
                <w:del w:id="260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E397DB" w14:textId="6170DA57" w:rsidR="007B0160" w:rsidRPr="001517FD" w:rsidDel="00DA72F3" w:rsidRDefault="007B0160" w:rsidP="007B0160">
            <w:pPr>
              <w:bidi w:val="0"/>
              <w:spacing w:line="240" w:lineRule="auto"/>
              <w:jc w:val="both"/>
              <w:rPr>
                <w:del w:id="2609"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4598E7" w14:textId="41753789" w:rsidR="007B0160" w:rsidRPr="001517FD" w:rsidDel="00DA72F3" w:rsidRDefault="007B0160" w:rsidP="007B0160">
            <w:pPr>
              <w:bidi w:val="0"/>
              <w:spacing w:line="240" w:lineRule="auto"/>
              <w:jc w:val="both"/>
              <w:rPr>
                <w:del w:id="261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7C8C9" w14:textId="48E06D3E" w:rsidR="007B0160" w:rsidRPr="001517FD" w:rsidDel="00DA72F3" w:rsidRDefault="007B0160" w:rsidP="007B0160">
            <w:pPr>
              <w:bidi w:val="0"/>
              <w:spacing w:line="240" w:lineRule="auto"/>
              <w:jc w:val="both"/>
              <w:rPr>
                <w:del w:id="2611"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7BAE8BF3" w14:textId="77D04315" w:rsidR="007B0160" w:rsidRPr="001517FD" w:rsidDel="00DA72F3" w:rsidRDefault="007B0160" w:rsidP="007B0160">
            <w:pPr>
              <w:bidi w:val="0"/>
              <w:spacing w:line="240" w:lineRule="auto"/>
              <w:jc w:val="both"/>
              <w:rPr>
                <w:del w:id="2612" w:author="Tomer Oron" w:date="2023-12-26T13:42:00Z"/>
                <w:rFonts w:cstheme="minorHAnsi"/>
                <w:b/>
                <w:bCs/>
                <w:i/>
                <w:iCs/>
                <w:sz w:val="14"/>
                <w:szCs w:val="14"/>
                <w:u w:val="single"/>
              </w:rPr>
            </w:pPr>
            <w:del w:id="2613" w:author="Tomer Oron" w:date="2023-12-26T13:42:00Z">
              <w:r w:rsidRPr="001517FD" w:rsidDel="00DA72F3">
                <w:rPr>
                  <w:rFonts w:cstheme="minorHAnsi"/>
                  <w:color w:val="000000"/>
                  <w:sz w:val="14"/>
                  <w:szCs w:val="14"/>
                </w:rPr>
                <w:delText>20.1</w:delText>
              </w:r>
            </w:del>
          </w:p>
        </w:tc>
        <w:tc>
          <w:tcPr>
            <w:tcW w:w="536" w:type="dxa"/>
            <w:tcBorders>
              <w:top w:val="nil"/>
              <w:left w:val="single" w:sz="4" w:space="0" w:color="auto"/>
              <w:bottom w:val="single" w:sz="4" w:space="0" w:color="auto"/>
              <w:right w:val="single" w:sz="4" w:space="0" w:color="auto"/>
            </w:tcBorders>
            <w:vAlign w:val="center"/>
            <w:hideMark/>
          </w:tcPr>
          <w:p w14:paraId="723BEDAC" w14:textId="25BD7220" w:rsidR="007B0160" w:rsidRPr="001517FD" w:rsidDel="00DA72F3" w:rsidRDefault="007B0160" w:rsidP="007B0160">
            <w:pPr>
              <w:bidi w:val="0"/>
              <w:spacing w:line="240" w:lineRule="auto"/>
              <w:jc w:val="both"/>
              <w:rPr>
                <w:del w:id="2614" w:author="Tomer Oron" w:date="2023-12-26T13:42:00Z"/>
                <w:rFonts w:cstheme="minorHAnsi"/>
                <w:b/>
                <w:bCs/>
                <w:i/>
                <w:iCs/>
                <w:sz w:val="14"/>
                <w:szCs w:val="14"/>
                <w:u w:val="single"/>
              </w:rPr>
            </w:pPr>
            <w:del w:id="2615" w:author="Tomer Oron" w:date="2023-12-26T13:42:00Z">
              <w:r w:rsidRPr="001517FD" w:rsidDel="00DA72F3">
                <w:rPr>
                  <w:rFonts w:cstheme="minorHAnsi"/>
                  <w:color w:val="000000"/>
                  <w:sz w:val="14"/>
                  <w:szCs w:val="14"/>
                </w:rPr>
                <w:delText>5.7</w:delText>
              </w:r>
            </w:del>
          </w:p>
        </w:tc>
        <w:tc>
          <w:tcPr>
            <w:tcW w:w="536" w:type="dxa"/>
            <w:tcBorders>
              <w:top w:val="nil"/>
              <w:left w:val="single" w:sz="4" w:space="0" w:color="auto"/>
              <w:bottom w:val="single" w:sz="4" w:space="0" w:color="auto"/>
              <w:right w:val="single" w:sz="4" w:space="0" w:color="auto"/>
            </w:tcBorders>
            <w:vAlign w:val="center"/>
            <w:hideMark/>
          </w:tcPr>
          <w:p w14:paraId="0019DE31" w14:textId="1A92498E" w:rsidR="007B0160" w:rsidRPr="001517FD" w:rsidDel="00DA72F3" w:rsidRDefault="007B0160" w:rsidP="007B0160">
            <w:pPr>
              <w:bidi w:val="0"/>
              <w:spacing w:line="240" w:lineRule="auto"/>
              <w:jc w:val="both"/>
              <w:rPr>
                <w:del w:id="2616" w:author="Tomer Oron" w:date="2023-12-26T13:42:00Z"/>
                <w:rFonts w:cstheme="minorHAnsi"/>
                <w:b/>
                <w:bCs/>
                <w:i/>
                <w:iCs/>
                <w:sz w:val="14"/>
                <w:szCs w:val="14"/>
                <w:u w:val="single"/>
              </w:rPr>
            </w:pPr>
            <w:del w:id="2617" w:author="Tomer Oron" w:date="2023-12-26T13:42:00Z">
              <w:r w:rsidRPr="001517FD" w:rsidDel="00DA72F3">
                <w:rPr>
                  <w:rFonts w:cstheme="minorHAnsi"/>
                  <w:color w:val="000000"/>
                  <w:sz w:val="14"/>
                  <w:szCs w:val="14"/>
                </w:rPr>
                <w:delText>1.7</w:delText>
              </w:r>
            </w:del>
          </w:p>
        </w:tc>
        <w:tc>
          <w:tcPr>
            <w:tcW w:w="488" w:type="dxa"/>
            <w:tcBorders>
              <w:top w:val="nil"/>
              <w:left w:val="single" w:sz="4" w:space="0" w:color="auto"/>
              <w:bottom w:val="single" w:sz="4" w:space="0" w:color="auto"/>
              <w:right w:val="single" w:sz="4" w:space="0" w:color="auto"/>
            </w:tcBorders>
            <w:vAlign w:val="center"/>
            <w:hideMark/>
          </w:tcPr>
          <w:p w14:paraId="7B6DB744" w14:textId="55587842" w:rsidR="007B0160" w:rsidRPr="001517FD" w:rsidDel="00DA72F3" w:rsidRDefault="007B0160" w:rsidP="007B0160">
            <w:pPr>
              <w:bidi w:val="0"/>
              <w:spacing w:line="240" w:lineRule="auto"/>
              <w:jc w:val="both"/>
              <w:rPr>
                <w:del w:id="2618" w:author="Tomer Oron" w:date="2023-12-26T13:42:00Z"/>
                <w:rFonts w:cstheme="minorHAnsi"/>
                <w:b/>
                <w:bCs/>
                <w:i/>
                <w:iCs/>
                <w:sz w:val="14"/>
                <w:szCs w:val="14"/>
                <w:u w:val="single"/>
              </w:rPr>
            </w:pPr>
            <w:del w:id="2619" w:author="Tomer Oron" w:date="2023-12-26T13:42:00Z">
              <w:r w:rsidRPr="001517FD" w:rsidDel="00DA72F3">
                <w:rPr>
                  <w:rFonts w:cstheme="minorHAnsi"/>
                  <w:color w:val="000000"/>
                  <w:sz w:val="14"/>
                  <w:szCs w:val="14"/>
                </w:rPr>
                <w:delText>0.4</w:delText>
              </w:r>
            </w:del>
          </w:p>
        </w:tc>
        <w:tc>
          <w:tcPr>
            <w:tcW w:w="488" w:type="dxa"/>
            <w:tcBorders>
              <w:top w:val="nil"/>
              <w:left w:val="single" w:sz="4" w:space="0" w:color="auto"/>
              <w:bottom w:val="single" w:sz="4" w:space="0" w:color="auto"/>
              <w:right w:val="single" w:sz="4" w:space="0" w:color="auto"/>
            </w:tcBorders>
            <w:vAlign w:val="center"/>
            <w:hideMark/>
          </w:tcPr>
          <w:p w14:paraId="3B1CB81F" w14:textId="312E5AB3" w:rsidR="007B0160" w:rsidRPr="001517FD" w:rsidDel="00DA72F3" w:rsidRDefault="007B0160" w:rsidP="007B0160">
            <w:pPr>
              <w:bidi w:val="0"/>
              <w:spacing w:line="240" w:lineRule="auto"/>
              <w:jc w:val="both"/>
              <w:rPr>
                <w:del w:id="2620" w:author="Tomer Oron" w:date="2023-12-26T13:42:00Z"/>
                <w:rFonts w:cstheme="minorHAnsi"/>
                <w:b/>
                <w:bCs/>
                <w:i/>
                <w:iCs/>
                <w:sz w:val="14"/>
                <w:szCs w:val="14"/>
                <w:u w:val="single"/>
              </w:rPr>
            </w:pPr>
            <w:del w:id="2621" w:author="Tomer Oron" w:date="2023-12-26T13:42:00Z">
              <w:r w:rsidRPr="001517FD" w:rsidDel="00DA72F3">
                <w:rPr>
                  <w:rFonts w:cstheme="minorHAnsi"/>
                  <w:color w:val="000000"/>
                  <w:sz w:val="14"/>
                  <w:szCs w:val="14"/>
                </w:rPr>
                <w:delText>0.1</w:delText>
              </w:r>
            </w:del>
          </w:p>
        </w:tc>
        <w:tc>
          <w:tcPr>
            <w:tcW w:w="465" w:type="dxa"/>
            <w:tcBorders>
              <w:top w:val="nil"/>
              <w:left w:val="single" w:sz="4" w:space="0" w:color="auto"/>
              <w:bottom w:val="single" w:sz="4" w:space="0" w:color="auto"/>
              <w:right w:val="single" w:sz="4" w:space="0" w:color="auto"/>
            </w:tcBorders>
            <w:vAlign w:val="center"/>
            <w:hideMark/>
          </w:tcPr>
          <w:p w14:paraId="57D04DA9" w14:textId="5344B261" w:rsidR="007B0160" w:rsidRPr="001517FD" w:rsidDel="00DA72F3" w:rsidRDefault="007B0160" w:rsidP="007B0160">
            <w:pPr>
              <w:bidi w:val="0"/>
              <w:spacing w:line="240" w:lineRule="auto"/>
              <w:jc w:val="both"/>
              <w:rPr>
                <w:del w:id="2622" w:author="Tomer Oron" w:date="2023-12-26T13:42:00Z"/>
                <w:rFonts w:cstheme="minorHAnsi"/>
                <w:b/>
                <w:bCs/>
                <w:i/>
                <w:iCs/>
                <w:sz w:val="14"/>
                <w:szCs w:val="14"/>
                <w:u w:val="single"/>
              </w:rPr>
            </w:pPr>
            <w:del w:id="2623" w:author="Tomer Oron" w:date="2023-12-26T13:42:00Z">
              <w:r w:rsidRPr="001517FD" w:rsidDel="00DA72F3">
                <w:rPr>
                  <w:rFonts w:cstheme="minorHAnsi"/>
                  <w:color w:val="000000"/>
                  <w:sz w:val="14"/>
                  <w:szCs w:val="14"/>
                </w:rPr>
                <w:delText>0.0</w:delText>
              </w:r>
            </w:del>
          </w:p>
        </w:tc>
        <w:tc>
          <w:tcPr>
            <w:tcW w:w="536" w:type="dxa"/>
            <w:tcBorders>
              <w:top w:val="nil"/>
              <w:left w:val="single" w:sz="4" w:space="0" w:color="auto"/>
              <w:bottom w:val="single" w:sz="4" w:space="0" w:color="auto"/>
              <w:right w:val="single" w:sz="4" w:space="0" w:color="auto"/>
            </w:tcBorders>
            <w:vAlign w:val="center"/>
            <w:hideMark/>
          </w:tcPr>
          <w:p w14:paraId="6D402269" w14:textId="6A6D912D" w:rsidR="007B0160" w:rsidRPr="001517FD" w:rsidDel="00DA72F3" w:rsidRDefault="007B0160" w:rsidP="007B0160">
            <w:pPr>
              <w:bidi w:val="0"/>
              <w:spacing w:line="240" w:lineRule="auto"/>
              <w:jc w:val="both"/>
              <w:rPr>
                <w:del w:id="2624" w:author="Tomer Oron" w:date="2023-12-26T13:42:00Z"/>
                <w:rFonts w:cstheme="minorHAnsi"/>
                <w:b/>
                <w:bCs/>
                <w:i/>
                <w:iCs/>
                <w:sz w:val="14"/>
                <w:szCs w:val="14"/>
                <w:u w:val="single"/>
              </w:rPr>
            </w:pPr>
            <w:del w:id="2625" w:author="Tomer Oron" w:date="2023-12-26T13:42:00Z">
              <w:r w:rsidRPr="001517FD" w:rsidDel="00DA72F3">
                <w:rPr>
                  <w:rFonts w:cstheme="minorHAnsi"/>
                  <w:color w:val="000000"/>
                  <w:sz w:val="14"/>
                  <w:szCs w:val="14"/>
                </w:rPr>
                <w:delText>1.9</w:delText>
              </w:r>
            </w:del>
          </w:p>
        </w:tc>
        <w:tc>
          <w:tcPr>
            <w:tcW w:w="536" w:type="dxa"/>
            <w:tcBorders>
              <w:top w:val="nil"/>
              <w:left w:val="single" w:sz="4" w:space="0" w:color="auto"/>
              <w:bottom w:val="single" w:sz="4" w:space="0" w:color="auto"/>
              <w:right w:val="single" w:sz="4" w:space="0" w:color="auto"/>
            </w:tcBorders>
            <w:vAlign w:val="center"/>
            <w:hideMark/>
          </w:tcPr>
          <w:p w14:paraId="50750410" w14:textId="029B91A4" w:rsidR="007B0160" w:rsidRPr="001517FD" w:rsidDel="00DA72F3" w:rsidRDefault="007B0160" w:rsidP="007B0160">
            <w:pPr>
              <w:bidi w:val="0"/>
              <w:spacing w:line="240" w:lineRule="auto"/>
              <w:jc w:val="both"/>
              <w:rPr>
                <w:del w:id="2626" w:author="Tomer Oron" w:date="2023-12-26T13:42:00Z"/>
                <w:rFonts w:cstheme="minorHAnsi"/>
                <w:b/>
                <w:bCs/>
                <w:i/>
                <w:iCs/>
                <w:sz w:val="14"/>
                <w:szCs w:val="14"/>
                <w:u w:val="single"/>
              </w:rPr>
            </w:pPr>
            <w:del w:id="2627" w:author="Tomer Oron" w:date="2023-12-26T13:42:00Z">
              <w:r w:rsidRPr="001517FD" w:rsidDel="00DA72F3">
                <w:rPr>
                  <w:rFonts w:cstheme="minorHAnsi"/>
                  <w:color w:val="000000"/>
                  <w:sz w:val="14"/>
                  <w:szCs w:val="14"/>
                </w:rPr>
                <w:delText>1.9</w:delText>
              </w:r>
            </w:del>
          </w:p>
        </w:tc>
        <w:tc>
          <w:tcPr>
            <w:tcW w:w="489" w:type="dxa"/>
            <w:tcBorders>
              <w:top w:val="nil"/>
              <w:left w:val="single" w:sz="4" w:space="0" w:color="auto"/>
              <w:bottom w:val="single" w:sz="4" w:space="0" w:color="auto"/>
              <w:right w:val="single" w:sz="4" w:space="0" w:color="auto"/>
            </w:tcBorders>
            <w:vAlign w:val="center"/>
            <w:hideMark/>
          </w:tcPr>
          <w:p w14:paraId="3429C5A3" w14:textId="14081DC4" w:rsidR="007B0160" w:rsidRPr="001517FD" w:rsidDel="00DA72F3" w:rsidRDefault="007B0160" w:rsidP="007B0160">
            <w:pPr>
              <w:bidi w:val="0"/>
              <w:spacing w:line="240" w:lineRule="auto"/>
              <w:jc w:val="both"/>
              <w:rPr>
                <w:del w:id="2628" w:author="Tomer Oron" w:date="2023-12-26T13:42:00Z"/>
                <w:rFonts w:cstheme="minorHAnsi"/>
                <w:b/>
                <w:bCs/>
                <w:i/>
                <w:iCs/>
                <w:sz w:val="14"/>
                <w:szCs w:val="14"/>
                <w:u w:val="single"/>
              </w:rPr>
            </w:pPr>
            <w:del w:id="2629" w:author="Tomer Oron" w:date="2023-12-26T13:42:00Z">
              <w:r w:rsidRPr="001517FD" w:rsidDel="00DA72F3">
                <w:rPr>
                  <w:rFonts w:cstheme="minorHAnsi"/>
                  <w:color w:val="000000"/>
                  <w:sz w:val="14"/>
                  <w:szCs w:val="14"/>
                </w:rPr>
                <w:delText>0.9</w:delText>
              </w:r>
            </w:del>
          </w:p>
        </w:tc>
        <w:tc>
          <w:tcPr>
            <w:tcW w:w="489" w:type="dxa"/>
            <w:tcBorders>
              <w:top w:val="nil"/>
              <w:left w:val="single" w:sz="4" w:space="0" w:color="auto"/>
              <w:bottom w:val="single" w:sz="4" w:space="0" w:color="auto"/>
              <w:right w:val="single" w:sz="4" w:space="0" w:color="auto"/>
            </w:tcBorders>
            <w:vAlign w:val="center"/>
            <w:hideMark/>
          </w:tcPr>
          <w:p w14:paraId="418FC04D" w14:textId="132B10A7" w:rsidR="007B0160" w:rsidRPr="001517FD" w:rsidDel="00DA72F3" w:rsidRDefault="007B0160" w:rsidP="007B0160">
            <w:pPr>
              <w:bidi w:val="0"/>
              <w:spacing w:line="240" w:lineRule="auto"/>
              <w:jc w:val="both"/>
              <w:rPr>
                <w:del w:id="2630" w:author="Tomer Oron" w:date="2023-12-26T13:42:00Z"/>
                <w:rFonts w:cstheme="minorHAnsi"/>
                <w:b/>
                <w:bCs/>
                <w:i/>
                <w:iCs/>
                <w:sz w:val="14"/>
                <w:szCs w:val="14"/>
                <w:u w:val="single"/>
              </w:rPr>
            </w:pPr>
            <w:del w:id="2631" w:author="Tomer Oron" w:date="2023-12-26T13:42:00Z">
              <w:r w:rsidRPr="001517FD" w:rsidDel="00DA72F3">
                <w:rPr>
                  <w:rFonts w:cstheme="minorHAnsi"/>
                  <w:color w:val="000000"/>
                  <w:sz w:val="14"/>
                  <w:szCs w:val="14"/>
                </w:rPr>
                <w:delText>0.3</w:delText>
              </w:r>
            </w:del>
          </w:p>
        </w:tc>
        <w:tc>
          <w:tcPr>
            <w:tcW w:w="489" w:type="dxa"/>
            <w:tcBorders>
              <w:top w:val="nil"/>
              <w:left w:val="single" w:sz="4" w:space="0" w:color="auto"/>
              <w:bottom w:val="single" w:sz="4" w:space="0" w:color="auto"/>
              <w:right w:val="single" w:sz="4" w:space="0" w:color="auto"/>
            </w:tcBorders>
            <w:vAlign w:val="center"/>
            <w:hideMark/>
          </w:tcPr>
          <w:p w14:paraId="42D12BC1" w14:textId="5AC00B11" w:rsidR="007B0160" w:rsidRPr="001517FD" w:rsidDel="00DA72F3" w:rsidRDefault="007B0160" w:rsidP="007B0160">
            <w:pPr>
              <w:bidi w:val="0"/>
              <w:spacing w:line="240" w:lineRule="auto"/>
              <w:jc w:val="both"/>
              <w:rPr>
                <w:del w:id="2632" w:author="Tomer Oron" w:date="2023-12-26T13:42:00Z"/>
                <w:rFonts w:cstheme="minorHAnsi"/>
                <w:b/>
                <w:bCs/>
                <w:i/>
                <w:iCs/>
                <w:sz w:val="14"/>
                <w:szCs w:val="14"/>
                <w:u w:val="single"/>
              </w:rPr>
            </w:pPr>
            <w:del w:id="2633" w:author="Tomer Oron" w:date="2023-12-26T13:42:00Z">
              <w:r w:rsidRPr="001517FD" w:rsidDel="00DA72F3">
                <w:rPr>
                  <w:rFonts w:cstheme="minorHAnsi"/>
                  <w:color w:val="000000"/>
                  <w:sz w:val="14"/>
                  <w:szCs w:val="14"/>
                </w:rPr>
                <w:delText>0.0</w:delText>
              </w:r>
            </w:del>
          </w:p>
        </w:tc>
        <w:tc>
          <w:tcPr>
            <w:tcW w:w="465" w:type="dxa"/>
            <w:tcBorders>
              <w:top w:val="nil"/>
              <w:left w:val="single" w:sz="4" w:space="0" w:color="auto"/>
              <w:bottom w:val="single" w:sz="4" w:space="0" w:color="auto"/>
              <w:right w:val="single" w:sz="4" w:space="0" w:color="auto"/>
            </w:tcBorders>
            <w:vAlign w:val="center"/>
            <w:hideMark/>
          </w:tcPr>
          <w:p w14:paraId="6D886686" w14:textId="78A5459E" w:rsidR="007B0160" w:rsidRPr="001517FD" w:rsidDel="00DA72F3" w:rsidRDefault="007B0160" w:rsidP="007B0160">
            <w:pPr>
              <w:bidi w:val="0"/>
              <w:spacing w:line="240" w:lineRule="auto"/>
              <w:jc w:val="both"/>
              <w:rPr>
                <w:del w:id="2634" w:author="Tomer Oron" w:date="2023-12-26T13:42:00Z"/>
                <w:rFonts w:cstheme="minorHAnsi"/>
                <w:b/>
                <w:bCs/>
                <w:i/>
                <w:iCs/>
                <w:sz w:val="14"/>
                <w:szCs w:val="14"/>
                <w:u w:val="single"/>
              </w:rPr>
            </w:pPr>
            <w:del w:id="2635" w:author="Tomer Oron" w:date="2023-12-26T13:42:00Z">
              <w:r w:rsidRPr="001517FD" w:rsidDel="00DA72F3">
                <w:rPr>
                  <w:rFonts w:cstheme="minorHAnsi"/>
                  <w:color w:val="000000"/>
                  <w:sz w:val="14"/>
                  <w:szCs w:val="14"/>
                </w:rPr>
                <w:delText>0.0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D21399" w14:textId="776CC9FD" w:rsidR="007B0160" w:rsidRPr="001517FD" w:rsidDel="00DA72F3" w:rsidRDefault="007B0160" w:rsidP="007B0160">
            <w:pPr>
              <w:bidi w:val="0"/>
              <w:spacing w:line="240" w:lineRule="auto"/>
              <w:jc w:val="both"/>
              <w:rPr>
                <w:del w:id="2636"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46A43C" w14:textId="238DD809" w:rsidR="007B0160" w:rsidRPr="001517FD" w:rsidDel="00DA72F3" w:rsidRDefault="007B0160" w:rsidP="007B0160">
            <w:pPr>
              <w:bidi w:val="0"/>
              <w:spacing w:line="240" w:lineRule="auto"/>
              <w:jc w:val="both"/>
              <w:rPr>
                <w:del w:id="263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17487E" w14:textId="13A5A51E" w:rsidR="007B0160" w:rsidRPr="001517FD" w:rsidDel="00DA72F3" w:rsidRDefault="007B0160" w:rsidP="007B0160">
            <w:pPr>
              <w:bidi w:val="0"/>
              <w:spacing w:line="240" w:lineRule="auto"/>
              <w:jc w:val="both"/>
              <w:rPr>
                <w:del w:id="263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44FA8A" w14:textId="54BC2D30" w:rsidR="007B0160" w:rsidRPr="001517FD" w:rsidDel="00DA72F3" w:rsidRDefault="007B0160" w:rsidP="007B0160">
            <w:pPr>
              <w:bidi w:val="0"/>
              <w:spacing w:line="240" w:lineRule="auto"/>
              <w:jc w:val="both"/>
              <w:rPr>
                <w:del w:id="263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4C6835" w14:textId="521E7A9B" w:rsidR="007B0160" w:rsidRPr="001517FD" w:rsidDel="00DA72F3" w:rsidRDefault="007B0160" w:rsidP="007B0160">
            <w:pPr>
              <w:bidi w:val="0"/>
              <w:spacing w:line="240" w:lineRule="auto"/>
              <w:jc w:val="both"/>
              <w:rPr>
                <w:del w:id="264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469E8F" w14:textId="765262EC" w:rsidR="007B0160" w:rsidRPr="001517FD" w:rsidDel="00DA72F3" w:rsidRDefault="007B0160" w:rsidP="007B0160">
            <w:pPr>
              <w:bidi w:val="0"/>
              <w:spacing w:line="240" w:lineRule="auto"/>
              <w:jc w:val="both"/>
              <w:rPr>
                <w:del w:id="2641" w:author="Tomer Oron" w:date="2023-12-26T13:42:00Z"/>
                <w:rFonts w:cstheme="minorHAnsi"/>
                <w:sz w:val="14"/>
                <w:szCs w:val="14"/>
              </w:rPr>
            </w:pPr>
          </w:p>
        </w:tc>
        <w:tc>
          <w:tcPr>
            <w:tcW w:w="0" w:type="auto"/>
            <w:vMerge/>
            <w:tcBorders>
              <w:left w:val="single" w:sz="4" w:space="0" w:color="auto"/>
              <w:bottom w:val="single" w:sz="4" w:space="0" w:color="auto"/>
              <w:right w:val="single" w:sz="4" w:space="0" w:color="auto"/>
            </w:tcBorders>
            <w:vAlign w:val="center"/>
            <w:hideMark/>
          </w:tcPr>
          <w:p w14:paraId="5A3D9D9A" w14:textId="51A9F709" w:rsidR="007B0160" w:rsidRPr="001517FD" w:rsidDel="00DA72F3" w:rsidRDefault="007B0160" w:rsidP="007B0160">
            <w:pPr>
              <w:bidi w:val="0"/>
              <w:spacing w:line="240" w:lineRule="auto"/>
              <w:jc w:val="both"/>
              <w:rPr>
                <w:del w:id="2642" w:author="Tomer Oron" w:date="2023-12-26T13:42:00Z"/>
                <w:rFonts w:cstheme="minorHAnsi"/>
                <w:b/>
                <w:bCs/>
                <w:sz w:val="14"/>
                <w:szCs w:val="14"/>
                <w:u w:val="single"/>
              </w:rPr>
            </w:pPr>
          </w:p>
        </w:tc>
      </w:tr>
      <w:tr w:rsidR="007B0160" w:rsidRPr="001517FD" w:rsidDel="00DA72F3" w14:paraId="51E1589B" w14:textId="7885796A" w:rsidTr="007B0160">
        <w:trPr>
          <w:del w:id="2643" w:author="Tomer Oron" w:date="2023-12-26T13:42:00Z"/>
        </w:trPr>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49DCCA18" w14:textId="19B53AC0" w:rsidR="007B0160" w:rsidRPr="001517FD" w:rsidDel="00DA72F3" w:rsidRDefault="007B0160" w:rsidP="007B0160">
            <w:pPr>
              <w:bidi w:val="0"/>
              <w:spacing w:line="240" w:lineRule="auto"/>
              <w:jc w:val="both"/>
              <w:rPr>
                <w:del w:id="2644" w:author="Tomer Oron" w:date="2023-12-26T13:42:00Z"/>
                <w:rFonts w:cstheme="minorHAnsi"/>
                <w:b/>
                <w:bCs/>
                <w:sz w:val="14"/>
                <w:szCs w:val="14"/>
                <w:u w:val="single"/>
              </w:rPr>
            </w:pPr>
            <w:del w:id="2645" w:author="Tomer Oron" w:date="2023-12-26T13:42:00Z">
              <w:r w:rsidRPr="001517FD" w:rsidDel="00DA72F3">
                <w:rPr>
                  <w:rFonts w:cstheme="minorHAnsi"/>
                  <w:sz w:val="14"/>
                  <w:szCs w:val="14"/>
                </w:rPr>
                <w:delText>ICM2 paternal</w:delText>
              </w:r>
            </w:del>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3641C4C0" w14:textId="627DFEA3" w:rsidR="007B0160" w:rsidRPr="001517FD" w:rsidDel="00DA72F3" w:rsidRDefault="007B0160" w:rsidP="007B0160">
            <w:pPr>
              <w:bidi w:val="0"/>
              <w:spacing w:line="240" w:lineRule="auto"/>
              <w:jc w:val="both"/>
              <w:rPr>
                <w:del w:id="2646" w:author="Tomer Oron" w:date="2023-12-26T13:42:00Z"/>
                <w:rFonts w:cstheme="minorHAnsi"/>
                <w:sz w:val="14"/>
                <w:szCs w:val="14"/>
              </w:rPr>
            </w:pPr>
            <w:del w:id="2647" w:author="Tomer Oron" w:date="2023-12-26T13:42:00Z">
              <w:r w:rsidRPr="001517FD" w:rsidDel="00DA72F3">
                <w:rPr>
                  <w:rFonts w:cstheme="minorHAnsi"/>
                  <w:sz w:val="14"/>
                  <w:szCs w:val="14"/>
                </w:rPr>
                <w:delText>0.091</w:delText>
              </w:r>
            </w:del>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1425BEE9" w14:textId="5DF1C899" w:rsidR="007B0160" w:rsidRPr="001517FD" w:rsidDel="00DA72F3" w:rsidRDefault="007B0160" w:rsidP="007B0160">
            <w:pPr>
              <w:bidi w:val="0"/>
              <w:spacing w:line="240" w:lineRule="auto"/>
              <w:jc w:val="both"/>
              <w:rPr>
                <w:del w:id="2648" w:author="Tomer Oron" w:date="2023-12-26T13:42:00Z"/>
                <w:rFonts w:cstheme="minorHAnsi"/>
                <w:sz w:val="14"/>
                <w:szCs w:val="14"/>
              </w:rPr>
            </w:pPr>
            <w:del w:id="2649" w:author="Tomer Oron" w:date="2023-12-26T13:42:00Z">
              <w:r w:rsidRPr="001517FD" w:rsidDel="00DA72F3">
                <w:rPr>
                  <w:rFonts w:cstheme="minorHAnsi"/>
                  <w:sz w:val="14"/>
                  <w:szCs w:val="14"/>
                </w:rPr>
                <w:delText>0.047</w:delText>
              </w:r>
            </w:del>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0719BD3A" w14:textId="449CB774" w:rsidR="007B0160" w:rsidRPr="001517FD" w:rsidDel="00DA72F3" w:rsidRDefault="007B0160" w:rsidP="007B0160">
            <w:pPr>
              <w:bidi w:val="0"/>
              <w:spacing w:line="240" w:lineRule="auto"/>
              <w:jc w:val="both"/>
              <w:rPr>
                <w:del w:id="2650" w:author="Tomer Oron" w:date="2023-12-26T13:42:00Z"/>
                <w:rFonts w:cstheme="minorHAnsi"/>
                <w:b/>
                <w:bCs/>
                <w:sz w:val="14"/>
                <w:szCs w:val="14"/>
                <w:u w:val="single"/>
              </w:rPr>
            </w:pPr>
            <w:del w:id="2651" w:author="Tomer Oron" w:date="2023-12-26T13:42:00Z">
              <w:r w:rsidRPr="001517FD" w:rsidDel="00DA72F3">
                <w:rPr>
                  <w:rFonts w:cstheme="minorHAnsi"/>
                  <w:sz w:val="14"/>
                  <w:szCs w:val="14"/>
                </w:rPr>
                <w:delText>1</w:delText>
              </w:r>
            </w:del>
          </w:p>
        </w:tc>
        <w:tc>
          <w:tcPr>
            <w:tcW w:w="607" w:type="dxa"/>
            <w:tcBorders>
              <w:top w:val="single" w:sz="4" w:space="0" w:color="auto"/>
              <w:left w:val="single" w:sz="4" w:space="0" w:color="auto"/>
              <w:bottom w:val="nil"/>
              <w:right w:val="single" w:sz="4" w:space="0" w:color="auto"/>
            </w:tcBorders>
            <w:vAlign w:val="center"/>
            <w:hideMark/>
          </w:tcPr>
          <w:p w14:paraId="017CFF9D" w14:textId="0F21B552" w:rsidR="007B0160" w:rsidRPr="001517FD" w:rsidDel="00DA72F3" w:rsidRDefault="007B0160" w:rsidP="007B0160">
            <w:pPr>
              <w:bidi w:val="0"/>
              <w:spacing w:line="240" w:lineRule="auto"/>
              <w:jc w:val="both"/>
              <w:rPr>
                <w:del w:id="2652" w:author="Tomer Oron" w:date="2023-12-26T13:42:00Z"/>
                <w:rFonts w:cstheme="minorHAnsi"/>
                <w:b/>
                <w:bCs/>
                <w:sz w:val="14"/>
                <w:szCs w:val="14"/>
                <w:u w:val="single"/>
              </w:rPr>
            </w:pPr>
            <w:del w:id="2653" w:author="Tomer Oron" w:date="2023-12-26T13:42:00Z">
              <w:r w:rsidRPr="001517FD" w:rsidDel="00DA72F3">
                <w:rPr>
                  <w:rFonts w:cstheme="minorHAnsi"/>
                  <w:sz w:val="14"/>
                  <w:szCs w:val="14"/>
                </w:rPr>
                <w:delText>86</w:delText>
              </w:r>
            </w:del>
          </w:p>
        </w:tc>
        <w:tc>
          <w:tcPr>
            <w:tcW w:w="536" w:type="dxa"/>
            <w:tcBorders>
              <w:top w:val="single" w:sz="4" w:space="0" w:color="auto"/>
              <w:left w:val="single" w:sz="4" w:space="0" w:color="auto"/>
              <w:bottom w:val="nil"/>
              <w:right w:val="single" w:sz="4" w:space="0" w:color="auto"/>
            </w:tcBorders>
            <w:vAlign w:val="center"/>
            <w:hideMark/>
          </w:tcPr>
          <w:p w14:paraId="3366DD96" w14:textId="7A54EB67" w:rsidR="007B0160" w:rsidRPr="001517FD" w:rsidDel="00DA72F3" w:rsidRDefault="007B0160" w:rsidP="007B0160">
            <w:pPr>
              <w:bidi w:val="0"/>
              <w:spacing w:line="240" w:lineRule="auto"/>
              <w:jc w:val="both"/>
              <w:rPr>
                <w:del w:id="2654" w:author="Tomer Oron" w:date="2023-12-26T13:42:00Z"/>
                <w:rFonts w:cstheme="minorHAnsi"/>
                <w:b/>
                <w:bCs/>
                <w:sz w:val="14"/>
                <w:szCs w:val="14"/>
                <w:u w:val="single"/>
              </w:rPr>
            </w:pPr>
            <w:del w:id="2655" w:author="Tomer Oron" w:date="2023-12-26T13:42:00Z">
              <w:r w:rsidRPr="001517FD" w:rsidDel="00DA72F3">
                <w:rPr>
                  <w:rFonts w:cstheme="minorHAnsi"/>
                  <w:sz w:val="14"/>
                  <w:szCs w:val="14"/>
                </w:rPr>
                <w:delText>4</w:delText>
              </w:r>
            </w:del>
          </w:p>
        </w:tc>
        <w:tc>
          <w:tcPr>
            <w:tcW w:w="536" w:type="dxa"/>
            <w:tcBorders>
              <w:top w:val="single" w:sz="4" w:space="0" w:color="auto"/>
              <w:left w:val="single" w:sz="4" w:space="0" w:color="auto"/>
              <w:bottom w:val="nil"/>
              <w:right w:val="single" w:sz="4" w:space="0" w:color="auto"/>
            </w:tcBorders>
            <w:vAlign w:val="center"/>
          </w:tcPr>
          <w:p w14:paraId="0C4F9C23" w14:textId="26D7CBC6" w:rsidR="007B0160" w:rsidRPr="001517FD" w:rsidDel="00DA72F3" w:rsidRDefault="007B0160" w:rsidP="007B0160">
            <w:pPr>
              <w:bidi w:val="0"/>
              <w:spacing w:line="240" w:lineRule="auto"/>
              <w:jc w:val="both"/>
              <w:rPr>
                <w:del w:id="2656"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6525A51F" w14:textId="3FB1406C" w:rsidR="007B0160" w:rsidRPr="001517FD" w:rsidDel="00DA72F3" w:rsidRDefault="007B0160" w:rsidP="007B0160">
            <w:pPr>
              <w:bidi w:val="0"/>
              <w:spacing w:line="240" w:lineRule="auto"/>
              <w:jc w:val="both"/>
              <w:rPr>
                <w:del w:id="2657"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703C7382" w14:textId="0E0152BE" w:rsidR="007B0160" w:rsidRPr="001517FD" w:rsidDel="00DA72F3" w:rsidRDefault="007B0160" w:rsidP="007B0160">
            <w:pPr>
              <w:bidi w:val="0"/>
              <w:spacing w:line="240" w:lineRule="auto"/>
              <w:jc w:val="both"/>
              <w:rPr>
                <w:del w:id="2658"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A283145" w14:textId="63CFFEE4" w:rsidR="007B0160" w:rsidRPr="001517FD" w:rsidDel="00DA72F3" w:rsidRDefault="007B0160" w:rsidP="007B0160">
            <w:pPr>
              <w:bidi w:val="0"/>
              <w:spacing w:line="240" w:lineRule="auto"/>
              <w:jc w:val="both"/>
              <w:rPr>
                <w:del w:id="2659"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52F70566" w14:textId="6567EB20" w:rsidR="007B0160" w:rsidRPr="001517FD" w:rsidDel="00DA72F3" w:rsidRDefault="007B0160" w:rsidP="007B0160">
            <w:pPr>
              <w:bidi w:val="0"/>
              <w:spacing w:line="240" w:lineRule="auto"/>
              <w:jc w:val="both"/>
              <w:rPr>
                <w:del w:id="2660" w:author="Tomer Oron" w:date="2023-12-26T13:42:00Z"/>
                <w:rFonts w:cstheme="minorHAnsi"/>
                <w:b/>
                <w:bCs/>
                <w:sz w:val="14"/>
                <w:szCs w:val="14"/>
                <w:u w:val="single"/>
              </w:rPr>
            </w:pPr>
            <w:del w:id="2661" w:author="Tomer Oron" w:date="2023-12-26T13:42:00Z">
              <w:r w:rsidRPr="001517FD" w:rsidDel="00DA72F3">
                <w:rPr>
                  <w:rFonts w:cstheme="minorHAnsi"/>
                  <w:sz w:val="14"/>
                  <w:szCs w:val="14"/>
                </w:rPr>
                <w:delText>8</w:delText>
              </w:r>
            </w:del>
          </w:p>
        </w:tc>
        <w:tc>
          <w:tcPr>
            <w:tcW w:w="536" w:type="dxa"/>
            <w:tcBorders>
              <w:top w:val="single" w:sz="4" w:space="0" w:color="auto"/>
              <w:left w:val="single" w:sz="4" w:space="0" w:color="auto"/>
              <w:bottom w:val="nil"/>
              <w:right w:val="single" w:sz="4" w:space="0" w:color="auto"/>
            </w:tcBorders>
            <w:vAlign w:val="center"/>
            <w:hideMark/>
          </w:tcPr>
          <w:p w14:paraId="6996F205" w14:textId="3FA84687" w:rsidR="007B0160" w:rsidRPr="001517FD" w:rsidDel="00DA72F3" w:rsidRDefault="007B0160" w:rsidP="007B0160">
            <w:pPr>
              <w:bidi w:val="0"/>
              <w:spacing w:line="240" w:lineRule="auto"/>
              <w:jc w:val="both"/>
              <w:rPr>
                <w:del w:id="2662" w:author="Tomer Oron" w:date="2023-12-26T13:42:00Z"/>
                <w:rFonts w:cstheme="minorHAnsi"/>
                <w:b/>
                <w:bCs/>
                <w:sz w:val="14"/>
                <w:szCs w:val="14"/>
                <w:u w:val="single"/>
              </w:rPr>
            </w:pPr>
            <w:del w:id="2663"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tcPr>
          <w:p w14:paraId="5ECF8D18" w14:textId="35A66F07" w:rsidR="007B0160" w:rsidRPr="001517FD" w:rsidDel="00DA72F3" w:rsidRDefault="007B0160" w:rsidP="007B0160">
            <w:pPr>
              <w:bidi w:val="0"/>
              <w:spacing w:line="240" w:lineRule="auto"/>
              <w:jc w:val="both"/>
              <w:rPr>
                <w:del w:id="2664"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B64C568" w14:textId="4CFE2C0B" w:rsidR="007B0160" w:rsidRPr="001517FD" w:rsidDel="00DA72F3" w:rsidRDefault="007B0160" w:rsidP="007B0160">
            <w:pPr>
              <w:bidi w:val="0"/>
              <w:spacing w:line="240" w:lineRule="auto"/>
              <w:jc w:val="both"/>
              <w:rPr>
                <w:del w:id="2665"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3F61201" w14:textId="4DEC8D4B" w:rsidR="007B0160" w:rsidRPr="001517FD" w:rsidDel="00DA72F3" w:rsidRDefault="007B0160" w:rsidP="007B0160">
            <w:pPr>
              <w:bidi w:val="0"/>
              <w:spacing w:line="240" w:lineRule="auto"/>
              <w:jc w:val="both"/>
              <w:rPr>
                <w:del w:id="2666"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521D876E" w14:textId="06F55449" w:rsidR="007B0160" w:rsidRPr="001517FD" w:rsidDel="00DA72F3" w:rsidRDefault="007B0160" w:rsidP="007B0160">
            <w:pPr>
              <w:bidi w:val="0"/>
              <w:spacing w:line="240" w:lineRule="auto"/>
              <w:jc w:val="both"/>
              <w:rPr>
                <w:del w:id="2667" w:author="Tomer Oron" w:date="2023-12-26T13:42:00Z"/>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1E16359" w14:textId="3661D606" w:rsidR="007B0160" w:rsidRPr="001517FD" w:rsidDel="00DA72F3" w:rsidRDefault="007B0160" w:rsidP="007B0160">
            <w:pPr>
              <w:bidi w:val="0"/>
              <w:spacing w:line="240" w:lineRule="auto"/>
              <w:jc w:val="both"/>
              <w:rPr>
                <w:del w:id="2668" w:author="Tomer Oron" w:date="2023-12-26T13:42:00Z"/>
                <w:rFonts w:cstheme="minorHAnsi"/>
                <w:b/>
                <w:bCs/>
                <w:sz w:val="14"/>
                <w:szCs w:val="14"/>
                <w:u w:val="single"/>
              </w:rPr>
            </w:pPr>
            <w:del w:id="2669"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EAD25BF" w14:textId="12C2A753" w:rsidR="007B0160" w:rsidRPr="001517FD" w:rsidDel="00DA72F3" w:rsidRDefault="007B0160" w:rsidP="007B0160">
            <w:pPr>
              <w:bidi w:val="0"/>
              <w:spacing w:line="240" w:lineRule="auto"/>
              <w:jc w:val="both"/>
              <w:rPr>
                <w:del w:id="2670" w:author="Tomer Oron" w:date="2023-12-26T13:42:00Z"/>
                <w:rFonts w:cstheme="minorHAnsi"/>
                <w:b/>
                <w:bCs/>
                <w:sz w:val="14"/>
                <w:szCs w:val="14"/>
                <w:u w:val="single"/>
              </w:rPr>
            </w:pPr>
            <w:del w:id="2671"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638DF71D" w14:textId="5099E422" w:rsidR="007B0160" w:rsidRPr="001517FD" w:rsidDel="00DA72F3" w:rsidRDefault="007B0160" w:rsidP="007B0160">
            <w:pPr>
              <w:bidi w:val="0"/>
              <w:spacing w:line="240" w:lineRule="auto"/>
              <w:jc w:val="both"/>
              <w:rPr>
                <w:del w:id="2672"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84DEE7F" w14:textId="3AD1C30B" w:rsidR="007B0160" w:rsidRPr="001517FD" w:rsidDel="00DA72F3" w:rsidRDefault="007B0160" w:rsidP="007B0160">
            <w:pPr>
              <w:bidi w:val="0"/>
              <w:spacing w:line="240" w:lineRule="auto"/>
              <w:jc w:val="both"/>
              <w:rPr>
                <w:del w:id="2673"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40C36B9B" w14:textId="1C345CE8" w:rsidR="007B0160" w:rsidRPr="001517FD" w:rsidDel="00DA72F3" w:rsidRDefault="007B0160" w:rsidP="007B0160">
            <w:pPr>
              <w:bidi w:val="0"/>
              <w:spacing w:line="240" w:lineRule="auto"/>
              <w:jc w:val="both"/>
              <w:rPr>
                <w:del w:id="2674"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2404019C" w14:textId="1FDCF6F1" w:rsidR="007B0160" w:rsidRPr="001517FD" w:rsidDel="00DA72F3" w:rsidRDefault="007B0160" w:rsidP="007B0160">
            <w:pPr>
              <w:bidi w:val="0"/>
              <w:spacing w:line="240" w:lineRule="auto"/>
              <w:jc w:val="both"/>
              <w:rPr>
                <w:del w:id="2675" w:author="Tomer Oron" w:date="2023-12-26T13:42:00Z"/>
                <w:rFonts w:cstheme="minorHAnsi"/>
                <w:b/>
                <w:bCs/>
                <w:sz w:val="14"/>
                <w:szCs w:val="14"/>
                <w:u w:val="single"/>
              </w:rPr>
            </w:pPr>
          </w:p>
        </w:tc>
        <w:tc>
          <w:tcPr>
            <w:tcW w:w="0" w:type="auto"/>
            <w:vMerge w:val="restart"/>
            <w:tcBorders>
              <w:top w:val="single" w:sz="4" w:space="0" w:color="auto"/>
              <w:left w:val="single" w:sz="4" w:space="0" w:color="auto"/>
              <w:right w:val="single" w:sz="4" w:space="0" w:color="auto"/>
            </w:tcBorders>
            <w:vAlign w:val="center"/>
            <w:hideMark/>
          </w:tcPr>
          <w:p w14:paraId="48BE9184" w14:textId="2D678C7E" w:rsidR="007B0160" w:rsidRPr="001517FD" w:rsidDel="00DA72F3" w:rsidRDefault="007B0160" w:rsidP="007B0160">
            <w:pPr>
              <w:bidi w:val="0"/>
              <w:spacing w:line="240" w:lineRule="auto"/>
              <w:jc w:val="both"/>
              <w:rPr>
                <w:del w:id="2676" w:author="Tomer Oron" w:date="2023-12-26T13:42:00Z"/>
                <w:rFonts w:cstheme="minorHAnsi"/>
                <w:b/>
                <w:bCs/>
                <w:sz w:val="14"/>
                <w:szCs w:val="14"/>
                <w:u w:val="single"/>
              </w:rPr>
            </w:pPr>
            <w:del w:id="2677" w:author="Tomer Oron" w:date="2023-12-26T13:42:00Z">
              <w:r w:rsidRPr="001517FD" w:rsidDel="00DA72F3">
                <w:rPr>
                  <w:rFonts w:cstheme="minorHAnsi"/>
                  <w:sz w:val="14"/>
                  <w:szCs w:val="14"/>
                </w:rPr>
                <w:delText>28.5</w:delText>
              </w:r>
              <w:r w:rsidDel="00DA72F3">
                <w:rPr>
                  <w:rFonts w:cstheme="minorHAnsi"/>
                  <w:sz w:val="14"/>
                  <w:szCs w:val="14"/>
                </w:rPr>
                <w:delText>01</w:delText>
              </w:r>
              <w:r w:rsidRPr="001517FD" w:rsidDel="00DA72F3">
                <w:rPr>
                  <w:rFonts w:cstheme="minorHAnsi"/>
                  <w:sz w:val="14"/>
                  <w:szCs w:val="14"/>
                </w:rPr>
                <w:br/>
                <w:delText>df = 34</w:delText>
              </w:r>
            </w:del>
          </w:p>
        </w:tc>
      </w:tr>
      <w:tr w:rsidR="007B0160" w:rsidRPr="001517FD" w:rsidDel="00DA72F3" w14:paraId="2E3BCC77" w14:textId="39AC4C3F" w:rsidTr="007B0160">
        <w:trPr>
          <w:del w:id="2678"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11227A" w14:textId="338FC7D4" w:rsidR="007B0160" w:rsidRPr="001517FD" w:rsidDel="00DA72F3" w:rsidRDefault="007B0160" w:rsidP="007B0160">
            <w:pPr>
              <w:bidi w:val="0"/>
              <w:spacing w:line="240" w:lineRule="auto"/>
              <w:jc w:val="both"/>
              <w:rPr>
                <w:del w:id="267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6478F0" w14:textId="2DF1CE48" w:rsidR="007B0160" w:rsidRPr="001517FD" w:rsidDel="00DA72F3" w:rsidRDefault="007B0160" w:rsidP="007B0160">
            <w:pPr>
              <w:bidi w:val="0"/>
              <w:spacing w:line="240" w:lineRule="auto"/>
              <w:jc w:val="both"/>
              <w:rPr>
                <w:del w:id="2680"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06821" w14:textId="308377D3" w:rsidR="007B0160" w:rsidRPr="001517FD" w:rsidDel="00DA72F3" w:rsidRDefault="007B0160" w:rsidP="007B0160">
            <w:pPr>
              <w:bidi w:val="0"/>
              <w:spacing w:line="240" w:lineRule="auto"/>
              <w:jc w:val="both"/>
              <w:rPr>
                <w:del w:id="2681"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2784C4" w14:textId="3E98A10F" w:rsidR="007B0160" w:rsidRPr="001517FD" w:rsidDel="00DA72F3" w:rsidRDefault="007B0160" w:rsidP="007B0160">
            <w:pPr>
              <w:bidi w:val="0"/>
              <w:spacing w:line="240" w:lineRule="auto"/>
              <w:jc w:val="both"/>
              <w:rPr>
                <w:del w:id="2682"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461D37AF" w14:textId="2195BFB4" w:rsidR="007B0160" w:rsidRPr="001517FD" w:rsidDel="00DA72F3" w:rsidRDefault="007B0160" w:rsidP="007B0160">
            <w:pPr>
              <w:bidi w:val="0"/>
              <w:spacing w:line="240" w:lineRule="auto"/>
              <w:jc w:val="both"/>
              <w:rPr>
                <w:del w:id="2683" w:author="Tomer Oron" w:date="2023-12-26T13:42:00Z"/>
                <w:rFonts w:cstheme="minorHAnsi"/>
                <w:b/>
                <w:bCs/>
                <w:i/>
                <w:iCs/>
                <w:sz w:val="14"/>
                <w:szCs w:val="14"/>
                <w:u w:val="single"/>
              </w:rPr>
            </w:pPr>
            <w:del w:id="2684" w:author="Tomer Oron" w:date="2023-12-26T13:42:00Z">
              <w:r w:rsidRPr="001517FD" w:rsidDel="00DA72F3">
                <w:rPr>
                  <w:rFonts w:cstheme="minorHAnsi"/>
                  <w:i/>
                  <w:iCs/>
                  <w:color w:val="000000"/>
                  <w:sz w:val="14"/>
                  <w:szCs w:val="14"/>
                </w:rPr>
                <w:delText>82.8</w:delText>
              </w:r>
            </w:del>
          </w:p>
        </w:tc>
        <w:tc>
          <w:tcPr>
            <w:tcW w:w="536" w:type="dxa"/>
            <w:tcBorders>
              <w:top w:val="nil"/>
              <w:left w:val="single" w:sz="4" w:space="0" w:color="auto"/>
              <w:bottom w:val="single" w:sz="4" w:space="0" w:color="auto"/>
              <w:right w:val="single" w:sz="4" w:space="0" w:color="auto"/>
            </w:tcBorders>
            <w:vAlign w:val="center"/>
            <w:hideMark/>
          </w:tcPr>
          <w:p w14:paraId="69EDFE4D" w14:textId="4B67A42E" w:rsidR="007B0160" w:rsidRPr="001517FD" w:rsidDel="00DA72F3" w:rsidRDefault="007B0160" w:rsidP="007B0160">
            <w:pPr>
              <w:bidi w:val="0"/>
              <w:spacing w:line="240" w:lineRule="auto"/>
              <w:jc w:val="both"/>
              <w:rPr>
                <w:del w:id="2685" w:author="Tomer Oron" w:date="2023-12-26T13:42:00Z"/>
                <w:rFonts w:cstheme="minorHAnsi"/>
                <w:b/>
                <w:bCs/>
                <w:i/>
                <w:iCs/>
                <w:sz w:val="14"/>
                <w:szCs w:val="14"/>
                <w:u w:val="single"/>
              </w:rPr>
            </w:pPr>
            <w:del w:id="2686" w:author="Tomer Oron" w:date="2023-12-26T13:42:00Z">
              <w:r w:rsidRPr="001517FD" w:rsidDel="00DA72F3">
                <w:rPr>
                  <w:rFonts w:cstheme="minorHAnsi"/>
                  <w:i/>
                  <w:iCs/>
                  <w:color w:val="000000"/>
                  <w:sz w:val="14"/>
                  <w:szCs w:val="14"/>
                </w:rPr>
                <w:delText>7.2</w:delText>
              </w:r>
            </w:del>
          </w:p>
        </w:tc>
        <w:tc>
          <w:tcPr>
            <w:tcW w:w="536" w:type="dxa"/>
            <w:tcBorders>
              <w:top w:val="nil"/>
              <w:left w:val="single" w:sz="4" w:space="0" w:color="auto"/>
              <w:bottom w:val="single" w:sz="4" w:space="0" w:color="auto"/>
              <w:right w:val="single" w:sz="4" w:space="0" w:color="auto"/>
            </w:tcBorders>
            <w:vAlign w:val="center"/>
          </w:tcPr>
          <w:p w14:paraId="6A41C5FC" w14:textId="621244D6" w:rsidR="007B0160" w:rsidRPr="001517FD" w:rsidDel="00DA72F3" w:rsidRDefault="007B0160" w:rsidP="007B0160">
            <w:pPr>
              <w:bidi w:val="0"/>
              <w:spacing w:line="240" w:lineRule="auto"/>
              <w:jc w:val="both"/>
              <w:rPr>
                <w:del w:id="2687"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7855319B" w14:textId="71E7B48F" w:rsidR="007B0160" w:rsidRPr="001517FD" w:rsidDel="00DA72F3" w:rsidRDefault="007B0160" w:rsidP="007B0160">
            <w:pPr>
              <w:bidi w:val="0"/>
              <w:spacing w:line="240" w:lineRule="auto"/>
              <w:jc w:val="both"/>
              <w:rPr>
                <w:del w:id="2688"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775CF813" w14:textId="6106C496" w:rsidR="007B0160" w:rsidRPr="001517FD" w:rsidDel="00DA72F3" w:rsidRDefault="007B0160" w:rsidP="007B0160">
            <w:pPr>
              <w:bidi w:val="0"/>
              <w:spacing w:line="240" w:lineRule="auto"/>
              <w:jc w:val="both"/>
              <w:rPr>
                <w:del w:id="2689"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44A5D8FA" w14:textId="5BB0AB65" w:rsidR="007B0160" w:rsidRPr="001517FD" w:rsidDel="00DA72F3" w:rsidRDefault="007B0160" w:rsidP="007B0160">
            <w:pPr>
              <w:bidi w:val="0"/>
              <w:spacing w:line="240" w:lineRule="auto"/>
              <w:jc w:val="both"/>
              <w:rPr>
                <w:del w:id="2690"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2981D433" w14:textId="213AED72" w:rsidR="007B0160" w:rsidRPr="001517FD" w:rsidDel="00DA72F3" w:rsidRDefault="007B0160" w:rsidP="007B0160">
            <w:pPr>
              <w:bidi w:val="0"/>
              <w:spacing w:line="240" w:lineRule="auto"/>
              <w:jc w:val="both"/>
              <w:rPr>
                <w:del w:id="2691" w:author="Tomer Oron" w:date="2023-12-26T13:42:00Z"/>
                <w:rFonts w:cstheme="minorHAnsi"/>
                <w:b/>
                <w:bCs/>
                <w:i/>
                <w:iCs/>
                <w:sz w:val="14"/>
                <w:szCs w:val="14"/>
                <w:u w:val="single"/>
              </w:rPr>
            </w:pPr>
            <w:del w:id="2692" w:author="Tomer Oron" w:date="2023-12-26T13:42:00Z">
              <w:r w:rsidRPr="001517FD" w:rsidDel="00DA72F3">
                <w:rPr>
                  <w:rFonts w:cstheme="minorHAnsi"/>
                  <w:i/>
                  <w:iCs/>
                  <w:color w:val="000000"/>
                  <w:sz w:val="14"/>
                  <w:szCs w:val="14"/>
                </w:rPr>
                <w:delText>7.3</w:delText>
              </w:r>
            </w:del>
          </w:p>
        </w:tc>
        <w:tc>
          <w:tcPr>
            <w:tcW w:w="536" w:type="dxa"/>
            <w:tcBorders>
              <w:top w:val="nil"/>
              <w:left w:val="single" w:sz="4" w:space="0" w:color="auto"/>
              <w:bottom w:val="single" w:sz="4" w:space="0" w:color="auto"/>
              <w:right w:val="single" w:sz="4" w:space="0" w:color="auto"/>
            </w:tcBorders>
            <w:vAlign w:val="center"/>
            <w:hideMark/>
          </w:tcPr>
          <w:p w14:paraId="74B67926" w14:textId="4D7787C8" w:rsidR="007B0160" w:rsidRPr="001517FD" w:rsidDel="00DA72F3" w:rsidRDefault="007B0160" w:rsidP="007B0160">
            <w:pPr>
              <w:bidi w:val="0"/>
              <w:spacing w:line="240" w:lineRule="auto"/>
              <w:jc w:val="both"/>
              <w:rPr>
                <w:del w:id="2693" w:author="Tomer Oron" w:date="2023-12-26T13:42:00Z"/>
                <w:rFonts w:cstheme="minorHAnsi"/>
                <w:b/>
                <w:bCs/>
                <w:i/>
                <w:iCs/>
                <w:sz w:val="14"/>
                <w:szCs w:val="14"/>
                <w:u w:val="single"/>
              </w:rPr>
            </w:pPr>
            <w:del w:id="2694" w:author="Tomer Oron" w:date="2023-12-26T13:42:00Z">
              <w:r w:rsidRPr="001517FD" w:rsidDel="00DA72F3">
                <w:rPr>
                  <w:rFonts w:cstheme="minorHAnsi"/>
                  <w:i/>
                  <w:iCs/>
                  <w:color w:val="000000"/>
                  <w:sz w:val="14"/>
                  <w:szCs w:val="14"/>
                </w:rPr>
                <w:delText>1.7</w:delText>
              </w:r>
            </w:del>
          </w:p>
        </w:tc>
        <w:tc>
          <w:tcPr>
            <w:tcW w:w="489" w:type="dxa"/>
            <w:tcBorders>
              <w:top w:val="nil"/>
              <w:left w:val="single" w:sz="4" w:space="0" w:color="auto"/>
              <w:bottom w:val="single" w:sz="4" w:space="0" w:color="auto"/>
              <w:right w:val="single" w:sz="4" w:space="0" w:color="auto"/>
            </w:tcBorders>
            <w:vAlign w:val="center"/>
          </w:tcPr>
          <w:p w14:paraId="175291BB" w14:textId="7DA0E7FB" w:rsidR="007B0160" w:rsidRPr="001517FD" w:rsidDel="00DA72F3" w:rsidRDefault="007B0160" w:rsidP="007B0160">
            <w:pPr>
              <w:bidi w:val="0"/>
              <w:spacing w:line="240" w:lineRule="auto"/>
              <w:jc w:val="both"/>
              <w:rPr>
                <w:del w:id="2695"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55AD6E33" w14:textId="20F090B5" w:rsidR="007B0160" w:rsidRPr="001517FD" w:rsidDel="00DA72F3" w:rsidRDefault="007B0160" w:rsidP="007B0160">
            <w:pPr>
              <w:bidi w:val="0"/>
              <w:spacing w:line="240" w:lineRule="auto"/>
              <w:jc w:val="both"/>
              <w:rPr>
                <w:del w:id="2696"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79698E5D" w14:textId="47EC216E" w:rsidR="007B0160" w:rsidRPr="001517FD" w:rsidDel="00DA72F3" w:rsidRDefault="007B0160" w:rsidP="007B0160">
            <w:pPr>
              <w:bidi w:val="0"/>
              <w:spacing w:line="240" w:lineRule="auto"/>
              <w:jc w:val="both"/>
              <w:rPr>
                <w:del w:id="2697" w:author="Tomer Oron" w:date="2023-12-26T13:42:00Z"/>
                <w:rFonts w:cstheme="minorHAnsi"/>
                <w:b/>
                <w:b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61877EF1" w14:textId="48CB6336" w:rsidR="007B0160" w:rsidRPr="001517FD" w:rsidDel="00DA72F3" w:rsidRDefault="007B0160" w:rsidP="007B0160">
            <w:pPr>
              <w:bidi w:val="0"/>
              <w:spacing w:line="240" w:lineRule="auto"/>
              <w:jc w:val="both"/>
              <w:rPr>
                <w:del w:id="2698"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1DD8D1" w14:textId="3DA9D7D3" w:rsidR="007B0160" w:rsidRPr="001517FD" w:rsidDel="00DA72F3" w:rsidRDefault="007B0160" w:rsidP="007B0160">
            <w:pPr>
              <w:bidi w:val="0"/>
              <w:spacing w:line="240" w:lineRule="auto"/>
              <w:jc w:val="both"/>
              <w:rPr>
                <w:del w:id="2699"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1387AA" w14:textId="37C97EE3" w:rsidR="007B0160" w:rsidRPr="001517FD" w:rsidDel="00DA72F3" w:rsidRDefault="007B0160" w:rsidP="007B0160">
            <w:pPr>
              <w:bidi w:val="0"/>
              <w:spacing w:line="240" w:lineRule="auto"/>
              <w:jc w:val="both"/>
              <w:rPr>
                <w:del w:id="2700"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22487860" w14:textId="48159E02" w:rsidR="007B0160" w:rsidRPr="001517FD" w:rsidDel="00DA72F3" w:rsidRDefault="007B0160" w:rsidP="007B0160">
            <w:pPr>
              <w:bidi w:val="0"/>
              <w:spacing w:line="240" w:lineRule="auto"/>
              <w:jc w:val="both"/>
              <w:rPr>
                <w:del w:id="2701"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513EB8C4" w14:textId="005BA0E0" w:rsidR="007B0160" w:rsidRPr="001517FD" w:rsidDel="00DA72F3" w:rsidRDefault="007B0160" w:rsidP="007B0160">
            <w:pPr>
              <w:bidi w:val="0"/>
              <w:spacing w:line="240" w:lineRule="auto"/>
              <w:jc w:val="both"/>
              <w:rPr>
                <w:del w:id="2702" w:author="Tomer Oron" w:date="2023-12-26T13:42:00Z"/>
                <w:rFonts w:cstheme="min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6E431263" w14:textId="5637654D" w:rsidR="007B0160" w:rsidRPr="001517FD" w:rsidDel="00DA72F3" w:rsidRDefault="007B0160" w:rsidP="007B0160">
            <w:pPr>
              <w:bidi w:val="0"/>
              <w:spacing w:line="240" w:lineRule="auto"/>
              <w:jc w:val="both"/>
              <w:rPr>
                <w:del w:id="2703" w:author="Tomer Oron" w:date="2023-12-26T13:42:00Z"/>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1E256258" w14:textId="26361018" w:rsidR="007B0160" w:rsidRPr="001517FD" w:rsidDel="00DA72F3" w:rsidRDefault="007B0160" w:rsidP="007B0160">
            <w:pPr>
              <w:bidi w:val="0"/>
              <w:spacing w:line="240" w:lineRule="auto"/>
              <w:jc w:val="both"/>
              <w:rPr>
                <w:del w:id="2704"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1B3A7F8C" w14:textId="031437C6" w:rsidR="007B0160" w:rsidRPr="001517FD" w:rsidDel="00DA72F3" w:rsidRDefault="007B0160" w:rsidP="007B0160">
            <w:pPr>
              <w:bidi w:val="0"/>
              <w:spacing w:line="240" w:lineRule="auto"/>
              <w:jc w:val="both"/>
              <w:rPr>
                <w:del w:id="2705" w:author="Tomer Oron" w:date="2023-12-26T13:42:00Z"/>
                <w:rFonts w:cstheme="minorHAnsi"/>
                <w:b/>
                <w:bCs/>
                <w:sz w:val="14"/>
                <w:szCs w:val="14"/>
                <w:u w:val="single"/>
              </w:rPr>
            </w:pPr>
          </w:p>
        </w:tc>
      </w:tr>
      <w:tr w:rsidR="007B0160" w:rsidRPr="001517FD" w:rsidDel="00DA72F3" w14:paraId="41488480" w14:textId="1D1695CE" w:rsidTr="007B0160">
        <w:trPr>
          <w:del w:id="270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1FCA52" w14:textId="21F5D1E6" w:rsidR="007B0160" w:rsidRPr="001517FD" w:rsidDel="00DA72F3" w:rsidRDefault="007B0160" w:rsidP="007B0160">
            <w:pPr>
              <w:bidi w:val="0"/>
              <w:spacing w:line="240" w:lineRule="auto"/>
              <w:jc w:val="both"/>
              <w:rPr>
                <w:del w:id="270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A18481" w14:textId="6E823A32" w:rsidR="007B0160" w:rsidRPr="001517FD" w:rsidDel="00DA72F3" w:rsidRDefault="007B0160" w:rsidP="007B0160">
            <w:pPr>
              <w:bidi w:val="0"/>
              <w:spacing w:line="240" w:lineRule="auto"/>
              <w:jc w:val="both"/>
              <w:rPr>
                <w:del w:id="2708"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65251A" w14:textId="14FF819C" w:rsidR="007B0160" w:rsidRPr="001517FD" w:rsidDel="00DA72F3" w:rsidRDefault="007B0160" w:rsidP="007B0160">
            <w:pPr>
              <w:bidi w:val="0"/>
              <w:spacing w:line="240" w:lineRule="auto"/>
              <w:jc w:val="both"/>
              <w:rPr>
                <w:del w:id="2709"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74D20ED" w14:textId="300A8FF6" w:rsidR="007B0160" w:rsidRPr="001517FD" w:rsidDel="00DA72F3" w:rsidRDefault="007B0160" w:rsidP="007B0160">
            <w:pPr>
              <w:bidi w:val="0"/>
              <w:spacing w:line="240" w:lineRule="auto"/>
              <w:jc w:val="both"/>
              <w:rPr>
                <w:del w:id="2710" w:author="Tomer Oron" w:date="2023-12-26T13:42:00Z"/>
                <w:rFonts w:cstheme="minorHAnsi"/>
                <w:b/>
                <w:bCs/>
                <w:sz w:val="14"/>
                <w:szCs w:val="14"/>
                <w:u w:val="single"/>
              </w:rPr>
            </w:pPr>
            <w:del w:id="2711" w:author="Tomer Oron" w:date="2023-12-26T13:42:00Z">
              <w:r w:rsidRPr="001517FD" w:rsidDel="00DA72F3">
                <w:rPr>
                  <w:rFonts w:cstheme="minorHAnsi"/>
                  <w:sz w:val="14"/>
                  <w:szCs w:val="14"/>
                </w:rPr>
                <w:delText>2</w:delText>
              </w:r>
            </w:del>
          </w:p>
        </w:tc>
        <w:tc>
          <w:tcPr>
            <w:tcW w:w="607" w:type="dxa"/>
            <w:tcBorders>
              <w:top w:val="single" w:sz="4" w:space="0" w:color="auto"/>
              <w:left w:val="single" w:sz="4" w:space="0" w:color="auto"/>
              <w:bottom w:val="nil"/>
              <w:right w:val="single" w:sz="4" w:space="0" w:color="auto"/>
            </w:tcBorders>
            <w:vAlign w:val="center"/>
            <w:hideMark/>
          </w:tcPr>
          <w:p w14:paraId="54F4ECB4" w14:textId="0FA1E228" w:rsidR="007B0160" w:rsidRPr="001517FD" w:rsidDel="00DA72F3" w:rsidRDefault="007B0160" w:rsidP="007B0160">
            <w:pPr>
              <w:bidi w:val="0"/>
              <w:spacing w:line="240" w:lineRule="auto"/>
              <w:jc w:val="both"/>
              <w:rPr>
                <w:del w:id="2712" w:author="Tomer Oron" w:date="2023-12-26T13:42:00Z"/>
                <w:rFonts w:cstheme="minorHAnsi"/>
                <w:b/>
                <w:bCs/>
                <w:sz w:val="14"/>
                <w:szCs w:val="14"/>
                <w:u w:val="single"/>
              </w:rPr>
            </w:pPr>
            <w:del w:id="2713" w:author="Tomer Oron" w:date="2023-12-26T13:42:00Z">
              <w:r w:rsidRPr="001517FD" w:rsidDel="00DA72F3">
                <w:rPr>
                  <w:rFonts w:cstheme="minorHAnsi"/>
                  <w:sz w:val="14"/>
                  <w:szCs w:val="14"/>
                </w:rPr>
                <w:delText>100</w:delText>
              </w:r>
            </w:del>
          </w:p>
        </w:tc>
        <w:tc>
          <w:tcPr>
            <w:tcW w:w="536" w:type="dxa"/>
            <w:tcBorders>
              <w:top w:val="single" w:sz="4" w:space="0" w:color="auto"/>
              <w:left w:val="single" w:sz="4" w:space="0" w:color="auto"/>
              <w:bottom w:val="nil"/>
              <w:right w:val="single" w:sz="4" w:space="0" w:color="auto"/>
            </w:tcBorders>
            <w:vAlign w:val="center"/>
            <w:hideMark/>
          </w:tcPr>
          <w:p w14:paraId="53298F9A" w14:textId="20BF28D0" w:rsidR="007B0160" w:rsidRPr="001517FD" w:rsidDel="00DA72F3" w:rsidRDefault="007B0160" w:rsidP="007B0160">
            <w:pPr>
              <w:bidi w:val="0"/>
              <w:spacing w:line="240" w:lineRule="auto"/>
              <w:jc w:val="both"/>
              <w:rPr>
                <w:del w:id="2714" w:author="Tomer Oron" w:date="2023-12-26T13:42:00Z"/>
                <w:rFonts w:cstheme="minorHAnsi"/>
                <w:b/>
                <w:bCs/>
                <w:sz w:val="14"/>
                <w:szCs w:val="14"/>
                <w:u w:val="single"/>
              </w:rPr>
            </w:pPr>
            <w:del w:id="2715" w:author="Tomer Oron" w:date="2023-12-26T13:42:00Z">
              <w:r w:rsidRPr="001517FD" w:rsidDel="00DA72F3">
                <w:rPr>
                  <w:rFonts w:cstheme="minorHAnsi"/>
                  <w:sz w:val="14"/>
                  <w:szCs w:val="14"/>
                </w:rPr>
                <w:delText>27</w:delText>
              </w:r>
            </w:del>
          </w:p>
        </w:tc>
        <w:tc>
          <w:tcPr>
            <w:tcW w:w="536" w:type="dxa"/>
            <w:tcBorders>
              <w:top w:val="single" w:sz="4" w:space="0" w:color="auto"/>
              <w:left w:val="single" w:sz="4" w:space="0" w:color="auto"/>
              <w:bottom w:val="nil"/>
              <w:right w:val="single" w:sz="4" w:space="0" w:color="auto"/>
            </w:tcBorders>
            <w:vAlign w:val="center"/>
            <w:hideMark/>
          </w:tcPr>
          <w:p w14:paraId="7C76FB75" w14:textId="2DE46338" w:rsidR="007B0160" w:rsidRPr="001517FD" w:rsidDel="00DA72F3" w:rsidRDefault="007B0160" w:rsidP="007B0160">
            <w:pPr>
              <w:bidi w:val="0"/>
              <w:spacing w:line="240" w:lineRule="auto"/>
              <w:jc w:val="both"/>
              <w:rPr>
                <w:del w:id="2716" w:author="Tomer Oron" w:date="2023-12-26T13:42:00Z"/>
                <w:rFonts w:cstheme="minorHAnsi"/>
                <w:b/>
                <w:bCs/>
                <w:sz w:val="14"/>
                <w:szCs w:val="14"/>
                <w:u w:val="single"/>
              </w:rPr>
            </w:pPr>
            <w:del w:id="2717"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tcPr>
          <w:p w14:paraId="7B99A2A6" w14:textId="2DBF1484" w:rsidR="007B0160" w:rsidRPr="001517FD" w:rsidDel="00DA72F3" w:rsidRDefault="007B0160" w:rsidP="007B0160">
            <w:pPr>
              <w:bidi w:val="0"/>
              <w:spacing w:line="240" w:lineRule="auto"/>
              <w:jc w:val="both"/>
              <w:rPr>
                <w:del w:id="2718" w:author="Tomer Oron" w:date="2023-12-26T13:42:00Z"/>
                <w:rFonts w:cstheme="minorHAnsi"/>
                <w:b/>
                <w:bCs/>
                <w:sz w:val="14"/>
                <w:szCs w:val="14"/>
                <w:u w:val="single"/>
              </w:rPr>
            </w:pPr>
          </w:p>
        </w:tc>
        <w:tc>
          <w:tcPr>
            <w:tcW w:w="488" w:type="dxa"/>
            <w:tcBorders>
              <w:top w:val="single" w:sz="4" w:space="0" w:color="auto"/>
              <w:left w:val="single" w:sz="4" w:space="0" w:color="auto"/>
              <w:bottom w:val="nil"/>
              <w:right w:val="single" w:sz="4" w:space="0" w:color="auto"/>
            </w:tcBorders>
            <w:vAlign w:val="center"/>
          </w:tcPr>
          <w:p w14:paraId="5001B0EA" w14:textId="1682D623" w:rsidR="007B0160" w:rsidRPr="001517FD" w:rsidDel="00DA72F3" w:rsidRDefault="007B0160" w:rsidP="007B0160">
            <w:pPr>
              <w:bidi w:val="0"/>
              <w:spacing w:line="240" w:lineRule="auto"/>
              <w:jc w:val="both"/>
              <w:rPr>
                <w:del w:id="2719"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6BECEF86" w14:textId="345DA973" w:rsidR="007B0160" w:rsidRPr="001517FD" w:rsidDel="00DA72F3" w:rsidRDefault="007B0160" w:rsidP="007B0160">
            <w:pPr>
              <w:bidi w:val="0"/>
              <w:spacing w:line="240" w:lineRule="auto"/>
              <w:jc w:val="both"/>
              <w:rPr>
                <w:del w:id="2720"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7BADE4CE" w14:textId="4345D630" w:rsidR="007B0160" w:rsidRPr="001517FD" w:rsidDel="00DA72F3" w:rsidRDefault="007B0160" w:rsidP="007B0160">
            <w:pPr>
              <w:bidi w:val="0"/>
              <w:spacing w:line="240" w:lineRule="auto"/>
              <w:jc w:val="both"/>
              <w:rPr>
                <w:del w:id="2721" w:author="Tomer Oron" w:date="2023-12-26T13:42:00Z"/>
                <w:rFonts w:cstheme="minorHAnsi"/>
                <w:b/>
                <w:bCs/>
                <w:sz w:val="14"/>
                <w:szCs w:val="14"/>
                <w:u w:val="single"/>
              </w:rPr>
            </w:pPr>
            <w:del w:id="2722" w:author="Tomer Oron" w:date="2023-12-26T13:42:00Z">
              <w:r w:rsidRPr="001517FD" w:rsidDel="00DA72F3">
                <w:rPr>
                  <w:rFonts w:cstheme="minorHAnsi"/>
                  <w:sz w:val="14"/>
                  <w:szCs w:val="14"/>
                </w:rPr>
                <w:delText>7</w:delText>
              </w:r>
            </w:del>
          </w:p>
        </w:tc>
        <w:tc>
          <w:tcPr>
            <w:tcW w:w="536" w:type="dxa"/>
            <w:tcBorders>
              <w:top w:val="single" w:sz="4" w:space="0" w:color="auto"/>
              <w:left w:val="single" w:sz="4" w:space="0" w:color="auto"/>
              <w:bottom w:val="nil"/>
              <w:right w:val="single" w:sz="4" w:space="0" w:color="auto"/>
            </w:tcBorders>
            <w:vAlign w:val="center"/>
            <w:hideMark/>
          </w:tcPr>
          <w:p w14:paraId="592FC039" w14:textId="74C9267D" w:rsidR="007B0160" w:rsidRPr="001517FD" w:rsidDel="00DA72F3" w:rsidRDefault="007B0160" w:rsidP="007B0160">
            <w:pPr>
              <w:bidi w:val="0"/>
              <w:spacing w:line="240" w:lineRule="auto"/>
              <w:jc w:val="both"/>
              <w:rPr>
                <w:del w:id="2723" w:author="Tomer Oron" w:date="2023-12-26T13:42:00Z"/>
                <w:rFonts w:cstheme="minorHAnsi"/>
                <w:b/>
                <w:bCs/>
                <w:sz w:val="14"/>
                <w:szCs w:val="14"/>
                <w:u w:val="single"/>
              </w:rPr>
            </w:pPr>
            <w:del w:id="2724" w:author="Tomer Oron" w:date="2023-12-26T13:42:00Z">
              <w:r w:rsidRPr="001517FD" w:rsidDel="00DA72F3">
                <w:rPr>
                  <w:rFonts w:cstheme="minorHAnsi"/>
                  <w:sz w:val="14"/>
                  <w:szCs w:val="14"/>
                </w:rPr>
                <w:delText>5</w:delText>
              </w:r>
            </w:del>
          </w:p>
        </w:tc>
        <w:tc>
          <w:tcPr>
            <w:tcW w:w="489" w:type="dxa"/>
            <w:tcBorders>
              <w:top w:val="single" w:sz="4" w:space="0" w:color="auto"/>
              <w:left w:val="single" w:sz="4" w:space="0" w:color="auto"/>
              <w:bottom w:val="nil"/>
              <w:right w:val="single" w:sz="4" w:space="0" w:color="auto"/>
            </w:tcBorders>
            <w:vAlign w:val="center"/>
            <w:hideMark/>
          </w:tcPr>
          <w:p w14:paraId="17EE419F" w14:textId="384A7F21" w:rsidR="007B0160" w:rsidRPr="001517FD" w:rsidDel="00DA72F3" w:rsidRDefault="007B0160" w:rsidP="007B0160">
            <w:pPr>
              <w:bidi w:val="0"/>
              <w:spacing w:line="240" w:lineRule="auto"/>
              <w:jc w:val="both"/>
              <w:rPr>
                <w:del w:id="2725" w:author="Tomer Oron" w:date="2023-12-26T13:42:00Z"/>
                <w:rFonts w:cstheme="minorHAnsi"/>
                <w:b/>
                <w:bCs/>
                <w:sz w:val="14"/>
                <w:szCs w:val="14"/>
                <w:u w:val="single"/>
              </w:rPr>
            </w:pPr>
            <w:del w:id="2726"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2A582E5B" w14:textId="1CFBF559" w:rsidR="007B0160" w:rsidRPr="001517FD" w:rsidDel="00DA72F3" w:rsidRDefault="007B0160" w:rsidP="007B0160">
            <w:pPr>
              <w:bidi w:val="0"/>
              <w:spacing w:line="240" w:lineRule="auto"/>
              <w:jc w:val="both"/>
              <w:rPr>
                <w:del w:id="2727"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13F71860" w14:textId="09002171" w:rsidR="007B0160" w:rsidRPr="001517FD" w:rsidDel="00DA72F3" w:rsidRDefault="007B0160" w:rsidP="007B0160">
            <w:pPr>
              <w:bidi w:val="0"/>
              <w:spacing w:line="240" w:lineRule="auto"/>
              <w:jc w:val="both"/>
              <w:rPr>
                <w:del w:id="2728"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096EE103" w14:textId="650F91D0" w:rsidR="007B0160" w:rsidRPr="001517FD" w:rsidDel="00DA72F3" w:rsidRDefault="007B0160" w:rsidP="007B0160">
            <w:pPr>
              <w:bidi w:val="0"/>
              <w:spacing w:line="240" w:lineRule="auto"/>
              <w:jc w:val="both"/>
              <w:rPr>
                <w:del w:id="2729"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7DBAE429" w14:textId="0C42C6E2" w:rsidR="007B0160" w:rsidRPr="001517FD" w:rsidDel="00DA72F3" w:rsidRDefault="007B0160" w:rsidP="007B0160">
            <w:pPr>
              <w:bidi w:val="0"/>
              <w:spacing w:line="240" w:lineRule="auto"/>
              <w:jc w:val="both"/>
              <w:rPr>
                <w:del w:id="2730" w:author="Tomer Oron" w:date="2023-12-26T13:42:00Z"/>
                <w:rFonts w:cstheme="minorHAnsi"/>
                <w:b/>
                <w:bCs/>
                <w:sz w:val="14"/>
                <w:szCs w:val="14"/>
                <w:u w:val="single"/>
              </w:rPr>
            </w:pPr>
            <w:del w:id="2731"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05D00251" w14:textId="0AAAE864" w:rsidR="007B0160" w:rsidRPr="001517FD" w:rsidDel="00DA72F3" w:rsidRDefault="007B0160" w:rsidP="007B0160">
            <w:pPr>
              <w:bidi w:val="0"/>
              <w:spacing w:line="240" w:lineRule="auto"/>
              <w:jc w:val="both"/>
              <w:rPr>
                <w:del w:id="2732" w:author="Tomer Oron" w:date="2023-12-26T13:42:00Z"/>
                <w:rFonts w:cstheme="minorHAnsi"/>
                <w:b/>
                <w:bCs/>
                <w:sz w:val="14"/>
                <w:szCs w:val="14"/>
                <w:u w:val="single"/>
              </w:rPr>
            </w:pPr>
            <w:del w:id="2733"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17F59600" w14:textId="3544F02A" w:rsidR="007B0160" w:rsidRPr="001517FD" w:rsidDel="00DA72F3" w:rsidRDefault="007B0160" w:rsidP="007B0160">
            <w:pPr>
              <w:bidi w:val="0"/>
              <w:spacing w:line="240" w:lineRule="auto"/>
              <w:jc w:val="both"/>
              <w:rPr>
                <w:del w:id="2734" w:author="Tomer Oron" w:date="2023-12-26T13:42:00Z"/>
                <w:rFonts w:cstheme="minorHAnsi"/>
                <w:b/>
                <w:bCs/>
                <w:sz w:val="14"/>
                <w:szCs w:val="14"/>
                <w:u w:val="single"/>
              </w:rPr>
            </w:pPr>
            <w:del w:id="2735"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438836CC" w14:textId="30BE4F8E" w:rsidR="007B0160" w:rsidRPr="001517FD" w:rsidDel="00DA72F3" w:rsidRDefault="007B0160" w:rsidP="007B0160">
            <w:pPr>
              <w:bidi w:val="0"/>
              <w:spacing w:line="240" w:lineRule="auto"/>
              <w:jc w:val="both"/>
              <w:rPr>
                <w:del w:id="2736"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5BAAFDCF" w14:textId="0FFEBB54" w:rsidR="007B0160" w:rsidRPr="001517FD" w:rsidDel="00DA72F3" w:rsidRDefault="007B0160" w:rsidP="007B0160">
            <w:pPr>
              <w:bidi w:val="0"/>
              <w:spacing w:line="240" w:lineRule="auto"/>
              <w:jc w:val="both"/>
              <w:rPr>
                <w:del w:id="2737"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49D7D5E6" w14:textId="3A653698" w:rsidR="007B0160" w:rsidRPr="001517FD" w:rsidDel="00DA72F3" w:rsidRDefault="007B0160" w:rsidP="007B0160">
            <w:pPr>
              <w:bidi w:val="0"/>
              <w:spacing w:line="240" w:lineRule="auto"/>
              <w:jc w:val="both"/>
              <w:rPr>
                <w:del w:id="2738" w:author="Tomer Oron" w:date="2023-12-26T13:42:00Z"/>
                <w:rFonts w:cstheme="minorHAnsi"/>
                <w:b/>
                <w:bCs/>
                <w:sz w:val="14"/>
                <w:szCs w:val="14"/>
                <w:u w:val="single"/>
              </w:rPr>
            </w:pPr>
          </w:p>
        </w:tc>
        <w:tc>
          <w:tcPr>
            <w:tcW w:w="949" w:type="dxa"/>
            <w:vMerge/>
            <w:tcBorders>
              <w:left w:val="single" w:sz="4" w:space="0" w:color="auto"/>
              <w:right w:val="single" w:sz="4" w:space="0" w:color="auto"/>
            </w:tcBorders>
            <w:vAlign w:val="center"/>
            <w:hideMark/>
          </w:tcPr>
          <w:p w14:paraId="7835C160" w14:textId="57EC3E15" w:rsidR="007B0160" w:rsidRPr="001517FD" w:rsidDel="00DA72F3" w:rsidRDefault="007B0160" w:rsidP="007B0160">
            <w:pPr>
              <w:bidi w:val="0"/>
              <w:spacing w:line="240" w:lineRule="auto"/>
              <w:jc w:val="both"/>
              <w:rPr>
                <w:del w:id="2739" w:author="Tomer Oron" w:date="2023-12-26T13:42:00Z"/>
                <w:rFonts w:cstheme="minorHAnsi"/>
                <w:b/>
                <w:bCs/>
                <w:sz w:val="14"/>
                <w:szCs w:val="14"/>
                <w:u w:val="single"/>
              </w:rPr>
            </w:pPr>
          </w:p>
        </w:tc>
      </w:tr>
      <w:tr w:rsidR="007B0160" w:rsidRPr="001517FD" w:rsidDel="00DA72F3" w14:paraId="70E58904" w14:textId="51EC5413" w:rsidTr="007B0160">
        <w:trPr>
          <w:del w:id="274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0FE976" w14:textId="067DC214" w:rsidR="007B0160" w:rsidRPr="001517FD" w:rsidDel="00DA72F3" w:rsidRDefault="007B0160" w:rsidP="007B0160">
            <w:pPr>
              <w:bidi w:val="0"/>
              <w:spacing w:line="240" w:lineRule="auto"/>
              <w:jc w:val="both"/>
              <w:rPr>
                <w:del w:id="274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C07DD" w14:textId="218B1C42" w:rsidR="007B0160" w:rsidRPr="001517FD" w:rsidDel="00DA72F3" w:rsidRDefault="007B0160" w:rsidP="007B0160">
            <w:pPr>
              <w:bidi w:val="0"/>
              <w:spacing w:line="240" w:lineRule="auto"/>
              <w:jc w:val="both"/>
              <w:rPr>
                <w:del w:id="2742"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46ABBC" w14:textId="70C7E325" w:rsidR="007B0160" w:rsidRPr="001517FD" w:rsidDel="00DA72F3" w:rsidRDefault="007B0160" w:rsidP="007B0160">
            <w:pPr>
              <w:bidi w:val="0"/>
              <w:spacing w:line="240" w:lineRule="auto"/>
              <w:jc w:val="both"/>
              <w:rPr>
                <w:del w:id="2743"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372E48" w14:textId="3F61F41C" w:rsidR="007B0160" w:rsidRPr="001517FD" w:rsidDel="00DA72F3" w:rsidRDefault="007B0160" w:rsidP="007B0160">
            <w:pPr>
              <w:bidi w:val="0"/>
              <w:spacing w:line="240" w:lineRule="auto"/>
              <w:jc w:val="both"/>
              <w:rPr>
                <w:del w:id="2744"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69F7319B" w14:textId="167E1282" w:rsidR="007B0160" w:rsidRPr="001517FD" w:rsidDel="00DA72F3" w:rsidRDefault="007B0160" w:rsidP="007B0160">
            <w:pPr>
              <w:bidi w:val="0"/>
              <w:spacing w:line="240" w:lineRule="auto"/>
              <w:jc w:val="both"/>
              <w:rPr>
                <w:del w:id="2745" w:author="Tomer Oron" w:date="2023-12-26T13:42:00Z"/>
                <w:rFonts w:cstheme="minorHAnsi"/>
                <w:b/>
                <w:bCs/>
                <w:i/>
                <w:iCs/>
                <w:sz w:val="14"/>
                <w:szCs w:val="14"/>
                <w:u w:val="single"/>
              </w:rPr>
            </w:pPr>
            <w:del w:id="2746" w:author="Tomer Oron" w:date="2023-12-26T13:42:00Z">
              <w:r w:rsidRPr="001517FD" w:rsidDel="00DA72F3">
                <w:rPr>
                  <w:rFonts w:cstheme="minorHAnsi"/>
                  <w:i/>
                  <w:iCs/>
                  <w:color w:val="000000"/>
                  <w:sz w:val="14"/>
                  <w:szCs w:val="14"/>
                </w:rPr>
                <w:delText>108.3</w:delText>
              </w:r>
            </w:del>
          </w:p>
        </w:tc>
        <w:tc>
          <w:tcPr>
            <w:tcW w:w="536" w:type="dxa"/>
            <w:tcBorders>
              <w:top w:val="nil"/>
              <w:left w:val="single" w:sz="4" w:space="0" w:color="auto"/>
              <w:bottom w:val="single" w:sz="4" w:space="0" w:color="auto"/>
              <w:right w:val="single" w:sz="4" w:space="0" w:color="auto"/>
            </w:tcBorders>
            <w:vAlign w:val="center"/>
            <w:hideMark/>
          </w:tcPr>
          <w:p w14:paraId="4B370304" w14:textId="6AF1F505" w:rsidR="007B0160" w:rsidRPr="001517FD" w:rsidDel="00DA72F3" w:rsidRDefault="007B0160" w:rsidP="007B0160">
            <w:pPr>
              <w:bidi w:val="0"/>
              <w:spacing w:line="240" w:lineRule="auto"/>
              <w:jc w:val="both"/>
              <w:rPr>
                <w:del w:id="2747" w:author="Tomer Oron" w:date="2023-12-26T13:42:00Z"/>
                <w:rFonts w:cstheme="minorHAnsi"/>
                <w:b/>
                <w:bCs/>
                <w:i/>
                <w:iCs/>
                <w:sz w:val="14"/>
                <w:szCs w:val="14"/>
                <w:u w:val="single"/>
              </w:rPr>
            </w:pPr>
            <w:del w:id="2748" w:author="Tomer Oron" w:date="2023-12-26T13:42:00Z">
              <w:r w:rsidRPr="001517FD" w:rsidDel="00DA72F3">
                <w:rPr>
                  <w:rFonts w:cstheme="minorHAnsi"/>
                  <w:i/>
                  <w:iCs/>
                  <w:color w:val="000000"/>
                  <w:sz w:val="14"/>
                  <w:szCs w:val="14"/>
                </w:rPr>
                <w:delText>17.1</w:delText>
              </w:r>
            </w:del>
          </w:p>
        </w:tc>
        <w:tc>
          <w:tcPr>
            <w:tcW w:w="536" w:type="dxa"/>
            <w:tcBorders>
              <w:top w:val="nil"/>
              <w:left w:val="single" w:sz="4" w:space="0" w:color="auto"/>
              <w:bottom w:val="single" w:sz="4" w:space="0" w:color="auto"/>
              <w:right w:val="single" w:sz="4" w:space="0" w:color="auto"/>
            </w:tcBorders>
            <w:vAlign w:val="center"/>
            <w:hideMark/>
          </w:tcPr>
          <w:p w14:paraId="187B8606" w14:textId="5CF6BF1E" w:rsidR="007B0160" w:rsidRPr="001517FD" w:rsidDel="00DA72F3" w:rsidRDefault="007B0160" w:rsidP="007B0160">
            <w:pPr>
              <w:bidi w:val="0"/>
              <w:spacing w:line="240" w:lineRule="auto"/>
              <w:jc w:val="both"/>
              <w:rPr>
                <w:del w:id="2749" w:author="Tomer Oron" w:date="2023-12-26T13:42:00Z"/>
                <w:rFonts w:cstheme="minorHAnsi"/>
                <w:b/>
                <w:bCs/>
                <w:i/>
                <w:iCs/>
                <w:sz w:val="14"/>
                <w:szCs w:val="14"/>
                <w:u w:val="single"/>
              </w:rPr>
            </w:pPr>
            <w:del w:id="2750" w:author="Tomer Oron" w:date="2023-12-26T13:42:00Z">
              <w:r w:rsidRPr="001517FD" w:rsidDel="00DA72F3">
                <w:rPr>
                  <w:rFonts w:cstheme="minorHAnsi"/>
                  <w:i/>
                  <w:iCs/>
                  <w:color w:val="000000"/>
                  <w:sz w:val="14"/>
                  <w:szCs w:val="14"/>
                </w:rPr>
                <w:delText>1.6</w:delText>
              </w:r>
            </w:del>
          </w:p>
        </w:tc>
        <w:tc>
          <w:tcPr>
            <w:tcW w:w="488" w:type="dxa"/>
            <w:tcBorders>
              <w:top w:val="nil"/>
              <w:left w:val="single" w:sz="4" w:space="0" w:color="auto"/>
              <w:bottom w:val="single" w:sz="4" w:space="0" w:color="auto"/>
              <w:right w:val="single" w:sz="4" w:space="0" w:color="auto"/>
            </w:tcBorders>
            <w:vAlign w:val="center"/>
          </w:tcPr>
          <w:p w14:paraId="55D1584A" w14:textId="010EB8AB" w:rsidR="007B0160" w:rsidRPr="001517FD" w:rsidDel="00DA72F3" w:rsidRDefault="007B0160" w:rsidP="007B0160">
            <w:pPr>
              <w:bidi w:val="0"/>
              <w:spacing w:line="240" w:lineRule="auto"/>
              <w:jc w:val="both"/>
              <w:rPr>
                <w:del w:id="2751" w:author="Tomer Oron" w:date="2023-12-26T13:42:00Z"/>
                <w:rFonts w:cstheme="minorHAnsi"/>
                <w:b/>
                <w:bCs/>
                <w:i/>
                <w:iCs/>
                <w:sz w:val="14"/>
                <w:szCs w:val="14"/>
                <w:u w:val="single"/>
              </w:rPr>
            </w:pPr>
          </w:p>
        </w:tc>
        <w:tc>
          <w:tcPr>
            <w:tcW w:w="488" w:type="dxa"/>
            <w:tcBorders>
              <w:top w:val="nil"/>
              <w:left w:val="single" w:sz="4" w:space="0" w:color="auto"/>
              <w:bottom w:val="single" w:sz="4" w:space="0" w:color="auto"/>
              <w:right w:val="single" w:sz="4" w:space="0" w:color="auto"/>
            </w:tcBorders>
            <w:vAlign w:val="center"/>
          </w:tcPr>
          <w:p w14:paraId="5B34ECFE" w14:textId="2CCF38A3" w:rsidR="007B0160" w:rsidRPr="001517FD" w:rsidDel="00DA72F3" w:rsidRDefault="007B0160" w:rsidP="007B0160">
            <w:pPr>
              <w:bidi w:val="0"/>
              <w:spacing w:line="240" w:lineRule="auto"/>
              <w:jc w:val="both"/>
              <w:rPr>
                <w:del w:id="2752"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1874AB83" w14:textId="24BC87C1" w:rsidR="007B0160" w:rsidRPr="001517FD" w:rsidDel="00DA72F3" w:rsidRDefault="007B0160" w:rsidP="007B0160">
            <w:pPr>
              <w:bidi w:val="0"/>
              <w:spacing w:line="240" w:lineRule="auto"/>
              <w:jc w:val="both"/>
              <w:rPr>
                <w:del w:id="2753"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4EE46EE5" w14:textId="6AFB5D04" w:rsidR="007B0160" w:rsidRPr="001517FD" w:rsidDel="00DA72F3" w:rsidRDefault="007B0160" w:rsidP="007B0160">
            <w:pPr>
              <w:bidi w:val="0"/>
              <w:spacing w:line="240" w:lineRule="auto"/>
              <w:jc w:val="both"/>
              <w:rPr>
                <w:del w:id="2754" w:author="Tomer Oron" w:date="2023-12-26T13:42:00Z"/>
                <w:rFonts w:cstheme="minorHAnsi"/>
                <w:b/>
                <w:bCs/>
                <w:i/>
                <w:iCs/>
                <w:sz w:val="14"/>
                <w:szCs w:val="14"/>
                <w:u w:val="single"/>
              </w:rPr>
            </w:pPr>
            <w:del w:id="2755" w:author="Tomer Oron" w:date="2023-12-26T13:42:00Z">
              <w:r w:rsidRPr="001517FD" w:rsidDel="00DA72F3">
                <w:rPr>
                  <w:rFonts w:cstheme="minorHAnsi"/>
                  <w:i/>
                  <w:iCs/>
                  <w:color w:val="000000"/>
                  <w:sz w:val="14"/>
                  <w:szCs w:val="14"/>
                </w:rPr>
                <w:delText>7.9</w:delText>
              </w:r>
            </w:del>
          </w:p>
        </w:tc>
        <w:tc>
          <w:tcPr>
            <w:tcW w:w="536" w:type="dxa"/>
            <w:tcBorders>
              <w:top w:val="nil"/>
              <w:left w:val="single" w:sz="4" w:space="0" w:color="auto"/>
              <w:bottom w:val="single" w:sz="4" w:space="0" w:color="auto"/>
              <w:right w:val="single" w:sz="4" w:space="0" w:color="auto"/>
            </w:tcBorders>
            <w:vAlign w:val="center"/>
            <w:hideMark/>
          </w:tcPr>
          <w:p w14:paraId="2C7F2AC6" w14:textId="67EEAE81" w:rsidR="007B0160" w:rsidRPr="001517FD" w:rsidDel="00DA72F3" w:rsidRDefault="007B0160" w:rsidP="007B0160">
            <w:pPr>
              <w:bidi w:val="0"/>
              <w:spacing w:line="240" w:lineRule="auto"/>
              <w:jc w:val="both"/>
              <w:rPr>
                <w:del w:id="2756" w:author="Tomer Oron" w:date="2023-12-26T13:42:00Z"/>
                <w:rFonts w:cstheme="minorHAnsi"/>
                <w:b/>
                <w:bCs/>
                <w:i/>
                <w:iCs/>
                <w:sz w:val="14"/>
                <w:szCs w:val="14"/>
                <w:u w:val="single"/>
              </w:rPr>
            </w:pPr>
            <w:del w:id="2757" w:author="Tomer Oron" w:date="2023-12-26T13:42:00Z">
              <w:r w:rsidRPr="001517FD" w:rsidDel="00DA72F3">
                <w:rPr>
                  <w:rFonts w:cstheme="minorHAnsi"/>
                  <w:i/>
                  <w:iCs/>
                  <w:color w:val="000000"/>
                  <w:sz w:val="14"/>
                  <w:szCs w:val="14"/>
                </w:rPr>
                <w:delText>3.6</w:delText>
              </w:r>
            </w:del>
          </w:p>
        </w:tc>
        <w:tc>
          <w:tcPr>
            <w:tcW w:w="489" w:type="dxa"/>
            <w:tcBorders>
              <w:top w:val="nil"/>
              <w:left w:val="single" w:sz="4" w:space="0" w:color="auto"/>
              <w:bottom w:val="single" w:sz="4" w:space="0" w:color="auto"/>
              <w:right w:val="single" w:sz="4" w:space="0" w:color="auto"/>
            </w:tcBorders>
            <w:vAlign w:val="center"/>
            <w:hideMark/>
          </w:tcPr>
          <w:p w14:paraId="2598B0C5" w14:textId="60C830B5" w:rsidR="007B0160" w:rsidRPr="001517FD" w:rsidDel="00DA72F3" w:rsidRDefault="007B0160" w:rsidP="007B0160">
            <w:pPr>
              <w:bidi w:val="0"/>
              <w:spacing w:line="240" w:lineRule="auto"/>
              <w:jc w:val="both"/>
              <w:rPr>
                <w:del w:id="2758" w:author="Tomer Oron" w:date="2023-12-26T13:42:00Z"/>
                <w:rFonts w:cstheme="minorHAnsi"/>
                <w:b/>
                <w:bCs/>
                <w:i/>
                <w:iCs/>
                <w:sz w:val="14"/>
                <w:szCs w:val="14"/>
                <w:u w:val="single"/>
              </w:rPr>
            </w:pPr>
            <w:del w:id="2759" w:author="Tomer Oron" w:date="2023-12-26T13:42:00Z">
              <w:r w:rsidRPr="001517FD" w:rsidDel="00DA72F3">
                <w:rPr>
                  <w:rFonts w:cstheme="minorHAnsi"/>
                  <w:i/>
                  <w:iCs/>
                  <w:color w:val="000000"/>
                  <w:sz w:val="14"/>
                  <w:szCs w:val="14"/>
                </w:rPr>
                <w:delText>0.5</w:delText>
              </w:r>
            </w:del>
          </w:p>
        </w:tc>
        <w:tc>
          <w:tcPr>
            <w:tcW w:w="489" w:type="dxa"/>
            <w:tcBorders>
              <w:top w:val="nil"/>
              <w:left w:val="single" w:sz="4" w:space="0" w:color="auto"/>
              <w:bottom w:val="single" w:sz="4" w:space="0" w:color="auto"/>
              <w:right w:val="single" w:sz="4" w:space="0" w:color="auto"/>
            </w:tcBorders>
            <w:vAlign w:val="center"/>
          </w:tcPr>
          <w:p w14:paraId="6DC229F0" w14:textId="7B016C10" w:rsidR="007B0160" w:rsidRPr="001517FD" w:rsidDel="00DA72F3" w:rsidRDefault="007B0160" w:rsidP="007B0160">
            <w:pPr>
              <w:bidi w:val="0"/>
              <w:spacing w:line="240" w:lineRule="auto"/>
              <w:jc w:val="both"/>
              <w:rPr>
                <w:del w:id="2760"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4CCFDB1E" w14:textId="009B99A1" w:rsidR="007B0160" w:rsidRPr="001517FD" w:rsidDel="00DA72F3" w:rsidRDefault="007B0160" w:rsidP="007B0160">
            <w:pPr>
              <w:bidi w:val="0"/>
              <w:spacing w:line="240" w:lineRule="auto"/>
              <w:jc w:val="both"/>
              <w:rPr>
                <w:del w:id="2761"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5D15DC59" w14:textId="6C6153AF" w:rsidR="007B0160" w:rsidRPr="001517FD" w:rsidDel="00DA72F3" w:rsidRDefault="007B0160" w:rsidP="007B0160">
            <w:pPr>
              <w:bidi w:val="0"/>
              <w:spacing w:line="240" w:lineRule="auto"/>
              <w:jc w:val="both"/>
              <w:rPr>
                <w:del w:id="2762"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hideMark/>
          </w:tcPr>
          <w:p w14:paraId="2AB322FE" w14:textId="25F9E466" w:rsidR="007B0160" w:rsidRPr="001517FD" w:rsidDel="00DA72F3" w:rsidRDefault="007B0160" w:rsidP="007B0160">
            <w:pPr>
              <w:bidi w:val="0"/>
              <w:spacing w:line="240" w:lineRule="auto"/>
              <w:jc w:val="both"/>
              <w:rPr>
                <w:del w:id="2763" w:author="Tomer Oron" w:date="2023-12-26T13:42:00Z"/>
                <w:rFonts w:cstheme="minorHAnsi"/>
                <w:b/>
                <w:bCs/>
                <w:i/>
                <w:iCs/>
                <w:sz w:val="14"/>
                <w:szCs w:val="14"/>
                <w:u w:val="single"/>
              </w:rPr>
            </w:pPr>
            <w:del w:id="2764" w:author="Tomer Oron" w:date="2023-12-26T13:42:00Z">
              <w:r w:rsidRPr="001517FD" w:rsidDel="00DA72F3">
                <w:rPr>
                  <w:rFonts w:cstheme="minorHAnsi"/>
                  <w:i/>
                  <w:iCs/>
                  <w:color w:val="000000"/>
                  <w:sz w:val="14"/>
                  <w:szCs w:val="14"/>
                </w:rPr>
                <w:delText>0.5</w:delText>
              </w:r>
            </w:del>
          </w:p>
        </w:tc>
        <w:tc>
          <w:tcPr>
            <w:tcW w:w="489" w:type="dxa"/>
            <w:tcBorders>
              <w:top w:val="nil"/>
              <w:left w:val="single" w:sz="4" w:space="0" w:color="auto"/>
              <w:bottom w:val="single" w:sz="4" w:space="0" w:color="auto"/>
              <w:right w:val="single" w:sz="4" w:space="0" w:color="auto"/>
            </w:tcBorders>
            <w:vAlign w:val="center"/>
            <w:hideMark/>
          </w:tcPr>
          <w:p w14:paraId="355229E3" w14:textId="0B660797" w:rsidR="007B0160" w:rsidRPr="001517FD" w:rsidDel="00DA72F3" w:rsidRDefault="007B0160" w:rsidP="007B0160">
            <w:pPr>
              <w:bidi w:val="0"/>
              <w:spacing w:line="240" w:lineRule="auto"/>
              <w:jc w:val="both"/>
              <w:rPr>
                <w:del w:id="2765" w:author="Tomer Oron" w:date="2023-12-26T13:42:00Z"/>
                <w:rFonts w:cstheme="minorHAnsi"/>
                <w:b/>
                <w:bCs/>
                <w:i/>
                <w:iCs/>
                <w:sz w:val="14"/>
                <w:szCs w:val="14"/>
                <w:u w:val="single"/>
              </w:rPr>
            </w:pPr>
            <w:del w:id="2766" w:author="Tomer Oron" w:date="2023-12-26T13:42:00Z">
              <w:r w:rsidRPr="001517FD" w:rsidDel="00DA72F3">
                <w:rPr>
                  <w:rFonts w:cstheme="minorHAnsi"/>
                  <w:i/>
                  <w:iCs/>
                  <w:color w:val="000000"/>
                  <w:sz w:val="14"/>
                  <w:szCs w:val="14"/>
                </w:rPr>
                <w:delText>0.4</w:delText>
              </w:r>
            </w:del>
          </w:p>
        </w:tc>
        <w:tc>
          <w:tcPr>
            <w:tcW w:w="489" w:type="dxa"/>
            <w:tcBorders>
              <w:top w:val="nil"/>
              <w:left w:val="single" w:sz="4" w:space="0" w:color="auto"/>
              <w:bottom w:val="single" w:sz="4" w:space="0" w:color="auto"/>
              <w:right w:val="single" w:sz="4" w:space="0" w:color="auto"/>
            </w:tcBorders>
            <w:vAlign w:val="center"/>
            <w:hideMark/>
          </w:tcPr>
          <w:p w14:paraId="2C1DCB79" w14:textId="38006B45" w:rsidR="007B0160" w:rsidRPr="001517FD" w:rsidDel="00DA72F3" w:rsidRDefault="007B0160" w:rsidP="007B0160">
            <w:pPr>
              <w:bidi w:val="0"/>
              <w:spacing w:line="240" w:lineRule="auto"/>
              <w:jc w:val="both"/>
              <w:rPr>
                <w:del w:id="2767" w:author="Tomer Oron" w:date="2023-12-26T13:42:00Z"/>
                <w:rFonts w:cstheme="minorHAnsi"/>
                <w:b/>
                <w:bCs/>
                <w:i/>
                <w:iCs/>
                <w:sz w:val="14"/>
                <w:szCs w:val="14"/>
                <w:u w:val="single"/>
              </w:rPr>
            </w:pPr>
            <w:del w:id="2768" w:author="Tomer Oron" w:date="2023-12-26T13:42:00Z">
              <w:r w:rsidRPr="001517FD" w:rsidDel="00DA72F3">
                <w:rPr>
                  <w:rFonts w:cstheme="minorHAnsi"/>
                  <w:i/>
                  <w:iCs/>
                  <w:color w:val="000000"/>
                  <w:sz w:val="14"/>
                  <w:szCs w:val="14"/>
                </w:rPr>
                <w:delText>0.1</w:delText>
              </w:r>
            </w:del>
          </w:p>
        </w:tc>
        <w:tc>
          <w:tcPr>
            <w:tcW w:w="489" w:type="dxa"/>
            <w:tcBorders>
              <w:top w:val="nil"/>
              <w:left w:val="single" w:sz="4" w:space="0" w:color="auto"/>
              <w:bottom w:val="single" w:sz="4" w:space="0" w:color="auto"/>
              <w:right w:val="single" w:sz="4" w:space="0" w:color="auto"/>
            </w:tcBorders>
            <w:vAlign w:val="center"/>
          </w:tcPr>
          <w:p w14:paraId="0E13AAEA" w14:textId="03201741" w:rsidR="007B0160" w:rsidRPr="001517FD" w:rsidDel="00DA72F3" w:rsidRDefault="007B0160" w:rsidP="007B0160">
            <w:pPr>
              <w:bidi w:val="0"/>
              <w:spacing w:line="240" w:lineRule="auto"/>
              <w:jc w:val="both"/>
              <w:rPr>
                <w:del w:id="2769"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23909133" w14:textId="0128BC49" w:rsidR="007B0160" w:rsidRPr="001517FD" w:rsidDel="00DA72F3" w:rsidRDefault="007B0160" w:rsidP="007B0160">
            <w:pPr>
              <w:bidi w:val="0"/>
              <w:spacing w:line="240" w:lineRule="auto"/>
              <w:jc w:val="both"/>
              <w:rPr>
                <w:del w:id="2770" w:author="Tomer Oron" w:date="2023-12-26T13:42:00Z"/>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7C1F2239" w14:textId="12CBDB52" w:rsidR="007B0160" w:rsidRPr="001517FD" w:rsidDel="00DA72F3" w:rsidRDefault="007B0160" w:rsidP="007B0160">
            <w:pPr>
              <w:bidi w:val="0"/>
              <w:spacing w:line="240" w:lineRule="auto"/>
              <w:jc w:val="both"/>
              <w:rPr>
                <w:del w:id="2771"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5170D699" w14:textId="31A99600" w:rsidR="007B0160" w:rsidRPr="001517FD" w:rsidDel="00DA72F3" w:rsidRDefault="007B0160" w:rsidP="007B0160">
            <w:pPr>
              <w:bidi w:val="0"/>
              <w:spacing w:line="240" w:lineRule="auto"/>
              <w:jc w:val="both"/>
              <w:rPr>
                <w:del w:id="2772" w:author="Tomer Oron" w:date="2023-12-26T13:42:00Z"/>
                <w:rFonts w:cstheme="minorHAnsi"/>
                <w:b/>
                <w:bCs/>
                <w:sz w:val="14"/>
                <w:szCs w:val="14"/>
                <w:u w:val="single"/>
              </w:rPr>
            </w:pPr>
          </w:p>
        </w:tc>
      </w:tr>
      <w:tr w:rsidR="007B0160" w:rsidRPr="001517FD" w:rsidDel="00DA72F3" w14:paraId="242A5A3D" w14:textId="6FA81B31" w:rsidTr="007B0160">
        <w:trPr>
          <w:del w:id="2773"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C64BB3" w14:textId="7262334B" w:rsidR="007B0160" w:rsidRPr="001517FD" w:rsidDel="00DA72F3" w:rsidRDefault="007B0160" w:rsidP="007B0160">
            <w:pPr>
              <w:bidi w:val="0"/>
              <w:spacing w:line="240" w:lineRule="auto"/>
              <w:jc w:val="both"/>
              <w:rPr>
                <w:del w:id="277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52E593" w14:textId="3C56AEA5" w:rsidR="007B0160" w:rsidRPr="001517FD" w:rsidDel="00DA72F3" w:rsidRDefault="007B0160" w:rsidP="007B0160">
            <w:pPr>
              <w:bidi w:val="0"/>
              <w:spacing w:line="240" w:lineRule="auto"/>
              <w:jc w:val="both"/>
              <w:rPr>
                <w:del w:id="2775"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E0030" w14:textId="6476C715" w:rsidR="007B0160" w:rsidRPr="001517FD" w:rsidDel="00DA72F3" w:rsidRDefault="007B0160" w:rsidP="007B0160">
            <w:pPr>
              <w:bidi w:val="0"/>
              <w:spacing w:line="240" w:lineRule="auto"/>
              <w:jc w:val="both"/>
              <w:rPr>
                <w:del w:id="2776"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299E55D" w14:textId="5C62BED7" w:rsidR="007B0160" w:rsidRPr="001517FD" w:rsidDel="00DA72F3" w:rsidRDefault="007B0160" w:rsidP="007B0160">
            <w:pPr>
              <w:bidi w:val="0"/>
              <w:spacing w:line="240" w:lineRule="auto"/>
              <w:jc w:val="both"/>
              <w:rPr>
                <w:del w:id="2777" w:author="Tomer Oron" w:date="2023-12-26T13:42:00Z"/>
                <w:rFonts w:cstheme="minorHAnsi"/>
                <w:b/>
                <w:bCs/>
                <w:sz w:val="14"/>
                <w:szCs w:val="14"/>
                <w:u w:val="single"/>
              </w:rPr>
            </w:pPr>
            <w:del w:id="2778" w:author="Tomer Oron" w:date="2023-12-26T13:42:00Z">
              <w:r w:rsidRPr="001517FD" w:rsidDel="00DA72F3">
                <w:rPr>
                  <w:rFonts w:cstheme="minorHAnsi"/>
                  <w:sz w:val="14"/>
                  <w:szCs w:val="14"/>
                </w:rPr>
                <w:delText>3</w:delText>
              </w:r>
            </w:del>
          </w:p>
        </w:tc>
        <w:tc>
          <w:tcPr>
            <w:tcW w:w="607" w:type="dxa"/>
            <w:tcBorders>
              <w:top w:val="single" w:sz="4" w:space="0" w:color="auto"/>
              <w:left w:val="single" w:sz="4" w:space="0" w:color="auto"/>
              <w:bottom w:val="nil"/>
              <w:right w:val="single" w:sz="4" w:space="0" w:color="auto"/>
            </w:tcBorders>
            <w:vAlign w:val="center"/>
            <w:hideMark/>
          </w:tcPr>
          <w:p w14:paraId="2500F5E8" w14:textId="5EE039B2" w:rsidR="007B0160" w:rsidRPr="001517FD" w:rsidDel="00DA72F3" w:rsidRDefault="007B0160" w:rsidP="007B0160">
            <w:pPr>
              <w:bidi w:val="0"/>
              <w:spacing w:line="240" w:lineRule="auto"/>
              <w:jc w:val="both"/>
              <w:rPr>
                <w:del w:id="2779" w:author="Tomer Oron" w:date="2023-12-26T13:42:00Z"/>
                <w:rFonts w:cstheme="minorHAnsi"/>
                <w:b/>
                <w:bCs/>
                <w:sz w:val="14"/>
                <w:szCs w:val="14"/>
                <w:u w:val="single"/>
              </w:rPr>
            </w:pPr>
            <w:del w:id="2780" w:author="Tomer Oron" w:date="2023-12-26T13:42:00Z">
              <w:r w:rsidRPr="001517FD" w:rsidDel="00DA72F3">
                <w:rPr>
                  <w:rFonts w:cstheme="minorHAnsi"/>
                  <w:sz w:val="14"/>
                  <w:szCs w:val="14"/>
                </w:rPr>
                <w:delText>65</w:delText>
              </w:r>
            </w:del>
          </w:p>
        </w:tc>
        <w:tc>
          <w:tcPr>
            <w:tcW w:w="536" w:type="dxa"/>
            <w:tcBorders>
              <w:top w:val="single" w:sz="4" w:space="0" w:color="auto"/>
              <w:left w:val="single" w:sz="4" w:space="0" w:color="auto"/>
              <w:bottom w:val="nil"/>
              <w:right w:val="single" w:sz="4" w:space="0" w:color="auto"/>
            </w:tcBorders>
            <w:vAlign w:val="center"/>
            <w:hideMark/>
          </w:tcPr>
          <w:p w14:paraId="30E69169" w14:textId="655C3737" w:rsidR="007B0160" w:rsidRPr="001517FD" w:rsidDel="00DA72F3" w:rsidRDefault="007B0160" w:rsidP="007B0160">
            <w:pPr>
              <w:bidi w:val="0"/>
              <w:spacing w:line="240" w:lineRule="auto"/>
              <w:jc w:val="both"/>
              <w:rPr>
                <w:del w:id="2781" w:author="Tomer Oron" w:date="2023-12-26T13:42:00Z"/>
                <w:rFonts w:cstheme="minorHAnsi"/>
                <w:b/>
                <w:bCs/>
                <w:sz w:val="14"/>
                <w:szCs w:val="14"/>
                <w:u w:val="single"/>
              </w:rPr>
            </w:pPr>
            <w:del w:id="2782" w:author="Tomer Oron" w:date="2023-12-26T13:42:00Z">
              <w:r w:rsidRPr="001517FD" w:rsidDel="00DA72F3">
                <w:rPr>
                  <w:rFonts w:cstheme="minorHAnsi"/>
                  <w:sz w:val="14"/>
                  <w:szCs w:val="14"/>
                </w:rPr>
                <w:delText>11</w:delText>
              </w:r>
            </w:del>
          </w:p>
        </w:tc>
        <w:tc>
          <w:tcPr>
            <w:tcW w:w="536" w:type="dxa"/>
            <w:tcBorders>
              <w:top w:val="single" w:sz="4" w:space="0" w:color="auto"/>
              <w:left w:val="single" w:sz="4" w:space="0" w:color="auto"/>
              <w:bottom w:val="nil"/>
              <w:right w:val="single" w:sz="4" w:space="0" w:color="auto"/>
            </w:tcBorders>
            <w:vAlign w:val="center"/>
            <w:hideMark/>
          </w:tcPr>
          <w:p w14:paraId="1865319A" w14:textId="48781A7C" w:rsidR="007B0160" w:rsidRPr="001517FD" w:rsidDel="00DA72F3" w:rsidRDefault="007B0160" w:rsidP="007B0160">
            <w:pPr>
              <w:bidi w:val="0"/>
              <w:spacing w:line="240" w:lineRule="auto"/>
              <w:jc w:val="both"/>
              <w:rPr>
                <w:del w:id="2783" w:author="Tomer Oron" w:date="2023-12-26T13:42:00Z"/>
                <w:rFonts w:cstheme="minorHAnsi"/>
                <w:b/>
                <w:bCs/>
                <w:sz w:val="14"/>
                <w:szCs w:val="14"/>
                <w:u w:val="single"/>
              </w:rPr>
            </w:pPr>
            <w:del w:id="2784" w:author="Tomer Oron" w:date="2023-12-26T13:42:00Z">
              <w:r w:rsidRPr="001517FD" w:rsidDel="00DA72F3">
                <w:rPr>
                  <w:rFonts w:cstheme="minorHAnsi"/>
                  <w:sz w:val="14"/>
                  <w:szCs w:val="14"/>
                </w:rPr>
                <w:delText>2</w:delText>
              </w:r>
            </w:del>
          </w:p>
        </w:tc>
        <w:tc>
          <w:tcPr>
            <w:tcW w:w="488" w:type="dxa"/>
            <w:tcBorders>
              <w:top w:val="single" w:sz="4" w:space="0" w:color="auto"/>
              <w:left w:val="single" w:sz="4" w:space="0" w:color="auto"/>
              <w:bottom w:val="nil"/>
              <w:right w:val="single" w:sz="4" w:space="0" w:color="auto"/>
            </w:tcBorders>
            <w:vAlign w:val="center"/>
            <w:hideMark/>
          </w:tcPr>
          <w:p w14:paraId="7D2CAD38" w14:textId="166C61A6" w:rsidR="007B0160" w:rsidRPr="001517FD" w:rsidDel="00DA72F3" w:rsidRDefault="007B0160" w:rsidP="007B0160">
            <w:pPr>
              <w:bidi w:val="0"/>
              <w:spacing w:line="240" w:lineRule="auto"/>
              <w:jc w:val="both"/>
              <w:rPr>
                <w:del w:id="2785" w:author="Tomer Oron" w:date="2023-12-26T13:42:00Z"/>
                <w:rFonts w:cstheme="minorHAnsi"/>
                <w:b/>
                <w:bCs/>
                <w:sz w:val="14"/>
                <w:szCs w:val="14"/>
                <w:u w:val="single"/>
              </w:rPr>
            </w:pPr>
            <w:del w:id="2786"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tcPr>
          <w:p w14:paraId="35FE3A1A" w14:textId="56EAE5D6" w:rsidR="007B0160" w:rsidRPr="001517FD" w:rsidDel="00DA72F3" w:rsidRDefault="007B0160" w:rsidP="007B0160">
            <w:pPr>
              <w:bidi w:val="0"/>
              <w:spacing w:line="240" w:lineRule="auto"/>
              <w:jc w:val="both"/>
              <w:rPr>
                <w:del w:id="2787"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7507BB8D" w14:textId="0C8015FE" w:rsidR="007B0160" w:rsidRPr="001517FD" w:rsidDel="00DA72F3" w:rsidRDefault="007B0160" w:rsidP="007B0160">
            <w:pPr>
              <w:bidi w:val="0"/>
              <w:spacing w:line="240" w:lineRule="auto"/>
              <w:jc w:val="both"/>
              <w:rPr>
                <w:del w:id="2788"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44B314B2" w14:textId="0F7B987D" w:rsidR="007B0160" w:rsidRPr="001517FD" w:rsidDel="00DA72F3" w:rsidRDefault="007B0160" w:rsidP="007B0160">
            <w:pPr>
              <w:bidi w:val="0"/>
              <w:spacing w:line="240" w:lineRule="auto"/>
              <w:jc w:val="both"/>
              <w:rPr>
                <w:del w:id="2789" w:author="Tomer Oron" w:date="2023-12-26T13:42:00Z"/>
                <w:rFonts w:cstheme="minorHAnsi"/>
                <w:b/>
                <w:bCs/>
                <w:sz w:val="14"/>
                <w:szCs w:val="14"/>
                <w:u w:val="single"/>
              </w:rPr>
            </w:pPr>
            <w:del w:id="2790" w:author="Tomer Oron" w:date="2023-12-26T13:42:00Z">
              <w:r w:rsidRPr="001517FD" w:rsidDel="00DA72F3">
                <w:rPr>
                  <w:rFonts w:cstheme="minorHAnsi"/>
                  <w:sz w:val="14"/>
                  <w:szCs w:val="14"/>
                </w:rPr>
                <w:delText>4</w:delText>
              </w:r>
            </w:del>
          </w:p>
        </w:tc>
        <w:tc>
          <w:tcPr>
            <w:tcW w:w="536" w:type="dxa"/>
            <w:tcBorders>
              <w:top w:val="single" w:sz="4" w:space="0" w:color="auto"/>
              <w:left w:val="single" w:sz="4" w:space="0" w:color="auto"/>
              <w:bottom w:val="nil"/>
              <w:right w:val="single" w:sz="4" w:space="0" w:color="auto"/>
            </w:tcBorders>
            <w:vAlign w:val="center"/>
            <w:hideMark/>
          </w:tcPr>
          <w:p w14:paraId="252DCFE6" w14:textId="6E418EDE" w:rsidR="007B0160" w:rsidRPr="001517FD" w:rsidDel="00DA72F3" w:rsidRDefault="007B0160" w:rsidP="007B0160">
            <w:pPr>
              <w:bidi w:val="0"/>
              <w:spacing w:line="240" w:lineRule="auto"/>
              <w:jc w:val="both"/>
              <w:rPr>
                <w:del w:id="2791" w:author="Tomer Oron" w:date="2023-12-26T13:42:00Z"/>
                <w:rFonts w:cstheme="minorHAnsi"/>
                <w:b/>
                <w:bCs/>
                <w:sz w:val="14"/>
                <w:szCs w:val="14"/>
                <w:u w:val="single"/>
              </w:rPr>
            </w:pPr>
            <w:del w:id="2792" w:author="Tomer Oron" w:date="2023-12-26T13:42:00Z">
              <w:r w:rsidRPr="001517FD" w:rsidDel="00DA72F3">
                <w:rPr>
                  <w:rFonts w:cstheme="minorHAnsi"/>
                  <w:sz w:val="14"/>
                  <w:szCs w:val="14"/>
                </w:rPr>
                <w:delText>3</w:delText>
              </w:r>
            </w:del>
          </w:p>
        </w:tc>
        <w:tc>
          <w:tcPr>
            <w:tcW w:w="489" w:type="dxa"/>
            <w:tcBorders>
              <w:top w:val="single" w:sz="4" w:space="0" w:color="auto"/>
              <w:left w:val="single" w:sz="4" w:space="0" w:color="auto"/>
              <w:bottom w:val="nil"/>
              <w:right w:val="single" w:sz="4" w:space="0" w:color="auto"/>
            </w:tcBorders>
            <w:vAlign w:val="center"/>
            <w:hideMark/>
          </w:tcPr>
          <w:p w14:paraId="698D7F39" w14:textId="41D5D55B" w:rsidR="007B0160" w:rsidRPr="001517FD" w:rsidDel="00DA72F3" w:rsidRDefault="007B0160" w:rsidP="007B0160">
            <w:pPr>
              <w:bidi w:val="0"/>
              <w:spacing w:line="240" w:lineRule="auto"/>
              <w:jc w:val="both"/>
              <w:rPr>
                <w:del w:id="2793" w:author="Tomer Oron" w:date="2023-12-26T13:42:00Z"/>
                <w:rFonts w:cstheme="minorHAnsi"/>
                <w:b/>
                <w:bCs/>
                <w:sz w:val="14"/>
                <w:szCs w:val="14"/>
                <w:u w:val="single"/>
              </w:rPr>
            </w:pPr>
            <w:del w:id="2794" w:author="Tomer Oron" w:date="2023-12-26T13:42:00Z">
              <w:r w:rsidRPr="001517FD" w:rsidDel="00DA72F3">
                <w:rPr>
                  <w:rFonts w:cstheme="minorHAnsi"/>
                  <w:sz w:val="14"/>
                  <w:szCs w:val="14"/>
                </w:rPr>
                <w:delText>2</w:delText>
              </w:r>
            </w:del>
          </w:p>
        </w:tc>
        <w:tc>
          <w:tcPr>
            <w:tcW w:w="489" w:type="dxa"/>
            <w:tcBorders>
              <w:top w:val="single" w:sz="4" w:space="0" w:color="auto"/>
              <w:left w:val="single" w:sz="4" w:space="0" w:color="auto"/>
              <w:bottom w:val="nil"/>
              <w:right w:val="single" w:sz="4" w:space="0" w:color="auto"/>
            </w:tcBorders>
            <w:vAlign w:val="center"/>
            <w:hideMark/>
          </w:tcPr>
          <w:p w14:paraId="74569149" w14:textId="5A254BB4" w:rsidR="007B0160" w:rsidRPr="001517FD" w:rsidDel="00DA72F3" w:rsidRDefault="007B0160" w:rsidP="007B0160">
            <w:pPr>
              <w:bidi w:val="0"/>
              <w:spacing w:line="240" w:lineRule="auto"/>
              <w:jc w:val="both"/>
              <w:rPr>
                <w:del w:id="2795" w:author="Tomer Oron" w:date="2023-12-26T13:42:00Z"/>
                <w:rFonts w:cstheme="minorHAnsi"/>
                <w:b/>
                <w:bCs/>
                <w:sz w:val="14"/>
                <w:szCs w:val="14"/>
                <w:u w:val="single"/>
              </w:rPr>
            </w:pPr>
            <w:del w:id="2796"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tcPr>
          <w:p w14:paraId="381086B8" w14:textId="63D617FF" w:rsidR="007B0160" w:rsidRPr="001517FD" w:rsidDel="00DA72F3" w:rsidRDefault="007B0160" w:rsidP="007B0160">
            <w:pPr>
              <w:bidi w:val="0"/>
              <w:spacing w:line="240" w:lineRule="auto"/>
              <w:jc w:val="both"/>
              <w:rPr>
                <w:del w:id="2797" w:author="Tomer Oron" w:date="2023-12-26T13:42:00Z"/>
                <w:rFonts w:cstheme="minorHAnsi"/>
                <w:b/>
                <w:bCs/>
                <w:sz w:val="14"/>
                <w:szCs w:val="14"/>
                <w:u w:val="single"/>
              </w:rPr>
            </w:pPr>
          </w:p>
        </w:tc>
        <w:tc>
          <w:tcPr>
            <w:tcW w:w="465" w:type="dxa"/>
            <w:tcBorders>
              <w:top w:val="single" w:sz="4" w:space="0" w:color="auto"/>
              <w:left w:val="single" w:sz="4" w:space="0" w:color="auto"/>
              <w:bottom w:val="nil"/>
              <w:right w:val="single" w:sz="4" w:space="0" w:color="auto"/>
            </w:tcBorders>
            <w:vAlign w:val="center"/>
          </w:tcPr>
          <w:p w14:paraId="6D0D1B94" w14:textId="27638926" w:rsidR="007B0160" w:rsidRPr="001517FD" w:rsidDel="00DA72F3" w:rsidRDefault="007B0160" w:rsidP="007B0160">
            <w:pPr>
              <w:bidi w:val="0"/>
              <w:spacing w:line="240" w:lineRule="auto"/>
              <w:jc w:val="both"/>
              <w:rPr>
                <w:del w:id="2798" w:author="Tomer Oron" w:date="2023-12-26T13:42:00Z"/>
                <w:rFonts w:cstheme="minorHAnsi"/>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2AE7FBB2" w14:textId="502ECE5D" w:rsidR="007B0160" w:rsidRPr="001517FD" w:rsidDel="00DA72F3" w:rsidRDefault="007B0160" w:rsidP="007B0160">
            <w:pPr>
              <w:bidi w:val="0"/>
              <w:spacing w:line="240" w:lineRule="auto"/>
              <w:jc w:val="both"/>
              <w:rPr>
                <w:del w:id="2799" w:author="Tomer Oron" w:date="2023-12-26T13:42:00Z"/>
                <w:rFonts w:cstheme="minorHAnsi"/>
                <w:b/>
                <w:bCs/>
                <w:sz w:val="14"/>
                <w:szCs w:val="14"/>
                <w:u w:val="single"/>
              </w:rPr>
            </w:pPr>
            <w:del w:id="2800"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20AFAA1E" w14:textId="25CA496C" w:rsidR="007B0160" w:rsidRPr="001517FD" w:rsidDel="00DA72F3" w:rsidRDefault="007B0160" w:rsidP="007B0160">
            <w:pPr>
              <w:bidi w:val="0"/>
              <w:spacing w:line="240" w:lineRule="auto"/>
              <w:jc w:val="both"/>
              <w:rPr>
                <w:del w:id="2801" w:author="Tomer Oron" w:date="2023-12-26T13:42:00Z"/>
                <w:rFonts w:cstheme="minorHAnsi"/>
                <w:b/>
                <w:bCs/>
                <w:sz w:val="14"/>
                <w:szCs w:val="14"/>
                <w:u w:val="single"/>
              </w:rPr>
            </w:pPr>
            <w:del w:id="2802"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0E1DFB32" w14:textId="3E56E453" w:rsidR="007B0160" w:rsidRPr="001517FD" w:rsidDel="00DA72F3" w:rsidRDefault="007B0160" w:rsidP="007B0160">
            <w:pPr>
              <w:bidi w:val="0"/>
              <w:spacing w:line="240" w:lineRule="auto"/>
              <w:jc w:val="both"/>
              <w:rPr>
                <w:del w:id="2803" w:author="Tomer Oron" w:date="2023-12-26T13:42:00Z"/>
                <w:rFonts w:cstheme="minorHAnsi"/>
                <w:b/>
                <w:bCs/>
                <w:sz w:val="14"/>
                <w:szCs w:val="14"/>
                <w:u w:val="single"/>
              </w:rPr>
            </w:pPr>
            <w:del w:id="2804"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2F3A6CC8" w14:textId="695DC417" w:rsidR="007B0160" w:rsidRPr="001517FD" w:rsidDel="00DA72F3" w:rsidRDefault="007B0160" w:rsidP="007B0160">
            <w:pPr>
              <w:bidi w:val="0"/>
              <w:spacing w:line="240" w:lineRule="auto"/>
              <w:jc w:val="both"/>
              <w:rPr>
                <w:del w:id="2805" w:author="Tomer Oron" w:date="2023-12-26T13:42:00Z"/>
                <w:rFonts w:cstheme="minorHAnsi"/>
                <w:b/>
                <w:bCs/>
                <w:sz w:val="14"/>
                <w:szCs w:val="14"/>
                <w:u w:val="single"/>
              </w:rPr>
            </w:pPr>
            <w:del w:id="2806" w:author="Tomer Oron" w:date="2023-12-26T13:42:00Z">
              <w:r w:rsidRPr="001517FD" w:rsidDel="00DA72F3">
                <w:rPr>
                  <w:rFonts w:cstheme="minorHAnsi"/>
                  <w:sz w:val="14"/>
                  <w:szCs w:val="14"/>
                </w:rPr>
                <w:delText>0</w:delText>
              </w:r>
            </w:del>
          </w:p>
        </w:tc>
        <w:tc>
          <w:tcPr>
            <w:tcW w:w="0" w:type="auto"/>
            <w:tcBorders>
              <w:top w:val="single" w:sz="4" w:space="0" w:color="auto"/>
              <w:left w:val="single" w:sz="4" w:space="0" w:color="auto"/>
              <w:bottom w:val="nil"/>
              <w:right w:val="single" w:sz="4" w:space="0" w:color="auto"/>
            </w:tcBorders>
            <w:vAlign w:val="center"/>
          </w:tcPr>
          <w:p w14:paraId="6F6BF04C" w14:textId="4D388B82" w:rsidR="007B0160" w:rsidRPr="001517FD" w:rsidDel="00DA72F3" w:rsidRDefault="007B0160" w:rsidP="007B0160">
            <w:pPr>
              <w:bidi w:val="0"/>
              <w:spacing w:line="240" w:lineRule="auto"/>
              <w:jc w:val="both"/>
              <w:rPr>
                <w:del w:id="2807" w:author="Tomer Oron" w:date="2023-12-26T13:42:00Z"/>
                <w:rFonts w:cstheme="minorHAnsi"/>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1AEE83EE" w14:textId="0D4CDC50" w:rsidR="007B0160" w:rsidRPr="001517FD" w:rsidDel="00DA72F3" w:rsidRDefault="007B0160" w:rsidP="007B0160">
            <w:pPr>
              <w:bidi w:val="0"/>
              <w:spacing w:line="240" w:lineRule="auto"/>
              <w:jc w:val="both"/>
              <w:rPr>
                <w:del w:id="2808"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4B47FFBA" w14:textId="58AC939F" w:rsidR="007B0160" w:rsidRPr="001517FD" w:rsidDel="00DA72F3" w:rsidRDefault="007B0160" w:rsidP="007B0160">
            <w:pPr>
              <w:bidi w:val="0"/>
              <w:spacing w:line="240" w:lineRule="auto"/>
              <w:jc w:val="both"/>
              <w:rPr>
                <w:del w:id="2809" w:author="Tomer Oron" w:date="2023-12-26T13:42:00Z"/>
                <w:rFonts w:cstheme="minorHAnsi"/>
                <w:b/>
                <w:bCs/>
                <w:sz w:val="14"/>
                <w:szCs w:val="14"/>
                <w:u w:val="single"/>
              </w:rPr>
            </w:pPr>
          </w:p>
        </w:tc>
      </w:tr>
      <w:tr w:rsidR="007B0160" w:rsidRPr="001517FD" w:rsidDel="00DA72F3" w14:paraId="17A34BC8" w14:textId="364BA5C9" w:rsidTr="007B0160">
        <w:trPr>
          <w:del w:id="281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D49D92" w14:textId="1F281E3D" w:rsidR="007B0160" w:rsidRPr="001517FD" w:rsidDel="00DA72F3" w:rsidRDefault="007B0160" w:rsidP="007B0160">
            <w:pPr>
              <w:bidi w:val="0"/>
              <w:spacing w:line="240" w:lineRule="auto"/>
              <w:jc w:val="both"/>
              <w:rPr>
                <w:del w:id="281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DA17D" w14:textId="611CD250" w:rsidR="007B0160" w:rsidRPr="001517FD" w:rsidDel="00DA72F3" w:rsidRDefault="007B0160" w:rsidP="007B0160">
            <w:pPr>
              <w:bidi w:val="0"/>
              <w:spacing w:line="240" w:lineRule="auto"/>
              <w:jc w:val="both"/>
              <w:rPr>
                <w:del w:id="2812"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18FBC5" w14:textId="29BD4432" w:rsidR="007B0160" w:rsidRPr="001517FD" w:rsidDel="00DA72F3" w:rsidRDefault="007B0160" w:rsidP="007B0160">
            <w:pPr>
              <w:bidi w:val="0"/>
              <w:spacing w:line="240" w:lineRule="auto"/>
              <w:jc w:val="both"/>
              <w:rPr>
                <w:del w:id="2813"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7F99BA" w14:textId="5CEDF2AD" w:rsidR="007B0160" w:rsidRPr="001517FD" w:rsidDel="00DA72F3" w:rsidRDefault="007B0160" w:rsidP="007B0160">
            <w:pPr>
              <w:bidi w:val="0"/>
              <w:spacing w:line="240" w:lineRule="auto"/>
              <w:jc w:val="both"/>
              <w:rPr>
                <w:del w:id="2814"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393920EE" w14:textId="6C5FE79D" w:rsidR="007B0160" w:rsidRPr="001517FD" w:rsidDel="00DA72F3" w:rsidRDefault="007B0160" w:rsidP="007B0160">
            <w:pPr>
              <w:bidi w:val="0"/>
              <w:spacing w:line="240" w:lineRule="auto"/>
              <w:jc w:val="both"/>
              <w:rPr>
                <w:del w:id="2815" w:author="Tomer Oron" w:date="2023-12-26T13:42:00Z"/>
                <w:rFonts w:cstheme="minorHAnsi"/>
                <w:b/>
                <w:bCs/>
                <w:i/>
                <w:iCs/>
                <w:sz w:val="14"/>
                <w:szCs w:val="14"/>
                <w:u w:val="single"/>
              </w:rPr>
            </w:pPr>
            <w:del w:id="2816" w:author="Tomer Oron" w:date="2023-12-26T13:42:00Z">
              <w:r w:rsidRPr="001517FD" w:rsidDel="00DA72F3">
                <w:rPr>
                  <w:rFonts w:cstheme="minorHAnsi"/>
                  <w:i/>
                  <w:iCs/>
                  <w:color w:val="000000"/>
                  <w:sz w:val="14"/>
                  <w:szCs w:val="14"/>
                </w:rPr>
                <w:delText>62.0</w:delText>
              </w:r>
            </w:del>
          </w:p>
        </w:tc>
        <w:tc>
          <w:tcPr>
            <w:tcW w:w="536" w:type="dxa"/>
            <w:tcBorders>
              <w:top w:val="nil"/>
              <w:left w:val="single" w:sz="4" w:space="0" w:color="auto"/>
              <w:bottom w:val="single" w:sz="4" w:space="0" w:color="auto"/>
              <w:right w:val="single" w:sz="4" w:space="0" w:color="auto"/>
            </w:tcBorders>
            <w:vAlign w:val="center"/>
            <w:hideMark/>
          </w:tcPr>
          <w:p w14:paraId="5FB11251" w14:textId="1DC427F2" w:rsidR="007B0160" w:rsidRPr="001517FD" w:rsidDel="00DA72F3" w:rsidRDefault="007B0160" w:rsidP="007B0160">
            <w:pPr>
              <w:bidi w:val="0"/>
              <w:spacing w:line="240" w:lineRule="auto"/>
              <w:jc w:val="both"/>
              <w:rPr>
                <w:del w:id="2817" w:author="Tomer Oron" w:date="2023-12-26T13:42:00Z"/>
                <w:rFonts w:cstheme="minorHAnsi"/>
                <w:b/>
                <w:bCs/>
                <w:i/>
                <w:iCs/>
                <w:sz w:val="14"/>
                <w:szCs w:val="14"/>
                <w:u w:val="single"/>
              </w:rPr>
            </w:pPr>
            <w:del w:id="2818" w:author="Tomer Oron" w:date="2023-12-26T13:42:00Z">
              <w:r w:rsidRPr="001517FD" w:rsidDel="00DA72F3">
                <w:rPr>
                  <w:rFonts w:cstheme="minorHAnsi"/>
                  <w:i/>
                  <w:iCs/>
                  <w:color w:val="000000"/>
                  <w:sz w:val="14"/>
                  <w:szCs w:val="14"/>
                </w:rPr>
                <w:delText>13.3</w:delText>
              </w:r>
            </w:del>
          </w:p>
        </w:tc>
        <w:tc>
          <w:tcPr>
            <w:tcW w:w="536" w:type="dxa"/>
            <w:tcBorders>
              <w:top w:val="nil"/>
              <w:left w:val="single" w:sz="4" w:space="0" w:color="auto"/>
              <w:bottom w:val="single" w:sz="4" w:space="0" w:color="auto"/>
              <w:right w:val="single" w:sz="4" w:space="0" w:color="auto"/>
            </w:tcBorders>
            <w:vAlign w:val="center"/>
            <w:hideMark/>
          </w:tcPr>
          <w:p w14:paraId="27188EAF" w14:textId="0C7F23EC" w:rsidR="007B0160" w:rsidRPr="001517FD" w:rsidDel="00DA72F3" w:rsidRDefault="007B0160" w:rsidP="007B0160">
            <w:pPr>
              <w:bidi w:val="0"/>
              <w:spacing w:line="240" w:lineRule="auto"/>
              <w:jc w:val="both"/>
              <w:rPr>
                <w:del w:id="2819" w:author="Tomer Oron" w:date="2023-12-26T13:42:00Z"/>
                <w:rFonts w:cstheme="minorHAnsi"/>
                <w:b/>
                <w:bCs/>
                <w:i/>
                <w:iCs/>
                <w:sz w:val="14"/>
                <w:szCs w:val="14"/>
                <w:u w:val="single"/>
              </w:rPr>
            </w:pPr>
            <w:del w:id="2820" w:author="Tomer Oron" w:date="2023-12-26T13:42:00Z">
              <w:r w:rsidRPr="001517FD" w:rsidDel="00DA72F3">
                <w:rPr>
                  <w:rFonts w:cstheme="minorHAnsi"/>
                  <w:i/>
                  <w:iCs/>
                  <w:color w:val="000000"/>
                  <w:sz w:val="14"/>
                  <w:szCs w:val="14"/>
                </w:rPr>
                <w:delText>2.4</w:delText>
              </w:r>
            </w:del>
          </w:p>
        </w:tc>
        <w:tc>
          <w:tcPr>
            <w:tcW w:w="488" w:type="dxa"/>
            <w:tcBorders>
              <w:top w:val="nil"/>
              <w:left w:val="single" w:sz="4" w:space="0" w:color="auto"/>
              <w:bottom w:val="single" w:sz="4" w:space="0" w:color="auto"/>
              <w:right w:val="single" w:sz="4" w:space="0" w:color="auto"/>
            </w:tcBorders>
            <w:vAlign w:val="center"/>
            <w:hideMark/>
          </w:tcPr>
          <w:p w14:paraId="7426A092" w14:textId="67D4701F" w:rsidR="007B0160" w:rsidRPr="001517FD" w:rsidDel="00DA72F3" w:rsidRDefault="007B0160" w:rsidP="007B0160">
            <w:pPr>
              <w:bidi w:val="0"/>
              <w:spacing w:line="240" w:lineRule="auto"/>
              <w:jc w:val="both"/>
              <w:rPr>
                <w:del w:id="2821" w:author="Tomer Oron" w:date="2023-12-26T13:42:00Z"/>
                <w:rFonts w:cstheme="minorHAnsi"/>
                <w:b/>
                <w:bCs/>
                <w:i/>
                <w:iCs/>
                <w:sz w:val="14"/>
                <w:szCs w:val="14"/>
                <w:u w:val="single"/>
              </w:rPr>
            </w:pPr>
            <w:del w:id="2822" w:author="Tomer Oron" w:date="2023-12-26T13:42:00Z">
              <w:r w:rsidRPr="001517FD" w:rsidDel="00DA72F3">
                <w:rPr>
                  <w:rFonts w:cstheme="minorHAnsi"/>
                  <w:i/>
                  <w:iCs/>
                  <w:color w:val="000000"/>
                  <w:sz w:val="14"/>
                  <w:szCs w:val="14"/>
                </w:rPr>
                <w:delText>0.2</w:delText>
              </w:r>
            </w:del>
          </w:p>
        </w:tc>
        <w:tc>
          <w:tcPr>
            <w:tcW w:w="488" w:type="dxa"/>
            <w:tcBorders>
              <w:top w:val="nil"/>
              <w:left w:val="single" w:sz="4" w:space="0" w:color="auto"/>
              <w:bottom w:val="single" w:sz="4" w:space="0" w:color="auto"/>
              <w:right w:val="single" w:sz="4" w:space="0" w:color="auto"/>
            </w:tcBorders>
            <w:vAlign w:val="center"/>
          </w:tcPr>
          <w:p w14:paraId="08EAE872" w14:textId="5BDE5649" w:rsidR="007B0160" w:rsidRPr="001517FD" w:rsidDel="00DA72F3" w:rsidRDefault="007B0160" w:rsidP="007B0160">
            <w:pPr>
              <w:bidi w:val="0"/>
              <w:spacing w:line="240" w:lineRule="auto"/>
              <w:jc w:val="both"/>
              <w:rPr>
                <w:del w:id="2823"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36E40401" w14:textId="7BA1267A" w:rsidR="007B0160" w:rsidRPr="001517FD" w:rsidDel="00DA72F3" w:rsidRDefault="007B0160" w:rsidP="007B0160">
            <w:pPr>
              <w:bidi w:val="0"/>
              <w:spacing w:line="240" w:lineRule="auto"/>
              <w:jc w:val="both"/>
              <w:rPr>
                <w:del w:id="2824"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647A62BE" w14:textId="7DA65127" w:rsidR="007B0160" w:rsidRPr="001517FD" w:rsidDel="00DA72F3" w:rsidRDefault="007B0160" w:rsidP="007B0160">
            <w:pPr>
              <w:bidi w:val="0"/>
              <w:spacing w:line="240" w:lineRule="auto"/>
              <w:jc w:val="both"/>
              <w:rPr>
                <w:del w:id="2825" w:author="Tomer Oron" w:date="2023-12-26T13:42:00Z"/>
                <w:rFonts w:cstheme="minorHAnsi"/>
                <w:b/>
                <w:bCs/>
                <w:i/>
                <w:iCs/>
                <w:sz w:val="14"/>
                <w:szCs w:val="14"/>
                <w:u w:val="single"/>
              </w:rPr>
            </w:pPr>
            <w:del w:id="2826" w:author="Tomer Oron" w:date="2023-12-26T13:42:00Z">
              <w:r w:rsidRPr="001517FD" w:rsidDel="00DA72F3">
                <w:rPr>
                  <w:rFonts w:cstheme="minorHAnsi"/>
                  <w:i/>
                  <w:iCs/>
                  <w:color w:val="000000"/>
                  <w:sz w:val="14"/>
                  <w:szCs w:val="14"/>
                </w:rPr>
                <w:delText>4.9</w:delText>
              </w:r>
            </w:del>
          </w:p>
        </w:tc>
        <w:tc>
          <w:tcPr>
            <w:tcW w:w="536" w:type="dxa"/>
            <w:tcBorders>
              <w:top w:val="nil"/>
              <w:left w:val="single" w:sz="4" w:space="0" w:color="auto"/>
              <w:bottom w:val="single" w:sz="4" w:space="0" w:color="auto"/>
              <w:right w:val="single" w:sz="4" w:space="0" w:color="auto"/>
            </w:tcBorders>
            <w:vAlign w:val="center"/>
            <w:hideMark/>
          </w:tcPr>
          <w:p w14:paraId="462AFEB2" w14:textId="1B3E3817" w:rsidR="007B0160" w:rsidRPr="001517FD" w:rsidDel="00DA72F3" w:rsidRDefault="007B0160" w:rsidP="007B0160">
            <w:pPr>
              <w:bidi w:val="0"/>
              <w:spacing w:line="240" w:lineRule="auto"/>
              <w:jc w:val="both"/>
              <w:rPr>
                <w:del w:id="2827" w:author="Tomer Oron" w:date="2023-12-26T13:42:00Z"/>
                <w:rFonts w:cstheme="minorHAnsi"/>
                <w:b/>
                <w:bCs/>
                <w:i/>
                <w:iCs/>
                <w:sz w:val="14"/>
                <w:szCs w:val="14"/>
                <w:u w:val="single"/>
              </w:rPr>
            </w:pPr>
            <w:del w:id="2828" w:author="Tomer Oron" w:date="2023-12-26T13:42:00Z">
              <w:r w:rsidRPr="001517FD" w:rsidDel="00DA72F3">
                <w:rPr>
                  <w:rFonts w:cstheme="minorHAnsi"/>
                  <w:i/>
                  <w:iCs/>
                  <w:color w:val="000000"/>
                  <w:sz w:val="14"/>
                  <w:szCs w:val="14"/>
                </w:rPr>
                <w:delText>3.2</w:delText>
              </w:r>
            </w:del>
          </w:p>
        </w:tc>
        <w:tc>
          <w:tcPr>
            <w:tcW w:w="489" w:type="dxa"/>
            <w:tcBorders>
              <w:top w:val="nil"/>
              <w:left w:val="single" w:sz="4" w:space="0" w:color="auto"/>
              <w:bottom w:val="single" w:sz="4" w:space="0" w:color="auto"/>
              <w:right w:val="single" w:sz="4" w:space="0" w:color="auto"/>
            </w:tcBorders>
            <w:vAlign w:val="center"/>
            <w:hideMark/>
          </w:tcPr>
          <w:p w14:paraId="7A79CD2D" w14:textId="754EF148" w:rsidR="007B0160" w:rsidRPr="001517FD" w:rsidDel="00DA72F3" w:rsidRDefault="007B0160" w:rsidP="007B0160">
            <w:pPr>
              <w:bidi w:val="0"/>
              <w:spacing w:line="240" w:lineRule="auto"/>
              <w:jc w:val="both"/>
              <w:rPr>
                <w:del w:id="2829" w:author="Tomer Oron" w:date="2023-12-26T13:42:00Z"/>
                <w:rFonts w:cstheme="minorHAnsi"/>
                <w:b/>
                <w:bCs/>
                <w:i/>
                <w:iCs/>
                <w:sz w:val="14"/>
                <w:szCs w:val="14"/>
                <w:u w:val="single"/>
              </w:rPr>
            </w:pPr>
            <w:del w:id="2830" w:author="Tomer Oron" w:date="2023-12-26T13:42:00Z">
              <w:r w:rsidRPr="001517FD" w:rsidDel="00DA72F3">
                <w:rPr>
                  <w:rFonts w:cstheme="minorHAnsi"/>
                  <w:i/>
                  <w:iCs/>
                  <w:color w:val="000000"/>
                  <w:sz w:val="14"/>
                  <w:szCs w:val="14"/>
                </w:rPr>
                <w:delText>0.8</w:delText>
              </w:r>
            </w:del>
          </w:p>
        </w:tc>
        <w:tc>
          <w:tcPr>
            <w:tcW w:w="489" w:type="dxa"/>
            <w:tcBorders>
              <w:top w:val="nil"/>
              <w:left w:val="single" w:sz="4" w:space="0" w:color="auto"/>
              <w:bottom w:val="single" w:sz="4" w:space="0" w:color="auto"/>
              <w:right w:val="single" w:sz="4" w:space="0" w:color="auto"/>
            </w:tcBorders>
            <w:vAlign w:val="center"/>
            <w:hideMark/>
          </w:tcPr>
          <w:p w14:paraId="2DC1215F" w14:textId="2D8EEB91" w:rsidR="007B0160" w:rsidRPr="001517FD" w:rsidDel="00DA72F3" w:rsidRDefault="007B0160" w:rsidP="007B0160">
            <w:pPr>
              <w:bidi w:val="0"/>
              <w:spacing w:line="240" w:lineRule="auto"/>
              <w:jc w:val="both"/>
              <w:rPr>
                <w:del w:id="2831" w:author="Tomer Oron" w:date="2023-12-26T13:42:00Z"/>
                <w:rFonts w:cstheme="minorHAnsi"/>
                <w:b/>
                <w:bCs/>
                <w:i/>
                <w:iCs/>
                <w:sz w:val="14"/>
                <w:szCs w:val="14"/>
                <w:u w:val="single"/>
              </w:rPr>
            </w:pPr>
            <w:del w:id="2832" w:author="Tomer Oron" w:date="2023-12-26T13:42:00Z">
              <w:r w:rsidRPr="001517FD" w:rsidDel="00DA72F3">
                <w:rPr>
                  <w:rFonts w:cstheme="minorHAnsi"/>
                  <w:i/>
                  <w:iCs/>
                  <w:color w:val="000000"/>
                  <w:sz w:val="14"/>
                  <w:szCs w:val="14"/>
                </w:rPr>
                <w:delText>0.1</w:delText>
              </w:r>
            </w:del>
          </w:p>
        </w:tc>
        <w:tc>
          <w:tcPr>
            <w:tcW w:w="489" w:type="dxa"/>
            <w:tcBorders>
              <w:top w:val="nil"/>
              <w:left w:val="single" w:sz="4" w:space="0" w:color="auto"/>
              <w:bottom w:val="single" w:sz="4" w:space="0" w:color="auto"/>
              <w:right w:val="single" w:sz="4" w:space="0" w:color="auto"/>
            </w:tcBorders>
            <w:vAlign w:val="center"/>
          </w:tcPr>
          <w:p w14:paraId="652A143F" w14:textId="5EEFDB16" w:rsidR="007B0160" w:rsidRPr="001517FD" w:rsidDel="00DA72F3" w:rsidRDefault="007B0160" w:rsidP="007B0160">
            <w:pPr>
              <w:bidi w:val="0"/>
              <w:spacing w:line="240" w:lineRule="auto"/>
              <w:jc w:val="both"/>
              <w:rPr>
                <w:del w:id="2833" w:author="Tomer Oron" w:date="2023-12-26T13:42:00Z"/>
                <w:rFonts w:cstheme="minorHAnsi"/>
                <w:b/>
                <w:bCs/>
                <w:i/>
                <w:iCs/>
                <w:sz w:val="14"/>
                <w:szCs w:val="14"/>
                <w:u w:val="single"/>
              </w:rPr>
            </w:pPr>
          </w:p>
        </w:tc>
        <w:tc>
          <w:tcPr>
            <w:tcW w:w="465" w:type="dxa"/>
            <w:tcBorders>
              <w:top w:val="nil"/>
              <w:left w:val="single" w:sz="4" w:space="0" w:color="auto"/>
              <w:bottom w:val="single" w:sz="4" w:space="0" w:color="auto"/>
              <w:right w:val="single" w:sz="4" w:space="0" w:color="auto"/>
            </w:tcBorders>
            <w:vAlign w:val="center"/>
          </w:tcPr>
          <w:p w14:paraId="1A57B3D1" w14:textId="32B4CAC9" w:rsidR="007B0160" w:rsidRPr="001517FD" w:rsidDel="00DA72F3" w:rsidRDefault="007B0160" w:rsidP="007B0160">
            <w:pPr>
              <w:bidi w:val="0"/>
              <w:spacing w:line="240" w:lineRule="auto"/>
              <w:jc w:val="both"/>
              <w:rPr>
                <w:del w:id="2834" w:author="Tomer Oron" w:date="2023-12-26T13:42:00Z"/>
                <w:rFonts w:cstheme="min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hideMark/>
          </w:tcPr>
          <w:p w14:paraId="319A273A" w14:textId="59B9FB13" w:rsidR="007B0160" w:rsidRPr="001517FD" w:rsidDel="00DA72F3" w:rsidRDefault="007B0160" w:rsidP="007B0160">
            <w:pPr>
              <w:bidi w:val="0"/>
              <w:spacing w:line="240" w:lineRule="auto"/>
              <w:jc w:val="both"/>
              <w:rPr>
                <w:del w:id="2835" w:author="Tomer Oron" w:date="2023-12-26T13:42:00Z"/>
                <w:rFonts w:cstheme="minorHAnsi"/>
                <w:b/>
                <w:bCs/>
                <w:i/>
                <w:iCs/>
                <w:sz w:val="14"/>
                <w:szCs w:val="14"/>
                <w:u w:val="single"/>
              </w:rPr>
            </w:pPr>
            <w:del w:id="2836" w:author="Tomer Oron" w:date="2023-12-26T13:42:00Z">
              <w:r w:rsidRPr="001517FD" w:rsidDel="00DA72F3">
                <w:rPr>
                  <w:rFonts w:cstheme="minorHAnsi"/>
                  <w:i/>
                  <w:iCs/>
                  <w:color w:val="000000"/>
                  <w:sz w:val="14"/>
                  <w:szCs w:val="14"/>
                </w:rPr>
                <w:delText>0.4</w:delText>
              </w:r>
            </w:del>
          </w:p>
        </w:tc>
        <w:tc>
          <w:tcPr>
            <w:tcW w:w="489" w:type="dxa"/>
            <w:tcBorders>
              <w:top w:val="nil"/>
              <w:left w:val="single" w:sz="4" w:space="0" w:color="auto"/>
              <w:bottom w:val="single" w:sz="4" w:space="0" w:color="auto"/>
              <w:right w:val="single" w:sz="4" w:space="0" w:color="auto"/>
            </w:tcBorders>
            <w:vAlign w:val="center"/>
            <w:hideMark/>
          </w:tcPr>
          <w:p w14:paraId="01DFAECC" w14:textId="4DD422B5" w:rsidR="007B0160" w:rsidRPr="001517FD" w:rsidDel="00DA72F3" w:rsidRDefault="007B0160" w:rsidP="007B0160">
            <w:pPr>
              <w:bidi w:val="0"/>
              <w:spacing w:line="240" w:lineRule="auto"/>
              <w:jc w:val="both"/>
              <w:rPr>
                <w:del w:id="2837" w:author="Tomer Oron" w:date="2023-12-26T13:42:00Z"/>
                <w:rFonts w:cstheme="minorHAnsi"/>
                <w:b/>
                <w:bCs/>
                <w:i/>
                <w:iCs/>
                <w:sz w:val="14"/>
                <w:szCs w:val="14"/>
                <w:u w:val="single"/>
              </w:rPr>
            </w:pPr>
            <w:del w:id="2838" w:author="Tomer Oron" w:date="2023-12-26T13:42:00Z">
              <w:r w:rsidRPr="001517FD" w:rsidDel="00DA72F3">
                <w:rPr>
                  <w:rFonts w:cstheme="minorHAnsi"/>
                  <w:i/>
                  <w:iCs/>
                  <w:color w:val="000000"/>
                  <w:sz w:val="14"/>
                  <w:szCs w:val="14"/>
                </w:rPr>
                <w:delText>0.4</w:delText>
              </w:r>
            </w:del>
          </w:p>
        </w:tc>
        <w:tc>
          <w:tcPr>
            <w:tcW w:w="489" w:type="dxa"/>
            <w:tcBorders>
              <w:top w:val="nil"/>
              <w:left w:val="single" w:sz="4" w:space="0" w:color="auto"/>
              <w:bottom w:val="single" w:sz="4" w:space="0" w:color="auto"/>
              <w:right w:val="single" w:sz="4" w:space="0" w:color="auto"/>
            </w:tcBorders>
            <w:vAlign w:val="center"/>
            <w:hideMark/>
          </w:tcPr>
          <w:p w14:paraId="7D416999" w14:textId="7FCEAE4C" w:rsidR="007B0160" w:rsidRPr="001517FD" w:rsidDel="00DA72F3" w:rsidRDefault="007B0160" w:rsidP="007B0160">
            <w:pPr>
              <w:bidi w:val="0"/>
              <w:spacing w:line="240" w:lineRule="auto"/>
              <w:jc w:val="both"/>
              <w:rPr>
                <w:del w:id="2839" w:author="Tomer Oron" w:date="2023-12-26T13:42:00Z"/>
                <w:rFonts w:cstheme="minorHAnsi"/>
                <w:b/>
                <w:bCs/>
                <w:i/>
                <w:iCs/>
                <w:sz w:val="14"/>
                <w:szCs w:val="14"/>
                <w:u w:val="single"/>
              </w:rPr>
            </w:pPr>
            <w:del w:id="2840" w:author="Tomer Oron" w:date="2023-12-26T13:42:00Z">
              <w:r w:rsidRPr="001517FD" w:rsidDel="00DA72F3">
                <w:rPr>
                  <w:rFonts w:cstheme="minorHAnsi"/>
                  <w:i/>
                  <w:iCs/>
                  <w:color w:val="000000"/>
                  <w:sz w:val="14"/>
                  <w:szCs w:val="14"/>
                </w:rPr>
                <w:delText>0.2</w:delText>
              </w:r>
            </w:del>
          </w:p>
        </w:tc>
        <w:tc>
          <w:tcPr>
            <w:tcW w:w="489" w:type="dxa"/>
            <w:tcBorders>
              <w:top w:val="nil"/>
              <w:left w:val="single" w:sz="4" w:space="0" w:color="auto"/>
              <w:bottom w:val="single" w:sz="4" w:space="0" w:color="auto"/>
              <w:right w:val="single" w:sz="4" w:space="0" w:color="auto"/>
            </w:tcBorders>
            <w:vAlign w:val="center"/>
            <w:hideMark/>
          </w:tcPr>
          <w:p w14:paraId="517D1A34" w14:textId="55A43938" w:rsidR="007B0160" w:rsidRPr="001517FD" w:rsidDel="00DA72F3" w:rsidRDefault="007B0160" w:rsidP="007B0160">
            <w:pPr>
              <w:bidi w:val="0"/>
              <w:spacing w:line="240" w:lineRule="auto"/>
              <w:jc w:val="both"/>
              <w:rPr>
                <w:del w:id="2841" w:author="Tomer Oron" w:date="2023-12-26T13:42:00Z"/>
                <w:rFonts w:cstheme="minorHAnsi"/>
                <w:b/>
                <w:bCs/>
                <w:i/>
                <w:iCs/>
                <w:sz w:val="14"/>
                <w:szCs w:val="14"/>
                <w:u w:val="single"/>
              </w:rPr>
            </w:pPr>
            <w:del w:id="2842" w:author="Tomer Oron" w:date="2023-12-26T13:42:00Z">
              <w:r w:rsidRPr="001517FD" w:rsidDel="00DA72F3">
                <w:rPr>
                  <w:rFonts w:cstheme="minorHAnsi"/>
                  <w:i/>
                  <w:iCs/>
                  <w:color w:val="000000"/>
                  <w:sz w:val="14"/>
                  <w:szCs w:val="14"/>
                </w:rPr>
                <w:delText>0.0</w:delText>
              </w:r>
            </w:del>
          </w:p>
        </w:tc>
        <w:tc>
          <w:tcPr>
            <w:tcW w:w="489" w:type="dxa"/>
            <w:tcBorders>
              <w:top w:val="nil"/>
              <w:left w:val="single" w:sz="4" w:space="0" w:color="auto"/>
              <w:bottom w:val="single" w:sz="4" w:space="0" w:color="auto"/>
              <w:right w:val="single" w:sz="4" w:space="0" w:color="auto"/>
            </w:tcBorders>
            <w:vAlign w:val="center"/>
          </w:tcPr>
          <w:p w14:paraId="476324F7" w14:textId="1833FFD9" w:rsidR="007B0160" w:rsidRPr="001517FD" w:rsidDel="00DA72F3" w:rsidRDefault="007B0160" w:rsidP="007B0160">
            <w:pPr>
              <w:bidi w:val="0"/>
              <w:spacing w:line="240" w:lineRule="auto"/>
              <w:jc w:val="both"/>
              <w:rPr>
                <w:del w:id="2843" w:author="Tomer Oron" w:date="2023-12-26T13:42:00Z"/>
                <w:rFonts w:cstheme="minorHAnsi"/>
                <w:b/>
                <w:bCs/>
                <w:sz w:val="14"/>
                <w:szCs w:val="14"/>
                <w:u w:val="single"/>
              </w:rPr>
            </w:pPr>
          </w:p>
        </w:tc>
        <w:tc>
          <w:tcPr>
            <w:tcW w:w="462" w:type="dxa"/>
            <w:tcBorders>
              <w:top w:val="nil"/>
              <w:left w:val="single" w:sz="4" w:space="0" w:color="auto"/>
              <w:bottom w:val="single" w:sz="4" w:space="0" w:color="auto"/>
              <w:right w:val="single" w:sz="4" w:space="0" w:color="auto"/>
            </w:tcBorders>
            <w:vAlign w:val="center"/>
          </w:tcPr>
          <w:p w14:paraId="418DFD09" w14:textId="1DEAEDE4" w:rsidR="007B0160" w:rsidRPr="001517FD" w:rsidDel="00DA72F3" w:rsidRDefault="007B0160" w:rsidP="007B0160">
            <w:pPr>
              <w:bidi w:val="0"/>
              <w:spacing w:line="240" w:lineRule="auto"/>
              <w:jc w:val="both"/>
              <w:rPr>
                <w:del w:id="2844" w:author="Tomer Oron" w:date="2023-12-26T13:42:00Z"/>
                <w:rFonts w:cstheme="minorHAnsi"/>
                <w:b/>
                <w:bCs/>
                <w:sz w:val="14"/>
                <w:szCs w:val="14"/>
                <w:u w:val="single"/>
              </w:rPr>
            </w:pPr>
          </w:p>
        </w:tc>
        <w:tc>
          <w:tcPr>
            <w:tcW w:w="0" w:type="auto"/>
            <w:vMerge/>
            <w:tcBorders>
              <w:left w:val="single" w:sz="4" w:space="0" w:color="auto"/>
              <w:right w:val="single" w:sz="4" w:space="0" w:color="auto"/>
            </w:tcBorders>
            <w:vAlign w:val="center"/>
            <w:hideMark/>
          </w:tcPr>
          <w:p w14:paraId="7F310BEC" w14:textId="58B5174C" w:rsidR="007B0160" w:rsidRPr="001517FD" w:rsidDel="00DA72F3" w:rsidRDefault="007B0160" w:rsidP="007B0160">
            <w:pPr>
              <w:bidi w:val="0"/>
              <w:spacing w:line="240" w:lineRule="auto"/>
              <w:jc w:val="both"/>
              <w:rPr>
                <w:del w:id="2845" w:author="Tomer Oron" w:date="2023-12-26T13:42:00Z"/>
                <w:rFonts w:cstheme="minorHAnsi"/>
                <w:b/>
                <w:bCs/>
                <w:sz w:val="14"/>
                <w:szCs w:val="14"/>
                <w:u w:val="single"/>
              </w:rPr>
            </w:pPr>
          </w:p>
        </w:tc>
      </w:tr>
      <w:tr w:rsidR="007B0160" w:rsidRPr="001517FD" w:rsidDel="00DA72F3" w14:paraId="1078166B" w14:textId="63E6BFB6" w:rsidTr="007B0160">
        <w:trPr>
          <w:del w:id="284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9EF29F" w14:textId="0F23EE6F" w:rsidR="007B0160" w:rsidRPr="001517FD" w:rsidDel="00DA72F3" w:rsidRDefault="007B0160" w:rsidP="007B0160">
            <w:pPr>
              <w:bidi w:val="0"/>
              <w:spacing w:line="240" w:lineRule="auto"/>
              <w:jc w:val="both"/>
              <w:rPr>
                <w:del w:id="284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BC17" w14:textId="707EC6B4" w:rsidR="007B0160" w:rsidRPr="001517FD" w:rsidDel="00DA72F3" w:rsidRDefault="007B0160" w:rsidP="007B0160">
            <w:pPr>
              <w:bidi w:val="0"/>
              <w:spacing w:line="240" w:lineRule="auto"/>
              <w:jc w:val="both"/>
              <w:rPr>
                <w:del w:id="2848"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12A1C9" w14:textId="4A99D1F0" w:rsidR="007B0160" w:rsidRPr="001517FD" w:rsidDel="00DA72F3" w:rsidRDefault="007B0160" w:rsidP="007B0160">
            <w:pPr>
              <w:bidi w:val="0"/>
              <w:spacing w:line="240" w:lineRule="auto"/>
              <w:jc w:val="both"/>
              <w:rPr>
                <w:del w:id="2849"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5D57748" w14:textId="4D96D08F" w:rsidR="007B0160" w:rsidRPr="001517FD" w:rsidDel="00DA72F3" w:rsidRDefault="007B0160" w:rsidP="007B0160">
            <w:pPr>
              <w:bidi w:val="0"/>
              <w:spacing w:line="240" w:lineRule="auto"/>
              <w:jc w:val="both"/>
              <w:rPr>
                <w:del w:id="2850" w:author="Tomer Oron" w:date="2023-12-26T13:42:00Z"/>
                <w:rFonts w:cstheme="minorHAnsi"/>
                <w:b/>
                <w:bCs/>
                <w:sz w:val="14"/>
                <w:szCs w:val="14"/>
                <w:u w:val="single"/>
              </w:rPr>
            </w:pPr>
            <w:del w:id="2851" w:author="Tomer Oron" w:date="2023-12-26T13:42:00Z">
              <w:r w:rsidRPr="001517FD" w:rsidDel="00DA72F3">
                <w:rPr>
                  <w:rFonts w:cstheme="minorHAnsi"/>
                  <w:sz w:val="14"/>
                  <w:szCs w:val="14"/>
                </w:rPr>
                <w:delText>4</w:delText>
              </w:r>
            </w:del>
          </w:p>
        </w:tc>
        <w:tc>
          <w:tcPr>
            <w:tcW w:w="607" w:type="dxa"/>
            <w:tcBorders>
              <w:top w:val="single" w:sz="4" w:space="0" w:color="auto"/>
              <w:left w:val="single" w:sz="4" w:space="0" w:color="auto"/>
              <w:bottom w:val="nil"/>
              <w:right w:val="single" w:sz="4" w:space="0" w:color="auto"/>
            </w:tcBorders>
            <w:vAlign w:val="center"/>
            <w:hideMark/>
          </w:tcPr>
          <w:p w14:paraId="794DE822" w14:textId="7E2E088E" w:rsidR="007B0160" w:rsidRPr="001517FD" w:rsidDel="00DA72F3" w:rsidRDefault="007B0160" w:rsidP="007B0160">
            <w:pPr>
              <w:bidi w:val="0"/>
              <w:spacing w:line="240" w:lineRule="auto"/>
              <w:jc w:val="both"/>
              <w:rPr>
                <w:del w:id="2852" w:author="Tomer Oron" w:date="2023-12-26T13:42:00Z"/>
                <w:rFonts w:cstheme="minorHAnsi"/>
                <w:b/>
                <w:bCs/>
                <w:sz w:val="14"/>
                <w:szCs w:val="14"/>
                <w:u w:val="single"/>
              </w:rPr>
            </w:pPr>
            <w:del w:id="2853" w:author="Tomer Oron" w:date="2023-12-26T13:42:00Z">
              <w:r w:rsidRPr="001517FD" w:rsidDel="00DA72F3">
                <w:rPr>
                  <w:rFonts w:cstheme="minorHAnsi"/>
                  <w:sz w:val="14"/>
                  <w:szCs w:val="14"/>
                </w:rPr>
                <w:delText>39</w:delText>
              </w:r>
            </w:del>
          </w:p>
        </w:tc>
        <w:tc>
          <w:tcPr>
            <w:tcW w:w="536" w:type="dxa"/>
            <w:tcBorders>
              <w:top w:val="single" w:sz="4" w:space="0" w:color="auto"/>
              <w:left w:val="single" w:sz="4" w:space="0" w:color="auto"/>
              <w:bottom w:val="nil"/>
              <w:right w:val="single" w:sz="4" w:space="0" w:color="auto"/>
            </w:tcBorders>
            <w:vAlign w:val="center"/>
            <w:hideMark/>
          </w:tcPr>
          <w:p w14:paraId="3CCF5E88" w14:textId="115DBF58" w:rsidR="007B0160" w:rsidRPr="001517FD" w:rsidDel="00DA72F3" w:rsidRDefault="007B0160" w:rsidP="007B0160">
            <w:pPr>
              <w:bidi w:val="0"/>
              <w:spacing w:line="240" w:lineRule="auto"/>
              <w:jc w:val="both"/>
              <w:rPr>
                <w:del w:id="2854" w:author="Tomer Oron" w:date="2023-12-26T13:42:00Z"/>
                <w:rFonts w:cstheme="minorHAnsi"/>
                <w:b/>
                <w:bCs/>
                <w:sz w:val="14"/>
                <w:szCs w:val="14"/>
                <w:u w:val="single"/>
              </w:rPr>
            </w:pPr>
            <w:del w:id="2855" w:author="Tomer Oron" w:date="2023-12-26T13:42:00Z">
              <w:r w:rsidRPr="001517FD" w:rsidDel="00DA72F3">
                <w:rPr>
                  <w:rFonts w:cstheme="minorHAnsi"/>
                  <w:sz w:val="14"/>
                  <w:szCs w:val="14"/>
                </w:rPr>
                <w:delText>11</w:delText>
              </w:r>
            </w:del>
          </w:p>
        </w:tc>
        <w:tc>
          <w:tcPr>
            <w:tcW w:w="536" w:type="dxa"/>
            <w:tcBorders>
              <w:top w:val="single" w:sz="4" w:space="0" w:color="auto"/>
              <w:left w:val="single" w:sz="4" w:space="0" w:color="auto"/>
              <w:bottom w:val="nil"/>
              <w:right w:val="single" w:sz="4" w:space="0" w:color="auto"/>
            </w:tcBorders>
            <w:vAlign w:val="center"/>
            <w:hideMark/>
          </w:tcPr>
          <w:p w14:paraId="7A6A5CBF" w14:textId="239C032F" w:rsidR="007B0160" w:rsidRPr="001517FD" w:rsidDel="00DA72F3" w:rsidRDefault="007B0160" w:rsidP="007B0160">
            <w:pPr>
              <w:bidi w:val="0"/>
              <w:spacing w:line="240" w:lineRule="auto"/>
              <w:jc w:val="both"/>
              <w:rPr>
                <w:del w:id="2856" w:author="Tomer Oron" w:date="2023-12-26T13:42:00Z"/>
                <w:rFonts w:cstheme="minorHAnsi"/>
                <w:b/>
                <w:bCs/>
                <w:sz w:val="14"/>
                <w:szCs w:val="14"/>
                <w:u w:val="single"/>
              </w:rPr>
            </w:pPr>
            <w:del w:id="2857" w:author="Tomer Oron" w:date="2023-12-26T13:42:00Z">
              <w:r w:rsidRPr="001517FD" w:rsidDel="00DA72F3">
                <w:rPr>
                  <w:rFonts w:cstheme="minorHAnsi"/>
                  <w:sz w:val="14"/>
                  <w:szCs w:val="14"/>
                </w:rPr>
                <w:delText>2</w:delText>
              </w:r>
            </w:del>
          </w:p>
        </w:tc>
        <w:tc>
          <w:tcPr>
            <w:tcW w:w="488" w:type="dxa"/>
            <w:tcBorders>
              <w:top w:val="single" w:sz="4" w:space="0" w:color="auto"/>
              <w:left w:val="single" w:sz="4" w:space="0" w:color="auto"/>
              <w:bottom w:val="nil"/>
              <w:right w:val="single" w:sz="4" w:space="0" w:color="auto"/>
            </w:tcBorders>
            <w:vAlign w:val="center"/>
            <w:hideMark/>
          </w:tcPr>
          <w:p w14:paraId="5D750751" w14:textId="443985BA" w:rsidR="007B0160" w:rsidRPr="001517FD" w:rsidDel="00DA72F3" w:rsidRDefault="007B0160" w:rsidP="007B0160">
            <w:pPr>
              <w:bidi w:val="0"/>
              <w:spacing w:line="240" w:lineRule="auto"/>
              <w:jc w:val="both"/>
              <w:rPr>
                <w:del w:id="2858" w:author="Tomer Oron" w:date="2023-12-26T13:42:00Z"/>
                <w:rFonts w:cstheme="minorHAnsi"/>
                <w:b/>
                <w:bCs/>
                <w:sz w:val="14"/>
                <w:szCs w:val="14"/>
                <w:u w:val="single"/>
              </w:rPr>
            </w:pPr>
            <w:del w:id="2859"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hideMark/>
          </w:tcPr>
          <w:p w14:paraId="6DA6990C" w14:textId="45A467BE" w:rsidR="007B0160" w:rsidRPr="001517FD" w:rsidDel="00DA72F3" w:rsidRDefault="007B0160" w:rsidP="007B0160">
            <w:pPr>
              <w:bidi w:val="0"/>
              <w:spacing w:line="240" w:lineRule="auto"/>
              <w:jc w:val="both"/>
              <w:rPr>
                <w:del w:id="2860" w:author="Tomer Oron" w:date="2023-12-26T13:42:00Z"/>
                <w:rFonts w:cstheme="minorHAnsi"/>
                <w:b/>
                <w:bCs/>
                <w:sz w:val="14"/>
                <w:szCs w:val="14"/>
                <w:u w:val="single"/>
              </w:rPr>
            </w:pPr>
            <w:del w:id="2861"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tcPr>
          <w:p w14:paraId="2B4A4D68" w14:textId="4F2CB89E" w:rsidR="007B0160" w:rsidRPr="001517FD" w:rsidDel="00DA72F3" w:rsidRDefault="007B0160" w:rsidP="007B0160">
            <w:pPr>
              <w:bidi w:val="0"/>
              <w:spacing w:line="240" w:lineRule="auto"/>
              <w:jc w:val="both"/>
              <w:rPr>
                <w:del w:id="2862" w:author="Tomer Oron" w:date="2023-12-26T13:42:00Z"/>
                <w:rFonts w:cstheme="minorHAnsi"/>
                <w:b/>
                <w:bCs/>
                <w:sz w:val="14"/>
                <w:szCs w:val="14"/>
                <w:u w:val="single"/>
              </w:rPr>
            </w:pPr>
          </w:p>
        </w:tc>
        <w:tc>
          <w:tcPr>
            <w:tcW w:w="536" w:type="dxa"/>
            <w:tcBorders>
              <w:top w:val="single" w:sz="4" w:space="0" w:color="auto"/>
              <w:left w:val="single" w:sz="4" w:space="0" w:color="auto"/>
              <w:bottom w:val="nil"/>
              <w:right w:val="single" w:sz="4" w:space="0" w:color="auto"/>
            </w:tcBorders>
            <w:vAlign w:val="center"/>
            <w:hideMark/>
          </w:tcPr>
          <w:p w14:paraId="5C8865EC" w14:textId="59C3D40C" w:rsidR="007B0160" w:rsidRPr="001517FD" w:rsidDel="00DA72F3" w:rsidRDefault="007B0160" w:rsidP="007B0160">
            <w:pPr>
              <w:bidi w:val="0"/>
              <w:spacing w:line="240" w:lineRule="auto"/>
              <w:jc w:val="both"/>
              <w:rPr>
                <w:del w:id="2863" w:author="Tomer Oron" w:date="2023-12-26T13:42:00Z"/>
                <w:rFonts w:cstheme="minorHAnsi"/>
                <w:b/>
                <w:bCs/>
                <w:sz w:val="14"/>
                <w:szCs w:val="14"/>
                <w:u w:val="single"/>
              </w:rPr>
            </w:pPr>
            <w:del w:id="2864" w:author="Tomer Oron" w:date="2023-12-26T13:42:00Z">
              <w:r w:rsidRPr="001517FD" w:rsidDel="00DA72F3">
                <w:rPr>
                  <w:rFonts w:cstheme="minorHAnsi"/>
                  <w:sz w:val="14"/>
                  <w:szCs w:val="14"/>
                </w:rPr>
                <w:delText>2</w:delText>
              </w:r>
            </w:del>
          </w:p>
        </w:tc>
        <w:tc>
          <w:tcPr>
            <w:tcW w:w="536" w:type="dxa"/>
            <w:tcBorders>
              <w:top w:val="single" w:sz="4" w:space="0" w:color="auto"/>
              <w:left w:val="single" w:sz="4" w:space="0" w:color="auto"/>
              <w:bottom w:val="nil"/>
              <w:right w:val="single" w:sz="4" w:space="0" w:color="auto"/>
            </w:tcBorders>
            <w:vAlign w:val="center"/>
            <w:hideMark/>
          </w:tcPr>
          <w:p w14:paraId="77BAF216" w14:textId="56646E4C" w:rsidR="007B0160" w:rsidRPr="001517FD" w:rsidDel="00DA72F3" w:rsidRDefault="007B0160" w:rsidP="007B0160">
            <w:pPr>
              <w:bidi w:val="0"/>
              <w:spacing w:line="240" w:lineRule="auto"/>
              <w:jc w:val="both"/>
              <w:rPr>
                <w:del w:id="2865" w:author="Tomer Oron" w:date="2023-12-26T13:42:00Z"/>
                <w:rFonts w:cstheme="minorHAnsi"/>
                <w:b/>
                <w:bCs/>
                <w:sz w:val="14"/>
                <w:szCs w:val="14"/>
                <w:u w:val="single"/>
              </w:rPr>
            </w:pPr>
            <w:del w:id="2866"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59E630A6" w14:textId="180A9474" w:rsidR="007B0160" w:rsidRPr="001517FD" w:rsidDel="00DA72F3" w:rsidRDefault="007B0160" w:rsidP="007B0160">
            <w:pPr>
              <w:bidi w:val="0"/>
              <w:spacing w:line="240" w:lineRule="auto"/>
              <w:jc w:val="both"/>
              <w:rPr>
                <w:del w:id="2867" w:author="Tomer Oron" w:date="2023-12-26T13:42:00Z"/>
                <w:rFonts w:cstheme="minorHAnsi"/>
                <w:b/>
                <w:bCs/>
                <w:sz w:val="14"/>
                <w:szCs w:val="14"/>
                <w:u w:val="single"/>
              </w:rPr>
            </w:pPr>
            <w:del w:id="2868"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6EE5377A" w14:textId="07B114DA" w:rsidR="007B0160" w:rsidRPr="001517FD" w:rsidDel="00DA72F3" w:rsidRDefault="007B0160" w:rsidP="007B0160">
            <w:pPr>
              <w:bidi w:val="0"/>
              <w:spacing w:line="240" w:lineRule="auto"/>
              <w:jc w:val="both"/>
              <w:rPr>
                <w:del w:id="2869" w:author="Tomer Oron" w:date="2023-12-26T13:42:00Z"/>
                <w:rFonts w:cstheme="minorHAnsi"/>
                <w:b/>
                <w:bCs/>
                <w:sz w:val="14"/>
                <w:szCs w:val="14"/>
                <w:u w:val="single"/>
              </w:rPr>
            </w:pPr>
            <w:del w:id="2870"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6A8E4817" w14:textId="66460A78" w:rsidR="007B0160" w:rsidRPr="001517FD" w:rsidDel="00DA72F3" w:rsidRDefault="007B0160" w:rsidP="007B0160">
            <w:pPr>
              <w:bidi w:val="0"/>
              <w:spacing w:line="240" w:lineRule="auto"/>
              <w:jc w:val="both"/>
              <w:rPr>
                <w:del w:id="2871" w:author="Tomer Oron" w:date="2023-12-26T13:42:00Z"/>
                <w:rFonts w:cstheme="minorHAnsi"/>
                <w:b/>
                <w:bCs/>
                <w:sz w:val="14"/>
                <w:szCs w:val="14"/>
                <w:u w:val="single"/>
              </w:rPr>
            </w:pPr>
            <w:del w:id="2872"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tcPr>
          <w:p w14:paraId="6F709576" w14:textId="280C7E7A" w:rsidR="007B0160" w:rsidRPr="001517FD" w:rsidDel="00DA72F3" w:rsidRDefault="007B0160" w:rsidP="007B0160">
            <w:pPr>
              <w:bidi w:val="0"/>
              <w:spacing w:line="240" w:lineRule="auto"/>
              <w:jc w:val="both"/>
              <w:rPr>
                <w:del w:id="2873" w:author="Tomer Oron" w:date="2023-12-26T13:42:00Z"/>
                <w:rFonts w:cstheme="minorHAnsi"/>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D22BA6A" w14:textId="407727C0" w:rsidR="007B0160" w:rsidRPr="001517FD" w:rsidDel="00DA72F3" w:rsidRDefault="007B0160" w:rsidP="007B0160">
            <w:pPr>
              <w:bidi w:val="0"/>
              <w:spacing w:line="240" w:lineRule="auto"/>
              <w:jc w:val="both"/>
              <w:rPr>
                <w:del w:id="2874" w:author="Tomer Oron" w:date="2023-12-26T13:42:00Z"/>
                <w:rFonts w:cstheme="minorHAnsi"/>
                <w:b/>
                <w:bCs/>
                <w:sz w:val="14"/>
                <w:szCs w:val="14"/>
                <w:u w:val="single"/>
              </w:rPr>
            </w:pPr>
            <w:del w:id="2875"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85659BC" w14:textId="52FEA502" w:rsidR="007B0160" w:rsidRPr="001517FD" w:rsidDel="00DA72F3" w:rsidRDefault="007B0160" w:rsidP="007B0160">
            <w:pPr>
              <w:bidi w:val="0"/>
              <w:spacing w:line="240" w:lineRule="auto"/>
              <w:jc w:val="both"/>
              <w:rPr>
                <w:del w:id="2876" w:author="Tomer Oron" w:date="2023-12-26T13:42:00Z"/>
                <w:rFonts w:cstheme="minorHAnsi"/>
                <w:b/>
                <w:bCs/>
                <w:sz w:val="14"/>
                <w:szCs w:val="14"/>
                <w:u w:val="single"/>
              </w:rPr>
            </w:pPr>
            <w:del w:id="2877"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3BD6A59" w14:textId="26CF6D0A" w:rsidR="007B0160" w:rsidRPr="001517FD" w:rsidDel="00DA72F3" w:rsidRDefault="007B0160" w:rsidP="007B0160">
            <w:pPr>
              <w:bidi w:val="0"/>
              <w:spacing w:line="240" w:lineRule="auto"/>
              <w:jc w:val="both"/>
              <w:rPr>
                <w:del w:id="2878" w:author="Tomer Oron" w:date="2023-12-26T13:42:00Z"/>
                <w:rFonts w:cstheme="minorHAnsi"/>
                <w:b/>
                <w:bCs/>
                <w:sz w:val="14"/>
                <w:szCs w:val="14"/>
                <w:u w:val="single"/>
              </w:rPr>
            </w:pPr>
            <w:del w:id="2879"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4A5A523" w14:textId="7E3D3082" w:rsidR="007B0160" w:rsidRPr="001517FD" w:rsidDel="00DA72F3" w:rsidRDefault="007B0160" w:rsidP="007B0160">
            <w:pPr>
              <w:bidi w:val="0"/>
              <w:spacing w:line="240" w:lineRule="auto"/>
              <w:jc w:val="both"/>
              <w:rPr>
                <w:del w:id="2880" w:author="Tomer Oron" w:date="2023-12-26T13:42:00Z"/>
                <w:rFonts w:cstheme="minorHAnsi"/>
                <w:b/>
                <w:bCs/>
                <w:sz w:val="14"/>
                <w:szCs w:val="14"/>
                <w:u w:val="single"/>
              </w:rPr>
            </w:pPr>
            <w:del w:id="2881" w:author="Tomer Oron" w:date="2023-12-26T13:42:00Z">
              <w:r w:rsidRPr="001517FD" w:rsidDel="00DA72F3">
                <w:rPr>
                  <w:rFonts w:cstheme="minorHAnsi"/>
                  <w:sz w:val="14"/>
                  <w:szCs w:val="14"/>
                </w:rPr>
                <w:delText>0</w:delText>
              </w:r>
            </w:del>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1BCEA28" w14:textId="60C3C26F" w:rsidR="007B0160" w:rsidRPr="001517FD" w:rsidDel="00DA72F3" w:rsidRDefault="007B0160" w:rsidP="007B0160">
            <w:pPr>
              <w:bidi w:val="0"/>
              <w:spacing w:line="240" w:lineRule="auto"/>
              <w:jc w:val="both"/>
              <w:rPr>
                <w:del w:id="2882" w:author="Tomer Oron" w:date="2023-12-26T13:42:00Z"/>
                <w:rFonts w:cstheme="minorHAnsi"/>
                <w:sz w:val="14"/>
                <w:szCs w:val="14"/>
              </w:rPr>
            </w:pPr>
            <w:del w:id="2883" w:author="Tomer Oron" w:date="2023-12-26T13:42:00Z">
              <w:r w:rsidRPr="001517FD" w:rsidDel="00DA72F3">
                <w:rPr>
                  <w:rFonts w:cstheme="minorHAnsi"/>
                  <w:sz w:val="14"/>
                  <w:szCs w:val="14"/>
                </w:rPr>
                <w:delText>0</w:delText>
              </w:r>
            </w:del>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276FF472" w14:textId="5106FE7B" w:rsidR="007B0160" w:rsidRPr="001517FD" w:rsidDel="00DA72F3" w:rsidRDefault="007B0160" w:rsidP="007B0160">
            <w:pPr>
              <w:bidi w:val="0"/>
              <w:spacing w:line="240" w:lineRule="auto"/>
              <w:jc w:val="both"/>
              <w:rPr>
                <w:del w:id="2884" w:author="Tomer Oron" w:date="2023-12-26T13:42:00Z"/>
                <w:rFonts w:cstheme="minorHAnsi"/>
                <w:sz w:val="14"/>
                <w:szCs w:val="14"/>
              </w:rPr>
            </w:pPr>
          </w:p>
        </w:tc>
        <w:tc>
          <w:tcPr>
            <w:tcW w:w="0" w:type="auto"/>
            <w:vMerge/>
            <w:tcBorders>
              <w:left w:val="single" w:sz="4" w:space="0" w:color="auto"/>
              <w:right w:val="single" w:sz="4" w:space="0" w:color="auto"/>
            </w:tcBorders>
            <w:vAlign w:val="center"/>
            <w:hideMark/>
          </w:tcPr>
          <w:p w14:paraId="0D01932E" w14:textId="145D8C94" w:rsidR="007B0160" w:rsidRPr="001517FD" w:rsidDel="00DA72F3" w:rsidRDefault="007B0160" w:rsidP="007B0160">
            <w:pPr>
              <w:bidi w:val="0"/>
              <w:spacing w:line="240" w:lineRule="auto"/>
              <w:jc w:val="both"/>
              <w:rPr>
                <w:del w:id="2885" w:author="Tomer Oron" w:date="2023-12-26T13:42:00Z"/>
                <w:rFonts w:cstheme="minorHAnsi"/>
                <w:b/>
                <w:bCs/>
                <w:sz w:val="14"/>
                <w:szCs w:val="14"/>
                <w:u w:val="single"/>
              </w:rPr>
            </w:pPr>
          </w:p>
        </w:tc>
      </w:tr>
      <w:tr w:rsidR="007B0160" w:rsidRPr="001517FD" w:rsidDel="00DA72F3" w14:paraId="6FEBD104" w14:textId="32553CB5" w:rsidTr="007B0160">
        <w:trPr>
          <w:del w:id="2886"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0BE04" w14:textId="2655A0EE" w:rsidR="007B0160" w:rsidRPr="001517FD" w:rsidDel="00DA72F3" w:rsidRDefault="007B0160" w:rsidP="007B0160">
            <w:pPr>
              <w:bidi w:val="0"/>
              <w:spacing w:line="240" w:lineRule="auto"/>
              <w:jc w:val="both"/>
              <w:rPr>
                <w:del w:id="2887"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8693AB" w14:textId="3E0B8EF2" w:rsidR="007B0160" w:rsidRPr="001517FD" w:rsidDel="00DA72F3" w:rsidRDefault="007B0160" w:rsidP="007B0160">
            <w:pPr>
              <w:bidi w:val="0"/>
              <w:spacing w:line="240" w:lineRule="auto"/>
              <w:jc w:val="both"/>
              <w:rPr>
                <w:del w:id="2888"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BD664" w14:textId="5C77B480" w:rsidR="007B0160" w:rsidRPr="001517FD" w:rsidDel="00DA72F3" w:rsidRDefault="007B0160" w:rsidP="007B0160">
            <w:pPr>
              <w:bidi w:val="0"/>
              <w:spacing w:line="240" w:lineRule="auto"/>
              <w:jc w:val="both"/>
              <w:rPr>
                <w:del w:id="2889"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BCC146" w14:textId="7754837D" w:rsidR="007B0160" w:rsidRPr="001517FD" w:rsidDel="00DA72F3" w:rsidRDefault="007B0160" w:rsidP="007B0160">
            <w:pPr>
              <w:bidi w:val="0"/>
              <w:spacing w:line="240" w:lineRule="auto"/>
              <w:jc w:val="both"/>
              <w:rPr>
                <w:del w:id="2890"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center"/>
            <w:hideMark/>
          </w:tcPr>
          <w:p w14:paraId="0A4F7984" w14:textId="7E00A878" w:rsidR="007B0160" w:rsidRPr="001517FD" w:rsidDel="00DA72F3" w:rsidRDefault="007B0160" w:rsidP="007B0160">
            <w:pPr>
              <w:bidi w:val="0"/>
              <w:spacing w:line="240" w:lineRule="auto"/>
              <w:jc w:val="both"/>
              <w:rPr>
                <w:del w:id="2891" w:author="Tomer Oron" w:date="2023-12-26T13:42:00Z"/>
                <w:rFonts w:cstheme="minorHAnsi"/>
                <w:b/>
                <w:bCs/>
                <w:i/>
                <w:iCs/>
                <w:sz w:val="14"/>
                <w:szCs w:val="14"/>
                <w:u w:val="single"/>
              </w:rPr>
            </w:pPr>
            <w:del w:id="2892" w:author="Tomer Oron" w:date="2023-12-26T13:42:00Z">
              <w:r w:rsidRPr="001517FD" w:rsidDel="00DA72F3">
                <w:rPr>
                  <w:rFonts w:cstheme="minorHAnsi"/>
                  <w:i/>
                  <w:iCs/>
                  <w:color w:val="000000"/>
                  <w:sz w:val="14"/>
                  <w:szCs w:val="14"/>
                </w:rPr>
                <w:delText>38.8</w:delText>
              </w:r>
            </w:del>
          </w:p>
        </w:tc>
        <w:tc>
          <w:tcPr>
            <w:tcW w:w="536" w:type="dxa"/>
            <w:tcBorders>
              <w:top w:val="nil"/>
              <w:left w:val="single" w:sz="4" w:space="0" w:color="auto"/>
              <w:bottom w:val="single" w:sz="4" w:space="0" w:color="auto"/>
              <w:right w:val="single" w:sz="4" w:space="0" w:color="auto"/>
            </w:tcBorders>
            <w:vAlign w:val="center"/>
            <w:hideMark/>
          </w:tcPr>
          <w:p w14:paraId="25F583B0" w14:textId="50A23005" w:rsidR="007B0160" w:rsidRPr="001517FD" w:rsidDel="00DA72F3" w:rsidRDefault="007B0160" w:rsidP="007B0160">
            <w:pPr>
              <w:bidi w:val="0"/>
              <w:spacing w:line="240" w:lineRule="auto"/>
              <w:jc w:val="both"/>
              <w:rPr>
                <w:del w:id="2893" w:author="Tomer Oron" w:date="2023-12-26T13:42:00Z"/>
                <w:rFonts w:cstheme="minorHAnsi"/>
                <w:b/>
                <w:bCs/>
                <w:i/>
                <w:iCs/>
                <w:sz w:val="14"/>
                <w:szCs w:val="14"/>
                <w:u w:val="single"/>
              </w:rPr>
            </w:pPr>
            <w:del w:id="2894" w:author="Tomer Oron" w:date="2023-12-26T13:42:00Z">
              <w:r w:rsidRPr="001517FD" w:rsidDel="00DA72F3">
                <w:rPr>
                  <w:rFonts w:cstheme="minorHAnsi"/>
                  <w:i/>
                  <w:iCs/>
                  <w:color w:val="000000"/>
                  <w:sz w:val="14"/>
                  <w:szCs w:val="14"/>
                </w:rPr>
                <w:delText>10.2</w:delText>
              </w:r>
            </w:del>
          </w:p>
        </w:tc>
        <w:tc>
          <w:tcPr>
            <w:tcW w:w="536" w:type="dxa"/>
            <w:tcBorders>
              <w:top w:val="nil"/>
              <w:left w:val="single" w:sz="4" w:space="0" w:color="auto"/>
              <w:bottom w:val="single" w:sz="4" w:space="0" w:color="auto"/>
              <w:right w:val="single" w:sz="4" w:space="0" w:color="auto"/>
            </w:tcBorders>
            <w:vAlign w:val="center"/>
            <w:hideMark/>
          </w:tcPr>
          <w:p w14:paraId="56C9BC65" w14:textId="53CA5EB7" w:rsidR="007B0160" w:rsidRPr="001517FD" w:rsidDel="00DA72F3" w:rsidRDefault="007B0160" w:rsidP="007B0160">
            <w:pPr>
              <w:bidi w:val="0"/>
              <w:spacing w:line="240" w:lineRule="auto"/>
              <w:jc w:val="both"/>
              <w:rPr>
                <w:del w:id="2895" w:author="Tomer Oron" w:date="2023-12-26T13:42:00Z"/>
                <w:rFonts w:cstheme="minorHAnsi"/>
                <w:b/>
                <w:bCs/>
                <w:i/>
                <w:iCs/>
                <w:sz w:val="14"/>
                <w:szCs w:val="14"/>
                <w:u w:val="single"/>
              </w:rPr>
            </w:pPr>
            <w:del w:id="2896" w:author="Tomer Oron" w:date="2023-12-26T13:42:00Z">
              <w:r w:rsidRPr="001517FD" w:rsidDel="00DA72F3">
                <w:rPr>
                  <w:rFonts w:cstheme="minorHAnsi"/>
                  <w:i/>
                  <w:iCs/>
                  <w:color w:val="000000"/>
                  <w:sz w:val="14"/>
                  <w:szCs w:val="14"/>
                </w:rPr>
                <w:delText>2.6</w:delText>
              </w:r>
            </w:del>
          </w:p>
        </w:tc>
        <w:tc>
          <w:tcPr>
            <w:tcW w:w="488" w:type="dxa"/>
            <w:tcBorders>
              <w:top w:val="nil"/>
              <w:left w:val="single" w:sz="4" w:space="0" w:color="auto"/>
              <w:bottom w:val="single" w:sz="4" w:space="0" w:color="auto"/>
              <w:right w:val="single" w:sz="4" w:space="0" w:color="auto"/>
            </w:tcBorders>
            <w:vAlign w:val="center"/>
            <w:hideMark/>
          </w:tcPr>
          <w:p w14:paraId="144D5725" w14:textId="47EF45DF" w:rsidR="007B0160" w:rsidRPr="001517FD" w:rsidDel="00DA72F3" w:rsidRDefault="007B0160" w:rsidP="007B0160">
            <w:pPr>
              <w:bidi w:val="0"/>
              <w:spacing w:line="240" w:lineRule="auto"/>
              <w:jc w:val="both"/>
              <w:rPr>
                <w:del w:id="2897" w:author="Tomer Oron" w:date="2023-12-26T13:42:00Z"/>
                <w:rFonts w:cstheme="minorHAnsi"/>
                <w:b/>
                <w:bCs/>
                <w:i/>
                <w:iCs/>
                <w:sz w:val="14"/>
                <w:szCs w:val="14"/>
                <w:u w:val="single"/>
              </w:rPr>
            </w:pPr>
            <w:del w:id="2898" w:author="Tomer Oron" w:date="2023-12-26T13:42:00Z">
              <w:r w:rsidRPr="001517FD" w:rsidDel="00DA72F3">
                <w:rPr>
                  <w:rFonts w:cstheme="minorHAnsi"/>
                  <w:i/>
                  <w:iCs/>
                  <w:color w:val="000000"/>
                  <w:sz w:val="14"/>
                  <w:szCs w:val="14"/>
                </w:rPr>
                <w:delText>0.4</w:delText>
              </w:r>
            </w:del>
          </w:p>
        </w:tc>
        <w:tc>
          <w:tcPr>
            <w:tcW w:w="488" w:type="dxa"/>
            <w:tcBorders>
              <w:top w:val="nil"/>
              <w:left w:val="single" w:sz="4" w:space="0" w:color="auto"/>
              <w:bottom w:val="single" w:sz="4" w:space="0" w:color="auto"/>
              <w:right w:val="single" w:sz="4" w:space="0" w:color="auto"/>
            </w:tcBorders>
            <w:vAlign w:val="center"/>
            <w:hideMark/>
          </w:tcPr>
          <w:p w14:paraId="7614E1DB" w14:textId="771004C6" w:rsidR="007B0160" w:rsidRPr="001517FD" w:rsidDel="00DA72F3" w:rsidRDefault="007B0160" w:rsidP="007B0160">
            <w:pPr>
              <w:bidi w:val="0"/>
              <w:spacing w:line="240" w:lineRule="auto"/>
              <w:jc w:val="both"/>
              <w:rPr>
                <w:del w:id="2899" w:author="Tomer Oron" w:date="2023-12-26T13:42:00Z"/>
                <w:rFonts w:cstheme="minorHAnsi"/>
                <w:b/>
                <w:bCs/>
                <w:i/>
                <w:iCs/>
                <w:sz w:val="14"/>
                <w:szCs w:val="14"/>
                <w:u w:val="single"/>
              </w:rPr>
            </w:pPr>
            <w:del w:id="2900" w:author="Tomer Oron" w:date="2023-12-26T13:42:00Z">
              <w:r w:rsidRPr="001517FD" w:rsidDel="00DA72F3">
                <w:rPr>
                  <w:rFonts w:cstheme="minorHAnsi"/>
                  <w:i/>
                  <w:iCs/>
                  <w:color w:val="000000"/>
                  <w:sz w:val="14"/>
                  <w:szCs w:val="14"/>
                </w:rPr>
                <w:delText>0.0</w:delText>
              </w:r>
            </w:del>
          </w:p>
        </w:tc>
        <w:tc>
          <w:tcPr>
            <w:tcW w:w="465" w:type="dxa"/>
            <w:tcBorders>
              <w:top w:val="nil"/>
              <w:left w:val="single" w:sz="4" w:space="0" w:color="auto"/>
              <w:bottom w:val="single" w:sz="4" w:space="0" w:color="auto"/>
              <w:right w:val="single" w:sz="4" w:space="0" w:color="auto"/>
            </w:tcBorders>
            <w:vAlign w:val="center"/>
          </w:tcPr>
          <w:p w14:paraId="1A299056" w14:textId="3C9425D4" w:rsidR="007B0160" w:rsidRPr="001517FD" w:rsidDel="00DA72F3" w:rsidRDefault="007B0160" w:rsidP="007B0160">
            <w:pPr>
              <w:bidi w:val="0"/>
              <w:spacing w:line="240" w:lineRule="auto"/>
              <w:jc w:val="both"/>
              <w:rPr>
                <w:del w:id="2901" w:author="Tomer Oron" w:date="2023-12-26T13:42:00Z"/>
                <w:rFonts w:cstheme="minorHAnsi"/>
                <w:b/>
                <w:bCs/>
                <w:i/>
                <w:iCs/>
                <w:sz w:val="14"/>
                <w:szCs w:val="14"/>
                <w:u w:val="single"/>
              </w:rPr>
            </w:pPr>
          </w:p>
        </w:tc>
        <w:tc>
          <w:tcPr>
            <w:tcW w:w="536" w:type="dxa"/>
            <w:tcBorders>
              <w:top w:val="nil"/>
              <w:left w:val="single" w:sz="4" w:space="0" w:color="auto"/>
              <w:bottom w:val="single" w:sz="4" w:space="0" w:color="auto"/>
              <w:right w:val="single" w:sz="4" w:space="0" w:color="auto"/>
            </w:tcBorders>
            <w:vAlign w:val="center"/>
            <w:hideMark/>
          </w:tcPr>
          <w:p w14:paraId="4792FDCC" w14:textId="22233122" w:rsidR="007B0160" w:rsidRPr="001517FD" w:rsidDel="00DA72F3" w:rsidRDefault="007B0160" w:rsidP="007B0160">
            <w:pPr>
              <w:bidi w:val="0"/>
              <w:spacing w:line="240" w:lineRule="auto"/>
              <w:jc w:val="both"/>
              <w:rPr>
                <w:del w:id="2902" w:author="Tomer Oron" w:date="2023-12-26T13:42:00Z"/>
                <w:rFonts w:cstheme="minorHAnsi"/>
                <w:b/>
                <w:bCs/>
                <w:i/>
                <w:iCs/>
                <w:sz w:val="14"/>
                <w:szCs w:val="14"/>
                <w:u w:val="single"/>
              </w:rPr>
            </w:pPr>
            <w:del w:id="2903" w:author="Tomer Oron" w:date="2023-12-26T13:42:00Z">
              <w:r w:rsidRPr="001517FD" w:rsidDel="00DA72F3">
                <w:rPr>
                  <w:rFonts w:cstheme="minorHAnsi"/>
                  <w:i/>
                  <w:iCs/>
                  <w:color w:val="000000"/>
                  <w:sz w:val="14"/>
                  <w:szCs w:val="14"/>
                </w:rPr>
                <w:delText>1.3</w:delText>
              </w:r>
            </w:del>
          </w:p>
        </w:tc>
        <w:tc>
          <w:tcPr>
            <w:tcW w:w="536" w:type="dxa"/>
            <w:tcBorders>
              <w:top w:val="nil"/>
              <w:left w:val="single" w:sz="4" w:space="0" w:color="auto"/>
              <w:bottom w:val="single" w:sz="4" w:space="0" w:color="auto"/>
              <w:right w:val="single" w:sz="4" w:space="0" w:color="auto"/>
            </w:tcBorders>
            <w:vAlign w:val="center"/>
            <w:hideMark/>
          </w:tcPr>
          <w:p w14:paraId="6D1F4AAE" w14:textId="6E7C78B3" w:rsidR="007B0160" w:rsidRPr="001517FD" w:rsidDel="00DA72F3" w:rsidRDefault="007B0160" w:rsidP="007B0160">
            <w:pPr>
              <w:bidi w:val="0"/>
              <w:spacing w:line="240" w:lineRule="auto"/>
              <w:jc w:val="both"/>
              <w:rPr>
                <w:del w:id="2904" w:author="Tomer Oron" w:date="2023-12-26T13:42:00Z"/>
                <w:rFonts w:cstheme="minorHAnsi"/>
                <w:b/>
                <w:bCs/>
                <w:i/>
                <w:iCs/>
                <w:sz w:val="14"/>
                <w:szCs w:val="14"/>
                <w:u w:val="single"/>
              </w:rPr>
            </w:pPr>
            <w:del w:id="2905" w:author="Tomer Oron" w:date="2023-12-26T13:42:00Z">
              <w:r w:rsidRPr="001517FD" w:rsidDel="00DA72F3">
                <w:rPr>
                  <w:rFonts w:cstheme="minorHAnsi"/>
                  <w:i/>
                  <w:iCs/>
                  <w:color w:val="000000"/>
                  <w:sz w:val="14"/>
                  <w:szCs w:val="14"/>
                </w:rPr>
                <w:delText>1.1</w:delText>
              </w:r>
            </w:del>
          </w:p>
        </w:tc>
        <w:tc>
          <w:tcPr>
            <w:tcW w:w="489" w:type="dxa"/>
            <w:tcBorders>
              <w:top w:val="nil"/>
              <w:left w:val="single" w:sz="4" w:space="0" w:color="auto"/>
              <w:bottom w:val="single" w:sz="4" w:space="0" w:color="auto"/>
              <w:right w:val="single" w:sz="4" w:space="0" w:color="auto"/>
            </w:tcBorders>
            <w:vAlign w:val="center"/>
            <w:hideMark/>
          </w:tcPr>
          <w:p w14:paraId="6480F1AA" w14:textId="0C9F1A4A" w:rsidR="007B0160" w:rsidRPr="001517FD" w:rsidDel="00DA72F3" w:rsidRDefault="007B0160" w:rsidP="007B0160">
            <w:pPr>
              <w:bidi w:val="0"/>
              <w:spacing w:line="240" w:lineRule="auto"/>
              <w:jc w:val="both"/>
              <w:rPr>
                <w:del w:id="2906" w:author="Tomer Oron" w:date="2023-12-26T13:42:00Z"/>
                <w:rFonts w:cstheme="minorHAnsi"/>
                <w:b/>
                <w:bCs/>
                <w:i/>
                <w:iCs/>
                <w:sz w:val="14"/>
                <w:szCs w:val="14"/>
                <w:u w:val="single"/>
              </w:rPr>
            </w:pPr>
            <w:del w:id="2907" w:author="Tomer Oron" w:date="2023-12-26T13:42:00Z">
              <w:r w:rsidRPr="001517FD" w:rsidDel="00DA72F3">
                <w:rPr>
                  <w:rFonts w:cstheme="minorHAnsi"/>
                  <w:i/>
                  <w:iCs/>
                  <w:color w:val="000000"/>
                  <w:sz w:val="14"/>
                  <w:szCs w:val="14"/>
                </w:rPr>
                <w:delText>0.4</w:delText>
              </w:r>
            </w:del>
          </w:p>
        </w:tc>
        <w:tc>
          <w:tcPr>
            <w:tcW w:w="489" w:type="dxa"/>
            <w:tcBorders>
              <w:top w:val="nil"/>
              <w:left w:val="single" w:sz="4" w:space="0" w:color="auto"/>
              <w:bottom w:val="single" w:sz="4" w:space="0" w:color="auto"/>
              <w:right w:val="single" w:sz="4" w:space="0" w:color="auto"/>
            </w:tcBorders>
            <w:vAlign w:val="center"/>
            <w:hideMark/>
          </w:tcPr>
          <w:p w14:paraId="41C3FBB9" w14:textId="410BF942" w:rsidR="007B0160" w:rsidRPr="001517FD" w:rsidDel="00DA72F3" w:rsidRDefault="007B0160" w:rsidP="007B0160">
            <w:pPr>
              <w:bidi w:val="0"/>
              <w:spacing w:line="240" w:lineRule="auto"/>
              <w:jc w:val="both"/>
              <w:rPr>
                <w:del w:id="2908" w:author="Tomer Oron" w:date="2023-12-26T13:42:00Z"/>
                <w:rFonts w:cstheme="minorHAnsi"/>
                <w:b/>
                <w:bCs/>
                <w:i/>
                <w:iCs/>
                <w:sz w:val="14"/>
                <w:szCs w:val="14"/>
                <w:u w:val="single"/>
              </w:rPr>
            </w:pPr>
            <w:del w:id="2909" w:author="Tomer Oron" w:date="2023-12-26T13:42:00Z">
              <w:r w:rsidRPr="001517FD" w:rsidDel="00DA72F3">
                <w:rPr>
                  <w:rFonts w:cstheme="minorHAnsi"/>
                  <w:i/>
                  <w:iCs/>
                  <w:color w:val="000000"/>
                  <w:sz w:val="14"/>
                  <w:szCs w:val="14"/>
                </w:rPr>
                <w:delText>0.1</w:delText>
              </w:r>
            </w:del>
          </w:p>
        </w:tc>
        <w:tc>
          <w:tcPr>
            <w:tcW w:w="489" w:type="dxa"/>
            <w:tcBorders>
              <w:top w:val="nil"/>
              <w:left w:val="single" w:sz="4" w:space="0" w:color="auto"/>
              <w:bottom w:val="single" w:sz="4" w:space="0" w:color="auto"/>
              <w:right w:val="single" w:sz="4" w:space="0" w:color="auto"/>
            </w:tcBorders>
            <w:vAlign w:val="center"/>
            <w:hideMark/>
          </w:tcPr>
          <w:p w14:paraId="169CB071" w14:textId="7FCFCF17" w:rsidR="007B0160" w:rsidRPr="001517FD" w:rsidDel="00DA72F3" w:rsidRDefault="007B0160" w:rsidP="007B0160">
            <w:pPr>
              <w:bidi w:val="0"/>
              <w:spacing w:line="240" w:lineRule="auto"/>
              <w:jc w:val="both"/>
              <w:rPr>
                <w:del w:id="2910" w:author="Tomer Oron" w:date="2023-12-26T13:42:00Z"/>
                <w:rFonts w:cstheme="minorHAnsi"/>
                <w:b/>
                <w:bCs/>
                <w:i/>
                <w:iCs/>
                <w:sz w:val="14"/>
                <w:szCs w:val="14"/>
                <w:u w:val="single"/>
              </w:rPr>
            </w:pPr>
            <w:del w:id="2911" w:author="Tomer Oron" w:date="2023-12-26T13:42:00Z">
              <w:r w:rsidRPr="001517FD" w:rsidDel="00DA72F3">
                <w:rPr>
                  <w:rFonts w:cstheme="minorHAnsi"/>
                  <w:i/>
                  <w:iCs/>
                  <w:color w:val="000000"/>
                  <w:sz w:val="14"/>
                  <w:szCs w:val="14"/>
                </w:rPr>
                <w:delText>0.0</w:delText>
              </w:r>
            </w:del>
          </w:p>
        </w:tc>
        <w:tc>
          <w:tcPr>
            <w:tcW w:w="465" w:type="dxa"/>
            <w:tcBorders>
              <w:top w:val="nil"/>
              <w:left w:val="single" w:sz="4" w:space="0" w:color="auto"/>
              <w:bottom w:val="single" w:sz="4" w:space="0" w:color="auto"/>
              <w:right w:val="single" w:sz="4" w:space="0" w:color="auto"/>
            </w:tcBorders>
            <w:vAlign w:val="center"/>
          </w:tcPr>
          <w:p w14:paraId="1429966D" w14:textId="62489E4A" w:rsidR="007B0160" w:rsidRPr="001517FD" w:rsidDel="00DA72F3" w:rsidRDefault="007B0160" w:rsidP="007B0160">
            <w:pPr>
              <w:bidi w:val="0"/>
              <w:spacing w:line="240" w:lineRule="auto"/>
              <w:jc w:val="both"/>
              <w:rPr>
                <w:del w:id="2912"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C8FFE" w14:textId="16ED5D51" w:rsidR="007B0160" w:rsidRPr="001517FD" w:rsidDel="00DA72F3" w:rsidRDefault="007B0160" w:rsidP="007B0160">
            <w:pPr>
              <w:bidi w:val="0"/>
              <w:spacing w:line="240" w:lineRule="auto"/>
              <w:jc w:val="both"/>
              <w:rPr>
                <w:del w:id="2913"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CC62F" w14:textId="2B21BD80" w:rsidR="007B0160" w:rsidRPr="001517FD" w:rsidDel="00DA72F3" w:rsidRDefault="007B0160" w:rsidP="007B0160">
            <w:pPr>
              <w:bidi w:val="0"/>
              <w:spacing w:line="240" w:lineRule="auto"/>
              <w:jc w:val="both"/>
              <w:rPr>
                <w:del w:id="291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BDAC7" w14:textId="486F9F82" w:rsidR="007B0160" w:rsidRPr="001517FD" w:rsidDel="00DA72F3" w:rsidRDefault="007B0160" w:rsidP="007B0160">
            <w:pPr>
              <w:bidi w:val="0"/>
              <w:spacing w:line="240" w:lineRule="auto"/>
              <w:jc w:val="both"/>
              <w:rPr>
                <w:del w:id="291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44FF19" w14:textId="7D47070E" w:rsidR="007B0160" w:rsidRPr="001517FD" w:rsidDel="00DA72F3" w:rsidRDefault="007B0160" w:rsidP="007B0160">
            <w:pPr>
              <w:bidi w:val="0"/>
              <w:spacing w:line="240" w:lineRule="auto"/>
              <w:jc w:val="both"/>
              <w:rPr>
                <w:del w:id="2916"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FB5732" w14:textId="28E69335" w:rsidR="007B0160" w:rsidRPr="001517FD" w:rsidDel="00DA72F3" w:rsidRDefault="007B0160" w:rsidP="007B0160">
            <w:pPr>
              <w:bidi w:val="0"/>
              <w:spacing w:line="240" w:lineRule="auto"/>
              <w:jc w:val="both"/>
              <w:rPr>
                <w:del w:id="2917"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4CEF55" w14:textId="30AA1A1E" w:rsidR="007B0160" w:rsidRPr="001517FD" w:rsidDel="00DA72F3" w:rsidRDefault="007B0160" w:rsidP="007B0160">
            <w:pPr>
              <w:bidi w:val="0"/>
              <w:spacing w:line="240" w:lineRule="auto"/>
              <w:jc w:val="both"/>
              <w:rPr>
                <w:del w:id="2918" w:author="Tomer Oron" w:date="2023-12-26T13:42:00Z"/>
                <w:rFonts w:cstheme="minorHAnsi"/>
                <w:sz w:val="14"/>
                <w:szCs w:val="14"/>
              </w:rPr>
            </w:pPr>
          </w:p>
        </w:tc>
        <w:tc>
          <w:tcPr>
            <w:tcW w:w="0" w:type="auto"/>
            <w:vMerge/>
            <w:tcBorders>
              <w:left w:val="single" w:sz="4" w:space="0" w:color="auto"/>
              <w:right w:val="single" w:sz="4" w:space="0" w:color="auto"/>
            </w:tcBorders>
            <w:vAlign w:val="center"/>
            <w:hideMark/>
          </w:tcPr>
          <w:p w14:paraId="6586655F" w14:textId="08B8BDC7" w:rsidR="007B0160" w:rsidRPr="001517FD" w:rsidDel="00DA72F3" w:rsidRDefault="007B0160" w:rsidP="007B0160">
            <w:pPr>
              <w:bidi w:val="0"/>
              <w:spacing w:line="240" w:lineRule="auto"/>
              <w:jc w:val="both"/>
              <w:rPr>
                <w:del w:id="2919" w:author="Tomer Oron" w:date="2023-12-26T13:42:00Z"/>
                <w:rFonts w:cstheme="minorHAnsi"/>
                <w:b/>
                <w:bCs/>
                <w:sz w:val="14"/>
                <w:szCs w:val="14"/>
                <w:u w:val="single"/>
              </w:rPr>
            </w:pPr>
          </w:p>
        </w:tc>
      </w:tr>
      <w:tr w:rsidR="007B0160" w:rsidRPr="001517FD" w:rsidDel="00DA72F3" w14:paraId="0FEC142D" w14:textId="67DEB2CB" w:rsidTr="007B0160">
        <w:trPr>
          <w:trHeight w:val="41"/>
          <w:del w:id="2920"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BE68AF" w14:textId="0B06B530" w:rsidR="007B0160" w:rsidRPr="001517FD" w:rsidDel="00DA72F3" w:rsidRDefault="007B0160" w:rsidP="007B0160">
            <w:pPr>
              <w:bidi w:val="0"/>
              <w:spacing w:line="240" w:lineRule="auto"/>
              <w:jc w:val="both"/>
              <w:rPr>
                <w:del w:id="2921"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C2E082" w14:textId="1B61A637" w:rsidR="007B0160" w:rsidRPr="001517FD" w:rsidDel="00DA72F3" w:rsidRDefault="007B0160" w:rsidP="007B0160">
            <w:pPr>
              <w:bidi w:val="0"/>
              <w:spacing w:line="240" w:lineRule="auto"/>
              <w:jc w:val="both"/>
              <w:rPr>
                <w:del w:id="2922"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2BBA62" w14:textId="0C32532A" w:rsidR="007B0160" w:rsidRPr="001517FD" w:rsidDel="00DA72F3" w:rsidRDefault="007B0160" w:rsidP="007B0160">
            <w:pPr>
              <w:bidi w:val="0"/>
              <w:spacing w:line="240" w:lineRule="auto"/>
              <w:jc w:val="both"/>
              <w:rPr>
                <w:del w:id="2923" w:author="Tomer Oron" w:date="2023-12-26T13:42:00Z"/>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A9A35AB" w14:textId="6DC389FB" w:rsidR="007B0160" w:rsidRPr="001517FD" w:rsidDel="00DA72F3" w:rsidRDefault="007B0160" w:rsidP="007B0160">
            <w:pPr>
              <w:bidi w:val="0"/>
              <w:spacing w:line="240" w:lineRule="auto"/>
              <w:jc w:val="both"/>
              <w:rPr>
                <w:del w:id="2924" w:author="Tomer Oron" w:date="2023-12-26T13:42:00Z"/>
                <w:rFonts w:cstheme="minorHAnsi"/>
                <w:b/>
                <w:bCs/>
                <w:sz w:val="14"/>
                <w:szCs w:val="14"/>
                <w:u w:val="single"/>
              </w:rPr>
            </w:pPr>
            <w:del w:id="2925" w:author="Tomer Oron" w:date="2023-12-26T13:42:00Z">
              <w:r w:rsidRPr="001517FD" w:rsidDel="00DA72F3">
                <w:rPr>
                  <w:rFonts w:cstheme="minorHAnsi"/>
                  <w:sz w:val="14"/>
                  <w:szCs w:val="14"/>
                </w:rPr>
                <w:delText>5</w:delText>
              </w:r>
            </w:del>
          </w:p>
        </w:tc>
        <w:tc>
          <w:tcPr>
            <w:tcW w:w="607" w:type="dxa"/>
            <w:tcBorders>
              <w:top w:val="single" w:sz="4" w:space="0" w:color="auto"/>
              <w:left w:val="single" w:sz="4" w:space="0" w:color="auto"/>
              <w:bottom w:val="nil"/>
              <w:right w:val="single" w:sz="4" w:space="0" w:color="auto"/>
            </w:tcBorders>
            <w:vAlign w:val="center"/>
            <w:hideMark/>
          </w:tcPr>
          <w:p w14:paraId="7909A275" w14:textId="3D3F8944" w:rsidR="007B0160" w:rsidRPr="001517FD" w:rsidDel="00DA72F3" w:rsidRDefault="007B0160" w:rsidP="007B0160">
            <w:pPr>
              <w:bidi w:val="0"/>
              <w:spacing w:line="240" w:lineRule="auto"/>
              <w:jc w:val="both"/>
              <w:rPr>
                <w:del w:id="2926" w:author="Tomer Oron" w:date="2023-12-26T13:42:00Z"/>
                <w:rFonts w:cstheme="minorHAnsi"/>
                <w:b/>
                <w:bCs/>
                <w:sz w:val="14"/>
                <w:szCs w:val="14"/>
                <w:u w:val="single"/>
              </w:rPr>
            </w:pPr>
            <w:del w:id="2927" w:author="Tomer Oron" w:date="2023-12-26T13:42:00Z">
              <w:r w:rsidRPr="001517FD" w:rsidDel="00DA72F3">
                <w:rPr>
                  <w:rFonts w:cstheme="minorHAnsi"/>
                  <w:sz w:val="14"/>
                  <w:szCs w:val="14"/>
                </w:rPr>
                <w:delText>13</w:delText>
              </w:r>
            </w:del>
          </w:p>
        </w:tc>
        <w:tc>
          <w:tcPr>
            <w:tcW w:w="536" w:type="dxa"/>
            <w:tcBorders>
              <w:top w:val="single" w:sz="4" w:space="0" w:color="auto"/>
              <w:left w:val="single" w:sz="4" w:space="0" w:color="auto"/>
              <w:bottom w:val="nil"/>
              <w:right w:val="single" w:sz="4" w:space="0" w:color="auto"/>
            </w:tcBorders>
            <w:vAlign w:val="center"/>
            <w:hideMark/>
          </w:tcPr>
          <w:p w14:paraId="01AA4B55" w14:textId="14D5BB32" w:rsidR="007B0160" w:rsidRPr="001517FD" w:rsidDel="00DA72F3" w:rsidRDefault="007B0160" w:rsidP="007B0160">
            <w:pPr>
              <w:bidi w:val="0"/>
              <w:spacing w:line="240" w:lineRule="auto"/>
              <w:jc w:val="both"/>
              <w:rPr>
                <w:del w:id="2928" w:author="Tomer Oron" w:date="2023-12-26T13:42:00Z"/>
                <w:rFonts w:cstheme="minorHAnsi"/>
                <w:b/>
                <w:bCs/>
                <w:sz w:val="14"/>
                <w:szCs w:val="14"/>
                <w:u w:val="single"/>
              </w:rPr>
            </w:pPr>
            <w:del w:id="2929" w:author="Tomer Oron" w:date="2023-12-26T13:42:00Z">
              <w:r w:rsidRPr="001517FD" w:rsidDel="00DA72F3">
                <w:rPr>
                  <w:rFonts w:cstheme="minorHAnsi"/>
                  <w:sz w:val="14"/>
                  <w:szCs w:val="14"/>
                </w:rPr>
                <w:delText>9</w:delText>
              </w:r>
            </w:del>
          </w:p>
        </w:tc>
        <w:tc>
          <w:tcPr>
            <w:tcW w:w="536" w:type="dxa"/>
            <w:tcBorders>
              <w:top w:val="single" w:sz="4" w:space="0" w:color="auto"/>
              <w:left w:val="single" w:sz="4" w:space="0" w:color="auto"/>
              <w:bottom w:val="nil"/>
              <w:right w:val="single" w:sz="4" w:space="0" w:color="auto"/>
            </w:tcBorders>
            <w:vAlign w:val="center"/>
            <w:hideMark/>
          </w:tcPr>
          <w:p w14:paraId="7D18B3D9" w14:textId="1C440964" w:rsidR="007B0160" w:rsidRPr="001517FD" w:rsidDel="00DA72F3" w:rsidRDefault="007B0160" w:rsidP="007B0160">
            <w:pPr>
              <w:bidi w:val="0"/>
              <w:spacing w:line="240" w:lineRule="auto"/>
              <w:jc w:val="both"/>
              <w:rPr>
                <w:del w:id="2930" w:author="Tomer Oron" w:date="2023-12-26T13:42:00Z"/>
                <w:rFonts w:cstheme="minorHAnsi"/>
                <w:b/>
                <w:bCs/>
                <w:sz w:val="14"/>
                <w:szCs w:val="14"/>
                <w:u w:val="single"/>
              </w:rPr>
            </w:pPr>
            <w:del w:id="2931" w:author="Tomer Oron" w:date="2023-12-26T13:42:00Z">
              <w:r w:rsidRPr="001517FD" w:rsidDel="00DA72F3">
                <w:rPr>
                  <w:rFonts w:cstheme="minorHAnsi"/>
                  <w:sz w:val="14"/>
                  <w:szCs w:val="14"/>
                </w:rPr>
                <w:delText>1</w:delText>
              </w:r>
            </w:del>
          </w:p>
        </w:tc>
        <w:tc>
          <w:tcPr>
            <w:tcW w:w="488" w:type="dxa"/>
            <w:tcBorders>
              <w:top w:val="single" w:sz="4" w:space="0" w:color="auto"/>
              <w:left w:val="single" w:sz="4" w:space="0" w:color="auto"/>
              <w:bottom w:val="nil"/>
              <w:right w:val="single" w:sz="4" w:space="0" w:color="auto"/>
            </w:tcBorders>
            <w:vAlign w:val="center"/>
            <w:hideMark/>
          </w:tcPr>
          <w:p w14:paraId="37B87FF9" w14:textId="35B6F851" w:rsidR="007B0160" w:rsidRPr="001517FD" w:rsidDel="00DA72F3" w:rsidRDefault="007B0160" w:rsidP="007B0160">
            <w:pPr>
              <w:bidi w:val="0"/>
              <w:spacing w:line="240" w:lineRule="auto"/>
              <w:jc w:val="both"/>
              <w:rPr>
                <w:del w:id="2932" w:author="Tomer Oron" w:date="2023-12-26T13:42:00Z"/>
                <w:rFonts w:cstheme="minorHAnsi"/>
                <w:b/>
                <w:bCs/>
                <w:sz w:val="14"/>
                <w:szCs w:val="14"/>
                <w:u w:val="single"/>
              </w:rPr>
            </w:pPr>
            <w:del w:id="2933" w:author="Tomer Oron" w:date="2023-12-26T13:42:00Z">
              <w:r w:rsidRPr="001517FD" w:rsidDel="00DA72F3">
                <w:rPr>
                  <w:rFonts w:cstheme="minorHAnsi"/>
                  <w:sz w:val="14"/>
                  <w:szCs w:val="14"/>
                </w:rPr>
                <w:delText>0</w:delText>
              </w:r>
            </w:del>
          </w:p>
        </w:tc>
        <w:tc>
          <w:tcPr>
            <w:tcW w:w="488" w:type="dxa"/>
            <w:tcBorders>
              <w:top w:val="single" w:sz="4" w:space="0" w:color="auto"/>
              <w:left w:val="single" w:sz="4" w:space="0" w:color="auto"/>
              <w:bottom w:val="nil"/>
              <w:right w:val="single" w:sz="4" w:space="0" w:color="auto"/>
            </w:tcBorders>
            <w:vAlign w:val="center"/>
            <w:hideMark/>
          </w:tcPr>
          <w:p w14:paraId="3C12474D" w14:textId="70013FD3" w:rsidR="007B0160" w:rsidRPr="001517FD" w:rsidDel="00DA72F3" w:rsidRDefault="007B0160" w:rsidP="007B0160">
            <w:pPr>
              <w:bidi w:val="0"/>
              <w:spacing w:line="240" w:lineRule="auto"/>
              <w:jc w:val="both"/>
              <w:rPr>
                <w:del w:id="2934" w:author="Tomer Oron" w:date="2023-12-26T13:42:00Z"/>
                <w:rFonts w:cstheme="minorHAnsi"/>
                <w:b/>
                <w:bCs/>
                <w:sz w:val="14"/>
                <w:szCs w:val="14"/>
                <w:u w:val="single"/>
              </w:rPr>
            </w:pPr>
            <w:del w:id="2935"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hideMark/>
          </w:tcPr>
          <w:p w14:paraId="244638A1" w14:textId="7526D964" w:rsidR="007B0160" w:rsidRPr="001517FD" w:rsidDel="00DA72F3" w:rsidRDefault="007B0160" w:rsidP="007B0160">
            <w:pPr>
              <w:bidi w:val="0"/>
              <w:spacing w:line="240" w:lineRule="auto"/>
              <w:jc w:val="both"/>
              <w:rPr>
                <w:del w:id="2936" w:author="Tomer Oron" w:date="2023-12-26T13:42:00Z"/>
                <w:rFonts w:cstheme="minorHAnsi"/>
                <w:b/>
                <w:bCs/>
                <w:sz w:val="14"/>
                <w:szCs w:val="14"/>
                <w:u w:val="single"/>
              </w:rPr>
            </w:pPr>
            <w:del w:id="2937" w:author="Tomer Oron" w:date="2023-12-26T13:42:00Z">
              <w:r w:rsidRPr="001517FD" w:rsidDel="00DA72F3">
                <w:rPr>
                  <w:rFonts w:cstheme="minorHAnsi"/>
                  <w:sz w:val="14"/>
                  <w:szCs w:val="14"/>
                </w:rPr>
                <w:delText>0</w:delText>
              </w:r>
            </w:del>
          </w:p>
        </w:tc>
        <w:tc>
          <w:tcPr>
            <w:tcW w:w="536" w:type="dxa"/>
            <w:tcBorders>
              <w:top w:val="single" w:sz="4" w:space="0" w:color="auto"/>
              <w:left w:val="single" w:sz="4" w:space="0" w:color="auto"/>
              <w:bottom w:val="nil"/>
              <w:right w:val="single" w:sz="4" w:space="0" w:color="auto"/>
            </w:tcBorders>
            <w:vAlign w:val="center"/>
            <w:hideMark/>
          </w:tcPr>
          <w:p w14:paraId="34F7424B" w14:textId="2C7A5F61" w:rsidR="007B0160" w:rsidRPr="001517FD" w:rsidDel="00DA72F3" w:rsidRDefault="007B0160" w:rsidP="007B0160">
            <w:pPr>
              <w:bidi w:val="0"/>
              <w:spacing w:line="240" w:lineRule="auto"/>
              <w:jc w:val="both"/>
              <w:rPr>
                <w:del w:id="2938" w:author="Tomer Oron" w:date="2023-12-26T13:42:00Z"/>
                <w:rFonts w:cstheme="minorHAnsi"/>
                <w:b/>
                <w:bCs/>
                <w:sz w:val="14"/>
                <w:szCs w:val="14"/>
                <w:u w:val="single"/>
              </w:rPr>
            </w:pPr>
            <w:del w:id="2939" w:author="Tomer Oron" w:date="2023-12-26T13:42:00Z">
              <w:r w:rsidRPr="001517FD" w:rsidDel="00DA72F3">
                <w:rPr>
                  <w:rFonts w:cstheme="minorHAnsi"/>
                  <w:sz w:val="14"/>
                  <w:szCs w:val="14"/>
                </w:rPr>
                <w:delText>0</w:delText>
              </w:r>
            </w:del>
          </w:p>
        </w:tc>
        <w:tc>
          <w:tcPr>
            <w:tcW w:w="536" w:type="dxa"/>
            <w:tcBorders>
              <w:top w:val="single" w:sz="4" w:space="0" w:color="auto"/>
              <w:left w:val="single" w:sz="4" w:space="0" w:color="auto"/>
              <w:bottom w:val="nil"/>
              <w:right w:val="single" w:sz="4" w:space="0" w:color="auto"/>
            </w:tcBorders>
            <w:vAlign w:val="center"/>
            <w:hideMark/>
          </w:tcPr>
          <w:p w14:paraId="0CB70DDE" w14:textId="2734BE3C" w:rsidR="007B0160" w:rsidRPr="001517FD" w:rsidDel="00DA72F3" w:rsidRDefault="007B0160" w:rsidP="007B0160">
            <w:pPr>
              <w:bidi w:val="0"/>
              <w:spacing w:line="240" w:lineRule="auto"/>
              <w:jc w:val="both"/>
              <w:rPr>
                <w:del w:id="2940" w:author="Tomer Oron" w:date="2023-12-26T13:42:00Z"/>
                <w:rFonts w:cstheme="minorHAnsi"/>
                <w:b/>
                <w:bCs/>
                <w:sz w:val="14"/>
                <w:szCs w:val="14"/>
                <w:u w:val="single"/>
              </w:rPr>
            </w:pPr>
            <w:del w:id="2941" w:author="Tomer Oron" w:date="2023-12-26T13:42:00Z">
              <w:r w:rsidRPr="001517FD" w:rsidDel="00DA72F3">
                <w:rPr>
                  <w:rFonts w:cstheme="minorHAnsi"/>
                  <w:sz w:val="14"/>
                  <w:szCs w:val="14"/>
                </w:rPr>
                <w:delText>1</w:delText>
              </w:r>
            </w:del>
          </w:p>
        </w:tc>
        <w:tc>
          <w:tcPr>
            <w:tcW w:w="489" w:type="dxa"/>
            <w:tcBorders>
              <w:top w:val="single" w:sz="4" w:space="0" w:color="auto"/>
              <w:left w:val="single" w:sz="4" w:space="0" w:color="auto"/>
              <w:bottom w:val="nil"/>
              <w:right w:val="single" w:sz="4" w:space="0" w:color="auto"/>
            </w:tcBorders>
            <w:vAlign w:val="center"/>
            <w:hideMark/>
          </w:tcPr>
          <w:p w14:paraId="659BB039" w14:textId="2A9688EC" w:rsidR="007B0160" w:rsidRPr="001517FD" w:rsidDel="00DA72F3" w:rsidRDefault="007B0160" w:rsidP="007B0160">
            <w:pPr>
              <w:bidi w:val="0"/>
              <w:spacing w:line="240" w:lineRule="auto"/>
              <w:jc w:val="both"/>
              <w:rPr>
                <w:del w:id="2942" w:author="Tomer Oron" w:date="2023-12-26T13:42:00Z"/>
                <w:rFonts w:cstheme="minorHAnsi"/>
                <w:b/>
                <w:bCs/>
                <w:sz w:val="14"/>
                <w:szCs w:val="14"/>
                <w:u w:val="single"/>
              </w:rPr>
            </w:pPr>
            <w:del w:id="2943"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20C46BDA" w14:textId="2D89662A" w:rsidR="007B0160" w:rsidRPr="001517FD" w:rsidDel="00DA72F3" w:rsidRDefault="007B0160" w:rsidP="007B0160">
            <w:pPr>
              <w:bidi w:val="0"/>
              <w:spacing w:line="240" w:lineRule="auto"/>
              <w:jc w:val="both"/>
              <w:rPr>
                <w:del w:id="2944" w:author="Tomer Oron" w:date="2023-12-26T13:42:00Z"/>
                <w:rFonts w:cstheme="minorHAnsi"/>
                <w:b/>
                <w:bCs/>
                <w:sz w:val="14"/>
                <w:szCs w:val="14"/>
                <w:u w:val="single"/>
              </w:rPr>
            </w:pPr>
            <w:del w:id="2945" w:author="Tomer Oron" w:date="2023-12-26T13:42:00Z">
              <w:r w:rsidRPr="001517FD" w:rsidDel="00DA72F3">
                <w:rPr>
                  <w:rFonts w:cstheme="minorHAnsi"/>
                  <w:sz w:val="14"/>
                  <w:szCs w:val="14"/>
                </w:rPr>
                <w:delText>0</w:delText>
              </w:r>
            </w:del>
          </w:p>
        </w:tc>
        <w:tc>
          <w:tcPr>
            <w:tcW w:w="489" w:type="dxa"/>
            <w:tcBorders>
              <w:top w:val="single" w:sz="4" w:space="0" w:color="auto"/>
              <w:left w:val="single" w:sz="4" w:space="0" w:color="auto"/>
              <w:bottom w:val="nil"/>
              <w:right w:val="single" w:sz="4" w:space="0" w:color="auto"/>
            </w:tcBorders>
            <w:vAlign w:val="center"/>
            <w:hideMark/>
          </w:tcPr>
          <w:p w14:paraId="2A6A4850" w14:textId="100EC1A9" w:rsidR="007B0160" w:rsidRPr="001517FD" w:rsidDel="00DA72F3" w:rsidRDefault="007B0160" w:rsidP="007B0160">
            <w:pPr>
              <w:bidi w:val="0"/>
              <w:spacing w:line="240" w:lineRule="auto"/>
              <w:jc w:val="both"/>
              <w:rPr>
                <w:del w:id="2946" w:author="Tomer Oron" w:date="2023-12-26T13:42:00Z"/>
                <w:rFonts w:cstheme="minorHAnsi"/>
                <w:b/>
                <w:bCs/>
                <w:sz w:val="14"/>
                <w:szCs w:val="14"/>
                <w:u w:val="single"/>
              </w:rPr>
            </w:pPr>
            <w:del w:id="2947" w:author="Tomer Oron" w:date="2023-12-26T13:42:00Z">
              <w:r w:rsidRPr="001517FD" w:rsidDel="00DA72F3">
                <w:rPr>
                  <w:rFonts w:cstheme="minorHAnsi"/>
                  <w:sz w:val="14"/>
                  <w:szCs w:val="14"/>
                </w:rPr>
                <w:delText>0</w:delText>
              </w:r>
            </w:del>
          </w:p>
        </w:tc>
        <w:tc>
          <w:tcPr>
            <w:tcW w:w="465" w:type="dxa"/>
            <w:tcBorders>
              <w:top w:val="single" w:sz="4" w:space="0" w:color="auto"/>
              <w:left w:val="single" w:sz="4" w:space="0" w:color="auto"/>
              <w:bottom w:val="nil"/>
              <w:right w:val="single" w:sz="4" w:space="0" w:color="auto"/>
            </w:tcBorders>
            <w:vAlign w:val="center"/>
            <w:hideMark/>
          </w:tcPr>
          <w:p w14:paraId="4A64EECB" w14:textId="1AC44165" w:rsidR="007B0160" w:rsidRPr="001517FD" w:rsidDel="00DA72F3" w:rsidRDefault="007B0160" w:rsidP="007B0160">
            <w:pPr>
              <w:bidi w:val="0"/>
              <w:spacing w:line="240" w:lineRule="auto"/>
              <w:jc w:val="both"/>
              <w:rPr>
                <w:del w:id="2948" w:author="Tomer Oron" w:date="2023-12-26T13:42:00Z"/>
                <w:rFonts w:cstheme="minorHAnsi"/>
                <w:b/>
                <w:bCs/>
                <w:sz w:val="14"/>
                <w:szCs w:val="14"/>
                <w:u w:val="single"/>
              </w:rPr>
            </w:pPr>
            <w:del w:id="2949"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D29B166" w14:textId="7F2FF175" w:rsidR="007B0160" w:rsidRPr="001517FD" w:rsidDel="00DA72F3" w:rsidRDefault="007B0160" w:rsidP="007B0160">
            <w:pPr>
              <w:bidi w:val="0"/>
              <w:spacing w:line="240" w:lineRule="auto"/>
              <w:jc w:val="both"/>
              <w:rPr>
                <w:del w:id="2950" w:author="Tomer Oron" w:date="2023-12-26T13:42:00Z"/>
                <w:rFonts w:cstheme="minorHAnsi"/>
                <w:b/>
                <w:bCs/>
                <w:sz w:val="14"/>
                <w:szCs w:val="14"/>
                <w:u w:val="single"/>
              </w:rPr>
            </w:pPr>
            <w:del w:id="2951"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63874CC0" w14:textId="101CFA31" w:rsidR="007B0160" w:rsidRPr="001517FD" w:rsidDel="00DA72F3" w:rsidRDefault="007B0160" w:rsidP="007B0160">
            <w:pPr>
              <w:bidi w:val="0"/>
              <w:spacing w:line="240" w:lineRule="auto"/>
              <w:jc w:val="both"/>
              <w:rPr>
                <w:del w:id="2952" w:author="Tomer Oron" w:date="2023-12-26T13:42:00Z"/>
                <w:rFonts w:cstheme="minorHAnsi"/>
                <w:b/>
                <w:bCs/>
                <w:sz w:val="14"/>
                <w:szCs w:val="14"/>
                <w:u w:val="single"/>
              </w:rPr>
            </w:pPr>
            <w:del w:id="2953"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8985284" w14:textId="7C314003" w:rsidR="007B0160" w:rsidRPr="001517FD" w:rsidDel="00DA72F3" w:rsidRDefault="007B0160" w:rsidP="007B0160">
            <w:pPr>
              <w:bidi w:val="0"/>
              <w:spacing w:line="240" w:lineRule="auto"/>
              <w:jc w:val="both"/>
              <w:rPr>
                <w:del w:id="2954" w:author="Tomer Oron" w:date="2023-12-26T13:42:00Z"/>
                <w:rFonts w:cstheme="minorHAnsi"/>
                <w:b/>
                <w:bCs/>
                <w:sz w:val="14"/>
                <w:szCs w:val="14"/>
                <w:u w:val="single"/>
              </w:rPr>
            </w:pPr>
            <w:del w:id="2955" w:author="Tomer Oron" w:date="2023-12-26T13:42:00Z">
              <w:r w:rsidRPr="001517FD" w:rsidDel="00DA72F3">
                <w:rPr>
                  <w:rFonts w:cstheme="minorHAnsi"/>
                  <w:sz w:val="14"/>
                  <w:szCs w:val="14"/>
                </w:rPr>
                <w:delText>0</w:delText>
              </w:r>
            </w:del>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66A279F4" w14:textId="0E9043A2" w:rsidR="007B0160" w:rsidRPr="001517FD" w:rsidDel="00DA72F3" w:rsidRDefault="007B0160" w:rsidP="007B0160">
            <w:pPr>
              <w:bidi w:val="0"/>
              <w:spacing w:line="240" w:lineRule="auto"/>
              <w:jc w:val="both"/>
              <w:rPr>
                <w:del w:id="2956" w:author="Tomer Oron" w:date="2023-12-26T13:42:00Z"/>
                <w:rFonts w:cstheme="minorHAnsi"/>
                <w:b/>
                <w:bCs/>
                <w:sz w:val="14"/>
                <w:szCs w:val="14"/>
                <w:u w:val="single"/>
              </w:rPr>
            </w:pPr>
            <w:del w:id="2957" w:author="Tomer Oron" w:date="2023-12-26T13:42:00Z">
              <w:r w:rsidRPr="001517FD" w:rsidDel="00DA72F3">
                <w:rPr>
                  <w:rFonts w:cstheme="minorHAnsi"/>
                  <w:sz w:val="14"/>
                  <w:szCs w:val="14"/>
                </w:rPr>
                <w:delText>0</w:delText>
              </w:r>
            </w:del>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22D63FB" w14:textId="61E43ABF" w:rsidR="007B0160" w:rsidRPr="001517FD" w:rsidDel="00DA72F3" w:rsidRDefault="007B0160" w:rsidP="007B0160">
            <w:pPr>
              <w:bidi w:val="0"/>
              <w:spacing w:line="240" w:lineRule="auto"/>
              <w:jc w:val="both"/>
              <w:rPr>
                <w:del w:id="2958" w:author="Tomer Oron" w:date="2023-12-26T13:42:00Z"/>
                <w:rFonts w:cstheme="minorHAnsi"/>
                <w:sz w:val="14"/>
                <w:szCs w:val="14"/>
              </w:rPr>
            </w:pPr>
            <w:del w:id="2959" w:author="Tomer Oron" w:date="2023-12-26T13:42:00Z">
              <w:r w:rsidRPr="001517FD" w:rsidDel="00DA72F3">
                <w:rPr>
                  <w:rFonts w:cstheme="minorHAnsi"/>
                  <w:sz w:val="14"/>
                  <w:szCs w:val="14"/>
                </w:rPr>
                <w:delText>0</w:delText>
              </w:r>
            </w:del>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2613B99" w14:textId="459DF986" w:rsidR="007B0160" w:rsidRPr="001517FD" w:rsidDel="00DA72F3" w:rsidRDefault="007B0160" w:rsidP="007B0160">
            <w:pPr>
              <w:bidi w:val="0"/>
              <w:spacing w:line="240" w:lineRule="auto"/>
              <w:jc w:val="both"/>
              <w:rPr>
                <w:del w:id="2960" w:author="Tomer Oron" w:date="2023-12-26T13:42:00Z"/>
                <w:rFonts w:cstheme="minorHAnsi"/>
                <w:sz w:val="14"/>
                <w:szCs w:val="14"/>
              </w:rPr>
            </w:pPr>
            <w:del w:id="2961" w:author="Tomer Oron" w:date="2023-12-26T13:42:00Z">
              <w:r w:rsidRPr="001517FD" w:rsidDel="00DA72F3">
                <w:rPr>
                  <w:rFonts w:cstheme="minorHAnsi"/>
                  <w:sz w:val="14"/>
                  <w:szCs w:val="14"/>
                </w:rPr>
                <w:delText>0</w:delText>
              </w:r>
            </w:del>
          </w:p>
        </w:tc>
        <w:tc>
          <w:tcPr>
            <w:tcW w:w="0" w:type="auto"/>
            <w:vMerge/>
            <w:tcBorders>
              <w:left w:val="single" w:sz="4" w:space="0" w:color="auto"/>
              <w:right w:val="single" w:sz="4" w:space="0" w:color="auto"/>
            </w:tcBorders>
            <w:vAlign w:val="center"/>
            <w:hideMark/>
          </w:tcPr>
          <w:p w14:paraId="073824E5" w14:textId="587A5368" w:rsidR="007B0160" w:rsidRPr="001517FD" w:rsidDel="00DA72F3" w:rsidRDefault="007B0160" w:rsidP="007B0160">
            <w:pPr>
              <w:bidi w:val="0"/>
              <w:spacing w:line="240" w:lineRule="auto"/>
              <w:jc w:val="both"/>
              <w:rPr>
                <w:del w:id="2962" w:author="Tomer Oron" w:date="2023-12-26T13:42:00Z"/>
                <w:rFonts w:cstheme="minorHAnsi"/>
                <w:b/>
                <w:bCs/>
                <w:sz w:val="14"/>
                <w:szCs w:val="14"/>
                <w:u w:val="single"/>
              </w:rPr>
            </w:pPr>
          </w:p>
        </w:tc>
      </w:tr>
      <w:tr w:rsidR="007B0160" w:rsidRPr="001517FD" w:rsidDel="00DA72F3" w14:paraId="549E3CCF" w14:textId="18BFA5BF" w:rsidTr="007B0160">
        <w:trPr>
          <w:del w:id="2963" w:author="Tomer Oron" w:date="2023-12-26T13:42: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CEB18D" w14:textId="657DF2CE" w:rsidR="007B0160" w:rsidRPr="001517FD" w:rsidDel="00DA72F3" w:rsidRDefault="007B0160" w:rsidP="007B0160">
            <w:pPr>
              <w:bidi w:val="0"/>
              <w:spacing w:line="240" w:lineRule="auto"/>
              <w:jc w:val="both"/>
              <w:rPr>
                <w:del w:id="296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7E58B3" w14:textId="2BD8B99B" w:rsidR="007B0160" w:rsidRPr="001517FD" w:rsidDel="00DA72F3" w:rsidRDefault="007B0160" w:rsidP="007B0160">
            <w:pPr>
              <w:bidi w:val="0"/>
              <w:spacing w:line="240" w:lineRule="auto"/>
              <w:jc w:val="both"/>
              <w:rPr>
                <w:del w:id="2965"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D82DA" w14:textId="345530F2" w:rsidR="007B0160" w:rsidRPr="001517FD" w:rsidDel="00DA72F3" w:rsidRDefault="007B0160" w:rsidP="007B0160">
            <w:pPr>
              <w:bidi w:val="0"/>
              <w:spacing w:line="240" w:lineRule="auto"/>
              <w:jc w:val="both"/>
              <w:rPr>
                <w:del w:id="2966"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1A50A" w14:textId="43439240" w:rsidR="007B0160" w:rsidRPr="001517FD" w:rsidDel="00DA72F3" w:rsidRDefault="007B0160" w:rsidP="007B0160">
            <w:pPr>
              <w:bidi w:val="0"/>
              <w:spacing w:line="240" w:lineRule="auto"/>
              <w:jc w:val="both"/>
              <w:rPr>
                <w:del w:id="2967" w:author="Tomer Oron" w:date="2023-12-26T13:42:00Z"/>
                <w:rFonts w:cstheme="minorHAnsi"/>
                <w:b/>
                <w:bCs/>
                <w:sz w:val="14"/>
                <w:szCs w:val="14"/>
                <w:u w:val="single"/>
              </w:rPr>
            </w:pPr>
          </w:p>
        </w:tc>
        <w:tc>
          <w:tcPr>
            <w:tcW w:w="607" w:type="dxa"/>
            <w:tcBorders>
              <w:top w:val="nil"/>
              <w:left w:val="single" w:sz="4" w:space="0" w:color="auto"/>
              <w:bottom w:val="single" w:sz="4" w:space="0" w:color="auto"/>
              <w:right w:val="single" w:sz="4" w:space="0" w:color="auto"/>
            </w:tcBorders>
            <w:vAlign w:val="bottom"/>
          </w:tcPr>
          <w:p w14:paraId="22951AD2" w14:textId="660627D9" w:rsidR="007B0160" w:rsidRPr="001517FD" w:rsidDel="00DA72F3" w:rsidRDefault="007B0160" w:rsidP="007B0160">
            <w:pPr>
              <w:bidi w:val="0"/>
              <w:spacing w:line="240" w:lineRule="auto"/>
              <w:jc w:val="both"/>
              <w:rPr>
                <w:del w:id="2968" w:author="Tomer Oron" w:date="2023-12-26T13:42:00Z"/>
                <w:rFonts w:cstheme="minorHAnsi"/>
                <w:b/>
                <w:bCs/>
                <w:i/>
                <w:iCs/>
                <w:sz w:val="14"/>
                <w:szCs w:val="14"/>
                <w:u w:val="single"/>
              </w:rPr>
            </w:pPr>
            <w:del w:id="2969" w:author="Tomer Oron" w:date="2023-12-26T13:42:00Z">
              <w:r w:rsidRPr="001517FD" w:rsidDel="00DA72F3">
                <w:rPr>
                  <w:rFonts w:cstheme="minorHAnsi"/>
                  <w:i/>
                  <w:iCs/>
                  <w:color w:val="000000"/>
                  <w:sz w:val="14"/>
                  <w:szCs w:val="14"/>
                </w:rPr>
                <w:delText>16.29</w:delText>
              </w:r>
            </w:del>
          </w:p>
        </w:tc>
        <w:tc>
          <w:tcPr>
            <w:tcW w:w="536" w:type="dxa"/>
            <w:tcBorders>
              <w:top w:val="nil"/>
              <w:left w:val="single" w:sz="4" w:space="0" w:color="auto"/>
              <w:bottom w:val="single" w:sz="4" w:space="0" w:color="auto"/>
              <w:right w:val="single" w:sz="4" w:space="0" w:color="auto"/>
            </w:tcBorders>
            <w:vAlign w:val="bottom"/>
          </w:tcPr>
          <w:p w14:paraId="4D32A7E2" w14:textId="76D62A67" w:rsidR="007B0160" w:rsidRPr="001517FD" w:rsidDel="00DA72F3" w:rsidRDefault="007B0160" w:rsidP="007B0160">
            <w:pPr>
              <w:bidi w:val="0"/>
              <w:spacing w:line="240" w:lineRule="auto"/>
              <w:jc w:val="both"/>
              <w:rPr>
                <w:del w:id="2970" w:author="Tomer Oron" w:date="2023-12-26T13:42:00Z"/>
                <w:rFonts w:cstheme="minorHAnsi"/>
                <w:b/>
                <w:bCs/>
                <w:i/>
                <w:iCs/>
                <w:sz w:val="14"/>
                <w:szCs w:val="14"/>
                <w:u w:val="single"/>
              </w:rPr>
            </w:pPr>
            <w:del w:id="2971" w:author="Tomer Oron" w:date="2023-12-26T13:42:00Z">
              <w:r w:rsidRPr="001517FD" w:rsidDel="00DA72F3">
                <w:rPr>
                  <w:rFonts w:cstheme="minorHAnsi"/>
                  <w:i/>
                  <w:iCs/>
                  <w:color w:val="000000"/>
                  <w:sz w:val="14"/>
                  <w:szCs w:val="14"/>
                </w:rPr>
                <w:delText>4.70</w:delText>
              </w:r>
            </w:del>
          </w:p>
        </w:tc>
        <w:tc>
          <w:tcPr>
            <w:tcW w:w="536" w:type="dxa"/>
            <w:tcBorders>
              <w:top w:val="nil"/>
              <w:left w:val="single" w:sz="4" w:space="0" w:color="auto"/>
              <w:bottom w:val="single" w:sz="4" w:space="0" w:color="auto"/>
              <w:right w:val="single" w:sz="4" w:space="0" w:color="auto"/>
            </w:tcBorders>
            <w:vAlign w:val="bottom"/>
          </w:tcPr>
          <w:p w14:paraId="2B5F5F6C" w14:textId="6ABAB982" w:rsidR="007B0160" w:rsidRPr="001517FD" w:rsidDel="00DA72F3" w:rsidRDefault="007B0160" w:rsidP="007B0160">
            <w:pPr>
              <w:bidi w:val="0"/>
              <w:spacing w:line="240" w:lineRule="auto"/>
              <w:jc w:val="both"/>
              <w:rPr>
                <w:del w:id="2972" w:author="Tomer Oron" w:date="2023-12-26T13:42:00Z"/>
                <w:rFonts w:cstheme="minorHAnsi"/>
                <w:b/>
                <w:bCs/>
                <w:i/>
                <w:iCs/>
                <w:sz w:val="14"/>
                <w:szCs w:val="14"/>
                <w:u w:val="single"/>
              </w:rPr>
            </w:pPr>
            <w:del w:id="2973" w:author="Tomer Oron" w:date="2023-12-26T13:42:00Z">
              <w:r w:rsidRPr="001517FD" w:rsidDel="00DA72F3">
                <w:rPr>
                  <w:rFonts w:cstheme="minorHAnsi"/>
                  <w:i/>
                  <w:iCs/>
                  <w:color w:val="000000"/>
                  <w:sz w:val="14"/>
                  <w:szCs w:val="14"/>
                </w:rPr>
                <w:delText>1.58</w:delText>
              </w:r>
            </w:del>
          </w:p>
        </w:tc>
        <w:tc>
          <w:tcPr>
            <w:tcW w:w="488" w:type="dxa"/>
            <w:tcBorders>
              <w:top w:val="nil"/>
              <w:left w:val="single" w:sz="4" w:space="0" w:color="auto"/>
              <w:bottom w:val="single" w:sz="4" w:space="0" w:color="auto"/>
              <w:right w:val="single" w:sz="4" w:space="0" w:color="auto"/>
            </w:tcBorders>
            <w:vAlign w:val="bottom"/>
          </w:tcPr>
          <w:p w14:paraId="04DC6F4E" w14:textId="748D7274" w:rsidR="007B0160" w:rsidRPr="001517FD" w:rsidDel="00DA72F3" w:rsidRDefault="007B0160" w:rsidP="007B0160">
            <w:pPr>
              <w:bidi w:val="0"/>
              <w:spacing w:line="240" w:lineRule="auto"/>
              <w:jc w:val="both"/>
              <w:rPr>
                <w:del w:id="2974" w:author="Tomer Oron" w:date="2023-12-26T13:42:00Z"/>
                <w:rFonts w:cstheme="minorHAnsi"/>
                <w:b/>
                <w:bCs/>
                <w:i/>
                <w:iCs/>
                <w:sz w:val="14"/>
                <w:szCs w:val="14"/>
                <w:u w:val="single"/>
              </w:rPr>
            </w:pPr>
            <w:del w:id="2975" w:author="Tomer Oron" w:date="2023-12-26T13:42:00Z">
              <w:r w:rsidRPr="001517FD" w:rsidDel="00DA72F3">
                <w:rPr>
                  <w:rFonts w:cstheme="minorHAnsi"/>
                  <w:i/>
                  <w:iCs/>
                  <w:color w:val="000000"/>
                  <w:sz w:val="14"/>
                  <w:szCs w:val="14"/>
                </w:rPr>
                <w:delText>0.38</w:delText>
              </w:r>
            </w:del>
          </w:p>
        </w:tc>
        <w:tc>
          <w:tcPr>
            <w:tcW w:w="488" w:type="dxa"/>
            <w:tcBorders>
              <w:top w:val="nil"/>
              <w:left w:val="single" w:sz="4" w:space="0" w:color="auto"/>
              <w:bottom w:val="single" w:sz="4" w:space="0" w:color="auto"/>
              <w:right w:val="single" w:sz="4" w:space="0" w:color="auto"/>
            </w:tcBorders>
            <w:vAlign w:val="bottom"/>
          </w:tcPr>
          <w:p w14:paraId="17A6B83D" w14:textId="71C92D1A" w:rsidR="007B0160" w:rsidRPr="001517FD" w:rsidDel="00DA72F3" w:rsidRDefault="007B0160" w:rsidP="007B0160">
            <w:pPr>
              <w:bidi w:val="0"/>
              <w:spacing w:line="240" w:lineRule="auto"/>
              <w:jc w:val="both"/>
              <w:rPr>
                <w:del w:id="2976" w:author="Tomer Oron" w:date="2023-12-26T13:42:00Z"/>
                <w:rFonts w:cstheme="minorHAnsi"/>
                <w:b/>
                <w:bCs/>
                <w:i/>
                <w:iCs/>
                <w:sz w:val="14"/>
                <w:szCs w:val="14"/>
                <w:u w:val="single"/>
              </w:rPr>
            </w:pPr>
            <w:del w:id="2977" w:author="Tomer Oron" w:date="2023-12-26T13:42:00Z">
              <w:r w:rsidRPr="001517FD" w:rsidDel="00DA72F3">
                <w:rPr>
                  <w:rFonts w:cstheme="minorHAnsi"/>
                  <w:i/>
                  <w:iCs/>
                  <w:color w:val="000000"/>
                  <w:sz w:val="14"/>
                  <w:szCs w:val="14"/>
                </w:rPr>
                <w:delText>0.06</w:delText>
              </w:r>
            </w:del>
          </w:p>
        </w:tc>
        <w:tc>
          <w:tcPr>
            <w:tcW w:w="465" w:type="dxa"/>
            <w:tcBorders>
              <w:top w:val="nil"/>
              <w:left w:val="single" w:sz="4" w:space="0" w:color="auto"/>
              <w:bottom w:val="single" w:sz="4" w:space="0" w:color="auto"/>
              <w:right w:val="single" w:sz="4" w:space="0" w:color="auto"/>
            </w:tcBorders>
            <w:vAlign w:val="bottom"/>
          </w:tcPr>
          <w:p w14:paraId="71F6B8C6" w14:textId="5F15DED9" w:rsidR="007B0160" w:rsidRPr="001517FD" w:rsidDel="00DA72F3" w:rsidRDefault="007B0160" w:rsidP="007B0160">
            <w:pPr>
              <w:bidi w:val="0"/>
              <w:spacing w:line="240" w:lineRule="auto"/>
              <w:jc w:val="both"/>
              <w:rPr>
                <w:del w:id="2978" w:author="Tomer Oron" w:date="2023-12-26T13:42:00Z"/>
                <w:rFonts w:cstheme="minorHAnsi"/>
                <w:b/>
                <w:bCs/>
                <w:i/>
                <w:iCs/>
                <w:sz w:val="14"/>
                <w:szCs w:val="14"/>
                <w:u w:val="single"/>
              </w:rPr>
            </w:pPr>
            <w:del w:id="2979" w:author="Tomer Oron" w:date="2023-12-26T13:42:00Z">
              <w:r w:rsidRPr="001517FD" w:rsidDel="00DA72F3">
                <w:rPr>
                  <w:rFonts w:cstheme="minorHAnsi"/>
                  <w:i/>
                  <w:iCs/>
                  <w:color w:val="000000"/>
                  <w:sz w:val="14"/>
                  <w:szCs w:val="14"/>
                </w:rPr>
                <w:delText>0.00</w:delText>
              </w:r>
            </w:del>
          </w:p>
        </w:tc>
        <w:tc>
          <w:tcPr>
            <w:tcW w:w="536" w:type="dxa"/>
            <w:tcBorders>
              <w:top w:val="nil"/>
              <w:left w:val="single" w:sz="4" w:space="0" w:color="auto"/>
              <w:bottom w:val="single" w:sz="4" w:space="0" w:color="auto"/>
              <w:right w:val="single" w:sz="4" w:space="0" w:color="auto"/>
            </w:tcBorders>
            <w:vAlign w:val="bottom"/>
          </w:tcPr>
          <w:p w14:paraId="211B821C" w14:textId="27EE91E8" w:rsidR="007B0160" w:rsidRPr="001517FD" w:rsidDel="00DA72F3" w:rsidRDefault="007B0160" w:rsidP="007B0160">
            <w:pPr>
              <w:bidi w:val="0"/>
              <w:spacing w:line="240" w:lineRule="auto"/>
              <w:jc w:val="both"/>
              <w:rPr>
                <w:del w:id="2980" w:author="Tomer Oron" w:date="2023-12-26T13:42:00Z"/>
                <w:rFonts w:cstheme="minorHAnsi"/>
                <w:b/>
                <w:bCs/>
                <w:i/>
                <w:iCs/>
                <w:sz w:val="14"/>
                <w:szCs w:val="14"/>
                <w:u w:val="single"/>
              </w:rPr>
            </w:pPr>
            <w:del w:id="2981" w:author="Tomer Oron" w:date="2023-12-26T13:42:00Z">
              <w:r w:rsidRPr="001517FD" w:rsidDel="00DA72F3">
                <w:rPr>
                  <w:rFonts w:cstheme="minorHAnsi"/>
                  <w:i/>
                  <w:iCs/>
                  <w:color w:val="000000"/>
                  <w:sz w:val="14"/>
                  <w:szCs w:val="14"/>
                </w:rPr>
                <w:delText>0.38</w:delText>
              </w:r>
            </w:del>
          </w:p>
        </w:tc>
        <w:tc>
          <w:tcPr>
            <w:tcW w:w="536" w:type="dxa"/>
            <w:tcBorders>
              <w:top w:val="nil"/>
              <w:left w:val="single" w:sz="4" w:space="0" w:color="auto"/>
              <w:bottom w:val="single" w:sz="4" w:space="0" w:color="auto"/>
              <w:right w:val="single" w:sz="4" w:space="0" w:color="auto"/>
            </w:tcBorders>
            <w:vAlign w:val="bottom"/>
          </w:tcPr>
          <w:p w14:paraId="375B4184" w14:textId="327A4C1F" w:rsidR="007B0160" w:rsidRPr="001517FD" w:rsidDel="00DA72F3" w:rsidRDefault="007B0160" w:rsidP="007B0160">
            <w:pPr>
              <w:bidi w:val="0"/>
              <w:spacing w:line="240" w:lineRule="auto"/>
              <w:jc w:val="both"/>
              <w:rPr>
                <w:del w:id="2982" w:author="Tomer Oron" w:date="2023-12-26T13:42:00Z"/>
                <w:rFonts w:cstheme="minorHAnsi"/>
                <w:b/>
                <w:bCs/>
                <w:i/>
                <w:iCs/>
                <w:sz w:val="14"/>
                <w:szCs w:val="14"/>
                <w:u w:val="single"/>
              </w:rPr>
            </w:pPr>
            <w:del w:id="2983" w:author="Tomer Oron" w:date="2023-12-26T13:42:00Z">
              <w:r w:rsidRPr="001517FD" w:rsidDel="00DA72F3">
                <w:rPr>
                  <w:rFonts w:cstheme="minorHAnsi"/>
                  <w:i/>
                  <w:iCs/>
                  <w:color w:val="000000"/>
                  <w:sz w:val="14"/>
                  <w:szCs w:val="14"/>
                </w:rPr>
                <w:delText>0.38</w:delText>
              </w:r>
            </w:del>
          </w:p>
        </w:tc>
        <w:tc>
          <w:tcPr>
            <w:tcW w:w="489" w:type="dxa"/>
            <w:tcBorders>
              <w:top w:val="nil"/>
              <w:left w:val="single" w:sz="4" w:space="0" w:color="auto"/>
              <w:bottom w:val="single" w:sz="4" w:space="0" w:color="auto"/>
              <w:right w:val="single" w:sz="4" w:space="0" w:color="auto"/>
            </w:tcBorders>
            <w:vAlign w:val="bottom"/>
          </w:tcPr>
          <w:p w14:paraId="42ED3A85" w14:textId="2964A640" w:rsidR="007B0160" w:rsidRPr="001517FD" w:rsidDel="00DA72F3" w:rsidRDefault="007B0160" w:rsidP="007B0160">
            <w:pPr>
              <w:bidi w:val="0"/>
              <w:spacing w:line="240" w:lineRule="auto"/>
              <w:jc w:val="both"/>
              <w:rPr>
                <w:del w:id="2984" w:author="Tomer Oron" w:date="2023-12-26T13:42:00Z"/>
                <w:rFonts w:cstheme="minorHAnsi"/>
                <w:b/>
                <w:bCs/>
                <w:i/>
                <w:iCs/>
                <w:sz w:val="14"/>
                <w:szCs w:val="14"/>
                <w:u w:val="single"/>
              </w:rPr>
            </w:pPr>
            <w:del w:id="2985" w:author="Tomer Oron" w:date="2023-12-26T13:42:00Z">
              <w:r w:rsidRPr="001517FD" w:rsidDel="00DA72F3">
                <w:rPr>
                  <w:rFonts w:cstheme="minorHAnsi"/>
                  <w:i/>
                  <w:iCs/>
                  <w:color w:val="000000"/>
                  <w:sz w:val="14"/>
                  <w:szCs w:val="14"/>
                </w:rPr>
                <w:delText>0.18</w:delText>
              </w:r>
            </w:del>
          </w:p>
        </w:tc>
        <w:tc>
          <w:tcPr>
            <w:tcW w:w="489" w:type="dxa"/>
            <w:tcBorders>
              <w:top w:val="nil"/>
              <w:left w:val="single" w:sz="4" w:space="0" w:color="auto"/>
              <w:bottom w:val="single" w:sz="4" w:space="0" w:color="auto"/>
              <w:right w:val="single" w:sz="4" w:space="0" w:color="auto"/>
            </w:tcBorders>
            <w:vAlign w:val="bottom"/>
          </w:tcPr>
          <w:p w14:paraId="21EAEACB" w14:textId="6A5EC2E7" w:rsidR="007B0160" w:rsidRPr="001517FD" w:rsidDel="00DA72F3" w:rsidRDefault="007B0160" w:rsidP="007B0160">
            <w:pPr>
              <w:bidi w:val="0"/>
              <w:spacing w:line="240" w:lineRule="auto"/>
              <w:jc w:val="both"/>
              <w:rPr>
                <w:del w:id="2986" w:author="Tomer Oron" w:date="2023-12-26T13:42:00Z"/>
                <w:rFonts w:cstheme="minorHAnsi"/>
                <w:b/>
                <w:bCs/>
                <w:i/>
                <w:iCs/>
                <w:sz w:val="14"/>
                <w:szCs w:val="14"/>
                <w:u w:val="single"/>
              </w:rPr>
            </w:pPr>
            <w:del w:id="2987" w:author="Tomer Oron" w:date="2023-12-26T13:42:00Z">
              <w:r w:rsidRPr="001517FD" w:rsidDel="00DA72F3">
                <w:rPr>
                  <w:rFonts w:cstheme="minorHAnsi"/>
                  <w:i/>
                  <w:iCs/>
                  <w:color w:val="000000"/>
                  <w:sz w:val="14"/>
                  <w:szCs w:val="14"/>
                </w:rPr>
                <w:delText>0.05</w:delText>
              </w:r>
            </w:del>
          </w:p>
        </w:tc>
        <w:tc>
          <w:tcPr>
            <w:tcW w:w="489" w:type="dxa"/>
            <w:tcBorders>
              <w:top w:val="nil"/>
              <w:left w:val="single" w:sz="4" w:space="0" w:color="auto"/>
              <w:bottom w:val="single" w:sz="4" w:space="0" w:color="auto"/>
              <w:right w:val="single" w:sz="4" w:space="0" w:color="auto"/>
            </w:tcBorders>
            <w:vAlign w:val="bottom"/>
          </w:tcPr>
          <w:p w14:paraId="4C3E257E" w14:textId="42DCE12B" w:rsidR="007B0160" w:rsidRPr="001517FD" w:rsidDel="00DA72F3" w:rsidRDefault="007B0160" w:rsidP="007B0160">
            <w:pPr>
              <w:bidi w:val="0"/>
              <w:spacing w:line="240" w:lineRule="auto"/>
              <w:jc w:val="both"/>
              <w:rPr>
                <w:del w:id="2988" w:author="Tomer Oron" w:date="2023-12-26T13:42:00Z"/>
                <w:rFonts w:cstheme="minorHAnsi"/>
                <w:b/>
                <w:bCs/>
                <w:i/>
                <w:iCs/>
                <w:sz w:val="14"/>
                <w:szCs w:val="14"/>
                <w:u w:val="single"/>
              </w:rPr>
            </w:pPr>
            <w:del w:id="2989" w:author="Tomer Oron" w:date="2023-12-26T13:42:00Z">
              <w:r w:rsidRPr="001517FD" w:rsidDel="00DA72F3">
                <w:rPr>
                  <w:rFonts w:cstheme="minorHAnsi"/>
                  <w:i/>
                  <w:iCs/>
                  <w:color w:val="000000"/>
                  <w:sz w:val="14"/>
                  <w:szCs w:val="14"/>
                </w:rPr>
                <w:delText>0.01</w:delText>
              </w:r>
            </w:del>
          </w:p>
        </w:tc>
        <w:tc>
          <w:tcPr>
            <w:tcW w:w="465" w:type="dxa"/>
            <w:tcBorders>
              <w:top w:val="nil"/>
              <w:left w:val="single" w:sz="4" w:space="0" w:color="auto"/>
              <w:bottom w:val="single" w:sz="4" w:space="0" w:color="auto"/>
              <w:right w:val="single" w:sz="4" w:space="0" w:color="auto"/>
            </w:tcBorders>
            <w:vAlign w:val="bottom"/>
          </w:tcPr>
          <w:p w14:paraId="07313203" w14:textId="3F92BF9E" w:rsidR="007B0160" w:rsidRPr="001517FD" w:rsidDel="00DA72F3" w:rsidRDefault="007B0160" w:rsidP="007B0160">
            <w:pPr>
              <w:bidi w:val="0"/>
              <w:spacing w:line="240" w:lineRule="auto"/>
              <w:jc w:val="both"/>
              <w:rPr>
                <w:del w:id="2990" w:author="Tomer Oron" w:date="2023-12-26T13:42:00Z"/>
                <w:rFonts w:cstheme="minorHAnsi"/>
                <w:i/>
                <w:iCs/>
                <w:color w:val="000000"/>
                <w:sz w:val="14"/>
                <w:szCs w:val="14"/>
              </w:rPr>
            </w:pPr>
            <w:del w:id="2991" w:author="Tomer Oron" w:date="2023-12-26T13:42:00Z">
              <w:r w:rsidRPr="001517FD" w:rsidDel="00DA72F3">
                <w:rPr>
                  <w:rFonts w:cstheme="minorHAnsi"/>
                  <w:i/>
                  <w:iCs/>
                  <w:color w:val="000000"/>
                  <w:sz w:val="14"/>
                  <w:szCs w:val="14"/>
                </w:rPr>
                <w:delText>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584B66" w14:textId="7BCDD9FA" w:rsidR="007B0160" w:rsidRPr="001517FD" w:rsidDel="00DA72F3" w:rsidRDefault="007B0160" w:rsidP="007B0160">
            <w:pPr>
              <w:bidi w:val="0"/>
              <w:spacing w:line="240" w:lineRule="auto"/>
              <w:jc w:val="both"/>
              <w:rPr>
                <w:del w:id="2992"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514546" w14:textId="233033E6" w:rsidR="007B0160" w:rsidRPr="001517FD" w:rsidDel="00DA72F3" w:rsidRDefault="007B0160" w:rsidP="007B0160">
            <w:pPr>
              <w:bidi w:val="0"/>
              <w:spacing w:line="240" w:lineRule="auto"/>
              <w:jc w:val="both"/>
              <w:rPr>
                <w:del w:id="2993"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DB5143" w14:textId="0B43BD93" w:rsidR="007B0160" w:rsidRPr="001517FD" w:rsidDel="00DA72F3" w:rsidRDefault="007B0160" w:rsidP="007B0160">
            <w:pPr>
              <w:bidi w:val="0"/>
              <w:spacing w:line="240" w:lineRule="auto"/>
              <w:jc w:val="both"/>
              <w:rPr>
                <w:del w:id="2994"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C97871" w14:textId="40CC5AAA" w:rsidR="007B0160" w:rsidRPr="001517FD" w:rsidDel="00DA72F3" w:rsidRDefault="007B0160" w:rsidP="007B0160">
            <w:pPr>
              <w:bidi w:val="0"/>
              <w:spacing w:line="240" w:lineRule="auto"/>
              <w:jc w:val="both"/>
              <w:rPr>
                <w:del w:id="2995" w:author="Tomer Oron" w:date="2023-12-26T13:42:00Z"/>
                <w:rFonts w:cstheme="min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1E5FB1" w14:textId="7ABEF050" w:rsidR="007B0160" w:rsidRPr="001517FD" w:rsidDel="00DA72F3" w:rsidRDefault="007B0160" w:rsidP="007B0160">
            <w:pPr>
              <w:bidi w:val="0"/>
              <w:spacing w:line="240" w:lineRule="auto"/>
              <w:jc w:val="both"/>
              <w:rPr>
                <w:del w:id="2996" w:author="Tomer Oron" w:date="2023-12-26T13:42:00Z"/>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9DE92" w14:textId="0A1634FC" w:rsidR="007B0160" w:rsidRPr="001517FD" w:rsidDel="00DA72F3" w:rsidRDefault="007B0160" w:rsidP="007B0160">
            <w:pPr>
              <w:bidi w:val="0"/>
              <w:spacing w:line="240" w:lineRule="auto"/>
              <w:jc w:val="both"/>
              <w:rPr>
                <w:del w:id="2997" w:author="Tomer Oron" w:date="2023-12-26T13:42:00Z"/>
                <w:rFonts w:cstheme="minorHAnsi"/>
                <w:sz w:val="14"/>
                <w:szCs w:val="14"/>
              </w:rPr>
            </w:pPr>
          </w:p>
        </w:tc>
        <w:tc>
          <w:tcPr>
            <w:tcW w:w="0" w:type="auto"/>
            <w:vMerge/>
            <w:tcBorders>
              <w:left w:val="single" w:sz="4" w:space="0" w:color="auto"/>
              <w:bottom w:val="single" w:sz="4" w:space="0" w:color="auto"/>
              <w:right w:val="single" w:sz="4" w:space="0" w:color="auto"/>
            </w:tcBorders>
            <w:vAlign w:val="center"/>
            <w:hideMark/>
          </w:tcPr>
          <w:p w14:paraId="1BEC55A4" w14:textId="10FB6E35" w:rsidR="007B0160" w:rsidRPr="001517FD" w:rsidDel="00DA72F3" w:rsidRDefault="007B0160" w:rsidP="007B0160">
            <w:pPr>
              <w:bidi w:val="0"/>
              <w:spacing w:line="240" w:lineRule="auto"/>
              <w:jc w:val="both"/>
              <w:rPr>
                <w:del w:id="2998" w:author="Tomer Oron" w:date="2023-12-26T13:42:00Z"/>
                <w:rFonts w:cstheme="minorHAnsi"/>
                <w:b/>
                <w:bCs/>
                <w:sz w:val="14"/>
                <w:szCs w:val="14"/>
                <w:u w:val="single"/>
              </w:rPr>
            </w:pPr>
          </w:p>
        </w:tc>
      </w:tr>
      <w:tr w:rsidR="007B0160" w:rsidRPr="001517FD" w:rsidDel="00DA72F3" w14:paraId="775BB70C" w14:textId="1B37C975" w:rsidTr="007B0160">
        <w:trPr>
          <w:del w:id="2999" w:author="Tomer Oron" w:date="2023-12-26T13:42:00Z"/>
        </w:trPr>
        <w:tc>
          <w:tcPr>
            <w:tcW w:w="12895" w:type="dxa"/>
            <w:gridSpan w:val="23"/>
            <w:tcBorders>
              <w:top w:val="single" w:sz="4" w:space="0" w:color="auto"/>
              <w:left w:val="nil"/>
              <w:bottom w:val="nil"/>
              <w:right w:val="nil"/>
            </w:tcBorders>
            <w:vAlign w:val="center"/>
          </w:tcPr>
          <w:p w14:paraId="558FAEEF" w14:textId="5FDEF2C8" w:rsidR="007B0160" w:rsidRPr="001517FD" w:rsidDel="00DA72F3" w:rsidRDefault="007B0160" w:rsidP="007B0160">
            <w:pPr>
              <w:bidi w:val="0"/>
              <w:spacing w:line="240" w:lineRule="auto"/>
              <w:jc w:val="both"/>
              <w:rPr>
                <w:del w:id="3000" w:author="Tomer Oron" w:date="2023-12-26T13:42:00Z"/>
                <w:rFonts w:cstheme="minorHAnsi"/>
                <w:sz w:val="14"/>
                <w:szCs w:val="14"/>
              </w:rPr>
            </w:pPr>
            <w:del w:id="3001" w:author="Tomer Oron" w:date="2023-12-26T13:42:00Z">
              <w:r w:rsidRPr="001517FD" w:rsidDel="00DA72F3">
                <w:rPr>
                  <w:rFonts w:cstheme="minorHAnsi"/>
                  <w:sz w:val="14"/>
                  <w:szCs w:val="14"/>
                </w:rPr>
                <w:delText>The numbers in italic are</w:delText>
              </w:r>
            </w:del>
            <m:oMath>
              <m:r>
                <w:del w:id="3002" w:author="Tomer Oron" w:date="2023-12-26T13:42:00Z">
                  <w:rPr>
                    <w:rFonts w:ascii="Cambria Math" w:hAnsi="Cambria Math" w:cstheme="minorHAnsi"/>
                    <w:color w:val="000000" w:themeColor="text1"/>
                    <w:sz w:val="14"/>
                    <w:szCs w:val="14"/>
                  </w:rPr>
                  <m:t>2</m:t>
                </w:del>
              </m:r>
            </m:oMath>
            <w:del w:id="3003" w:author="Tomer Oron" w:date="2023-12-18T09:24:00Z">
              <w:r w:rsidRPr="001517FD" w:rsidDel="00D20D2E">
                <w:rPr>
                  <w:rFonts w:cstheme="minorHAnsi"/>
                  <w:sz w:val="14"/>
                  <w:szCs w:val="14"/>
                </w:rPr>
                <w:delText xml:space="preserve"> </w:delText>
              </w:r>
              <w:r w:rsidRPr="001517FD" w:rsidDel="00D20D2E">
                <w:rPr>
                  <w:rFonts w:cstheme="minorHAnsi"/>
                  <w:sz w:val="14"/>
                  <w:szCs w:val="14"/>
                  <w:highlight w:val="yellow"/>
                  <w:rPrChange w:id="3004" w:author="Yoav Ram" w:date="2023-12-17T15:40:00Z">
                    <w:rPr>
                      <w:sz w:val="14"/>
                      <w:szCs w:val="14"/>
                    </w:rPr>
                  </w:rPrChange>
                </w:rPr>
                <w:delText>fitted</w:delText>
              </w:r>
              <w:r w:rsidRPr="001517FD" w:rsidDel="00D20D2E">
                <w:rPr>
                  <w:rFonts w:cstheme="minorHAnsi"/>
                  <w:sz w:val="14"/>
                  <w:szCs w:val="14"/>
                </w:rPr>
                <w:delText xml:space="preserve"> values.</w:delText>
              </w:r>
            </w:del>
          </w:p>
          <w:p w14:paraId="0436E995" w14:textId="65370F30" w:rsidR="007B0160" w:rsidRPr="001517FD" w:rsidDel="00DA72F3" w:rsidRDefault="007B0160" w:rsidP="007B0160">
            <w:pPr>
              <w:bidi w:val="0"/>
              <w:spacing w:line="240" w:lineRule="auto"/>
              <w:jc w:val="both"/>
              <w:rPr>
                <w:del w:id="3005" w:author="Tomer Oron" w:date="2023-12-26T13:42:00Z"/>
                <w:rFonts w:eastAsiaTheme="minorEastAsia" w:cstheme="minorHAnsi"/>
                <w:sz w:val="14"/>
                <w:szCs w:val="14"/>
              </w:rPr>
            </w:pPr>
            <m:oMathPara>
              <m:oMathParaPr>
                <m:jc m:val="left"/>
              </m:oMathParaPr>
              <m:oMath>
                <m:r>
                  <w:del w:id="3006" w:author="Tomer Oron" w:date="2023-12-26T13:42:00Z">
                    <w:rPr>
                      <w:rFonts w:ascii="Cambria Math" w:hAnsi="Cambria Math" w:cstheme="minorHAnsi"/>
                      <w:sz w:val="14"/>
                      <w:szCs w:val="14"/>
                    </w:rPr>
                    <m:t>†p</m:t>
                  </w:del>
                </m:r>
                <m:d>
                  <m:dPr>
                    <m:ctrlPr>
                      <w:del w:id="3007" w:author="Tomer Oron" w:date="2023-12-26T13:42:00Z">
                        <w:rPr>
                          <w:rFonts w:ascii="Cambria Math" w:hAnsi="Cambria Math" w:cstheme="minorHAnsi"/>
                          <w:i/>
                          <w:sz w:val="14"/>
                          <w:szCs w:val="14"/>
                        </w:rPr>
                      </w:del>
                    </m:ctrlPr>
                  </m:dPr>
                  <m:e>
                    <m:sSub>
                      <m:sSubPr>
                        <m:ctrlPr>
                          <w:del w:id="3008" w:author="Tomer Oron" w:date="2023-12-26T13:42:00Z">
                            <w:rPr>
                              <w:rFonts w:ascii="Cambria Math" w:hAnsi="Cambria Math" w:cstheme="minorHAnsi"/>
                              <w:i/>
                              <w:sz w:val="14"/>
                              <w:szCs w:val="14"/>
                            </w:rPr>
                          </w:del>
                        </m:ctrlPr>
                      </m:sSubPr>
                      <m:e>
                        <m:r>
                          <w:del w:id="3009" w:author="Tomer Oron" w:date="2023-12-26T13:42:00Z">
                            <w:rPr>
                              <w:rFonts w:ascii="Cambria Math" w:hAnsi="Cambria Math" w:cstheme="minorHAnsi"/>
                              <w:sz w:val="14"/>
                              <w:szCs w:val="14"/>
                            </w:rPr>
                            <m:t>L</m:t>
                          </w:del>
                        </m:r>
                      </m:e>
                      <m:sub>
                        <m:r>
                          <w:del w:id="3010" w:author="Tomer Oron" w:date="2023-12-26T13:42:00Z">
                            <w:rPr>
                              <w:rFonts w:ascii="Cambria Math" w:hAnsi="Cambria Math" w:cstheme="minorHAnsi"/>
                              <w:sz w:val="14"/>
                              <w:szCs w:val="14"/>
                            </w:rPr>
                            <m:t>t</m:t>
                          </w:del>
                        </m:r>
                      </m:sub>
                    </m:sSub>
                  </m:e>
                </m:d>
                <m:r>
                  <w:del w:id="3011" w:author="Tomer Oron" w:date="2023-12-26T13:42:00Z">
                    <w:rPr>
                      <w:rFonts w:ascii="Cambria Math" w:hAnsi="Cambria Math" w:cstheme="minorHAnsi"/>
                      <w:sz w:val="14"/>
                      <w:szCs w:val="14"/>
                    </w:rPr>
                    <m:t>=0.0725;p</m:t>
                  </w:del>
                </m:r>
                <m:d>
                  <m:dPr>
                    <m:ctrlPr>
                      <w:del w:id="3012" w:author="Tomer Oron" w:date="2023-12-26T13:42:00Z">
                        <w:rPr>
                          <w:rFonts w:ascii="Cambria Math" w:hAnsi="Cambria Math" w:cstheme="minorHAnsi"/>
                          <w:i/>
                          <w:sz w:val="14"/>
                          <w:szCs w:val="14"/>
                        </w:rPr>
                      </w:del>
                    </m:ctrlPr>
                  </m:dPr>
                  <m:e>
                    <m:r>
                      <w:del w:id="3013" w:author="Tomer Oron" w:date="2023-12-26T13:42:00Z">
                        <w:rPr>
                          <w:rFonts w:ascii="Cambria Math" w:hAnsi="Cambria Math" w:cstheme="minorHAnsi"/>
                          <w:sz w:val="14"/>
                          <w:szCs w:val="14"/>
                        </w:rPr>
                        <m:t>L</m:t>
                      </w:del>
                    </m:r>
                  </m:e>
                  <m:e>
                    <m:r>
                      <w:del w:id="3014" w:author="Tomer Oron" w:date="2023-12-26T13:42:00Z">
                        <w:rPr>
                          <w:rFonts w:ascii="Cambria Math" w:hAnsi="Cambria Math" w:cstheme="minorHAnsi"/>
                          <w:sz w:val="14"/>
                          <w:szCs w:val="14"/>
                        </w:rPr>
                        <m:t>DC</m:t>
                      </w:del>
                    </m:r>
                  </m:e>
                </m:d>
                <m:r>
                  <w:del w:id="3015" w:author="Tomer Oron" w:date="2023-12-26T13:42:00Z">
                    <w:rPr>
                      <w:rFonts w:ascii="Cambria Math" w:hAnsi="Cambria Math" w:cstheme="minorHAnsi"/>
                      <w:sz w:val="14"/>
                      <w:szCs w:val="14"/>
                    </w:rPr>
                    <m:t>=0.25</m:t>
                  </w:del>
                </m:r>
              </m:oMath>
            </m:oMathPara>
          </w:p>
          <w:p w14:paraId="49ABBC0A" w14:textId="58C71B98" w:rsidR="007B0160" w:rsidRPr="001517FD" w:rsidDel="00DA72F3" w:rsidRDefault="007B0160" w:rsidP="007B0160">
            <w:pPr>
              <w:bidi w:val="0"/>
              <w:spacing w:line="240" w:lineRule="auto"/>
              <w:jc w:val="both"/>
              <w:rPr>
                <w:del w:id="3016" w:author="Tomer Oron" w:date="2023-12-26T13:42:00Z"/>
                <w:rFonts w:cstheme="minorHAnsi"/>
                <w:sz w:val="14"/>
                <w:szCs w:val="14"/>
              </w:rPr>
            </w:pPr>
            <m:oMathPara>
              <m:oMathParaPr>
                <m:jc m:val="left"/>
              </m:oMathParaPr>
              <m:oMath>
                <m:r>
                  <w:del w:id="3017" w:author="Tomer Oron" w:date="2023-12-26T13:42:00Z">
                    <w:rPr>
                      <w:rFonts w:ascii="Cambria Math" w:hAnsi="Cambria Math" w:cstheme="minorHAnsi"/>
                      <w:sz w:val="14"/>
                      <w:szCs w:val="14"/>
                    </w:rPr>
                    <m:t>*p&lt;0.05</m:t>
                  </w:del>
                </m:r>
              </m:oMath>
            </m:oMathPara>
          </w:p>
          <w:p w14:paraId="5C59AD57" w14:textId="697A7DC4" w:rsidR="007B0160" w:rsidRPr="001517FD" w:rsidDel="00DA72F3" w:rsidRDefault="007B0160" w:rsidP="007B0160">
            <w:pPr>
              <w:bidi w:val="0"/>
              <w:spacing w:line="240" w:lineRule="auto"/>
              <w:jc w:val="both"/>
              <w:rPr>
                <w:del w:id="3018" w:author="Tomer Oron" w:date="2023-12-26T13:42:00Z"/>
                <w:rFonts w:cstheme="minorHAnsi"/>
                <w:b/>
                <w:bCs/>
                <w:sz w:val="14"/>
                <w:szCs w:val="14"/>
                <w:u w:val="single"/>
              </w:rPr>
            </w:pPr>
          </w:p>
        </w:tc>
      </w:tr>
    </w:tbl>
    <w:p w14:paraId="015A6965" w14:textId="2A824173" w:rsidR="007B0160" w:rsidDel="00DA72F3" w:rsidRDefault="007B0160" w:rsidP="007B0160">
      <w:pPr>
        <w:pStyle w:val="Caption"/>
        <w:keepNext/>
        <w:bidi w:val="0"/>
        <w:rPr>
          <w:del w:id="3019" w:author="Tomer Oron" w:date="2023-12-26T13:42:00Z"/>
        </w:rPr>
      </w:pPr>
      <w:del w:id="3020" w:author="Tomer Oron" w:date="2023-12-26T13:42:00Z">
        <w:r w:rsidDel="00DA72F3">
          <w:delText xml:space="preserve">Table </w:delText>
        </w:r>
        <w:r w:rsidDel="00DA72F3">
          <w:fldChar w:fldCharType="begin"/>
        </w:r>
        <w:r w:rsidDel="00DA72F3">
          <w:delInstrText xml:space="preserve"> SEQ Table \* ARABIC </w:delInstrText>
        </w:r>
        <w:r w:rsidDel="00DA72F3">
          <w:fldChar w:fldCharType="separate"/>
        </w:r>
        <w:r w:rsidDel="00DA72F3">
          <w:rPr>
            <w:noProof/>
          </w:rPr>
          <w:delText>8</w:delText>
        </w:r>
        <w:r w:rsidDel="00DA72F3">
          <w:rPr>
            <w:noProof/>
          </w:rPr>
          <w:fldChar w:fldCharType="end"/>
        </w:r>
        <w:r w:rsidDel="00DA72F3">
          <w:delText xml:space="preserve">. </w:delText>
        </w:r>
        <w:r w:rsidRPr="001D1362" w:rsidDel="00DA72F3">
          <w:delText xml:space="preserve"> </w:delText>
        </w:r>
        <w:r w:rsidDel="00DA72F3">
          <w:delText>R</w:delText>
        </w:r>
        <w:r w:rsidRPr="001D1362" w:rsidDel="00DA72F3">
          <w:delText xml:space="preserve">esults of </w:delText>
        </w:r>
        <w:r w:rsidR="00503637" w:rsidRPr="001D1362" w:rsidDel="00DA72F3">
          <w:delText>fitting</w:delText>
        </w:r>
        <w:r w:rsidRPr="001D1362" w:rsidDel="00DA72F3">
          <w:delText xml:space="preserve"> Table 3 to model C'</w:delText>
        </w:r>
      </w:del>
    </w:p>
    <w:p w14:paraId="08096F8A" w14:textId="6215AF9E" w:rsidR="00D45521" w:rsidRPr="001517FD" w:rsidDel="00DA72F3" w:rsidRDefault="00D45521" w:rsidP="00D45521">
      <w:pPr>
        <w:bidi w:val="0"/>
        <w:spacing w:line="259" w:lineRule="auto"/>
        <w:rPr>
          <w:del w:id="3021" w:author="Tomer Oron" w:date="2023-12-26T13:42:00Z"/>
          <w:rFonts w:cstheme="minorHAnsi"/>
          <w:u w:val="single"/>
        </w:rPr>
      </w:pPr>
    </w:p>
    <w:p w14:paraId="5EECB9EF" w14:textId="74FF2E3E" w:rsidR="00C44A04" w:rsidRPr="001517FD" w:rsidDel="00DA72F3" w:rsidRDefault="00C44A04" w:rsidP="00D02DC9">
      <w:pPr>
        <w:pStyle w:val="Heading3"/>
        <w:bidi w:val="0"/>
        <w:spacing w:line="360" w:lineRule="auto"/>
        <w:jc w:val="both"/>
        <w:rPr>
          <w:del w:id="3022" w:author="Tomer Oron" w:date="2023-12-26T13:42:00Z"/>
          <w:rFonts w:asciiTheme="minorHAnsi" w:hAnsiTheme="minorHAnsi" w:cstheme="minorHAnsi"/>
          <w:color w:val="auto"/>
          <w:u w:val="single"/>
        </w:rPr>
        <w:sectPr w:rsidR="00C44A04" w:rsidRPr="001517FD" w:rsidDel="00DA72F3" w:rsidSect="00087421">
          <w:pgSz w:w="16838" w:h="11906" w:orient="landscape"/>
          <w:pgMar w:top="1440" w:right="1440" w:bottom="1440" w:left="1440" w:header="709" w:footer="709" w:gutter="0"/>
          <w:cols w:space="708"/>
          <w:bidi/>
          <w:rtlGutter/>
          <w:docGrid w:linePitch="360"/>
        </w:sectPr>
      </w:pPr>
    </w:p>
    <w:p w14:paraId="174263D2" w14:textId="21541C50" w:rsidR="00B43076" w:rsidDel="00DA72F3" w:rsidRDefault="00947BB1" w:rsidP="00D02DC9">
      <w:pPr>
        <w:pStyle w:val="Heading3"/>
        <w:bidi w:val="0"/>
        <w:spacing w:line="360" w:lineRule="auto"/>
        <w:jc w:val="both"/>
        <w:rPr>
          <w:del w:id="3023" w:author="Tomer Oron" w:date="2023-12-26T13:42:00Z"/>
          <w:rFonts w:asciiTheme="minorHAnsi" w:eastAsiaTheme="minorHAnsi" w:hAnsiTheme="minorHAnsi" w:cstheme="minorBidi"/>
          <w:color w:val="auto"/>
          <w:sz w:val="22"/>
          <w:szCs w:val="22"/>
        </w:rPr>
      </w:pPr>
      <w:bookmarkStart w:id="3024" w:name="_Toc153989617"/>
      <w:del w:id="3025" w:author="Tomer Oron" w:date="2023-12-26T13:42:00Z">
        <w:r w:rsidRPr="001517FD" w:rsidDel="00DA72F3">
          <w:rPr>
            <w:rFonts w:asciiTheme="minorHAnsi" w:hAnsiTheme="minorHAnsi" w:cstheme="minorHAnsi"/>
            <w:color w:val="auto"/>
            <w:u w:val="single"/>
          </w:rPr>
          <w:lastRenderedPageBreak/>
          <w:delText>Prediction of the model</w:delText>
        </w:r>
        <w:bookmarkEnd w:id="3024"/>
        <w:r w:rsidRPr="001517FD" w:rsidDel="00DA72F3">
          <w:rPr>
            <w:rFonts w:cstheme="minorHAnsi"/>
          </w:rPr>
          <w:fldChar w:fldCharType="begin"/>
        </w:r>
        <w:r w:rsidRPr="001517FD" w:rsidDel="00DA72F3">
          <w:rPr>
            <w:rFonts w:asciiTheme="minorHAnsi" w:hAnsiTheme="minorHAnsi" w:cstheme="minorHAnsi"/>
          </w:rPr>
          <w:delInstrText xml:space="preserve"> LINK </w:delInstrText>
        </w:r>
      </w:del>
      <w:r w:rsidR="001F398C">
        <w:rPr>
          <w:rFonts w:cstheme="minorHAnsi"/>
        </w:rPr>
        <w:instrText xml:space="preserve">Excel.Sheet.12 "C:\\Users\\tomer\\Desktop\\proj\\ICM2 comperison.xlsx" "ICM2 mat!R2C1:R18C8" </w:instrText>
      </w:r>
      <w:del w:id="3026" w:author="Tomer Oron" w:date="2023-12-26T13:42:00Z">
        <w:r w:rsidRPr="001517FD" w:rsidDel="00DA72F3">
          <w:rPr>
            <w:rFonts w:asciiTheme="minorHAnsi" w:hAnsiTheme="minorHAnsi" w:cstheme="minorHAnsi"/>
          </w:rPr>
          <w:delInstrText xml:space="preserve">\a \f 4 \h  \* MERGEFORMAT </w:delInstrText>
        </w:r>
        <w:r w:rsidRPr="001517FD" w:rsidDel="00DA72F3">
          <w:rPr>
            <w:rFonts w:cstheme="minorHAnsi"/>
          </w:rPr>
          <w:fldChar w:fldCharType="separate"/>
        </w:r>
      </w:del>
    </w:p>
    <w:tbl>
      <w:tblPr>
        <w:tblW w:w="8320" w:type="dxa"/>
        <w:tblLook w:val="04A0" w:firstRow="1" w:lastRow="0" w:firstColumn="1" w:lastColumn="0" w:noHBand="0" w:noVBand="1"/>
      </w:tblPr>
      <w:tblGrid>
        <w:gridCol w:w="1040"/>
        <w:gridCol w:w="1040"/>
        <w:gridCol w:w="1040"/>
        <w:gridCol w:w="1040"/>
        <w:gridCol w:w="1040"/>
        <w:gridCol w:w="1040"/>
        <w:gridCol w:w="1040"/>
        <w:gridCol w:w="1040"/>
      </w:tblGrid>
      <w:tr w:rsidR="00B43076" w:rsidRPr="00B43076" w:rsidDel="00DA72F3" w14:paraId="4C0B6F5C" w14:textId="7D64520F" w:rsidTr="00B43076">
        <w:trPr>
          <w:divId w:val="2127045222"/>
          <w:trHeight w:val="280"/>
          <w:del w:id="3027" w:author="Tomer Oron" w:date="2023-12-26T13:42:00Z"/>
        </w:trPr>
        <w:tc>
          <w:tcPr>
            <w:tcW w:w="1040" w:type="dxa"/>
            <w:tcBorders>
              <w:top w:val="nil"/>
              <w:left w:val="nil"/>
              <w:bottom w:val="nil"/>
              <w:right w:val="nil"/>
            </w:tcBorders>
            <w:shd w:val="clear" w:color="auto" w:fill="auto"/>
            <w:noWrap/>
            <w:vAlign w:val="bottom"/>
            <w:hideMark/>
          </w:tcPr>
          <w:p w14:paraId="2F50BB56" w14:textId="701FE6F4" w:rsidR="00B43076" w:rsidRPr="00B43076" w:rsidDel="00DA72F3" w:rsidRDefault="00B43076" w:rsidP="00B43076">
            <w:pPr>
              <w:bidi w:val="0"/>
              <w:jc w:val="right"/>
              <w:rPr>
                <w:del w:id="3028" w:author="Tomer Oron" w:date="2023-12-26T13:42:00Z"/>
                <w:rFonts w:ascii="Arial" w:eastAsia="Times New Roman" w:hAnsi="Arial" w:cs="Arial"/>
                <w:color w:val="000000"/>
                <w:kern w:val="0"/>
                <w14:ligatures w14:val="none"/>
              </w:rPr>
            </w:pPr>
            <w:del w:id="3029" w:author="Tomer Oron" w:date="2023-12-26T13:42:00Z">
              <w:r w:rsidRPr="00B43076" w:rsidDel="00DA72F3">
                <w:rPr>
                  <w:rFonts w:ascii="Arial" w:eastAsia="Times New Roman" w:hAnsi="Arial" w:cs="Arial"/>
                  <w:color w:val="000000"/>
                  <w:kern w:val="0"/>
                  <w14:ligatures w14:val="none"/>
                </w:rPr>
                <w:delText>107</w:delText>
              </w:r>
            </w:del>
          </w:p>
        </w:tc>
        <w:tc>
          <w:tcPr>
            <w:tcW w:w="1040" w:type="dxa"/>
            <w:tcBorders>
              <w:top w:val="nil"/>
              <w:left w:val="nil"/>
              <w:bottom w:val="nil"/>
              <w:right w:val="nil"/>
            </w:tcBorders>
            <w:shd w:val="clear" w:color="auto" w:fill="auto"/>
            <w:noWrap/>
            <w:vAlign w:val="bottom"/>
            <w:hideMark/>
          </w:tcPr>
          <w:p w14:paraId="472FB1B3" w14:textId="033226A4" w:rsidR="00B43076" w:rsidRPr="00B43076" w:rsidDel="00DA72F3" w:rsidRDefault="00B43076" w:rsidP="00B43076">
            <w:pPr>
              <w:bidi w:val="0"/>
              <w:spacing w:after="0" w:line="240" w:lineRule="auto"/>
              <w:jc w:val="right"/>
              <w:rPr>
                <w:del w:id="3030" w:author="Tomer Oron" w:date="2023-12-26T13:42:00Z"/>
                <w:rFonts w:ascii="Arial" w:eastAsia="Times New Roman" w:hAnsi="Arial" w:cs="Arial"/>
                <w:color w:val="000000"/>
                <w:kern w:val="0"/>
                <w14:ligatures w14:val="none"/>
              </w:rPr>
            </w:pPr>
            <w:del w:id="3031" w:author="Tomer Oron" w:date="2023-12-26T13:42:00Z">
              <w:r w:rsidRPr="00B43076" w:rsidDel="00DA72F3">
                <w:rPr>
                  <w:rFonts w:ascii="Arial" w:eastAsia="Times New Roman" w:hAnsi="Arial" w:cs="Arial"/>
                  <w:color w:val="000000"/>
                  <w:kern w:val="0"/>
                  <w14:ligatures w14:val="none"/>
                </w:rPr>
                <w:delText>18</w:delText>
              </w:r>
            </w:del>
          </w:p>
        </w:tc>
        <w:tc>
          <w:tcPr>
            <w:tcW w:w="1040" w:type="dxa"/>
            <w:tcBorders>
              <w:top w:val="nil"/>
              <w:left w:val="nil"/>
              <w:bottom w:val="nil"/>
              <w:right w:val="nil"/>
            </w:tcBorders>
            <w:shd w:val="clear" w:color="auto" w:fill="auto"/>
            <w:noWrap/>
            <w:vAlign w:val="bottom"/>
            <w:hideMark/>
          </w:tcPr>
          <w:p w14:paraId="0BC1099B" w14:textId="642119C8" w:rsidR="00B43076" w:rsidRPr="00B43076" w:rsidDel="00DA72F3" w:rsidRDefault="00B43076" w:rsidP="00B43076">
            <w:pPr>
              <w:bidi w:val="0"/>
              <w:spacing w:after="0" w:line="240" w:lineRule="auto"/>
              <w:jc w:val="right"/>
              <w:rPr>
                <w:del w:id="3032" w:author="Tomer Oron" w:date="2023-12-26T13:42:00Z"/>
                <w:rFonts w:ascii="Arial" w:eastAsia="Times New Roman" w:hAnsi="Arial" w:cs="Arial"/>
                <w:color w:val="000000"/>
                <w:kern w:val="0"/>
                <w14:ligatures w14:val="none"/>
              </w:rPr>
            </w:pPr>
            <w:del w:id="3033" w:author="Tomer Oron" w:date="2023-12-26T13:42:00Z">
              <w:r w:rsidRPr="00B43076" w:rsidDel="00DA72F3">
                <w:rPr>
                  <w:rFonts w:ascii="Arial" w:eastAsia="Times New Roman" w:hAnsi="Arial" w:cs="Arial"/>
                  <w:color w:val="000000"/>
                  <w:kern w:val="0"/>
                  <w14:ligatures w14:val="none"/>
                </w:rPr>
                <w:delText>3</w:delText>
              </w:r>
            </w:del>
          </w:p>
        </w:tc>
        <w:tc>
          <w:tcPr>
            <w:tcW w:w="1040" w:type="dxa"/>
            <w:tcBorders>
              <w:top w:val="nil"/>
              <w:left w:val="nil"/>
              <w:bottom w:val="nil"/>
              <w:right w:val="nil"/>
            </w:tcBorders>
            <w:shd w:val="clear" w:color="auto" w:fill="auto"/>
            <w:noWrap/>
            <w:vAlign w:val="bottom"/>
            <w:hideMark/>
          </w:tcPr>
          <w:p w14:paraId="079A302A" w14:textId="64E700AB" w:rsidR="00B43076" w:rsidRPr="00B43076" w:rsidDel="00DA72F3" w:rsidRDefault="00B43076" w:rsidP="00B43076">
            <w:pPr>
              <w:bidi w:val="0"/>
              <w:spacing w:after="0" w:line="240" w:lineRule="auto"/>
              <w:jc w:val="right"/>
              <w:rPr>
                <w:del w:id="3034"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41367F38" w14:textId="0D11995C" w:rsidR="00B43076" w:rsidRPr="00B43076" w:rsidDel="00DA72F3" w:rsidRDefault="00B43076" w:rsidP="00B43076">
            <w:pPr>
              <w:bidi w:val="0"/>
              <w:spacing w:after="0" w:line="240" w:lineRule="auto"/>
              <w:rPr>
                <w:del w:id="3035"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62BB5784" w14:textId="77350DD9" w:rsidR="00B43076" w:rsidRPr="00B43076" w:rsidDel="00DA72F3" w:rsidRDefault="00B43076" w:rsidP="00B43076">
            <w:pPr>
              <w:bidi w:val="0"/>
              <w:spacing w:after="0" w:line="240" w:lineRule="auto"/>
              <w:rPr>
                <w:del w:id="3036"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48194A6E" w14:textId="3276125D" w:rsidR="00B43076" w:rsidRPr="00B43076" w:rsidDel="00DA72F3" w:rsidRDefault="00B43076" w:rsidP="00B43076">
            <w:pPr>
              <w:bidi w:val="0"/>
              <w:spacing w:after="0" w:line="240" w:lineRule="auto"/>
              <w:jc w:val="right"/>
              <w:rPr>
                <w:del w:id="3037" w:author="Tomer Oron" w:date="2023-12-26T13:42:00Z"/>
                <w:rFonts w:ascii="Arial" w:eastAsia="Times New Roman" w:hAnsi="Arial" w:cs="Arial"/>
                <w:color w:val="000000"/>
                <w:kern w:val="0"/>
                <w14:ligatures w14:val="none"/>
              </w:rPr>
            </w:pPr>
            <w:del w:id="3038" w:author="Tomer Oron" w:date="2023-12-26T13:42:00Z">
              <w:r w:rsidRPr="00B43076" w:rsidDel="00DA72F3">
                <w:rPr>
                  <w:rFonts w:ascii="Arial" w:eastAsia="Times New Roman" w:hAnsi="Arial" w:cs="Arial"/>
                  <w:color w:val="000000"/>
                  <w:kern w:val="0"/>
                  <w14:ligatures w14:val="none"/>
                </w:rPr>
                <w:delText>11</w:delText>
              </w:r>
            </w:del>
          </w:p>
        </w:tc>
        <w:tc>
          <w:tcPr>
            <w:tcW w:w="1040" w:type="dxa"/>
            <w:tcBorders>
              <w:top w:val="nil"/>
              <w:left w:val="nil"/>
              <w:bottom w:val="nil"/>
              <w:right w:val="nil"/>
            </w:tcBorders>
            <w:shd w:val="clear" w:color="auto" w:fill="auto"/>
            <w:noWrap/>
            <w:vAlign w:val="bottom"/>
            <w:hideMark/>
          </w:tcPr>
          <w:p w14:paraId="0D4931E2" w14:textId="26AE078C" w:rsidR="00B43076" w:rsidRPr="00B43076" w:rsidDel="00DA72F3" w:rsidRDefault="00B43076" w:rsidP="00B43076">
            <w:pPr>
              <w:bidi w:val="0"/>
              <w:spacing w:after="0" w:line="240" w:lineRule="auto"/>
              <w:jc w:val="right"/>
              <w:rPr>
                <w:del w:id="3039" w:author="Tomer Oron" w:date="2023-12-26T13:42:00Z"/>
                <w:rFonts w:ascii="Arial" w:eastAsia="Times New Roman" w:hAnsi="Arial" w:cs="Arial"/>
                <w:color w:val="000000"/>
                <w:kern w:val="0"/>
                <w14:ligatures w14:val="none"/>
              </w:rPr>
            </w:pPr>
            <w:del w:id="3040" w:author="Tomer Oron" w:date="2023-12-26T13:42:00Z">
              <w:r w:rsidRPr="00B43076" w:rsidDel="00DA72F3">
                <w:rPr>
                  <w:rFonts w:ascii="Arial" w:eastAsia="Times New Roman" w:hAnsi="Arial" w:cs="Arial"/>
                  <w:color w:val="000000"/>
                  <w:kern w:val="0"/>
                  <w14:ligatures w14:val="none"/>
                </w:rPr>
                <w:delText>3</w:delText>
              </w:r>
            </w:del>
          </w:p>
        </w:tc>
      </w:tr>
      <w:tr w:rsidR="00B43076" w:rsidRPr="00B43076" w:rsidDel="00DA72F3" w14:paraId="5E970D96" w14:textId="07E4EEAB" w:rsidTr="00B43076">
        <w:trPr>
          <w:divId w:val="2127045222"/>
          <w:trHeight w:val="280"/>
          <w:del w:id="3041" w:author="Tomer Oron" w:date="2023-12-26T13:42:00Z"/>
        </w:trPr>
        <w:tc>
          <w:tcPr>
            <w:tcW w:w="1040" w:type="dxa"/>
            <w:tcBorders>
              <w:top w:val="nil"/>
              <w:left w:val="nil"/>
              <w:bottom w:val="nil"/>
              <w:right w:val="nil"/>
            </w:tcBorders>
            <w:shd w:val="clear" w:color="auto" w:fill="auto"/>
            <w:noWrap/>
            <w:vAlign w:val="bottom"/>
            <w:hideMark/>
          </w:tcPr>
          <w:p w14:paraId="6DBC0877" w14:textId="63C88F50" w:rsidR="00B43076" w:rsidRPr="00B43076" w:rsidDel="00DA72F3" w:rsidRDefault="00B43076" w:rsidP="00B43076">
            <w:pPr>
              <w:bidi w:val="0"/>
              <w:spacing w:after="0" w:line="240" w:lineRule="auto"/>
              <w:jc w:val="right"/>
              <w:rPr>
                <w:del w:id="3042" w:author="Tomer Oron" w:date="2023-12-26T13:42:00Z"/>
                <w:rFonts w:ascii="Arial" w:eastAsia="Times New Roman" w:hAnsi="Arial" w:cs="Arial"/>
                <w:color w:val="000000"/>
                <w:kern w:val="0"/>
                <w14:ligatures w14:val="none"/>
              </w:rPr>
            </w:pPr>
            <w:del w:id="3043" w:author="Tomer Oron" w:date="2023-12-26T13:42:00Z">
              <w:r w:rsidRPr="00B43076" w:rsidDel="00DA72F3">
                <w:rPr>
                  <w:rFonts w:ascii="Arial" w:eastAsia="Times New Roman" w:hAnsi="Arial" w:cs="Arial"/>
                  <w:color w:val="000000"/>
                  <w:kern w:val="0"/>
                  <w14:ligatures w14:val="none"/>
                </w:rPr>
                <w:delText>81</w:delText>
              </w:r>
            </w:del>
          </w:p>
        </w:tc>
        <w:tc>
          <w:tcPr>
            <w:tcW w:w="1040" w:type="dxa"/>
            <w:tcBorders>
              <w:top w:val="nil"/>
              <w:left w:val="nil"/>
              <w:bottom w:val="nil"/>
              <w:right w:val="nil"/>
            </w:tcBorders>
            <w:shd w:val="clear" w:color="auto" w:fill="auto"/>
            <w:noWrap/>
            <w:vAlign w:val="bottom"/>
            <w:hideMark/>
          </w:tcPr>
          <w:p w14:paraId="619DBA95" w14:textId="434E57AD" w:rsidR="00B43076" w:rsidRPr="00B43076" w:rsidDel="00DA72F3" w:rsidRDefault="00B43076" w:rsidP="00B43076">
            <w:pPr>
              <w:bidi w:val="0"/>
              <w:spacing w:after="0" w:line="240" w:lineRule="auto"/>
              <w:jc w:val="right"/>
              <w:rPr>
                <w:del w:id="3044" w:author="Tomer Oron" w:date="2023-12-26T13:42:00Z"/>
                <w:rFonts w:ascii="Arial" w:eastAsia="Times New Roman" w:hAnsi="Arial" w:cs="Arial"/>
                <w:color w:val="000000"/>
                <w:kern w:val="0"/>
                <w14:ligatures w14:val="none"/>
              </w:rPr>
            </w:pPr>
            <w:del w:id="3045" w:author="Tomer Oron" w:date="2023-12-26T13:42:00Z">
              <w:r w:rsidRPr="00B43076" w:rsidDel="00DA72F3">
                <w:rPr>
                  <w:rFonts w:ascii="Arial" w:eastAsia="Times New Roman" w:hAnsi="Arial" w:cs="Arial"/>
                  <w:color w:val="000000"/>
                  <w:kern w:val="0"/>
                  <w14:ligatures w14:val="none"/>
                </w:rPr>
                <w:delText>16</w:delText>
              </w:r>
            </w:del>
          </w:p>
        </w:tc>
        <w:tc>
          <w:tcPr>
            <w:tcW w:w="1040" w:type="dxa"/>
            <w:tcBorders>
              <w:top w:val="nil"/>
              <w:left w:val="nil"/>
              <w:bottom w:val="nil"/>
              <w:right w:val="nil"/>
            </w:tcBorders>
            <w:shd w:val="clear" w:color="auto" w:fill="auto"/>
            <w:noWrap/>
            <w:vAlign w:val="bottom"/>
            <w:hideMark/>
          </w:tcPr>
          <w:p w14:paraId="7B0BE1FB" w14:textId="53A0349D" w:rsidR="00B43076" w:rsidRPr="00B43076" w:rsidDel="00DA72F3" w:rsidRDefault="00B43076" w:rsidP="00B43076">
            <w:pPr>
              <w:bidi w:val="0"/>
              <w:spacing w:after="0" w:line="240" w:lineRule="auto"/>
              <w:jc w:val="right"/>
              <w:rPr>
                <w:del w:id="3046" w:author="Tomer Oron" w:date="2023-12-26T13:42:00Z"/>
                <w:rFonts w:ascii="Arial" w:eastAsia="Times New Roman" w:hAnsi="Arial" w:cs="Arial"/>
                <w:color w:val="000000"/>
                <w:kern w:val="0"/>
                <w14:ligatures w14:val="none"/>
              </w:rPr>
            </w:pPr>
            <w:del w:id="3047" w:author="Tomer Oron" w:date="2023-12-26T13:42:00Z">
              <w:r w:rsidRPr="00B43076" w:rsidDel="00DA72F3">
                <w:rPr>
                  <w:rFonts w:ascii="Arial" w:eastAsia="Times New Roman" w:hAnsi="Arial" w:cs="Arial"/>
                  <w:color w:val="000000"/>
                  <w:kern w:val="0"/>
                  <w14:ligatures w14:val="none"/>
                </w:rPr>
                <w:delText>4</w:delText>
              </w:r>
            </w:del>
          </w:p>
        </w:tc>
        <w:tc>
          <w:tcPr>
            <w:tcW w:w="1040" w:type="dxa"/>
            <w:tcBorders>
              <w:top w:val="nil"/>
              <w:left w:val="nil"/>
              <w:bottom w:val="nil"/>
              <w:right w:val="nil"/>
            </w:tcBorders>
            <w:shd w:val="clear" w:color="auto" w:fill="auto"/>
            <w:noWrap/>
            <w:vAlign w:val="bottom"/>
            <w:hideMark/>
          </w:tcPr>
          <w:p w14:paraId="11E9640E" w14:textId="1B199CCC" w:rsidR="00B43076" w:rsidRPr="00B43076" w:rsidDel="00DA72F3" w:rsidRDefault="00B43076" w:rsidP="00B43076">
            <w:pPr>
              <w:bidi w:val="0"/>
              <w:spacing w:after="0" w:line="240" w:lineRule="auto"/>
              <w:jc w:val="right"/>
              <w:rPr>
                <w:del w:id="3048" w:author="Tomer Oron" w:date="2023-12-26T13:42:00Z"/>
                <w:rFonts w:ascii="Arial" w:eastAsia="Times New Roman" w:hAnsi="Arial" w:cs="Arial"/>
                <w:color w:val="000000"/>
                <w:kern w:val="0"/>
                <w14:ligatures w14:val="none"/>
              </w:rPr>
            </w:pPr>
            <w:del w:id="3049"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41B028F4" w14:textId="40A0F88E" w:rsidR="00B43076" w:rsidRPr="00B43076" w:rsidDel="00DA72F3" w:rsidRDefault="00B43076" w:rsidP="00B43076">
            <w:pPr>
              <w:bidi w:val="0"/>
              <w:spacing w:after="0" w:line="240" w:lineRule="auto"/>
              <w:jc w:val="right"/>
              <w:rPr>
                <w:del w:id="3050"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1E1FF781" w14:textId="7A6C2D22" w:rsidR="00B43076" w:rsidRPr="00B43076" w:rsidDel="00DA72F3" w:rsidRDefault="00B43076" w:rsidP="00B43076">
            <w:pPr>
              <w:bidi w:val="0"/>
              <w:spacing w:after="0" w:line="240" w:lineRule="auto"/>
              <w:rPr>
                <w:del w:id="3051"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4B66C1B1" w14:textId="2F6A468A" w:rsidR="00B43076" w:rsidRPr="00B43076" w:rsidDel="00DA72F3" w:rsidRDefault="00B43076" w:rsidP="00B43076">
            <w:pPr>
              <w:bidi w:val="0"/>
              <w:spacing w:after="0" w:line="240" w:lineRule="auto"/>
              <w:jc w:val="right"/>
              <w:rPr>
                <w:del w:id="3052" w:author="Tomer Oron" w:date="2023-12-26T13:42:00Z"/>
                <w:rFonts w:ascii="Arial" w:eastAsia="Times New Roman" w:hAnsi="Arial" w:cs="Arial"/>
                <w:color w:val="000000"/>
                <w:kern w:val="0"/>
                <w14:ligatures w14:val="none"/>
              </w:rPr>
            </w:pPr>
            <w:del w:id="3053" w:author="Tomer Oron" w:date="2023-12-26T13:42:00Z">
              <w:r w:rsidRPr="00B43076" w:rsidDel="00DA72F3">
                <w:rPr>
                  <w:rFonts w:ascii="Arial" w:eastAsia="Times New Roman" w:hAnsi="Arial" w:cs="Arial"/>
                  <w:color w:val="000000"/>
                  <w:kern w:val="0"/>
                  <w14:ligatures w14:val="none"/>
                </w:rPr>
                <w:delText>16</w:delText>
              </w:r>
            </w:del>
          </w:p>
        </w:tc>
        <w:tc>
          <w:tcPr>
            <w:tcW w:w="1040" w:type="dxa"/>
            <w:tcBorders>
              <w:top w:val="nil"/>
              <w:left w:val="nil"/>
              <w:bottom w:val="nil"/>
              <w:right w:val="nil"/>
            </w:tcBorders>
            <w:shd w:val="clear" w:color="auto" w:fill="auto"/>
            <w:noWrap/>
            <w:vAlign w:val="bottom"/>
            <w:hideMark/>
          </w:tcPr>
          <w:p w14:paraId="4021751F" w14:textId="576CE6F3" w:rsidR="00B43076" w:rsidRPr="00B43076" w:rsidDel="00DA72F3" w:rsidRDefault="00B43076" w:rsidP="00B43076">
            <w:pPr>
              <w:bidi w:val="0"/>
              <w:spacing w:after="0" w:line="240" w:lineRule="auto"/>
              <w:jc w:val="right"/>
              <w:rPr>
                <w:del w:id="3054" w:author="Tomer Oron" w:date="2023-12-26T13:42:00Z"/>
                <w:rFonts w:ascii="Arial" w:eastAsia="Times New Roman" w:hAnsi="Arial" w:cs="Arial"/>
                <w:color w:val="000000"/>
                <w:kern w:val="0"/>
                <w14:ligatures w14:val="none"/>
              </w:rPr>
            </w:pPr>
            <w:del w:id="3055" w:author="Tomer Oron" w:date="2023-12-26T13:42:00Z">
              <w:r w:rsidRPr="00B43076" w:rsidDel="00DA72F3">
                <w:rPr>
                  <w:rFonts w:ascii="Arial" w:eastAsia="Times New Roman" w:hAnsi="Arial" w:cs="Arial"/>
                  <w:color w:val="000000"/>
                  <w:kern w:val="0"/>
                  <w14:ligatures w14:val="none"/>
                </w:rPr>
                <w:delText>1</w:delText>
              </w:r>
            </w:del>
          </w:p>
        </w:tc>
      </w:tr>
      <w:tr w:rsidR="00B43076" w:rsidRPr="00B43076" w:rsidDel="00DA72F3" w14:paraId="1B1296F3" w14:textId="63B6134E" w:rsidTr="00B43076">
        <w:trPr>
          <w:divId w:val="2127045222"/>
          <w:trHeight w:val="280"/>
          <w:del w:id="3056" w:author="Tomer Oron" w:date="2023-12-26T13:42:00Z"/>
        </w:trPr>
        <w:tc>
          <w:tcPr>
            <w:tcW w:w="1040" w:type="dxa"/>
            <w:tcBorders>
              <w:top w:val="nil"/>
              <w:left w:val="nil"/>
              <w:bottom w:val="nil"/>
              <w:right w:val="nil"/>
            </w:tcBorders>
            <w:shd w:val="clear" w:color="auto" w:fill="auto"/>
            <w:noWrap/>
            <w:vAlign w:val="bottom"/>
            <w:hideMark/>
          </w:tcPr>
          <w:p w14:paraId="63F11FD6" w14:textId="70CB44C5" w:rsidR="00B43076" w:rsidRPr="00B43076" w:rsidDel="00DA72F3" w:rsidRDefault="00B43076" w:rsidP="00B43076">
            <w:pPr>
              <w:bidi w:val="0"/>
              <w:spacing w:after="0" w:line="240" w:lineRule="auto"/>
              <w:jc w:val="right"/>
              <w:rPr>
                <w:del w:id="3057" w:author="Tomer Oron" w:date="2023-12-26T13:42:00Z"/>
                <w:rFonts w:ascii="Arial" w:eastAsia="Times New Roman" w:hAnsi="Arial" w:cs="Arial"/>
                <w:color w:val="000000"/>
                <w:kern w:val="0"/>
                <w14:ligatures w14:val="none"/>
              </w:rPr>
            </w:pPr>
            <w:del w:id="3058" w:author="Tomer Oron" w:date="2023-12-26T13:42:00Z">
              <w:r w:rsidRPr="00B43076" w:rsidDel="00DA72F3">
                <w:rPr>
                  <w:rFonts w:ascii="Arial" w:eastAsia="Times New Roman" w:hAnsi="Arial" w:cs="Arial"/>
                  <w:color w:val="000000"/>
                  <w:kern w:val="0"/>
                  <w14:ligatures w14:val="none"/>
                </w:rPr>
                <w:delText>31</w:delText>
              </w:r>
            </w:del>
          </w:p>
        </w:tc>
        <w:tc>
          <w:tcPr>
            <w:tcW w:w="1040" w:type="dxa"/>
            <w:tcBorders>
              <w:top w:val="nil"/>
              <w:left w:val="nil"/>
              <w:bottom w:val="nil"/>
              <w:right w:val="nil"/>
            </w:tcBorders>
            <w:shd w:val="clear" w:color="auto" w:fill="auto"/>
            <w:noWrap/>
            <w:vAlign w:val="bottom"/>
            <w:hideMark/>
          </w:tcPr>
          <w:p w14:paraId="345F479C" w14:textId="22D43299" w:rsidR="00B43076" w:rsidRPr="00B43076" w:rsidDel="00DA72F3" w:rsidRDefault="00B43076" w:rsidP="00B43076">
            <w:pPr>
              <w:bidi w:val="0"/>
              <w:spacing w:after="0" w:line="240" w:lineRule="auto"/>
              <w:jc w:val="right"/>
              <w:rPr>
                <w:del w:id="3059" w:author="Tomer Oron" w:date="2023-12-26T13:42:00Z"/>
                <w:rFonts w:ascii="Arial" w:eastAsia="Times New Roman" w:hAnsi="Arial" w:cs="Arial"/>
                <w:color w:val="000000"/>
                <w:kern w:val="0"/>
                <w14:ligatures w14:val="none"/>
              </w:rPr>
            </w:pPr>
            <w:del w:id="3060" w:author="Tomer Oron" w:date="2023-12-26T13:42:00Z">
              <w:r w:rsidRPr="00B43076" w:rsidDel="00DA72F3">
                <w:rPr>
                  <w:rFonts w:ascii="Arial" w:eastAsia="Times New Roman" w:hAnsi="Arial" w:cs="Arial"/>
                  <w:color w:val="000000"/>
                  <w:kern w:val="0"/>
                  <w14:ligatures w14:val="none"/>
                </w:rPr>
                <w:delText>10</w:delText>
              </w:r>
            </w:del>
          </w:p>
        </w:tc>
        <w:tc>
          <w:tcPr>
            <w:tcW w:w="1040" w:type="dxa"/>
            <w:tcBorders>
              <w:top w:val="nil"/>
              <w:left w:val="nil"/>
              <w:bottom w:val="nil"/>
              <w:right w:val="nil"/>
            </w:tcBorders>
            <w:shd w:val="clear" w:color="auto" w:fill="auto"/>
            <w:noWrap/>
            <w:vAlign w:val="bottom"/>
            <w:hideMark/>
          </w:tcPr>
          <w:p w14:paraId="464AF09B" w14:textId="103AF253" w:rsidR="00B43076" w:rsidRPr="00B43076" w:rsidDel="00DA72F3" w:rsidRDefault="00B43076" w:rsidP="00B43076">
            <w:pPr>
              <w:bidi w:val="0"/>
              <w:spacing w:after="0" w:line="240" w:lineRule="auto"/>
              <w:jc w:val="right"/>
              <w:rPr>
                <w:del w:id="3061" w:author="Tomer Oron" w:date="2023-12-26T13:42:00Z"/>
                <w:rFonts w:ascii="Arial" w:eastAsia="Times New Roman" w:hAnsi="Arial" w:cs="Arial"/>
                <w:color w:val="000000"/>
                <w:kern w:val="0"/>
                <w14:ligatures w14:val="none"/>
              </w:rPr>
            </w:pPr>
            <w:del w:id="3062" w:author="Tomer Oron" w:date="2023-12-26T13:42:00Z">
              <w:r w:rsidRPr="00B43076" w:rsidDel="00DA72F3">
                <w:rPr>
                  <w:rFonts w:ascii="Arial" w:eastAsia="Times New Roman" w:hAnsi="Arial" w:cs="Arial"/>
                  <w:color w:val="000000"/>
                  <w:kern w:val="0"/>
                  <w14:ligatures w14:val="none"/>
                </w:rPr>
                <w:delText>1</w:delText>
              </w:r>
            </w:del>
          </w:p>
        </w:tc>
        <w:tc>
          <w:tcPr>
            <w:tcW w:w="1040" w:type="dxa"/>
            <w:tcBorders>
              <w:top w:val="nil"/>
              <w:left w:val="nil"/>
              <w:bottom w:val="nil"/>
              <w:right w:val="nil"/>
            </w:tcBorders>
            <w:shd w:val="clear" w:color="auto" w:fill="auto"/>
            <w:noWrap/>
            <w:vAlign w:val="bottom"/>
            <w:hideMark/>
          </w:tcPr>
          <w:p w14:paraId="43FD4858" w14:textId="7E599771" w:rsidR="00B43076" w:rsidRPr="00B43076" w:rsidDel="00DA72F3" w:rsidRDefault="00B43076" w:rsidP="00B43076">
            <w:pPr>
              <w:bidi w:val="0"/>
              <w:spacing w:after="0" w:line="240" w:lineRule="auto"/>
              <w:jc w:val="right"/>
              <w:rPr>
                <w:del w:id="3063" w:author="Tomer Oron" w:date="2023-12-26T13:42:00Z"/>
                <w:rFonts w:ascii="Arial" w:eastAsia="Times New Roman" w:hAnsi="Arial" w:cs="Arial"/>
                <w:color w:val="000000"/>
                <w:kern w:val="0"/>
                <w14:ligatures w14:val="none"/>
              </w:rPr>
            </w:pPr>
            <w:del w:id="3064"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66CD303B" w14:textId="695F84A1" w:rsidR="00B43076" w:rsidRPr="00B43076" w:rsidDel="00DA72F3" w:rsidRDefault="00B43076" w:rsidP="00B43076">
            <w:pPr>
              <w:bidi w:val="0"/>
              <w:spacing w:after="0" w:line="240" w:lineRule="auto"/>
              <w:jc w:val="right"/>
              <w:rPr>
                <w:del w:id="3065" w:author="Tomer Oron" w:date="2023-12-26T13:42:00Z"/>
                <w:rFonts w:ascii="Arial" w:eastAsia="Times New Roman" w:hAnsi="Arial" w:cs="Arial"/>
                <w:color w:val="000000"/>
                <w:kern w:val="0"/>
                <w14:ligatures w14:val="none"/>
              </w:rPr>
            </w:pPr>
            <w:del w:id="3066"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68C04696" w14:textId="107009D4" w:rsidR="00B43076" w:rsidRPr="00B43076" w:rsidDel="00DA72F3" w:rsidRDefault="00B43076" w:rsidP="00B43076">
            <w:pPr>
              <w:bidi w:val="0"/>
              <w:spacing w:after="0" w:line="240" w:lineRule="auto"/>
              <w:jc w:val="right"/>
              <w:rPr>
                <w:del w:id="3067"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3360CBB3" w14:textId="6C487EB3" w:rsidR="00B43076" w:rsidRPr="00B43076" w:rsidDel="00DA72F3" w:rsidRDefault="00B43076" w:rsidP="00B43076">
            <w:pPr>
              <w:bidi w:val="0"/>
              <w:spacing w:after="0" w:line="240" w:lineRule="auto"/>
              <w:jc w:val="right"/>
              <w:rPr>
                <w:del w:id="3068" w:author="Tomer Oron" w:date="2023-12-26T13:42:00Z"/>
                <w:rFonts w:ascii="Arial" w:eastAsia="Times New Roman" w:hAnsi="Arial" w:cs="Arial"/>
                <w:color w:val="000000"/>
                <w:kern w:val="0"/>
                <w14:ligatures w14:val="none"/>
              </w:rPr>
            </w:pPr>
            <w:del w:id="3069"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23735863" w14:textId="69AE6DC5" w:rsidR="00B43076" w:rsidRPr="00B43076" w:rsidDel="00DA72F3" w:rsidRDefault="00B43076" w:rsidP="00B43076">
            <w:pPr>
              <w:bidi w:val="0"/>
              <w:spacing w:after="0" w:line="240" w:lineRule="auto"/>
              <w:jc w:val="right"/>
              <w:rPr>
                <w:del w:id="3070" w:author="Tomer Oron" w:date="2023-12-26T13:42:00Z"/>
                <w:rFonts w:ascii="Arial" w:eastAsia="Times New Roman" w:hAnsi="Arial" w:cs="Arial"/>
                <w:color w:val="000000"/>
                <w:kern w:val="0"/>
                <w14:ligatures w14:val="none"/>
              </w:rPr>
            </w:pPr>
            <w:del w:id="3071" w:author="Tomer Oron" w:date="2023-12-26T13:42:00Z">
              <w:r w:rsidRPr="00B43076" w:rsidDel="00DA72F3">
                <w:rPr>
                  <w:rFonts w:ascii="Arial" w:eastAsia="Times New Roman" w:hAnsi="Arial" w:cs="Arial"/>
                  <w:color w:val="000000"/>
                  <w:kern w:val="0"/>
                  <w14:ligatures w14:val="none"/>
                </w:rPr>
                <w:delText>0</w:delText>
              </w:r>
            </w:del>
          </w:p>
        </w:tc>
      </w:tr>
      <w:tr w:rsidR="00B43076" w:rsidRPr="00B43076" w:rsidDel="00DA72F3" w14:paraId="6726BF79" w14:textId="0407CEC9" w:rsidTr="00B43076">
        <w:trPr>
          <w:divId w:val="2127045222"/>
          <w:trHeight w:val="280"/>
          <w:del w:id="3072" w:author="Tomer Oron" w:date="2023-12-26T13:42:00Z"/>
        </w:trPr>
        <w:tc>
          <w:tcPr>
            <w:tcW w:w="1040" w:type="dxa"/>
            <w:tcBorders>
              <w:top w:val="nil"/>
              <w:left w:val="nil"/>
              <w:bottom w:val="nil"/>
              <w:right w:val="nil"/>
            </w:tcBorders>
            <w:shd w:val="clear" w:color="auto" w:fill="auto"/>
            <w:noWrap/>
            <w:vAlign w:val="bottom"/>
            <w:hideMark/>
          </w:tcPr>
          <w:p w14:paraId="3335989B" w14:textId="7A6FDD46" w:rsidR="00B43076" w:rsidRPr="00B43076" w:rsidDel="00DA72F3" w:rsidRDefault="00B43076" w:rsidP="00B43076">
            <w:pPr>
              <w:bidi w:val="0"/>
              <w:spacing w:after="0" w:line="240" w:lineRule="auto"/>
              <w:jc w:val="right"/>
              <w:rPr>
                <w:del w:id="3073" w:author="Tomer Oron" w:date="2023-12-26T13:42:00Z"/>
                <w:rFonts w:ascii="Arial" w:eastAsia="Times New Roman" w:hAnsi="Arial" w:cs="Arial"/>
                <w:color w:val="000000"/>
                <w:kern w:val="0"/>
                <w14:ligatures w14:val="none"/>
              </w:rPr>
            </w:pPr>
            <w:del w:id="3074" w:author="Tomer Oron" w:date="2023-12-26T13:42:00Z">
              <w:r w:rsidRPr="00B43076" w:rsidDel="00DA72F3">
                <w:rPr>
                  <w:rFonts w:ascii="Arial" w:eastAsia="Times New Roman" w:hAnsi="Arial" w:cs="Arial"/>
                  <w:color w:val="000000"/>
                  <w:kern w:val="0"/>
                  <w14:ligatures w14:val="none"/>
                </w:rPr>
                <w:delText>19</w:delText>
              </w:r>
            </w:del>
          </w:p>
        </w:tc>
        <w:tc>
          <w:tcPr>
            <w:tcW w:w="1040" w:type="dxa"/>
            <w:tcBorders>
              <w:top w:val="nil"/>
              <w:left w:val="nil"/>
              <w:bottom w:val="nil"/>
              <w:right w:val="nil"/>
            </w:tcBorders>
            <w:shd w:val="clear" w:color="auto" w:fill="auto"/>
            <w:noWrap/>
            <w:vAlign w:val="bottom"/>
            <w:hideMark/>
          </w:tcPr>
          <w:p w14:paraId="2A2C5238" w14:textId="0B63F927" w:rsidR="00B43076" w:rsidRPr="00B43076" w:rsidDel="00DA72F3" w:rsidRDefault="00B43076" w:rsidP="00B43076">
            <w:pPr>
              <w:bidi w:val="0"/>
              <w:spacing w:after="0" w:line="240" w:lineRule="auto"/>
              <w:jc w:val="right"/>
              <w:rPr>
                <w:del w:id="3075" w:author="Tomer Oron" w:date="2023-12-26T13:42:00Z"/>
                <w:rFonts w:ascii="Arial" w:eastAsia="Times New Roman" w:hAnsi="Arial" w:cs="Arial"/>
                <w:color w:val="000000"/>
                <w:kern w:val="0"/>
                <w14:ligatures w14:val="none"/>
              </w:rPr>
            </w:pPr>
            <w:del w:id="3076" w:author="Tomer Oron" w:date="2023-12-26T13:42:00Z">
              <w:r w:rsidRPr="00B43076" w:rsidDel="00DA72F3">
                <w:rPr>
                  <w:rFonts w:ascii="Arial" w:eastAsia="Times New Roman" w:hAnsi="Arial" w:cs="Arial"/>
                  <w:color w:val="000000"/>
                  <w:kern w:val="0"/>
                  <w14:ligatures w14:val="none"/>
                </w:rPr>
                <w:delText>7</w:delText>
              </w:r>
            </w:del>
          </w:p>
        </w:tc>
        <w:tc>
          <w:tcPr>
            <w:tcW w:w="1040" w:type="dxa"/>
            <w:tcBorders>
              <w:top w:val="nil"/>
              <w:left w:val="nil"/>
              <w:bottom w:val="nil"/>
              <w:right w:val="nil"/>
            </w:tcBorders>
            <w:shd w:val="clear" w:color="auto" w:fill="auto"/>
            <w:noWrap/>
            <w:vAlign w:val="bottom"/>
            <w:hideMark/>
          </w:tcPr>
          <w:p w14:paraId="015AF501" w14:textId="38D4ABBE" w:rsidR="00B43076" w:rsidRPr="00B43076" w:rsidDel="00DA72F3" w:rsidRDefault="00B43076" w:rsidP="00B43076">
            <w:pPr>
              <w:bidi w:val="0"/>
              <w:spacing w:after="0" w:line="240" w:lineRule="auto"/>
              <w:jc w:val="right"/>
              <w:rPr>
                <w:del w:id="3077" w:author="Tomer Oron" w:date="2023-12-26T13:42:00Z"/>
                <w:rFonts w:ascii="Arial" w:eastAsia="Times New Roman" w:hAnsi="Arial" w:cs="Arial"/>
                <w:color w:val="000000"/>
                <w:kern w:val="0"/>
                <w14:ligatures w14:val="none"/>
              </w:rPr>
            </w:pPr>
            <w:del w:id="3078" w:author="Tomer Oron" w:date="2023-12-26T13:42:00Z">
              <w:r w:rsidRPr="00B43076" w:rsidDel="00DA72F3">
                <w:rPr>
                  <w:rFonts w:ascii="Arial" w:eastAsia="Times New Roman" w:hAnsi="Arial" w:cs="Arial"/>
                  <w:color w:val="000000"/>
                  <w:kern w:val="0"/>
                  <w14:ligatures w14:val="none"/>
                </w:rPr>
                <w:delText>1</w:delText>
              </w:r>
            </w:del>
          </w:p>
        </w:tc>
        <w:tc>
          <w:tcPr>
            <w:tcW w:w="1040" w:type="dxa"/>
            <w:tcBorders>
              <w:top w:val="nil"/>
              <w:left w:val="nil"/>
              <w:bottom w:val="nil"/>
              <w:right w:val="nil"/>
            </w:tcBorders>
            <w:shd w:val="clear" w:color="auto" w:fill="auto"/>
            <w:noWrap/>
            <w:vAlign w:val="bottom"/>
            <w:hideMark/>
          </w:tcPr>
          <w:p w14:paraId="1975E5DB" w14:textId="5222D69F" w:rsidR="00B43076" w:rsidRPr="00B43076" w:rsidDel="00DA72F3" w:rsidRDefault="00B43076" w:rsidP="00B43076">
            <w:pPr>
              <w:bidi w:val="0"/>
              <w:spacing w:after="0" w:line="240" w:lineRule="auto"/>
              <w:jc w:val="right"/>
              <w:rPr>
                <w:del w:id="3079" w:author="Tomer Oron" w:date="2023-12-26T13:42:00Z"/>
                <w:rFonts w:ascii="Arial" w:eastAsia="Times New Roman" w:hAnsi="Arial" w:cs="Arial"/>
                <w:color w:val="000000"/>
                <w:kern w:val="0"/>
                <w14:ligatures w14:val="none"/>
              </w:rPr>
            </w:pPr>
            <w:del w:id="3080" w:author="Tomer Oron" w:date="2023-12-26T13:42:00Z">
              <w:r w:rsidRPr="00B43076" w:rsidDel="00DA72F3">
                <w:rPr>
                  <w:rFonts w:ascii="Arial" w:eastAsia="Times New Roman" w:hAnsi="Arial" w:cs="Arial"/>
                  <w:color w:val="000000"/>
                  <w:kern w:val="0"/>
                  <w14:ligatures w14:val="none"/>
                </w:rPr>
                <w:delText>1</w:delText>
              </w:r>
            </w:del>
          </w:p>
        </w:tc>
        <w:tc>
          <w:tcPr>
            <w:tcW w:w="1040" w:type="dxa"/>
            <w:tcBorders>
              <w:top w:val="nil"/>
              <w:left w:val="nil"/>
              <w:bottom w:val="nil"/>
              <w:right w:val="nil"/>
            </w:tcBorders>
            <w:shd w:val="clear" w:color="auto" w:fill="auto"/>
            <w:noWrap/>
            <w:vAlign w:val="bottom"/>
            <w:hideMark/>
          </w:tcPr>
          <w:p w14:paraId="5AFFC8C4" w14:textId="46E776DA" w:rsidR="00B43076" w:rsidRPr="00B43076" w:rsidDel="00DA72F3" w:rsidRDefault="00B43076" w:rsidP="00B43076">
            <w:pPr>
              <w:bidi w:val="0"/>
              <w:spacing w:after="0" w:line="240" w:lineRule="auto"/>
              <w:jc w:val="right"/>
              <w:rPr>
                <w:del w:id="3081" w:author="Tomer Oron" w:date="2023-12-26T13:42:00Z"/>
                <w:rFonts w:ascii="Arial" w:eastAsia="Times New Roman" w:hAnsi="Arial" w:cs="Arial"/>
                <w:color w:val="000000"/>
                <w:kern w:val="0"/>
                <w14:ligatures w14:val="none"/>
              </w:rPr>
            </w:pPr>
            <w:del w:id="3082"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21C5F41D" w14:textId="54F57904" w:rsidR="00B43076" w:rsidRPr="00B43076" w:rsidDel="00DA72F3" w:rsidRDefault="00B43076" w:rsidP="00B43076">
            <w:pPr>
              <w:bidi w:val="0"/>
              <w:spacing w:after="0" w:line="240" w:lineRule="auto"/>
              <w:jc w:val="right"/>
              <w:rPr>
                <w:del w:id="3083" w:author="Tomer Oron" w:date="2023-12-26T13:42:00Z"/>
                <w:rFonts w:ascii="Arial" w:eastAsia="Times New Roman" w:hAnsi="Arial" w:cs="Arial"/>
                <w:color w:val="000000"/>
                <w:kern w:val="0"/>
                <w14:ligatures w14:val="none"/>
              </w:rPr>
            </w:pPr>
            <w:del w:id="3084"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4232C3B8" w14:textId="276DD0C5" w:rsidR="00B43076" w:rsidRPr="00B43076" w:rsidDel="00DA72F3" w:rsidRDefault="00B43076" w:rsidP="00B43076">
            <w:pPr>
              <w:bidi w:val="0"/>
              <w:spacing w:after="0" w:line="240" w:lineRule="auto"/>
              <w:jc w:val="right"/>
              <w:rPr>
                <w:del w:id="3085" w:author="Tomer Oron" w:date="2023-12-26T13:42:00Z"/>
                <w:rFonts w:ascii="Arial" w:eastAsia="Times New Roman" w:hAnsi="Arial" w:cs="Arial"/>
                <w:color w:val="000000"/>
                <w:kern w:val="0"/>
                <w14:ligatures w14:val="none"/>
              </w:rPr>
            </w:pPr>
            <w:del w:id="3086" w:author="Tomer Oron" w:date="2023-12-26T13:42:00Z">
              <w:r w:rsidRPr="00B43076" w:rsidDel="00DA72F3">
                <w:rPr>
                  <w:rFonts w:ascii="Arial" w:eastAsia="Times New Roman" w:hAnsi="Arial" w:cs="Arial"/>
                  <w:color w:val="000000"/>
                  <w:kern w:val="0"/>
                  <w14:ligatures w14:val="none"/>
                </w:rPr>
                <w:delText>3</w:delText>
              </w:r>
            </w:del>
          </w:p>
        </w:tc>
        <w:tc>
          <w:tcPr>
            <w:tcW w:w="1040" w:type="dxa"/>
            <w:tcBorders>
              <w:top w:val="nil"/>
              <w:left w:val="nil"/>
              <w:bottom w:val="nil"/>
              <w:right w:val="nil"/>
            </w:tcBorders>
            <w:shd w:val="clear" w:color="auto" w:fill="auto"/>
            <w:noWrap/>
            <w:vAlign w:val="bottom"/>
            <w:hideMark/>
          </w:tcPr>
          <w:p w14:paraId="308B32C0" w14:textId="775B48E1" w:rsidR="00B43076" w:rsidRPr="00B43076" w:rsidDel="00DA72F3" w:rsidRDefault="00B43076" w:rsidP="00B43076">
            <w:pPr>
              <w:bidi w:val="0"/>
              <w:spacing w:after="0" w:line="240" w:lineRule="auto"/>
              <w:jc w:val="right"/>
              <w:rPr>
                <w:del w:id="3087" w:author="Tomer Oron" w:date="2023-12-26T13:42:00Z"/>
                <w:rFonts w:ascii="Arial" w:eastAsia="Times New Roman" w:hAnsi="Arial" w:cs="Arial"/>
                <w:color w:val="000000"/>
                <w:kern w:val="0"/>
                <w14:ligatures w14:val="none"/>
              </w:rPr>
            </w:pPr>
            <w:del w:id="3088" w:author="Tomer Oron" w:date="2023-12-26T13:42:00Z">
              <w:r w:rsidRPr="00B43076" w:rsidDel="00DA72F3">
                <w:rPr>
                  <w:rFonts w:ascii="Arial" w:eastAsia="Times New Roman" w:hAnsi="Arial" w:cs="Arial"/>
                  <w:color w:val="000000"/>
                  <w:kern w:val="0"/>
                  <w14:ligatures w14:val="none"/>
                </w:rPr>
                <w:delText>2</w:delText>
              </w:r>
            </w:del>
          </w:p>
        </w:tc>
      </w:tr>
      <w:tr w:rsidR="00B43076" w:rsidRPr="00B43076" w:rsidDel="00DA72F3" w14:paraId="2494973A" w14:textId="758AEAFC" w:rsidTr="00B43076">
        <w:trPr>
          <w:divId w:val="2127045222"/>
          <w:trHeight w:val="280"/>
          <w:del w:id="3089" w:author="Tomer Oron" w:date="2023-12-26T13:42:00Z"/>
        </w:trPr>
        <w:tc>
          <w:tcPr>
            <w:tcW w:w="1040" w:type="dxa"/>
            <w:tcBorders>
              <w:top w:val="nil"/>
              <w:left w:val="nil"/>
              <w:bottom w:val="nil"/>
              <w:right w:val="nil"/>
            </w:tcBorders>
            <w:shd w:val="clear" w:color="auto" w:fill="auto"/>
            <w:noWrap/>
            <w:vAlign w:val="bottom"/>
            <w:hideMark/>
          </w:tcPr>
          <w:p w14:paraId="548C68FC" w14:textId="3A94AFFD" w:rsidR="00B43076" w:rsidRPr="00B43076" w:rsidDel="00DA72F3" w:rsidRDefault="00B43076" w:rsidP="00B43076">
            <w:pPr>
              <w:bidi w:val="0"/>
              <w:spacing w:after="0" w:line="240" w:lineRule="auto"/>
              <w:jc w:val="right"/>
              <w:rPr>
                <w:del w:id="3090"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29A47832" w14:textId="753054E0" w:rsidR="00B43076" w:rsidRPr="00B43076" w:rsidDel="00DA72F3" w:rsidRDefault="00B43076" w:rsidP="00B43076">
            <w:pPr>
              <w:bidi w:val="0"/>
              <w:spacing w:after="0" w:line="240" w:lineRule="auto"/>
              <w:rPr>
                <w:del w:id="3091"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25A3D82E" w14:textId="5A34F8A7" w:rsidR="00B43076" w:rsidRPr="00B43076" w:rsidDel="00DA72F3" w:rsidRDefault="00B43076" w:rsidP="00B43076">
            <w:pPr>
              <w:bidi w:val="0"/>
              <w:spacing w:after="0" w:line="240" w:lineRule="auto"/>
              <w:rPr>
                <w:del w:id="3092"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19A9112A" w14:textId="3D34126F" w:rsidR="00B43076" w:rsidRPr="00B43076" w:rsidDel="00DA72F3" w:rsidRDefault="00B43076" w:rsidP="00B43076">
            <w:pPr>
              <w:bidi w:val="0"/>
              <w:spacing w:after="0" w:line="240" w:lineRule="auto"/>
              <w:rPr>
                <w:del w:id="3093"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0604316F" w14:textId="11B3F828" w:rsidR="00B43076" w:rsidRPr="00B43076" w:rsidDel="00DA72F3" w:rsidRDefault="00B43076" w:rsidP="00B43076">
            <w:pPr>
              <w:bidi w:val="0"/>
              <w:spacing w:after="0" w:line="240" w:lineRule="auto"/>
              <w:rPr>
                <w:del w:id="3094"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69E91323" w14:textId="4043C31D" w:rsidR="00B43076" w:rsidRPr="00B43076" w:rsidDel="00DA72F3" w:rsidRDefault="00B43076" w:rsidP="00B43076">
            <w:pPr>
              <w:bidi w:val="0"/>
              <w:spacing w:after="0" w:line="240" w:lineRule="auto"/>
              <w:rPr>
                <w:del w:id="3095"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2D901F2D" w14:textId="02A10C4D" w:rsidR="00B43076" w:rsidRPr="00B43076" w:rsidDel="00DA72F3" w:rsidRDefault="00B43076" w:rsidP="00B43076">
            <w:pPr>
              <w:bidi w:val="0"/>
              <w:spacing w:after="0" w:line="240" w:lineRule="auto"/>
              <w:rPr>
                <w:del w:id="3096"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0D08C5B0" w14:textId="77619480" w:rsidR="00B43076" w:rsidRPr="00B43076" w:rsidDel="00DA72F3" w:rsidRDefault="00B43076" w:rsidP="00B43076">
            <w:pPr>
              <w:bidi w:val="0"/>
              <w:spacing w:after="0" w:line="240" w:lineRule="auto"/>
              <w:rPr>
                <w:del w:id="3097" w:author="Tomer Oron" w:date="2023-12-26T13:42:00Z"/>
                <w:rFonts w:ascii="Times New Roman" w:eastAsia="Times New Roman" w:hAnsi="Times New Roman" w:cs="Times New Roman"/>
                <w:kern w:val="0"/>
                <w:sz w:val="20"/>
                <w:szCs w:val="20"/>
                <w14:ligatures w14:val="none"/>
              </w:rPr>
            </w:pPr>
          </w:p>
        </w:tc>
      </w:tr>
      <w:tr w:rsidR="00B43076" w:rsidRPr="00B43076" w:rsidDel="00DA72F3" w14:paraId="1DA4091F" w14:textId="6E0E7E9D" w:rsidTr="00B43076">
        <w:trPr>
          <w:divId w:val="2127045222"/>
          <w:trHeight w:val="280"/>
          <w:del w:id="3098" w:author="Tomer Oron" w:date="2023-12-26T13:42:00Z"/>
        </w:trPr>
        <w:tc>
          <w:tcPr>
            <w:tcW w:w="1040" w:type="dxa"/>
            <w:tcBorders>
              <w:top w:val="nil"/>
              <w:left w:val="nil"/>
              <w:bottom w:val="nil"/>
              <w:right w:val="nil"/>
            </w:tcBorders>
            <w:shd w:val="clear" w:color="auto" w:fill="auto"/>
            <w:noWrap/>
            <w:vAlign w:val="bottom"/>
            <w:hideMark/>
          </w:tcPr>
          <w:p w14:paraId="737A5EF0" w14:textId="6D65B975" w:rsidR="00B43076" w:rsidRPr="00B43076" w:rsidDel="00DA72F3" w:rsidRDefault="00B43076" w:rsidP="00B43076">
            <w:pPr>
              <w:bidi w:val="0"/>
              <w:spacing w:after="0" w:line="240" w:lineRule="auto"/>
              <w:rPr>
                <w:del w:id="3099"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38991958" w14:textId="7288BDB4" w:rsidR="00B43076" w:rsidRPr="00B43076" w:rsidDel="00DA72F3" w:rsidRDefault="00B43076" w:rsidP="00B43076">
            <w:pPr>
              <w:bidi w:val="0"/>
              <w:spacing w:after="0" w:line="240" w:lineRule="auto"/>
              <w:rPr>
                <w:del w:id="3100"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646E1E0E" w14:textId="02E29A81" w:rsidR="00B43076" w:rsidRPr="00B43076" w:rsidDel="00DA72F3" w:rsidRDefault="00B43076" w:rsidP="00B43076">
            <w:pPr>
              <w:bidi w:val="0"/>
              <w:spacing w:after="0" w:line="240" w:lineRule="auto"/>
              <w:rPr>
                <w:del w:id="3101"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6F83FE29" w14:textId="4A4E00EF" w:rsidR="00B43076" w:rsidRPr="00B43076" w:rsidDel="00DA72F3" w:rsidRDefault="00B43076" w:rsidP="00B43076">
            <w:pPr>
              <w:bidi w:val="0"/>
              <w:spacing w:after="0" w:line="240" w:lineRule="auto"/>
              <w:rPr>
                <w:del w:id="3102"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35BA6D7F" w14:textId="2D86A1E7" w:rsidR="00B43076" w:rsidRPr="00B43076" w:rsidDel="00DA72F3" w:rsidRDefault="00B43076" w:rsidP="00B43076">
            <w:pPr>
              <w:bidi w:val="0"/>
              <w:spacing w:after="0" w:line="240" w:lineRule="auto"/>
              <w:rPr>
                <w:del w:id="3103"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4C076BB1" w14:textId="44AA2171" w:rsidR="00B43076" w:rsidRPr="00B43076" w:rsidDel="00DA72F3" w:rsidRDefault="00B43076" w:rsidP="00B43076">
            <w:pPr>
              <w:bidi w:val="0"/>
              <w:spacing w:after="0" w:line="240" w:lineRule="auto"/>
              <w:jc w:val="right"/>
              <w:rPr>
                <w:del w:id="3104" w:author="Tomer Oron" w:date="2023-12-26T13:42:00Z"/>
                <w:rFonts w:ascii="Arial" w:eastAsia="Times New Roman" w:hAnsi="Arial" w:cs="Arial"/>
                <w:color w:val="000000"/>
                <w:kern w:val="0"/>
                <w14:ligatures w14:val="none"/>
              </w:rPr>
            </w:pPr>
            <w:del w:id="3105" w:author="Tomer Oron" w:date="2023-12-26T13:42:00Z">
              <w:r w:rsidRPr="00B43076" w:rsidDel="00DA72F3">
                <w:rPr>
                  <w:rFonts w:ascii="Arial" w:eastAsia="Times New Roman" w:hAnsi="Arial" w:cs="Arial"/>
                  <w:color w:val="000000"/>
                  <w:kern w:val="0"/>
                  <w14:ligatures w14:val="none"/>
                </w:rPr>
                <w:delText>78</w:delText>
              </w:r>
            </w:del>
          </w:p>
        </w:tc>
        <w:tc>
          <w:tcPr>
            <w:tcW w:w="1040" w:type="dxa"/>
            <w:tcBorders>
              <w:top w:val="nil"/>
              <w:left w:val="nil"/>
              <w:bottom w:val="nil"/>
              <w:right w:val="nil"/>
            </w:tcBorders>
            <w:shd w:val="clear" w:color="auto" w:fill="auto"/>
            <w:noWrap/>
            <w:vAlign w:val="bottom"/>
            <w:hideMark/>
          </w:tcPr>
          <w:p w14:paraId="53BB34E0" w14:textId="4DD1B5A1" w:rsidR="00B43076" w:rsidRPr="00B43076" w:rsidDel="00DA72F3" w:rsidRDefault="00B43076" w:rsidP="00B43076">
            <w:pPr>
              <w:bidi w:val="0"/>
              <w:spacing w:after="0" w:line="240" w:lineRule="auto"/>
              <w:jc w:val="right"/>
              <w:rPr>
                <w:del w:id="3106"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4FE84B78" w14:textId="0131C991" w:rsidR="00B43076" w:rsidRPr="00B43076" w:rsidDel="00DA72F3" w:rsidRDefault="00B43076" w:rsidP="00B43076">
            <w:pPr>
              <w:bidi w:val="0"/>
              <w:spacing w:after="0" w:line="240" w:lineRule="auto"/>
              <w:rPr>
                <w:del w:id="3107" w:author="Tomer Oron" w:date="2023-12-26T13:42:00Z"/>
                <w:rFonts w:ascii="Times New Roman" w:eastAsia="Times New Roman" w:hAnsi="Times New Roman" w:cs="Times New Roman"/>
                <w:kern w:val="0"/>
                <w:sz w:val="20"/>
                <w:szCs w:val="20"/>
                <w14:ligatures w14:val="none"/>
              </w:rPr>
            </w:pPr>
          </w:p>
        </w:tc>
      </w:tr>
      <w:tr w:rsidR="00B43076" w:rsidRPr="00B43076" w:rsidDel="00DA72F3" w14:paraId="57BD9B16" w14:textId="6E5C2257" w:rsidTr="00B43076">
        <w:trPr>
          <w:divId w:val="2127045222"/>
          <w:trHeight w:val="280"/>
          <w:del w:id="3108" w:author="Tomer Oron" w:date="2023-12-26T13:42:00Z"/>
        </w:trPr>
        <w:tc>
          <w:tcPr>
            <w:tcW w:w="1040" w:type="dxa"/>
            <w:tcBorders>
              <w:top w:val="nil"/>
              <w:left w:val="nil"/>
              <w:bottom w:val="nil"/>
              <w:right w:val="nil"/>
            </w:tcBorders>
            <w:shd w:val="clear" w:color="auto" w:fill="auto"/>
            <w:noWrap/>
            <w:vAlign w:val="bottom"/>
            <w:hideMark/>
          </w:tcPr>
          <w:p w14:paraId="38FEAB86" w14:textId="3D1C3D0E" w:rsidR="00B43076" w:rsidRPr="00B43076" w:rsidDel="00DA72F3" w:rsidRDefault="00B43076" w:rsidP="00B43076">
            <w:pPr>
              <w:bidi w:val="0"/>
              <w:spacing w:after="0" w:line="240" w:lineRule="auto"/>
              <w:rPr>
                <w:del w:id="3109"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1D07158A" w14:textId="7F5F1660" w:rsidR="00B43076" w:rsidRPr="00B43076" w:rsidDel="00DA72F3" w:rsidRDefault="00B43076" w:rsidP="00B43076">
            <w:pPr>
              <w:bidi w:val="0"/>
              <w:spacing w:after="0" w:line="240" w:lineRule="auto"/>
              <w:rPr>
                <w:del w:id="3110"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33D20B27" w14:textId="7DEA6E56" w:rsidR="00B43076" w:rsidRPr="00B43076" w:rsidDel="00DA72F3" w:rsidRDefault="00B43076" w:rsidP="00B43076">
            <w:pPr>
              <w:bidi w:val="0"/>
              <w:spacing w:after="0" w:line="240" w:lineRule="auto"/>
              <w:rPr>
                <w:del w:id="3111"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1C029D9A" w14:textId="2597D70C" w:rsidR="00B43076" w:rsidRPr="00B43076" w:rsidDel="00DA72F3" w:rsidRDefault="00B43076" w:rsidP="00B43076">
            <w:pPr>
              <w:bidi w:val="0"/>
              <w:spacing w:after="0" w:line="240" w:lineRule="auto"/>
              <w:rPr>
                <w:del w:id="3112"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2B64ECE5" w14:textId="4D21C04C" w:rsidR="00B43076" w:rsidRPr="00B43076" w:rsidDel="00DA72F3" w:rsidRDefault="00B43076" w:rsidP="00B43076">
            <w:pPr>
              <w:bidi w:val="0"/>
              <w:spacing w:after="0" w:line="240" w:lineRule="auto"/>
              <w:rPr>
                <w:del w:id="3113"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59E0DFC3" w14:textId="49B7EE3B" w:rsidR="00B43076" w:rsidRPr="00B43076" w:rsidDel="00DA72F3" w:rsidRDefault="00B43076" w:rsidP="00B43076">
            <w:pPr>
              <w:bidi w:val="0"/>
              <w:spacing w:after="0" w:line="240" w:lineRule="auto"/>
              <w:jc w:val="right"/>
              <w:rPr>
                <w:del w:id="3114" w:author="Tomer Oron" w:date="2023-12-26T13:42:00Z"/>
                <w:rFonts w:ascii="Arial" w:eastAsia="Times New Roman" w:hAnsi="Arial" w:cs="Arial"/>
                <w:color w:val="000000"/>
                <w:kern w:val="0"/>
                <w14:ligatures w14:val="none"/>
              </w:rPr>
            </w:pPr>
            <w:del w:id="3115" w:author="Tomer Oron" w:date="2023-12-26T13:42:00Z">
              <w:r w:rsidRPr="00B43076" w:rsidDel="00DA72F3">
                <w:rPr>
                  <w:rFonts w:ascii="Arial" w:eastAsia="Times New Roman" w:hAnsi="Arial" w:cs="Arial"/>
                  <w:color w:val="000000"/>
                  <w:kern w:val="0"/>
                  <w14:ligatures w14:val="none"/>
                </w:rPr>
                <w:delText>128</w:delText>
              </w:r>
            </w:del>
          </w:p>
        </w:tc>
        <w:tc>
          <w:tcPr>
            <w:tcW w:w="1040" w:type="dxa"/>
            <w:tcBorders>
              <w:top w:val="nil"/>
              <w:left w:val="nil"/>
              <w:bottom w:val="nil"/>
              <w:right w:val="nil"/>
            </w:tcBorders>
            <w:shd w:val="clear" w:color="auto" w:fill="auto"/>
            <w:noWrap/>
            <w:vAlign w:val="bottom"/>
            <w:hideMark/>
          </w:tcPr>
          <w:p w14:paraId="22F51C20" w14:textId="303B172A" w:rsidR="00B43076" w:rsidRPr="00B43076" w:rsidDel="00DA72F3" w:rsidRDefault="00B43076" w:rsidP="00B43076">
            <w:pPr>
              <w:bidi w:val="0"/>
              <w:spacing w:after="0" w:line="240" w:lineRule="auto"/>
              <w:jc w:val="right"/>
              <w:rPr>
                <w:del w:id="3116"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3044BAC3" w14:textId="65F475E8" w:rsidR="00B43076" w:rsidRPr="00B43076" w:rsidDel="00DA72F3" w:rsidRDefault="00B43076" w:rsidP="00B43076">
            <w:pPr>
              <w:bidi w:val="0"/>
              <w:spacing w:after="0" w:line="240" w:lineRule="auto"/>
              <w:rPr>
                <w:del w:id="3117" w:author="Tomer Oron" w:date="2023-12-26T13:42:00Z"/>
                <w:rFonts w:ascii="Times New Roman" w:eastAsia="Times New Roman" w:hAnsi="Times New Roman" w:cs="Times New Roman"/>
                <w:kern w:val="0"/>
                <w:sz w:val="20"/>
                <w:szCs w:val="20"/>
                <w14:ligatures w14:val="none"/>
              </w:rPr>
            </w:pPr>
          </w:p>
        </w:tc>
      </w:tr>
      <w:tr w:rsidR="00B43076" w:rsidRPr="00B43076" w:rsidDel="00DA72F3" w14:paraId="0F85B81A" w14:textId="635B549D" w:rsidTr="00B43076">
        <w:trPr>
          <w:divId w:val="2127045222"/>
          <w:trHeight w:val="280"/>
          <w:del w:id="3118" w:author="Tomer Oron" w:date="2023-12-26T13:42:00Z"/>
        </w:trPr>
        <w:tc>
          <w:tcPr>
            <w:tcW w:w="1040" w:type="dxa"/>
            <w:tcBorders>
              <w:top w:val="nil"/>
              <w:left w:val="nil"/>
              <w:bottom w:val="nil"/>
              <w:right w:val="nil"/>
            </w:tcBorders>
            <w:shd w:val="clear" w:color="auto" w:fill="auto"/>
            <w:noWrap/>
            <w:vAlign w:val="bottom"/>
            <w:hideMark/>
          </w:tcPr>
          <w:p w14:paraId="1FF38970" w14:textId="5F9E545F" w:rsidR="00B43076" w:rsidRPr="00B43076" w:rsidDel="00DA72F3" w:rsidRDefault="00B43076" w:rsidP="00B43076">
            <w:pPr>
              <w:bidi w:val="0"/>
              <w:spacing w:after="0" w:line="240" w:lineRule="auto"/>
              <w:rPr>
                <w:del w:id="3119"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5CEC5D7C" w14:textId="5817A896" w:rsidR="00B43076" w:rsidRPr="00B43076" w:rsidDel="00DA72F3" w:rsidRDefault="00B43076" w:rsidP="00B43076">
            <w:pPr>
              <w:bidi w:val="0"/>
              <w:spacing w:after="0" w:line="240" w:lineRule="auto"/>
              <w:rPr>
                <w:del w:id="3120"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72CB490B" w14:textId="1EAB67CC" w:rsidR="00B43076" w:rsidRPr="00B43076" w:rsidDel="00DA72F3" w:rsidRDefault="00B43076" w:rsidP="00B43076">
            <w:pPr>
              <w:bidi w:val="0"/>
              <w:spacing w:after="0" w:line="240" w:lineRule="auto"/>
              <w:rPr>
                <w:del w:id="3121"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7BBE1385" w14:textId="30B9C6C4" w:rsidR="00B43076" w:rsidRPr="00B43076" w:rsidDel="00DA72F3" w:rsidRDefault="00B43076" w:rsidP="00B43076">
            <w:pPr>
              <w:bidi w:val="0"/>
              <w:spacing w:after="0" w:line="240" w:lineRule="auto"/>
              <w:rPr>
                <w:del w:id="3122"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45FFBE24" w14:textId="620B15E2" w:rsidR="00B43076" w:rsidRPr="00B43076" w:rsidDel="00DA72F3" w:rsidRDefault="00B43076" w:rsidP="00B43076">
            <w:pPr>
              <w:bidi w:val="0"/>
              <w:spacing w:after="0" w:line="240" w:lineRule="auto"/>
              <w:rPr>
                <w:del w:id="3123"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7F2E4969" w14:textId="3FA19A8D" w:rsidR="00B43076" w:rsidRPr="00B43076" w:rsidDel="00DA72F3" w:rsidRDefault="00B43076" w:rsidP="00B43076">
            <w:pPr>
              <w:bidi w:val="0"/>
              <w:spacing w:after="0" w:line="240" w:lineRule="auto"/>
              <w:jc w:val="right"/>
              <w:rPr>
                <w:del w:id="3124" w:author="Tomer Oron" w:date="2023-12-26T13:42:00Z"/>
                <w:rFonts w:ascii="Arial" w:eastAsia="Times New Roman" w:hAnsi="Arial" w:cs="Arial"/>
                <w:color w:val="000000"/>
                <w:kern w:val="0"/>
                <w14:ligatures w14:val="none"/>
              </w:rPr>
            </w:pPr>
            <w:del w:id="3125" w:author="Tomer Oron" w:date="2023-12-26T13:42:00Z">
              <w:r w:rsidRPr="00B43076" w:rsidDel="00DA72F3">
                <w:rPr>
                  <w:rFonts w:ascii="Arial" w:eastAsia="Times New Roman" w:hAnsi="Arial" w:cs="Arial"/>
                  <w:color w:val="000000"/>
                  <w:kern w:val="0"/>
                  <w14:ligatures w14:val="none"/>
                </w:rPr>
                <w:delText>101</w:delText>
              </w:r>
            </w:del>
          </w:p>
        </w:tc>
        <w:tc>
          <w:tcPr>
            <w:tcW w:w="1040" w:type="dxa"/>
            <w:tcBorders>
              <w:top w:val="nil"/>
              <w:left w:val="nil"/>
              <w:bottom w:val="nil"/>
              <w:right w:val="nil"/>
            </w:tcBorders>
            <w:shd w:val="clear" w:color="auto" w:fill="auto"/>
            <w:noWrap/>
            <w:vAlign w:val="bottom"/>
            <w:hideMark/>
          </w:tcPr>
          <w:p w14:paraId="2DC33549" w14:textId="35B2D862" w:rsidR="00B43076" w:rsidRPr="00B43076" w:rsidDel="00DA72F3" w:rsidRDefault="00B43076" w:rsidP="00B43076">
            <w:pPr>
              <w:bidi w:val="0"/>
              <w:spacing w:after="0" w:line="240" w:lineRule="auto"/>
              <w:jc w:val="right"/>
              <w:rPr>
                <w:del w:id="3126"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34DFF9FA" w14:textId="2923F42E" w:rsidR="00B43076" w:rsidRPr="00B43076" w:rsidDel="00DA72F3" w:rsidRDefault="00B43076" w:rsidP="00B43076">
            <w:pPr>
              <w:bidi w:val="0"/>
              <w:spacing w:after="0" w:line="240" w:lineRule="auto"/>
              <w:rPr>
                <w:del w:id="3127" w:author="Tomer Oron" w:date="2023-12-26T13:42:00Z"/>
                <w:rFonts w:ascii="Times New Roman" w:eastAsia="Times New Roman" w:hAnsi="Times New Roman" w:cs="Times New Roman"/>
                <w:kern w:val="0"/>
                <w:sz w:val="20"/>
                <w:szCs w:val="20"/>
                <w14:ligatures w14:val="none"/>
              </w:rPr>
            </w:pPr>
          </w:p>
        </w:tc>
      </w:tr>
      <w:tr w:rsidR="00B43076" w:rsidRPr="00B43076" w:rsidDel="00DA72F3" w14:paraId="33679E26" w14:textId="19C19116" w:rsidTr="00B43076">
        <w:trPr>
          <w:divId w:val="2127045222"/>
          <w:trHeight w:val="280"/>
          <w:del w:id="3128" w:author="Tomer Oron" w:date="2023-12-26T13:42:00Z"/>
        </w:trPr>
        <w:tc>
          <w:tcPr>
            <w:tcW w:w="1040" w:type="dxa"/>
            <w:tcBorders>
              <w:top w:val="nil"/>
              <w:left w:val="nil"/>
              <w:bottom w:val="nil"/>
              <w:right w:val="nil"/>
            </w:tcBorders>
            <w:shd w:val="clear" w:color="auto" w:fill="auto"/>
            <w:noWrap/>
            <w:vAlign w:val="bottom"/>
            <w:hideMark/>
          </w:tcPr>
          <w:p w14:paraId="17F46D7A" w14:textId="41C9E4F3" w:rsidR="00B43076" w:rsidRPr="00B43076" w:rsidDel="00DA72F3" w:rsidRDefault="00B43076" w:rsidP="00B43076">
            <w:pPr>
              <w:bidi w:val="0"/>
              <w:spacing w:after="0" w:line="240" w:lineRule="auto"/>
              <w:rPr>
                <w:del w:id="3129"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1718A55C" w14:textId="796116EA" w:rsidR="00B43076" w:rsidRPr="00B43076" w:rsidDel="00DA72F3" w:rsidRDefault="00B43076" w:rsidP="00B43076">
            <w:pPr>
              <w:bidi w:val="0"/>
              <w:spacing w:after="0" w:line="240" w:lineRule="auto"/>
              <w:rPr>
                <w:del w:id="3130"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278C6B34" w14:textId="1CB90AA4" w:rsidR="00B43076" w:rsidRPr="00B43076" w:rsidDel="00DA72F3" w:rsidRDefault="00B43076" w:rsidP="00B43076">
            <w:pPr>
              <w:bidi w:val="0"/>
              <w:spacing w:after="0" w:line="240" w:lineRule="auto"/>
              <w:rPr>
                <w:del w:id="3131"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50F966E2" w14:textId="01DA0455" w:rsidR="00B43076" w:rsidRPr="00B43076" w:rsidDel="00DA72F3" w:rsidRDefault="00B43076" w:rsidP="00B43076">
            <w:pPr>
              <w:bidi w:val="0"/>
              <w:spacing w:after="0" w:line="240" w:lineRule="auto"/>
              <w:rPr>
                <w:del w:id="3132"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0AECC066" w14:textId="23E4E0AF" w:rsidR="00B43076" w:rsidRPr="00B43076" w:rsidDel="00DA72F3" w:rsidRDefault="00B43076" w:rsidP="00B43076">
            <w:pPr>
              <w:bidi w:val="0"/>
              <w:spacing w:after="0" w:line="240" w:lineRule="auto"/>
              <w:rPr>
                <w:del w:id="3133"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379DC9CB" w14:textId="0C8DD9B0" w:rsidR="00B43076" w:rsidRPr="00B43076" w:rsidDel="00DA72F3" w:rsidRDefault="00B43076" w:rsidP="00B43076">
            <w:pPr>
              <w:bidi w:val="0"/>
              <w:spacing w:after="0" w:line="240" w:lineRule="auto"/>
              <w:jc w:val="right"/>
              <w:rPr>
                <w:del w:id="3134" w:author="Tomer Oron" w:date="2023-12-26T13:42:00Z"/>
                <w:rFonts w:ascii="Arial" w:eastAsia="Times New Roman" w:hAnsi="Arial" w:cs="Arial"/>
                <w:color w:val="000000"/>
                <w:kern w:val="0"/>
                <w14:ligatures w14:val="none"/>
              </w:rPr>
            </w:pPr>
            <w:del w:id="3135" w:author="Tomer Oron" w:date="2023-12-26T13:42:00Z">
              <w:r w:rsidRPr="00B43076" w:rsidDel="00DA72F3">
                <w:rPr>
                  <w:rFonts w:ascii="Arial" w:eastAsia="Times New Roman" w:hAnsi="Arial" w:cs="Arial"/>
                  <w:color w:val="000000"/>
                  <w:kern w:val="0"/>
                  <w14:ligatures w14:val="none"/>
                </w:rPr>
                <w:delText>42</w:delText>
              </w:r>
            </w:del>
          </w:p>
        </w:tc>
        <w:tc>
          <w:tcPr>
            <w:tcW w:w="1040" w:type="dxa"/>
            <w:tcBorders>
              <w:top w:val="nil"/>
              <w:left w:val="nil"/>
              <w:bottom w:val="nil"/>
              <w:right w:val="nil"/>
            </w:tcBorders>
            <w:shd w:val="clear" w:color="auto" w:fill="auto"/>
            <w:noWrap/>
            <w:vAlign w:val="bottom"/>
            <w:hideMark/>
          </w:tcPr>
          <w:p w14:paraId="3B534830" w14:textId="38E4E7BD" w:rsidR="00B43076" w:rsidRPr="00B43076" w:rsidDel="00DA72F3" w:rsidRDefault="00B43076" w:rsidP="00B43076">
            <w:pPr>
              <w:bidi w:val="0"/>
              <w:spacing w:after="0" w:line="240" w:lineRule="auto"/>
              <w:jc w:val="right"/>
              <w:rPr>
                <w:del w:id="3136"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0505324E" w14:textId="409B1D58" w:rsidR="00B43076" w:rsidRPr="00B43076" w:rsidDel="00DA72F3" w:rsidRDefault="00B43076" w:rsidP="00B43076">
            <w:pPr>
              <w:bidi w:val="0"/>
              <w:spacing w:after="0" w:line="240" w:lineRule="auto"/>
              <w:rPr>
                <w:del w:id="3137" w:author="Tomer Oron" w:date="2023-12-26T13:42:00Z"/>
                <w:rFonts w:ascii="Times New Roman" w:eastAsia="Times New Roman" w:hAnsi="Times New Roman" w:cs="Times New Roman"/>
                <w:kern w:val="0"/>
                <w:sz w:val="20"/>
                <w:szCs w:val="20"/>
                <w14:ligatures w14:val="none"/>
              </w:rPr>
            </w:pPr>
          </w:p>
        </w:tc>
      </w:tr>
      <w:tr w:rsidR="00B43076" w:rsidRPr="00B43076" w:rsidDel="00DA72F3" w14:paraId="21CAB8B1" w14:textId="49AE169A" w:rsidTr="00B43076">
        <w:trPr>
          <w:divId w:val="2127045222"/>
          <w:trHeight w:val="280"/>
          <w:del w:id="3138" w:author="Tomer Oron" w:date="2023-12-26T13:42:00Z"/>
        </w:trPr>
        <w:tc>
          <w:tcPr>
            <w:tcW w:w="1040" w:type="dxa"/>
            <w:tcBorders>
              <w:top w:val="nil"/>
              <w:left w:val="nil"/>
              <w:bottom w:val="nil"/>
              <w:right w:val="nil"/>
            </w:tcBorders>
            <w:shd w:val="clear" w:color="auto" w:fill="auto"/>
            <w:noWrap/>
            <w:vAlign w:val="bottom"/>
            <w:hideMark/>
          </w:tcPr>
          <w:p w14:paraId="292ADA0B" w14:textId="31E7C3D9" w:rsidR="00B43076" w:rsidRPr="00B43076" w:rsidDel="00DA72F3" w:rsidRDefault="00B43076" w:rsidP="00B43076">
            <w:pPr>
              <w:bidi w:val="0"/>
              <w:spacing w:after="0" w:line="240" w:lineRule="auto"/>
              <w:rPr>
                <w:del w:id="3139"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6BFBA159" w14:textId="235120EB" w:rsidR="00B43076" w:rsidRPr="00B43076" w:rsidDel="00DA72F3" w:rsidRDefault="00B43076" w:rsidP="00B43076">
            <w:pPr>
              <w:bidi w:val="0"/>
              <w:spacing w:after="0" w:line="240" w:lineRule="auto"/>
              <w:rPr>
                <w:del w:id="3140"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2F69CCDE" w14:textId="7A689CFA" w:rsidR="00B43076" w:rsidRPr="00B43076" w:rsidDel="00DA72F3" w:rsidRDefault="00B43076" w:rsidP="00B43076">
            <w:pPr>
              <w:bidi w:val="0"/>
              <w:spacing w:after="0" w:line="240" w:lineRule="auto"/>
              <w:rPr>
                <w:del w:id="3141"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08E52C1B" w14:textId="1A5B1936" w:rsidR="00B43076" w:rsidRPr="00B43076" w:rsidDel="00DA72F3" w:rsidRDefault="00B43076" w:rsidP="00B43076">
            <w:pPr>
              <w:bidi w:val="0"/>
              <w:spacing w:after="0" w:line="240" w:lineRule="auto"/>
              <w:rPr>
                <w:del w:id="3142"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5AD9B7E9" w14:textId="33E2DFCB" w:rsidR="00B43076" w:rsidRPr="00B43076" w:rsidDel="00DA72F3" w:rsidRDefault="00B43076" w:rsidP="00B43076">
            <w:pPr>
              <w:bidi w:val="0"/>
              <w:spacing w:after="0" w:line="240" w:lineRule="auto"/>
              <w:rPr>
                <w:del w:id="3143"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6D715702" w14:textId="03369029" w:rsidR="00B43076" w:rsidRPr="00B43076" w:rsidDel="00DA72F3" w:rsidRDefault="00B43076" w:rsidP="00B43076">
            <w:pPr>
              <w:bidi w:val="0"/>
              <w:spacing w:after="0" w:line="240" w:lineRule="auto"/>
              <w:jc w:val="right"/>
              <w:rPr>
                <w:del w:id="3144" w:author="Tomer Oron" w:date="2023-12-26T13:42:00Z"/>
                <w:rFonts w:ascii="Arial" w:eastAsia="Times New Roman" w:hAnsi="Arial" w:cs="Arial"/>
                <w:color w:val="000000"/>
                <w:kern w:val="0"/>
                <w14:ligatures w14:val="none"/>
              </w:rPr>
            </w:pPr>
            <w:del w:id="3145" w:author="Tomer Oron" w:date="2023-12-26T13:42:00Z">
              <w:r w:rsidRPr="00B43076" w:rsidDel="00DA72F3">
                <w:rPr>
                  <w:rFonts w:ascii="Arial" w:eastAsia="Times New Roman" w:hAnsi="Arial" w:cs="Arial"/>
                  <w:color w:val="000000"/>
                  <w:kern w:val="0"/>
                  <w14:ligatures w14:val="none"/>
                </w:rPr>
                <w:delText>28</w:delText>
              </w:r>
            </w:del>
          </w:p>
        </w:tc>
        <w:tc>
          <w:tcPr>
            <w:tcW w:w="1040" w:type="dxa"/>
            <w:tcBorders>
              <w:top w:val="nil"/>
              <w:left w:val="nil"/>
              <w:bottom w:val="nil"/>
              <w:right w:val="nil"/>
            </w:tcBorders>
            <w:shd w:val="clear" w:color="auto" w:fill="auto"/>
            <w:noWrap/>
            <w:vAlign w:val="bottom"/>
            <w:hideMark/>
          </w:tcPr>
          <w:p w14:paraId="3023E11D" w14:textId="5F451B42" w:rsidR="00B43076" w:rsidRPr="00B43076" w:rsidDel="00DA72F3" w:rsidRDefault="00B43076" w:rsidP="00B43076">
            <w:pPr>
              <w:bidi w:val="0"/>
              <w:spacing w:after="0" w:line="240" w:lineRule="auto"/>
              <w:jc w:val="right"/>
              <w:rPr>
                <w:del w:id="3146"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6B7FD2E6" w14:textId="79338CD1" w:rsidR="00B43076" w:rsidRPr="00B43076" w:rsidDel="00DA72F3" w:rsidRDefault="00B43076" w:rsidP="00B43076">
            <w:pPr>
              <w:bidi w:val="0"/>
              <w:spacing w:after="0" w:line="240" w:lineRule="auto"/>
              <w:rPr>
                <w:del w:id="3147" w:author="Tomer Oron" w:date="2023-12-26T13:42:00Z"/>
                <w:rFonts w:ascii="Times New Roman" w:eastAsia="Times New Roman" w:hAnsi="Times New Roman" w:cs="Times New Roman"/>
                <w:kern w:val="0"/>
                <w:sz w:val="20"/>
                <w:szCs w:val="20"/>
                <w14:ligatures w14:val="none"/>
              </w:rPr>
            </w:pPr>
          </w:p>
        </w:tc>
      </w:tr>
      <w:tr w:rsidR="00B43076" w:rsidRPr="00B43076" w:rsidDel="00DA72F3" w14:paraId="2C8DC5B9" w14:textId="1D806B2E" w:rsidTr="00B43076">
        <w:trPr>
          <w:divId w:val="2127045222"/>
          <w:trHeight w:val="280"/>
          <w:del w:id="3148" w:author="Tomer Oron" w:date="2023-12-26T13:42:00Z"/>
        </w:trPr>
        <w:tc>
          <w:tcPr>
            <w:tcW w:w="1040" w:type="dxa"/>
            <w:tcBorders>
              <w:top w:val="nil"/>
              <w:left w:val="nil"/>
              <w:bottom w:val="nil"/>
              <w:right w:val="nil"/>
            </w:tcBorders>
            <w:shd w:val="clear" w:color="auto" w:fill="auto"/>
            <w:noWrap/>
            <w:vAlign w:val="bottom"/>
            <w:hideMark/>
          </w:tcPr>
          <w:p w14:paraId="791C30F2" w14:textId="36A5E258" w:rsidR="00B43076" w:rsidRPr="00B43076" w:rsidDel="00DA72F3" w:rsidRDefault="00B43076" w:rsidP="00B43076">
            <w:pPr>
              <w:bidi w:val="0"/>
              <w:spacing w:after="0" w:line="240" w:lineRule="auto"/>
              <w:rPr>
                <w:del w:id="3149"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498E9B2A" w14:textId="14E91FFD" w:rsidR="00B43076" w:rsidRPr="00B43076" w:rsidDel="00DA72F3" w:rsidRDefault="00B43076" w:rsidP="00B43076">
            <w:pPr>
              <w:bidi w:val="0"/>
              <w:spacing w:after="0" w:line="240" w:lineRule="auto"/>
              <w:rPr>
                <w:del w:id="3150"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7EE37FC8" w14:textId="4E7CF477" w:rsidR="00B43076" w:rsidRPr="00B43076" w:rsidDel="00DA72F3" w:rsidRDefault="00B43076" w:rsidP="00B43076">
            <w:pPr>
              <w:bidi w:val="0"/>
              <w:spacing w:after="0" w:line="240" w:lineRule="auto"/>
              <w:rPr>
                <w:del w:id="3151"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78AA2093" w14:textId="2ABB64FB" w:rsidR="00B43076" w:rsidRPr="00B43076" w:rsidDel="00DA72F3" w:rsidRDefault="00B43076" w:rsidP="00B43076">
            <w:pPr>
              <w:bidi w:val="0"/>
              <w:spacing w:after="0" w:line="240" w:lineRule="auto"/>
              <w:rPr>
                <w:del w:id="3152"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31B0B099" w14:textId="721DAC4D" w:rsidR="00B43076" w:rsidRPr="00B43076" w:rsidDel="00DA72F3" w:rsidRDefault="00B43076" w:rsidP="00B43076">
            <w:pPr>
              <w:bidi w:val="0"/>
              <w:spacing w:after="0" w:line="240" w:lineRule="auto"/>
              <w:rPr>
                <w:del w:id="3153"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6273A789" w14:textId="7767EBDF" w:rsidR="00B43076" w:rsidRPr="00B43076" w:rsidDel="00DA72F3" w:rsidRDefault="00B43076" w:rsidP="00B43076">
            <w:pPr>
              <w:bidi w:val="0"/>
              <w:spacing w:after="0" w:line="240" w:lineRule="auto"/>
              <w:rPr>
                <w:del w:id="3154"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09EF1754" w14:textId="68D0CB69" w:rsidR="00B43076" w:rsidRPr="00B43076" w:rsidDel="00DA72F3" w:rsidRDefault="00B43076" w:rsidP="00B43076">
            <w:pPr>
              <w:bidi w:val="0"/>
              <w:spacing w:after="0" w:line="240" w:lineRule="auto"/>
              <w:rPr>
                <w:del w:id="3155"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345E9BDA" w14:textId="2D186FA9" w:rsidR="00B43076" w:rsidRPr="00B43076" w:rsidDel="00DA72F3" w:rsidRDefault="00B43076" w:rsidP="00B43076">
            <w:pPr>
              <w:bidi w:val="0"/>
              <w:spacing w:after="0" w:line="240" w:lineRule="auto"/>
              <w:rPr>
                <w:del w:id="3156" w:author="Tomer Oron" w:date="2023-12-26T13:42:00Z"/>
                <w:rFonts w:ascii="Times New Roman" w:eastAsia="Times New Roman" w:hAnsi="Times New Roman" w:cs="Times New Roman"/>
                <w:kern w:val="0"/>
                <w:sz w:val="20"/>
                <w:szCs w:val="20"/>
                <w14:ligatures w14:val="none"/>
              </w:rPr>
            </w:pPr>
          </w:p>
        </w:tc>
      </w:tr>
      <w:tr w:rsidR="00B43076" w:rsidRPr="00B43076" w:rsidDel="00DA72F3" w14:paraId="0BB5F679" w14:textId="2B045236" w:rsidTr="00B43076">
        <w:trPr>
          <w:divId w:val="2127045222"/>
          <w:trHeight w:val="280"/>
          <w:del w:id="3157" w:author="Tomer Oron" w:date="2023-12-26T13:42:00Z"/>
        </w:trPr>
        <w:tc>
          <w:tcPr>
            <w:tcW w:w="1040" w:type="dxa"/>
            <w:tcBorders>
              <w:top w:val="nil"/>
              <w:left w:val="nil"/>
              <w:bottom w:val="nil"/>
              <w:right w:val="nil"/>
            </w:tcBorders>
            <w:shd w:val="clear" w:color="auto" w:fill="auto"/>
            <w:noWrap/>
            <w:vAlign w:val="bottom"/>
            <w:hideMark/>
          </w:tcPr>
          <w:p w14:paraId="55E727A4" w14:textId="2BDF4CB5" w:rsidR="00B43076" w:rsidRPr="00B43076" w:rsidDel="00DA72F3" w:rsidRDefault="00B43076" w:rsidP="00B43076">
            <w:pPr>
              <w:bidi w:val="0"/>
              <w:spacing w:after="0" w:line="240" w:lineRule="auto"/>
              <w:jc w:val="right"/>
              <w:rPr>
                <w:del w:id="3158" w:author="Tomer Oron" w:date="2023-12-26T13:42:00Z"/>
                <w:rFonts w:ascii="Arial" w:eastAsia="Times New Roman" w:hAnsi="Arial" w:cs="Arial"/>
                <w:color w:val="000000"/>
                <w:kern w:val="0"/>
                <w14:ligatures w14:val="none"/>
              </w:rPr>
            </w:pPr>
            <w:del w:id="3159" w:author="Tomer Oron" w:date="2023-12-26T13:42:00Z">
              <w:r w:rsidRPr="00B43076" w:rsidDel="00DA72F3">
                <w:rPr>
                  <w:rFonts w:ascii="Arial" w:eastAsia="Times New Roman" w:hAnsi="Arial" w:cs="Arial"/>
                  <w:color w:val="000000"/>
                  <w:kern w:val="0"/>
                  <w14:ligatures w14:val="none"/>
                </w:rPr>
                <w:delText>-3.89564</w:delText>
              </w:r>
            </w:del>
          </w:p>
        </w:tc>
        <w:tc>
          <w:tcPr>
            <w:tcW w:w="1040" w:type="dxa"/>
            <w:tcBorders>
              <w:top w:val="nil"/>
              <w:left w:val="nil"/>
              <w:bottom w:val="nil"/>
              <w:right w:val="nil"/>
            </w:tcBorders>
            <w:shd w:val="clear" w:color="auto" w:fill="auto"/>
            <w:noWrap/>
            <w:vAlign w:val="bottom"/>
            <w:hideMark/>
          </w:tcPr>
          <w:p w14:paraId="1FE8ABD3" w14:textId="68C8BCFE" w:rsidR="00B43076" w:rsidRPr="00B43076" w:rsidDel="00DA72F3" w:rsidRDefault="00B43076" w:rsidP="00B43076">
            <w:pPr>
              <w:bidi w:val="0"/>
              <w:spacing w:after="0" w:line="240" w:lineRule="auto"/>
              <w:jc w:val="right"/>
              <w:rPr>
                <w:del w:id="3160" w:author="Tomer Oron" w:date="2023-12-26T13:42:00Z"/>
                <w:rFonts w:ascii="Arial" w:eastAsia="Times New Roman" w:hAnsi="Arial" w:cs="Arial"/>
                <w:color w:val="000000"/>
                <w:kern w:val="0"/>
                <w14:ligatures w14:val="none"/>
              </w:rPr>
            </w:pPr>
            <w:del w:id="3161" w:author="Tomer Oron" w:date="2023-12-26T13:42:00Z">
              <w:r w:rsidRPr="00B43076" w:rsidDel="00DA72F3">
                <w:rPr>
                  <w:rFonts w:ascii="Arial" w:eastAsia="Times New Roman" w:hAnsi="Arial" w:cs="Arial"/>
                  <w:color w:val="000000"/>
                  <w:kern w:val="0"/>
                  <w14:ligatures w14:val="none"/>
                </w:rPr>
                <w:delText>-11.8817</w:delText>
              </w:r>
            </w:del>
          </w:p>
        </w:tc>
        <w:tc>
          <w:tcPr>
            <w:tcW w:w="1040" w:type="dxa"/>
            <w:tcBorders>
              <w:top w:val="nil"/>
              <w:left w:val="nil"/>
              <w:bottom w:val="nil"/>
              <w:right w:val="nil"/>
            </w:tcBorders>
            <w:shd w:val="clear" w:color="auto" w:fill="auto"/>
            <w:noWrap/>
            <w:vAlign w:val="bottom"/>
            <w:hideMark/>
          </w:tcPr>
          <w:p w14:paraId="3C14910C" w14:textId="78074BD7" w:rsidR="00B43076" w:rsidRPr="00B43076" w:rsidDel="00DA72F3" w:rsidRDefault="00B43076" w:rsidP="00B43076">
            <w:pPr>
              <w:bidi w:val="0"/>
              <w:spacing w:after="0" w:line="240" w:lineRule="auto"/>
              <w:jc w:val="right"/>
              <w:rPr>
                <w:del w:id="3162"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7C0D5990" w14:textId="4AF562B4" w:rsidR="00B43076" w:rsidRPr="00B43076" w:rsidDel="00DA72F3" w:rsidRDefault="00B43076" w:rsidP="00B43076">
            <w:pPr>
              <w:bidi w:val="0"/>
              <w:spacing w:after="0" w:line="240" w:lineRule="auto"/>
              <w:rPr>
                <w:del w:id="3163"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2731F235" w14:textId="42D866F0" w:rsidR="00B43076" w:rsidRPr="00B43076" w:rsidDel="00DA72F3" w:rsidRDefault="00B43076" w:rsidP="00B43076">
            <w:pPr>
              <w:bidi w:val="0"/>
              <w:spacing w:after="0" w:line="240" w:lineRule="auto"/>
              <w:rPr>
                <w:del w:id="3164"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4225AFB3" w14:textId="02F1CCF9" w:rsidR="00B43076" w:rsidRPr="00B43076" w:rsidDel="00DA72F3" w:rsidRDefault="00B43076" w:rsidP="00B43076">
            <w:pPr>
              <w:bidi w:val="0"/>
              <w:spacing w:after="0" w:line="240" w:lineRule="auto"/>
              <w:rPr>
                <w:del w:id="3165"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3AD234B4" w14:textId="705424B8" w:rsidR="00B43076" w:rsidRPr="00B43076" w:rsidDel="00DA72F3" w:rsidRDefault="00B43076" w:rsidP="00B43076">
            <w:pPr>
              <w:bidi w:val="0"/>
              <w:spacing w:after="0" w:line="240" w:lineRule="auto"/>
              <w:jc w:val="right"/>
              <w:rPr>
                <w:del w:id="3166" w:author="Tomer Oron" w:date="2023-12-26T13:42:00Z"/>
                <w:rFonts w:ascii="Arial" w:eastAsia="Times New Roman" w:hAnsi="Arial" w:cs="Arial"/>
                <w:color w:val="000000"/>
                <w:kern w:val="0"/>
                <w14:ligatures w14:val="none"/>
              </w:rPr>
            </w:pPr>
            <w:del w:id="3167" w:author="Tomer Oron" w:date="2023-12-26T13:42:00Z">
              <w:r w:rsidRPr="00B43076" w:rsidDel="00DA72F3">
                <w:rPr>
                  <w:rFonts w:ascii="Arial" w:eastAsia="Times New Roman" w:hAnsi="Arial" w:cs="Arial"/>
                  <w:color w:val="000000"/>
                  <w:kern w:val="0"/>
                  <w14:ligatures w14:val="none"/>
                </w:rPr>
                <w:delText>-1.72609</w:delText>
              </w:r>
            </w:del>
          </w:p>
        </w:tc>
        <w:tc>
          <w:tcPr>
            <w:tcW w:w="1040" w:type="dxa"/>
            <w:tcBorders>
              <w:top w:val="nil"/>
              <w:left w:val="nil"/>
              <w:bottom w:val="nil"/>
              <w:right w:val="nil"/>
            </w:tcBorders>
            <w:shd w:val="clear" w:color="auto" w:fill="auto"/>
            <w:noWrap/>
            <w:vAlign w:val="bottom"/>
            <w:hideMark/>
          </w:tcPr>
          <w:p w14:paraId="2D3CAC97" w14:textId="2AEEECEF" w:rsidR="00B43076" w:rsidRPr="00B43076" w:rsidDel="00DA72F3" w:rsidRDefault="00B43076" w:rsidP="00B43076">
            <w:pPr>
              <w:bidi w:val="0"/>
              <w:spacing w:after="0" w:line="240" w:lineRule="auto"/>
              <w:jc w:val="right"/>
              <w:rPr>
                <w:del w:id="3168" w:author="Tomer Oron" w:date="2023-12-26T13:42:00Z"/>
                <w:rFonts w:ascii="Arial" w:eastAsia="Times New Roman" w:hAnsi="Arial" w:cs="Arial"/>
                <w:color w:val="000000"/>
                <w:kern w:val="0"/>
                <w14:ligatures w14:val="none"/>
              </w:rPr>
            </w:pPr>
            <w:del w:id="3169" w:author="Tomer Oron" w:date="2023-12-26T13:42:00Z">
              <w:r w:rsidRPr="00B43076" w:rsidDel="00DA72F3">
                <w:rPr>
                  <w:rFonts w:ascii="Arial" w:eastAsia="Times New Roman" w:hAnsi="Arial" w:cs="Arial"/>
                  <w:color w:val="000000"/>
                  <w:kern w:val="0"/>
                  <w14:ligatures w14:val="none"/>
                </w:rPr>
                <w:delText>-2.77259</w:delText>
              </w:r>
            </w:del>
          </w:p>
        </w:tc>
      </w:tr>
      <w:tr w:rsidR="00B43076" w:rsidRPr="00B43076" w:rsidDel="00DA72F3" w14:paraId="4604142A" w14:textId="432A92E8" w:rsidTr="00B43076">
        <w:trPr>
          <w:divId w:val="2127045222"/>
          <w:trHeight w:val="280"/>
          <w:del w:id="3170" w:author="Tomer Oron" w:date="2023-12-26T13:42:00Z"/>
        </w:trPr>
        <w:tc>
          <w:tcPr>
            <w:tcW w:w="1040" w:type="dxa"/>
            <w:tcBorders>
              <w:top w:val="nil"/>
              <w:left w:val="nil"/>
              <w:bottom w:val="nil"/>
              <w:right w:val="nil"/>
            </w:tcBorders>
            <w:shd w:val="clear" w:color="auto" w:fill="auto"/>
            <w:noWrap/>
            <w:vAlign w:val="bottom"/>
            <w:hideMark/>
          </w:tcPr>
          <w:p w14:paraId="5EBD3CB9" w14:textId="2DD3BE33" w:rsidR="00B43076" w:rsidRPr="00B43076" w:rsidDel="00DA72F3" w:rsidRDefault="00B43076" w:rsidP="00B43076">
            <w:pPr>
              <w:bidi w:val="0"/>
              <w:spacing w:after="0" w:line="240" w:lineRule="auto"/>
              <w:jc w:val="right"/>
              <w:rPr>
                <w:del w:id="3171" w:author="Tomer Oron" w:date="2023-12-26T13:42:00Z"/>
                <w:rFonts w:ascii="Arial" w:eastAsia="Times New Roman" w:hAnsi="Arial" w:cs="Arial"/>
                <w:color w:val="000000"/>
                <w:kern w:val="0"/>
                <w14:ligatures w14:val="none"/>
              </w:rPr>
            </w:pPr>
            <w:del w:id="3172" w:author="Tomer Oron" w:date="2023-12-26T13:42:00Z">
              <w:r w:rsidRPr="00B43076" w:rsidDel="00DA72F3">
                <w:rPr>
                  <w:rFonts w:ascii="Arial" w:eastAsia="Times New Roman" w:hAnsi="Arial" w:cs="Arial"/>
                  <w:color w:val="000000"/>
                  <w:kern w:val="0"/>
                  <w14:ligatures w14:val="none"/>
                </w:rPr>
                <w:delText>-19.1746</w:delText>
              </w:r>
            </w:del>
          </w:p>
        </w:tc>
        <w:tc>
          <w:tcPr>
            <w:tcW w:w="1040" w:type="dxa"/>
            <w:tcBorders>
              <w:top w:val="nil"/>
              <w:left w:val="nil"/>
              <w:bottom w:val="nil"/>
              <w:right w:val="nil"/>
            </w:tcBorders>
            <w:shd w:val="clear" w:color="auto" w:fill="auto"/>
            <w:noWrap/>
            <w:vAlign w:val="bottom"/>
            <w:hideMark/>
          </w:tcPr>
          <w:p w14:paraId="1CCF6AF6" w14:textId="0CF4D9C1" w:rsidR="00B43076" w:rsidRPr="00B43076" w:rsidDel="00DA72F3" w:rsidRDefault="00B43076" w:rsidP="00B43076">
            <w:pPr>
              <w:bidi w:val="0"/>
              <w:spacing w:after="0" w:line="240" w:lineRule="auto"/>
              <w:jc w:val="right"/>
              <w:rPr>
                <w:del w:id="3173" w:author="Tomer Oron" w:date="2023-12-26T13:42:00Z"/>
                <w:rFonts w:ascii="Arial" w:eastAsia="Times New Roman" w:hAnsi="Arial" w:cs="Arial"/>
                <w:color w:val="000000"/>
                <w:kern w:val="0"/>
                <w14:ligatures w14:val="none"/>
              </w:rPr>
            </w:pPr>
            <w:del w:id="3174" w:author="Tomer Oron" w:date="2023-12-26T13:42:00Z">
              <w:r w:rsidRPr="00B43076" w:rsidDel="00DA72F3">
                <w:rPr>
                  <w:rFonts w:ascii="Arial" w:eastAsia="Times New Roman" w:hAnsi="Arial" w:cs="Arial"/>
                  <w:color w:val="000000"/>
                  <w:kern w:val="0"/>
                  <w14:ligatures w14:val="none"/>
                </w:rPr>
                <w:delText>-35.3099</w:delText>
              </w:r>
            </w:del>
          </w:p>
        </w:tc>
        <w:tc>
          <w:tcPr>
            <w:tcW w:w="1040" w:type="dxa"/>
            <w:tcBorders>
              <w:top w:val="nil"/>
              <w:left w:val="nil"/>
              <w:bottom w:val="nil"/>
              <w:right w:val="nil"/>
            </w:tcBorders>
            <w:shd w:val="clear" w:color="auto" w:fill="auto"/>
            <w:noWrap/>
            <w:vAlign w:val="bottom"/>
            <w:hideMark/>
          </w:tcPr>
          <w:p w14:paraId="5C472C78" w14:textId="7FDC44AD" w:rsidR="00B43076" w:rsidRPr="00B43076" w:rsidDel="00DA72F3" w:rsidRDefault="00B43076" w:rsidP="00B43076">
            <w:pPr>
              <w:bidi w:val="0"/>
              <w:spacing w:after="0" w:line="240" w:lineRule="auto"/>
              <w:jc w:val="right"/>
              <w:rPr>
                <w:del w:id="3175" w:author="Tomer Oron" w:date="2023-12-26T13:42:00Z"/>
                <w:rFonts w:ascii="Arial" w:eastAsia="Times New Roman" w:hAnsi="Arial" w:cs="Arial"/>
                <w:color w:val="000000"/>
                <w:kern w:val="0"/>
                <w14:ligatures w14:val="none"/>
              </w:rPr>
            </w:pPr>
            <w:del w:id="3176" w:author="Tomer Oron" w:date="2023-12-26T13:42:00Z">
              <w:r w:rsidRPr="00B43076" w:rsidDel="00DA72F3">
                <w:rPr>
                  <w:rFonts w:ascii="Arial" w:eastAsia="Times New Roman" w:hAnsi="Arial" w:cs="Arial"/>
                  <w:color w:val="000000"/>
                  <w:kern w:val="0"/>
                  <w14:ligatures w14:val="none"/>
                </w:rPr>
                <w:delText>-11.2603</w:delText>
              </w:r>
            </w:del>
          </w:p>
        </w:tc>
        <w:tc>
          <w:tcPr>
            <w:tcW w:w="1040" w:type="dxa"/>
            <w:tcBorders>
              <w:top w:val="nil"/>
              <w:left w:val="nil"/>
              <w:bottom w:val="nil"/>
              <w:right w:val="nil"/>
            </w:tcBorders>
            <w:shd w:val="clear" w:color="auto" w:fill="auto"/>
            <w:noWrap/>
            <w:vAlign w:val="bottom"/>
            <w:hideMark/>
          </w:tcPr>
          <w:p w14:paraId="3181CDEA" w14:textId="4043A758" w:rsidR="00B43076" w:rsidRPr="00B43076" w:rsidDel="00DA72F3" w:rsidRDefault="00B43076" w:rsidP="00B43076">
            <w:pPr>
              <w:bidi w:val="0"/>
              <w:spacing w:after="0" w:line="240" w:lineRule="auto"/>
              <w:jc w:val="right"/>
              <w:rPr>
                <w:del w:id="3177"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5BC54713" w14:textId="7E77B69A" w:rsidR="00B43076" w:rsidRPr="00B43076" w:rsidDel="00DA72F3" w:rsidRDefault="00B43076" w:rsidP="00B43076">
            <w:pPr>
              <w:bidi w:val="0"/>
              <w:spacing w:after="0" w:line="240" w:lineRule="auto"/>
              <w:rPr>
                <w:del w:id="3178"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3A447F2A" w14:textId="51A537C4" w:rsidR="00B43076" w:rsidRPr="00B43076" w:rsidDel="00DA72F3" w:rsidRDefault="00B43076" w:rsidP="00B43076">
            <w:pPr>
              <w:bidi w:val="0"/>
              <w:spacing w:after="0" w:line="240" w:lineRule="auto"/>
              <w:rPr>
                <w:del w:id="3179"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70CF513C" w14:textId="5D8FC040" w:rsidR="00B43076" w:rsidRPr="00B43076" w:rsidDel="00DA72F3" w:rsidRDefault="00B43076" w:rsidP="00B43076">
            <w:pPr>
              <w:bidi w:val="0"/>
              <w:spacing w:after="0" w:line="240" w:lineRule="auto"/>
              <w:jc w:val="right"/>
              <w:rPr>
                <w:del w:id="3180" w:author="Tomer Oron" w:date="2023-12-26T13:42:00Z"/>
                <w:rFonts w:ascii="Arial" w:eastAsia="Times New Roman" w:hAnsi="Arial" w:cs="Arial"/>
                <w:color w:val="000000"/>
                <w:kern w:val="0"/>
                <w14:ligatures w14:val="none"/>
              </w:rPr>
            </w:pPr>
            <w:del w:id="3181" w:author="Tomer Oron" w:date="2023-12-26T13:42:00Z">
              <w:r w:rsidRPr="00B43076" w:rsidDel="00DA72F3">
                <w:rPr>
                  <w:rFonts w:ascii="Arial" w:eastAsia="Times New Roman" w:hAnsi="Arial" w:cs="Arial"/>
                  <w:color w:val="000000"/>
                  <w:kern w:val="0"/>
                  <w14:ligatures w14:val="none"/>
                </w:rPr>
                <w:delText>-2.65278</w:delText>
              </w:r>
            </w:del>
          </w:p>
        </w:tc>
        <w:tc>
          <w:tcPr>
            <w:tcW w:w="1040" w:type="dxa"/>
            <w:tcBorders>
              <w:top w:val="nil"/>
              <w:left w:val="nil"/>
              <w:bottom w:val="nil"/>
              <w:right w:val="nil"/>
            </w:tcBorders>
            <w:shd w:val="clear" w:color="auto" w:fill="auto"/>
            <w:noWrap/>
            <w:vAlign w:val="bottom"/>
            <w:hideMark/>
          </w:tcPr>
          <w:p w14:paraId="5C6C68FA" w14:textId="1ED742CE" w:rsidR="00B43076" w:rsidRPr="00B43076" w:rsidDel="00DA72F3" w:rsidRDefault="00B43076" w:rsidP="00B43076">
            <w:pPr>
              <w:bidi w:val="0"/>
              <w:spacing w:after="0" w:line="240" w:lineRule="auto"/>
              <w:jc w:val="right"/>
              <w:rPr>
                <w:del w:id="3182" w:author="Tomer Oron" w:date="2023-12-26T13:42:00Z"/>
                <w:rFonts w:ascii="Arial" w:eastAsia="Times New Roman" w:hAnsi="Arial" w:cs="Arial"/>
                <w:color w:val="000000"/>
                <w:kern w:val="0"/>
                <w14:ligatures w14:val="none"/>
              </w:rPr>
            </w:pPr>
            <w:del w:id="3183" w:author="Tomer Oron" w:date="2023-12-26T13:42:00Z">
              <w:r w:rsidRPr="00B43076" w:rsidDel="00DA72F3">
                <w:rPr>
                  <w:rFonts w:ascii="Arial" w:eastAsia="Times New Roman" w:hAnsi="Arial" w:cs="Arial"/>
                  <w:color w:val="000000"/>
                  <w:kern w:val="0"/>
                  <w14:ligatures w14:val="none"/>
                </w:rPr>
                <w:delText>-4.62134</w:delText>
              </w:r>
            </w:del>
          </w:p>
        </w:tc>
      </w:tr>
      <w:tr w:rsidR="00B43076" w:rsidRPr="00B43076" w:rsidDel="00DA72F3" w14:paraId="1441CAAC" w14:textId="0AF223E3" w:rsidTr="00B43076">
        <w:trPr>
          <w:divId w:val="2127045222"/>
          <w:trHeight w:val="280"/>
          <w:del w:id="3184" w:author="Tomer Oron" w:date="2023-12-26T13:42:00Z"/>
        </w:trPr>
        <w:tc>
          <w:tcPr>
            <w:tcW w:w="1040" w:type="dxa"/>
            <w:tcBorders>
              <w:top w:val="nil"/>
              <w:left w:val="nil"/>
              <w:bottom w:val="nil"/>
              <w:right w:val="nil"/>
            </w:tcBorders>
            <w:shd w:val="clear" w:color="auto" w:fill="auto"/>
            <w:noWrap/>
            <w:vAlign w:val="bottom"/>
            <w:hideMark/>
          </w:tcPr>
          <w:p w14:paraId="258664D4" w14:textId="23B82E11" w:rsidR="00B43076" w:rsidRPr="00B43076" w:rsidDel="00DA72F3" w:rsidRDefault="00B43076" w:rsidP="00B43076">
            <w:pPr>
              <w:bidi w:val="0"/>
              <w:spacing w:after="0" w:line="240" w:lineRule="auto"/>
              <w:jc w:val="right"/>
              <w:rPr>
                <w:del w:id="3185" w:author="Tomer Oron" w:date="2023-12-26T13:42:00Z"/>
                <w:rFonts w:ascii="Arial" w:eastAsia="Times New Roman" w:hAnsi="Arial" w:cs="Arial"/>
                <w:color w:val="000000"/>
                <w:kern w:val="0"/>
                <w14:ligatures w14:val="none"/>
              </w:rPr>
            </w:pPr>
            <w:del w:id="3186" w:author="Tomer Oron" w:date="2023-12-26T13:42:00Z">
              <w:r w:rsidRPr="00B43076" w:rsidDel="00DA72F3">
                <w:rPr>
                  <w:rFonts w:ascii="Arial" w:eastAsia="Times New Roman" w:hAnsi="Arial" w:cs="Arial"/>
                  <w:color w:val="000000"/>
                  <w:kern w:val="0"/>
                  <w14:ligatures w14:val="none"/>
                </w:rPr>
                <w:delText>-17.8744</w:delText>
              </w:r>
            </w:del>
          </w:p>
        </w:tc>
        <w:tc>
          <w:tcPr>
            <w:tcW w:w="1040" w:type="dxa"/>
            <w:tcBorders>
              <w:top w:val="nil"/>
              <w:left w:val="nil"/>
              <w:bottom w:val="nil"/>
              <w:right w:val="nil"/>
            </w:tcBorders>
            <w:shd w:val="clear" w:color="auto" w:fill="auto"/>
            <w:noWrap/>
            <w:vAlign w:val="bottom"/>
            <w:hideMark/>
          </w:tcPr>
          <w:p w14:paraId="2FD6DD20" w14:textId="0DCF147C" w:rsidR="00B43076" w:rsidRPr="00B43076" w:rsidDel="00DA72F3" w:rsidRDefault="00B43076" w:rsidP="00B43076">
            <w:pPr>
              <w:bidi w:val="0"/>
              <w:spacing w:after="0" w:line="240" w:lineRule="auto"/>
              <w:jc w:val="right"/>
              <w:rPr>
                <w:del w:id="3187" w:author="Tomer Oron" w:date="2023-12-26T13:42:00Z"/>
                <w:rFonts w:ascii="Arial" w:eastAsia="Times New Roman" w:hAnsi="Arial" w:cs="Arial"/>
                <w:color w:val="000000"/>
                <w:kern w:val="0"/>
                <w14:ligatures w14:val="none"/>
              </w:rPr>
            </w:pPr>
            <w:del w:id="3188" w:author="Tomer Oron" w:date="2023-12-26T13:42:00Z">
              <w:r w:rsidRPr="00B43076" w:rsidDel="00DA72F3">
                <w:rPr>
                  <w:rFonts w:ascii="Arial" w:eastAsia="Times New Roman" w:hAnsi="Arial" w:cs="Arial"/>
                  <w:color w:val="000000"/>
                  <w:kern w:val="0"/>
                  <w14:ligatures w14:val="none"/>
                </w:rPr>
                <w:delText>-29.4805</w:delText>
              </w:r>
            </w:del>
          </w:p>
        </w:tc>
        <w:tc>
          <w:tcPr>
            <w:tcW w:w="1040" w:type="dxa"/>
            <w:tcBorders>
              <w:top w:val="nil"/>
              <w:left w:val="nil"/>
              <w:bottom w:val="nil"/>
              <w:right w:val="nil"/>
            </w:tcBorders>
            <w:shd w:val="clear" w:color="auto" w:fill="auto"/>
            <w:noWrap/>
            <w:vAlign w:val="bottom"/>
            <w:hideMark/>
          </w:tcPr>
          <w:p w14:paraId="60EDF2BC" w14:textId="41B0A985" w:rsidR="00B43076" w:rsidRPr="00B43076" w:rsidDel="00DA72F3" w:rsidRDefault="00B43076" w:rsidP="00B43076">
            <w:pPr>
              <w:bidi w:val="0"/>
              <w:spacing w:after="0" w:line="240" w:lineRule="auto"/>
              <w:jc w:val="right"/>
              <w:rPr>
                <w:del w:id="3189" w:author="Tomer Oron" w:date="2023-12-26T13:42:00Z"/>
                <w:rFonts w:ascii="Arial" w:eastAsia="Times New Roman" w:hAnsi="Arial" w:cs="Arial"/>
                <w:color w:val="000000"/>
                <w:kern w:val="0"/>
                <w14:ligatures w14:val="none"/>
              </w:rPr>
            </w:pPr>
            <w:del w:id="3190" w:author="Tomer Oron" w:date="2023-12-26T13:42:00Z">
              <w:r w:rsidRPr="00B43076" w:rsidDel="00DA72F3">
                <w:rPr>
                  <w:rFonts w:ascii="Arial" w:eastAsia="Times New Roman" w:hAnsi="Arial" w:cs="Arial"/>
                  <w:color w:val="000000"/>
                  <w:kern w:val="0"/>
                  <w14:ligatures w14:val="none"/>
                </w:rPr>
                <w:delText>-12.9153</w:delText>
              </w:r>
            </w:del>
          </w:p>
        </w:tc>
        <w:tc>
          <w:tcPr>
            <w:tcW w:w="1040" w:type="dxa"/>
            <w:tcBorders>
              <w:top w:val="nil"/>
              <w:left w:val="nil"/>
              <w:bottom w:val="nil"/>
              <w:right w:val="nil"/>
            </w:tcBorders>
            <w:shd w:val="clear" w:color="auto" w:fill="auto"/>
            <w:noWrap/>
            <w:vAlign w:val="bottom"/>
            <w:hideMark/>
          </w:tcPr>
          <w:p w14:paraId="2385F588" w14:textId="6D3BD125" w:rsidR="00B43076" w:rsidRPr="00B43076" w:rsidDel="00DA72F3" w:rsidRDefault="00B43076" w:rsidP="00B43076">
            <w:pPr>
              <w:bidi w:val="0"/>
              <w:spacing w:after="0" w:line="240" w:lineRule="auto"/>
              <w:jc w:val="right"/>
              <w:rPr>
                <w:del w:id="3191" w:author="Tomer Oron" w:date="2023-12-26T13:42:00Z"/>
                <w:rFonts w:ascii="Arial" w:eastAsia="Times New Roman" w:hAnsi="Arial" w:cs="Arial"/>
                <w:color w:val="000000"/>
                <w:kern w:val="0"/>
                <w14:ligatures w14:val="none"/>
              </w:rPr>
            </w:pPr>
            <w:del w:id="3192"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65293713" w14:textId="2AD378F2" w:rsidR="00B43076" w:rsidRPr="00B43076" w:rsidDel="00DA72F3" w:rsidRDefault="00B43076" w:rsidP="00B43076">
            <w:pPr>
              <w:bidi w:val="0"/>
              <w:spacing w:after="0" w:line="240" w:lineRule="auto"/>
              <w:jc w:val="right"/>
              <w:rPr>
                <w:del w:id="3193"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7932B77B" w14:textId="0DD3A32D" w:rsidR="00B43076" w:rsidRPr="00B43076" w:rsidDel="00DA72F3" w:rsidRDefault="00B43076" w:rsidP="00B43076">
            <w:pPr>
              <w:bidi w:val="0"/>
              <w:spacing w:after="0" w:line="240" w:lineRule="auto"/>
              <w:rPr>
                <w:del w:id="3194"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29B5D2E2" w14:textId="0A062987" w:rsidR="00B43076" w:rsidRPr="00B43076" w:rsidDel="00DA72F3" w:rsidRDefault="00B43076" w:rsidP="00B43076">
            <w:pPr>
              <w:bidi w:val="0"/>
              <w:spacing w:after="0" w:line="240" w:lineRule="auto"/>
              <w:jc w:val="right"/>
              <w:rPr>
                <w:del w:id="3195" w:author="Tomer Oron" w:date="2023-12-26T13:42:00Z"/>
                <w:rFonts w:ascii="Arial" w:eastAsia="Times New Roman" w:hAnsi="Arial" w:cs="Arial"/>
                <w:color w:val="000000"/>
                <w:kern w:val="0"/>
                <w14:ligatures w14:val="none"/>
              </w:rPr>
            </w:pPr>
            <w:del w:id="3196" w:author="Tomer Oron" w:date="2023-12-26T13:42:00Z">
              <w:r w:rsidRPr="00B43076" w:rsidDel="00DA72F3">
                <w:rPr>
                  <w:rFonts w:ascii="Arial" w:eastAsia="Times New Roman" w:hAnsi="Arial" w:cs="Arial"/>
                  <w:color w:val="000000"/>
                  <w:kern w:val="0"/>
                  <w14:ligatures w14:val="none"/>
                </w:rPr>
                <w:delText>-2.7496</w:delText>
              </w:r>
            </w:del>
          </w:p>
        </w:tc>
        <w:tc>
          <w:tcPr>
            <w:tcW w:w="1040" w:type="dxa"/>
            <w:tcBorders>
              <w:top w:val="nil"/>
              <w:left w:val="nil"/>
              <w:bottom w:val="nil"/>
              <w:right w:val="nil"/>
            </w:tcBorders>
            <w:shd w:val="clear" w:color="auto" w:fill="auto"/>
            <w:noWrap/>
            <w:vAlign w:val="bottom"/>
            <w:hideMark/>
          </w:tcPr>
          <w:p w14:paraId="3F6802D7" w14:textId="5D1BB4C0" w:rsidR="00B43076" w:rsidRPr="00B43076" w:rsidDel="00DA72F3" w:rsidRDefault="00B43076" w:rsidP="00B43076">
            <w:pPr>
              <w:bidi w:val="0"/>
              <w:spacing w:after="0" w:line="240" w:lineRule="auto"/>
              <w:jc w:val="right"/>
              <w:rPr>
                <w:del w:id="3197" w:author="Tomer Oron" w:date="2023-12-26T13:42:00Z"/>
                <w:rFonts w:ascii="Arial" w:eastAsia="Times New Roman" w:hAnsi="Arial" w:cs="Arial"/>
                <w:color w:val="000000"/>
                <w:kern w:val="0"/>
                <w14:ligatures w14:val="none"/>
              </w:rPr>
            </w:pPr>
            <w:del w:id="3198" w:author="Tomer Oron" w:date="2023-12-26T13:42:00Z">
              <w:r w:rsidRPr="00B43076" w:rsidDel="00DA72F3">
                <w:rPr>
                  <w:rFonts w:ascii="Arial" w:eastAsia="Times New Roman" w:hAnsi="Arial" w:cs="Arial"/>
                  <w:color w:val="000000"/>
                  <w:kern w:val="0"/>
                  <w14:ligatures w14:val="none"/>
                </w:rPr>
                <w:delText>-2.94444</w:delText>
              </w:r>
            </w:del>
          </w:p>
        </w:tc>
      </w:tr>
      <w:tr w:rsidR="00B43076" w:rsidRPr="00B43076" w:rsidDel="00DA72F3" w14:paraId="5CA405C2" w14:textId="2515CC8B" w:rsidTr="00B43076">
        <w:trPr>
          <w:divId w:val="2127045222"/>
          <w:trHeight w:val="280"/>
          <w:del w:id="3199" w:author="Tomer Oron" w:date="2023-12-26T13:42:00Z"/>
        </w:trPr>
        <w:tc>
          <w:tcPr>
            <w:tcW w:w="1040" w:type="dxa"/>
            <w:tcBorders>
              <w:top w:val="nil"/>
              <w:left w:val="nil"/>
              <w:bottom w:val="nil"/>
              <w:right w:val="nil"/>
            </w:tcBorders>
            <w:shd w:val="clear" w:color="auto" w:fill="auto"/>
            <w:noWrap/>
            <w:vAlign w:val="bottom"/>
            <w:hideMark/>
          </w:tcPr>
          <w:p w14:paraId="3B08F6C9" w14:textId="63B5204E" w:rsidR="00B43076" w:rsidRPr="00B43076" w:rsidDel="00DA72F3" w:rsidRDefault="00B43076" w:rsidP="00B43076">
            <w:pPr>
              <w:bidi w:val="0"/>
              <w:spacing w:after="0" w:line="240" w:lineRule="auto"/>
              <w:jc w:val="right"/>
              <w:rPr>
                <w:del w:id="3200" w:author="Tomer Oron" w:date="2023-12-26T13:42:00Z"/>
                <w:rFonts w:ascii="Arial" w:eastAsia="Times New Roman" w:hAnsi="Arial" w:cs="Arial"/>
                <w:color w:val="000000"/>
                <w:kern w:val="0"/>
                <w14:ligatures w14:val="none"/>
              </w:rPr>
            </w:pPr>
            <w:del w:id="3201" w:author="Tomer Oron" w:date="2023-12-26T13:42:00Z">
              <w:r w:rsidRPr="00B43076" w:rsidDel="00DA72F3">
                <w:rPr>
                  <w:rFonts w:ascii="Arial" w:eastAsia="Times New Roman" w:hAnsi="Arial" w:cs="Arial"/>
                  <w:color w:val="000000"/>
                  <w:kern w:val="0"/>
                  <w14:ligatures w14:val="none"/>
                </w:rPr>
                <w:delText>-9.41415</w:delText>
              </w:r>
            </w:del>
          </w:p>
        </w:tc>
        <w:tc>
          <w:tcPr>
            <w:tcW w:w="1040" w:type="dxa"/>
            <w:tcBorders>
              <w:top w:val="nil"/>
              <w:left w:val="nil"/>
              <w:bottom w:val="nil"/>
              <w:right w:val="nil"/>
            </w:tcBorders>
            <w:shd w:val="clear" w:color="auto" w:fill="auto"/>
            <w:noWrap/>
            <w:vAlign w:val="bottom"/>
            <w:hideMark/>
          </w:tcPr>
          <w:p w14:paraId="61F04FBD" w14:textId="7E859602" w:rsidR="00B43076" w:rsidRPr="00B43076" w:rsidDel="00DA72F3" w:rsidRDefault="00B43076" w:rsidP="00B43076">
            <w:pPr>
              <w:bidi w:val="0"/>
              <w:spacing w:after="0" w:line="240" w:lineRule="auto"/>
              <w:jc w:val="right"/>
              <w:rPr>
                <w:del w:id="3202" w:author="Tomer Oron" w:date="2023-12-26T13:42:00Z"/>
                <w:rFonts w:ascii="Arial" w:eastAsia="Times New Roman" w:hAnsi="Arial" w:cs="Arial"/>
                <w:color w:val="000000"/>
                <w:kern w:val="0"/>
                <w14:ligatures w14:val="none"/>
              </w:rPr>
            </w:pPr>
            <w:del w:id="3203" w:author="Tomer Oron" w:date="2023-12-26T13:42:00Z">
              <w:r w:rsidRPr="00B43076" w:rsidDel="00DA72F3">
                <w:rPr>
                  <w:rFonts w:ascii="Arial" w:eastAsia="Times New Roman" w:hAnsi="Arial" w:cs="Arial"/>
                  <w:color w:val="000000"/>
                  <w:kern w:val="0"/>
                  <w14:ligatures w14:val="none"/>
                </w:rPr>
                <w:delText>-14.3508</w:delText>
              </w:r>
            </w:del>
          </w:p>
        </w:tc>
        <w:tc>
          <w:tcPr>
            <w:tcW w:w="1040" w:type="dxa"/>
            <w:tcBorders>
              <w:top w:val="nil"/>
              <w:left w:val="nil"/>
              <w:bottom w:val="nil"/>
              <w:right w:val="nil"/>
            </w:tcBorders>
            <w:shd w:val="clear" w:color="auto" w:fill="auto"/>
            <w:noWrap/>
            <w:vAlign w:val="bottom"/>
            <w:hideMark/>
          </w:tcPr>
          <w:p w14:paraId="5B2FF3E1" w14:textId="49C294A3" w:rsidR="00B43076" w:rsidRPr="00B43076" w:rsidDel="00DA72F3" w:rsidRDefault="00B43076" w:rsidP="00B43076">
            <w:pPr>
              <w:bidi w:val="0"/>
              <w:spacing w:after="0" w:line="240" w:lineRule="auto"/>
              <w:jc w:val="right"/>
              <w:rPr>
                <w:del w:id="3204" w:author="Tomer Oron" w:date="2023-12-26T13:42:00Z"/>
                <w:rFonts w:ascii="Arial" w:eastAsia="Times New Roman" w:hAnsi="Arial" w:cs="Arial"/>
                <w:color w:val="000000"/>
                <w:kern w:val="0"/>
                <w14:ligatures w14:val="none"/>
              </w:rPr>
            </w:pPr>
            <w:del w:id="3205" w:author="Tomer Oron" w:date="2023-12-26T13:42:00Z">
              <w:r w:rsidRPr="00B43076" w:rsidDel="00DA72F3">
                <w:rPr>
                  <w:rFonts w:ascii="Arial" w:eastAsia="Times New Roman" w:hAnsi="Arial" w:cs="Arial"/>
                  <w:color w:val="000000"/>
                  <w:kern w:val="0"/>
                  <w14:ligatures w14:val="none"/>
                </w:rPr>
                <w:delText>-3.73767</w:delText>
              </w:r>
            </w:del>
          </w:p>
        </w:tc>
        <w:tc>
          <w:tcPr>
            <w:tcW w:w="1040" w:type="dxa"/>
            <w:tcBorders>
              <w:top w:val="nil"/>
              <w:left w:val="nil"/>
              <w:bottom w:val="nil"/>
              <w:right w:val="nil"/>
            </w:tcBorders>
            <w:shd w:val="clear" w:color="auto" w:fill="auto"/>
            <w:noWrap/>
            <w:vAlign w:val="bottom"/>
            <w:hideMark/>
          </w:tcPr>
          <w:p w14:paraId="59ABDFFE" w14:textId="7E72BB24" w:rsidR="00B43076" w:rsidRPr="00B43076" w:rsidDel="00DA72F3" w:rsidRDefault="00B43076" w:rsidP="00B43076">
            <w:pPr>
              <w:bidi w:val="0"/>
              <w:spacing w:after="0" w:line="240" w:lineRule="auto"/>
              <w:jc w:val="right"/>
              <w:rPr>
                <w:del w:id="3206" w:author="Tomer Oron" w:date="2023-12-26T13:42:00Z"/>
                <w:rFonts w:ascii="Arial" w:eastAsia="Times New Roman" w:hAnsi="Arial" w:cs="Arial"/>
                <w:color w:val="000000"/>
                <w:kern w:val="0"/>
                <w14:ligatures w14:val="none"/>
              </w:rPr>
            </w:pPr>
            <w:del w:id="3207"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31BD0AA3" w14:textId="2C0AC9F0" w:rsidR="00B43076" w:rsidRPr="00B43076" w:rsidDel="00DA72F3" w:rsidRDefault="00B43076" w:rsidP="00B43076">
            <w:pPr>
              <w:bidi w:val="0"/>
              <w:spacing w:after="0" w:line="240" w:lineRule="auto"/>
              <w:jc w:val="right"/>
              <w:rPr>
                <w:del w:id="3208" w:author="Tomer Oron" w:date="2023-12-26T13:42:00Z"/>
                <w:rFonts w:ascii="Arial" w:eastAsia="Times New Roman" w:hAnsi="Arial" w:cs="Arial"/>
                <w:color w:val="000000"/>
                <w:kern w:val="0"/>
                <w14:ligatures w14:val="none"/>
              </w:rPr>
            </w:pPr>
            <w:del w:id="3209"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3C4DD041" w14:textId="34F1C791" w:rsidR="00B43076" w:rsidRPr="00B43076" w:rsidDel="00DA72F3" w:rsidRDefault="00B43076" w:rsidP="00B43076">
            <w:pPr>
              <w:bidi w:val="0"/>
              <w:spacing w:after="0" w:line="240" w:lineRule="auto"/>
              <w:jc w:val="right"/>
              <w:rPr>
                <w:del w:id="3210"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103B1A91" w14:textId="21DBEE79" w:rsidR="00B43076" w:rsidRPr="00B43076" w:rsidDel="00DA72F3" w:rsidRDefault="00B43076" w:rsidP="00B43076">
            <w:pPr>
              <w:bidi w:val="0"/>
              <w:spacing w:after="0" w:line="240" w:lineRule="auto"/>
              <w:jc w:val="right"/>
              <w:rPr>
                <w:del w:id="3211" w:author="Tomer Oron" w:date="2023-12-26T13:42:00Z"/>
                <w:rFonts w:ascii="Arial" w:eastAsia="Times New Roman" w:hAnsi="Arial" w:cs="Arial"/>
                <w:color w:val="000000"/>
                <w:kern w:val="0"/>
                <w14:ligatures w14:val="none"/>
              </w:rPr>
            </w:pPr>
            <w:del w:id="3212"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4676F50E" w14:textId="13FE7D33" w:rsidR="00B43076" w:rsidRPr="00B43076" w:rsidDel="00DA72F3" w:rsidRDefault="00B43076" w:rsidP="00B43076">
            <w:pPr>
              <w:bidi w:val="0"/>
              <w:spacing w:after="0" w:line="240" w:lineRule="auto"/>
              <w:jc w:val="right"/>
              <w:rPr>
                <w:del w:id="3213" w:author="Tomer Oron" w:date="2023-12-26T13:42:00Z"/>
                <w:rFonts w:ascii="Arial" w:eastAsia="Times New Roman" w:hAnsi="Arial" w:cs="Arial"/>
                <w:color w:val="000000"/>
                <w:kern w:val="0"/>
                <w14:ligatures w14:val="none"/>
              </w:rPr>
            </w:pPr>
            <w:del w:id="3214" w:author="Tomer Oron" w:date="2023-12-26T13:42:00Z">
              <w:r w:rsidRPr="00B43076" w:rsidDel="00DA72F3">
                <w:rPr>
                  <w:rFonts w:ascii="Arial" w:eastAsia="Times New Roman" w:hAnsi="Arial" w:cs="Arial"/>
                  <w:color w:val="000000"/>
                  <w:kern w:val="0"/>
                  <w14:ligatures w14:val="none"/>
                </w:rPr>
                <w:delText>0</w:delText>
              </w:r>
            </w:del>
          </w:p>
        </w:tc>
      </w:tr>
      <w:tr w:rsidR="00B43076" w:rsidRPr="00B43076" w:rsidDel="00DA72F3" w14:paraId="51EBF7C9" w14:textId="22CCD318" w:rsidTr="00B43076">
        <w:trPr>
          <w:divId w:val="2127045222"/>
          <w:trHeight w:val="280"/>
          <w:del w:id="3215" w:author="Tomer Oron" w:date="2023-12-26T13:42:00Z"/>
        </w:trPr>
        <w:tc>
          <w:tcPr>
            <w:tcW w:w="1040" w:type="dxa"/>
            <w:tcBorders>
              <w:top w:val="nil"/>
              <w:left w:val="nil"/>
              <w:bottom w:val="nil"/>
              <w:right w:val="nil"/>
            </w:tcBorders>
            <w:shd w:val="clear" w:color="auto" w:fill="auto"/>
            <w:noWrap/>
            <w:vAlign w:val="bottom"/>
            <w:hideMark/>
          </w:tcPr>
          <w:p w14:paraId="1B7DBDFE" w14:textId="5E8186D2" w:rsidR="00B43076" w:rsidRPr="00B43076" w:rsidDel="00DA72F3" w:rsidRDefault="00B43076" w:rsidP="00B43076">
            <w:pPr>
              <w:bidi w:val="0"/>
              <w:spacing w:after="0" w:line="240" w:lineRule="auto"/>
              <w:jc w:val="right"/>
              <w:rPr>
                <w:del w:id="3216" w:author="Tomer Oron" w:date="2023-12-26T13:42:00Z"/>
                <w:rFonts w:ascii="Arial" w:eastAsia="Times New Roman" w:hAnsi="Arial" w:cs="Arial"/>
                <w:color w:val="000000"/>
                <w:kern w:val="0"/>
                <w14:ligatures w14:val="none"/>
              </w:rPr>
            </w:pPr>
            <w:del w:id="3217" w:author="Tomer Oron" w:date="2023-12-26T13:42:00Z">
              <w:r w:rsidRPr="00B43076" w:rsidDel="00DA72F3">
                <w:rPr>
                  <w:rFonts w:ascii="Arial" w:eastAsia="Times New Roman" w:hAnsi="Arial" w:cs="Arial"/>
                  <w:color w:val="000000"/>
                  <w:kern w:val="0"/>
                  <w14:ligatures w14:val="none"/>
                </w:rPr>
                <w:delText>-7.36755</w:delText>
              </w:r>
            </w:del>
          </w:p>
        </w:tc>
        <w:tc>
          <w:tcPr>
            <w:tcW w:w="1040" w:type="dxa"/>
            <w:tcBorders>
              <w:top w:val="nil"/>
              <w:left w:val="nil"/>
              <w:bottom w:val="nil"/>
              <w:right w:val="nil"/>
            </w:tcBorders>
            <w:shd w:val="clear" w:color="auto" w:fill="auto"/>
            <w:noWrap/>
            <w:vAlign w:val="bottom"/>
            <w:hideMark/>
          </w:tcPr>
          <w:p w14:paraId="41EE7CEF" w14:textId="5D1FD657" w:rsidR="00B43076" w:rsidRPr="00B43076" w:rsidDel="00DA72F3" w:rsidRDefault="00B43076" w:rsidP="00B43076">
            <w:pPr>
              <w:bidi w:val="0"/>
              <w:spacing w:after="0" w:line="240" w:lineRule="auto"/>
              <w:jc w:val="right"/>
              <w:rPr>
                <w:del w:id="3218" w:author="Tomer Oron" w:date="2023-12-26T13:42:00Z"/>
                <w:rFonts w:ascii="Arial" w:eastAsia="Times New Roman" w:hAnsi="Arial" w:cs="Arial"/>
                <w:color w:val="000000"/>
                <w:kern w:val="0"/>
                <w14:ligatures w14:val="none"/>
              </w:rPr>
            </w:pPr>
            <w:del w:id="3219" w:author="Tomer Oron" w:date="2023-12-26T13:42:00Z">
              <w:r w:rsidRPr="00B43076" w:rsidDel="00DA72F3">
                <w:rPr>
                  <w:rFonts w:ascii="Arial" w:eastAsia="Times New Roman" w:hAnsi="Arial" w:cs="Arial"/>
                  <w:color w:val="000000"/>
                  <w:kern w:val="0"/>
                  <w14:ligatures w14:val="none"/>
                </w:rPr>
                <w:delText>-9.70406</w:delText>
              </w:r>
            </w:del>
          </w:p>
        </w:tc>
        <w:tc>
          <w:tcPr>
            <w:tcW w:w="1040" w:type="dxa"/>
            <w:tcBorders>
              <w:top w:val="nil"/>
              <w:left w:val="nil"/>
              <w:bottom w:val="nil"/>
              <w:right w:val="nil"/>
            </w:tcBorders>
            <w:shd w:val="clear" w:color="auto" w:fill="auto"/>
            <w:noWrap/>
            <w:vAlign w:val="bottom"/>
            <w:hideMark/>
          </w:tcPr>
          <w:p w14:paraId="753BB77C" w14:textId="13C44922" w:rsidR="00B43076" w:rsidRPr="00B43076" w:rsidDel="00DA72F3" w:rsidRDefault="00B43076" w:rsidP="00B43076">
            <w:pPr>
              <w:bidi w:val="0"/>
              <w:spacing w:after="0" w:line="240" w:lineRule="auto"/>
              <w:jc w:val="right"/>
              <w:rPr>
                <w:del w:id="3220" w:author="Tomer Oron" w:date="2023-12-26T13:42:00Z"/>
                <w:rFonts w:ascii="Arial" w:eastAsia="Times New Roman" w:hAnsi="Arial" w:cs="Arial"/>
                <w:color w:val="000000"/>
                <w:kern w:val="0"/>
                <w14:ligatures w14:val="none"/>
              </w:rPr>
            </w:pPr>
            <w:del w:id="3221" w:author="Tomer Oron" w:date="2023-12-26T13:42:00Z">
              <w:r w:rsidRPr="00B43076" w:rsidDel="00DA72F3">
                <w:rPr>
                  <w:rFonts w:ascii="Arial" w:eastAsia="Times New Roman" w:hAnsi="Arial" w:cs="Arial"/>
                  <w:color w:val="000000"/>
                  <w:kern w:val="0"/>
                  <w14:ligatures w14:val="none"/>
                </w:rPr>
                <w:delText>-3.3322</w:delText>
              </w:r>
            </w:del>
          </w:p>
        </w:tc>
        <w:tc>
          <w:tcPr>
            <w:tcW w:w="1040" w:type="dxa"/>
            <w:tcBorders>
              <w:top w:val="nil"/>
              <w:left w:val="nil"/>
              <w:bottom w:val="nil"/>
              <w:right w:val="nil"/>
            </w:tcBorders>
            <w:shd w:val="clear" w:color="auto" w:fill="auto"/>
            <w:noWrap/>
            <w:vAlign w:val="bottom"/>
            <w:hideMark/>
          </w:tcPr>
          <w:p w14:paraId="0EFB0803" w14:textId="7BCD3AEA" w:rsidR="00B43076" w:rsidRPr="00B43076" w:rsidDel="00DA72F3" w:rsidRDefault="00B43076" w:rsidP="00B43076">
            <w:pPr>
              <w:bidi w:val="0"/>
              <w:spacing w:after="0" w:line="240" w:lineRule="auto"/>
              <w:jc w:val="right"/>
              <w:rPr>
                <w:del w:id="3222" w:author="Tomer Oron" w:date="2023-12-26T13:42:00Z"/>
                <w:rFonts w:ascii="Arial" w:eastAsia="Times New Roman" w:hAnsi="Arial" w:cs="Arial"/>
                <w:color w:val="000000"/>
                <w:kern w:val="0"/>
                <w14:ligatures w14:val="none"/>
              </w:rPr>
            </w:pPr>
            <w:del w:id="3223" w:author="Tomer Oron" w:date="2023-12-26T13:42:00Z">
              <w:r w:rsidRPr="00B43076" w:rsidDel="00DA72F3">
                <w:rPr>
                  <w:rFonts w:ascii="Arial" w:eastAsia="Times New Roman" w:hAnsi="Arial" w:cs="Arial"/>
                  <w:color w:val="000000"/>
                  <w:kern w:val="0"/>
                  <w14:ligatures w14:val="none"/>
                </w:rPr>
                <w:delText>-3.3322</w:delText>
              </w:r>
            </w:del>
          </w:p>
        </w:tc>
        <w:tc>
          <w:tcPr>
            <w:tcW w:w="1040" w:type="dxa"/>
            <w:tcBorders>
              <w:top w:val="nil"/>
              <w:left w:val="nil"/>
              <w:bottom w:val="nil"/>
              <w:right w:val="nil"/>
            </w:tcBorders>
            <w:shd w:val="clear" w:color="auto" w:fill="auto"/>
            <w:noWrap/>
            <w:vAlign w:val="bottom"/>
            <w:hideMark/>
          </w:tcPr>
          <w:p w14:paraId="4F6F0739" w14:textId="1D41D224" w:rsidR="00B43076" w:rsidRPr="00B43076" w:rsidDel="00DA72F3" w:rsidRDefault="00B43076" w:rsidP="00B43076">
            <w:pPr>
              <w:bidi w:val="0"/>
              <w:spacing w:after="0" w:line="240" w:lineRule="auto"/>
              <w:jc w:val="right"/>
              <w:rPr>
                <w:del w:id="3224" w:author="Tomer Oron" w:date="2023-12-26T13:42:00Z"/>
                <w:rFonts w:ascii="Arial" w:eastAsia="Times New Roman" w:hAnsi="Arial" w:cs="Arial"/>
                <w:color w:val="000000"/>
                <w:kern w:val="0"/>
                <w14:ligatures w14:val="none"/>
              </w:rPr>
            </w:pPr>
            <w:del w:id="3225"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7174EF05" w14:textId="6104FBD9" w:rsidR="00B43076" w:rsidRPr="00B43076" w:rsidDel="00DA72F3" w:rsidRDefault="00B43076" w:rsidP="00B43076">
            <w:pPr>
              <w:bidi w:val="0"/>
              <w:spacing w:after="0" w:line="240" w:lineRule="auto"/>
              <w:jc w:val="right"/>
              <w:rPr>
                <w:del w:id="3226" w:author="Tomer Oron" w:date="2023-12-26T13:42:00Z"/>
                <w:rFonts w:ascii="Arial" w:eastAsia="Times New Roman" w:hAnsi="Arial" w:cs="Arial"/>
                <w:color w:val="000000"/>
                <w:kern w:val="0"/>
                <w14:ligatures w14:val="none"/>
              </w:rPr>
            </w:pPr>
            <w:del w:id="3227" w:author="Tomer Oron" w:date="2023-12-26T13:42:00Z">
              <w:r w:rsidRPr="00B43076" w:rsidDel="00DA72F3">
                <w:rPr>
                  <w:rFonts w:ascii="Arial" w:eastAsia="Times New Roman" w:hAnsi="Arial" w:cs="Arial"/>
                  <w:color w:val="000000"/>
                  <w:kern w:val="0"/>
                  <w14:ligatures w14:val="none"/>
                </w:rPr>
                <w:delText>0</w:delText>
              </w:r>
            </w:del>
          </w:p>
        </w:tc>
        <w:tc>
          <w:tcPr>
            <w:tcW w:w="1040" w:type="dxa"/>
            <w:tcBorders>
              <w:top w:val="nil"/>
              <w:left w:val="nil"/>
              <w:bottom w:val="nil"/>
              <w:right w:val="nil"/>
            </w:tcBorders>
            <w:shd w:val="clear" w:color="auto" w:fill="auto"/>
            <w:noWrap/>
            <w:vAlign w:val="bottom"/>
            <w:hideMark/>
          </w:tcPr>
          <w:p w14:paraId="2E028070" w14:textId="58EFD88A" w:rsidR="00B43076" w:rsidRPr="00B43076" w:rsidDel="00DA72F3" w:rsidRDefault="00B43076" w:rsidP="00B43076">
            <w:pPr>
              <w:bidi w:val="0"/>
              <w:spacing w:after="0" w:line="240" w:lineRule="auto"/>
              <w:jc w:val="right"/>
              <w:rPr>
                <w:del w:id="3228" w:author="Tomer Oron" w:date="2023-12-26T13:42:00Z"/>
                <w:rFonts w:ascii="Arial" w:eastAsia="Times New Roman" w:hAnsi="Arial" w:cs="Arial"/>
                <w:color w:val="000000"/>
                <w:kern w:val="0"/>
                <w14:ligatures w14:val="none"/>
              </w:rPr>
            </w:pPr>
            <w:del w:id="3229" w:author="Tomer Oron" w:date="2023-12-26T13:42:00Z">
              <w:r w:rsidRPr="00B43076" w:rsidDel="00DA72F3">
                <w:rPr>
                  <w:rFonts w:ascii="Arial" w:eastAsia="Times New Roman" w:hAnsi="Arial" w:cs="Arial"/>
                  <w:color w:val="000000"/>
                  <w:kern w:val="0"/>
                  <w14:ligatures w14:val="none"/>
                </w:rPr>
                <w:delText>-1.53248</w:delText>
              </w:r>
            </w:del>
          </w:p>
        </w:tc>
        <w:tc>
          <w:tcPr>
            <w:tcW w:w="1040" w:type="dxa"/>
            <w:tcBorders>
              <w:top w:val="nil"/>
              <w:left w:val="nil"/>
              <w:bottom w:val="nil"/>
              <w:right w:val="nil"/>
            </w:tcBorders>
            <w:shd w:val="clear" w:color="auto" w:fill="auto"/>
            <w:noWrap/>
            <w:vAlign w:val="bottom"/>
            <w:hideMark/>
          </w:tcPr>
          <w:p w14:paraId="310618A3" w14:textId="7E1911CD" w:rsidR="00B43076" w:rsidRPr="00B43076" w:rsidDel="00DA72F3" w:rsidRDefault="00B43076" w:rsidP="00B43076">
            <w:pPr>
              <w:bidi w:val="0"/>
              <w:spacing w:after="0" w:line="240" w:lineRule="auto"/>
              <w:jc w:val="right"/>
              <w:rPr>
                <w:del w:id="3230" w:author="Tomer Oron" w:date="2023-12-26T13:42:00Z"/>
                <w:rFonts w:ascii="Arial" w:eastAsia="Times New Roman" w:hAnsi="Arial" w:cs="Arial"/>
                <w:color w:val="000000"/>
                <w:kern w:val="0"/>
                <w14:ligatures w14:val="none"/>
              </w:rPr>
            </w:pPr>
            <w:del w:id="3231" w:author="Tomer Oron" w:date="2023-12-26T13:42:00Z">
              <w:r w:rsidRPr="00B43076" w:rsidDel="00DA72F3">
                <w:rPr>
                  <w:rFonts w:ascii="Arial" w:eastAsia="Times New Roman" w:hAnsi="Arial" w:cs="Arial"/>
                  <w:color w:val="000000"/>
                  <w:kern w:val="0"/>
                  <w14:ligatures w14:val="none"/>
                </w:rPr>
                <w:delText>-1.83258</w:delText>
              </w:r>
            </w:del>
          </w:p>
        </w:tc>
      </w:tr>
      <w:tr w:rsidR="00B43076" w:rsidRPr="00B43076" w:rsidDel="00DA72F3" w14:paraId="7F6D16C9" w14:textId="31B3D5D4" w:rsidTr="00B43076">
        <w:trPr>
          <w:divId w:val="2127045222"/>
          <w:trHeight w:val="280"/>
          <w:del w:id="3232" w:author="Tomer Oron" w:date="2023-12-26T13:42:00Z"/>
        </w:trPr>
        <w:tc>
          <w:tcPr>
            <w:tcW w:w="1040" w:type="dxa"/>
            <w:tcBorders>
              <w:top w:val="nil"/>
              <w:left w:val="nil"/>
              <w:bottom w:val="nil"/>
              <w:right w:val="nil"/>
            </w:tcBorders>
            <w:shd w:val="clear" w:color="auto" w:fill="auto"/>
            <w:noWrap/>
            <w:vAlign w:val="bottom"/>
            <w:hideMark/>
          </w:tcPr>
          <w:p w14:paraId="648DBA4D" w14:textId="26CB0FAB" w:rsidR="00B43076" w:rsidRPr="00B43076" w:rsidDel="00DA72F3" w:rsidRDefault="00B43076" w:rsidP="00B43076">
            <w:pPr>
              <w:bidi w:val="0"/>
              <w:spacing w:after="0" w:line="240" w:lineRule="auto"/>
              <w:jc w:val="right"/>
              <w:rPr>
                <w:del w:id="3233" w:author="Tomer Oron" w:date="2023-12-26T13:42:00Z"/>
                <w:rFonts w:ascii="Arial" w:eastAsia="Times New Roman" w:hAnsi="Arial" w:cs="Arial"/>
                <w:color w:val="000000"/>
                <w:kern w:val="0"/>
                <w14:ligatures w14:val="none"/>
              </w:rPr>
            </w:pPr>
          </w:p>
        </w:tc>
        <w:tc>
          <w:tcPr>
            <w:tcW w:w="1040" w:type="dxa"/>
            <w:tcBorders>
              <w:top w:val="nil"/>
              <w:left w:val="nil"/>
              <w:bottom w:val="nil"/>
              <w:right w:val="nil"/>
            </w:tcBorders>
            <w:shd w:val="clear" w:color="auto" w:fill="auto"/>
            <w:noWrap/>
            <w:vAlign w:val="bottom"/>
            <w:hideMark/>
          </w:tcPr>
          <w:p w14:paraId="2C310579" w14:textId="5724E5B1" w:rsidR="00B43076" w:rsidRPr="00B43076" w:rsidDel="00DA72F3" w:rsidRDefault="00B43076" w:rsidP="00B43076">
            <w:pPr>
              <w:bidi w:val="0"/>
              <w:spacing w:after="0" w:line="240" w:lineRule="auto"/>
              <w:rPr>
                <w:del w:id="3234"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6FABC334" w14:textId="3D8C9796" w:rsidR="00B43076" w:rsidRPr="00B43076" w:rsidDel="00DA72F3" w:rsidRDefault="00B43076" w:rsidP="00B43076">
            <w:pPr>
              <w:bidi w:val="0"/>
              <w:spacing w:after="0" w:line="240" w:lineRule="auto"/>
              <w:rPr>
                <w:del w:id="3235"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2B6C9056" w14:textId="55A018A0" w:rsidR="00B43076" w:rsidRPr="00B43076" w:rsidDel="00DA72F3" w:rsidRDefault="00B43076" w:rsidP="00B43076">
            <w:pPr>
              <w:bidi w:val="0"/>
              <w:spacing w:after="0" w:line="240" w:lineRule="auto"/>
              <w:rPr>
                <w:del w:id="3236"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7EEA0330" w14:textId="79DDA8BC" w:rsidR="00B43076" w:rsidRPr="00B43076" w:rsidDel="00DA72F3" w:rsidRDefault="00B43076" w:rsidP="00B43076">
            <w:pPr>
              <w:bidi w:val="0"/>
              <w:spacing w:after="0" w:line="240" w:lineRule="auto"/>
              <w:rPr>
                <w:del w:id="3237"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7289415E" w14:textId="479F22BE" w:rsidR="00B43076" w:rsidRPr="00B43076" w:rsidDel="00DA72F3" w:rsidRDefault="00B43076" w:rsidP="00B43076">
            <w:pPr>
              <w:bidi w:val="0"/>
              <w:spacing w:after="0" w:line="240" w:lineRule="auto"/>
              <w:rPr>
                <w:del w:id="3238"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169DB9F3" w14:textId="3F04A2F9" w:rsidR="00B43076" w:rsidRPr="00B43076" w:rsidDel="00DA72F3" w:rsidRDefault="00B43076" w:rsidP="00B43076">
            <w:pPr>
              <w:bidi w:val="0"/>
              <w:spacing w:after="0" w:line="240" w:lineRule="auto"/>
              <w:rPr>
                <w:del w:id="3239" w:author="Tomer Oron" w:date="2023-12-26T13:42:00Z"/>
                <w:rFonts w:ascii="Times New Roman" w:eastAsia="Times New Roman" w:hAnsi="Times New Roman" w:cs="Times New Roman"/>
                <w:kern w:val="0"/>
                <w:sz w:val="20"/>
                <w:szCs w:val="20"/>
                <w14:ligatures w14:val="none"/>
              </w:rPr>
            </w:pPr>
          </w:p>
        </w:tc>
        <w:tc>
          <w:tcPr>
            <w:tcW w:w="1040" w:type="dxa"/>
            <w:tcBorders>
              <w:top w:val="nil"/>
              <w:left w:val="nil"/>
              <w:bottom w:val="nil"/>
              <w:right w:val="nil"/>
            </w:tcBorders>
            <w:shd w:val="clear" w:color="auto" w:fill="auto"/>
            <w:noWrap/>
            <w:vAlign w:val="bottom"/>
            <w:hideMark/>
          </w:tcPr>
          <w:p w14:paraId="3BF34A10" w14:textId="2FECFD08" w:rsidR="00B43076" w:rsidRPr="00B43076" w:rsidDel="00DA72F3" w:rsidRDefault="00B43076" w:rsidP="00B43076">
            <w:pPr>
              <w:bidi w:val="0"/>
              <w:spacing w:after="0" w:line="240" w:lineRule="auto"/>
              <w:rPr>
                <w:del w:id="3240" w:author="Tomer Oron" w:date="2023-12-26T13:42:00Z"/>
                <w:rFonts w:ascii="Times New Roman" w:eastAsia="Times New Roman" w:hAnsi="Times New Roman" w:cs="Times New Roman"/>
                <w:kern w:val="0"/>
                <w:sz w:val="20"/>
                <w:szCs w:val="20"/>
                <w14:ligatures w14:val="none"/>
              </w:rPr>
            </w:pPr>
          </w:p>
        </w:tc>
      </w:tr>
    </w:tbl>
    <w:p w14:paraId="4579999C" w14:textId="4BE34D6A" w:rsidR="00947BB1" w:rsidRPr="001517FD" w:rsidDel="00DA72F3" w:rsidRDefault="00947BB1" w:rsidP="00D02DC9">
      <w:pPr>
        <w:pStyle w:val="Heading3"/>
        <w:bidi w:val="0"/>
        <w:spacing w:line="360" w:lineRule="auto"/>
        <w:jc w:val="both"/>
        <w:rPr>
          <w:del w:id="3241" w:author="Tomer Oron" w:date="2023-12-26T13:42:00Z"/>
          <w:rFonts w:asciiTheme="minorHAnsi" w:hAnsiTheme="minorHAnsi" w:cstheme="minorHAnsi"/>
          <w:kern w:val="0"/>
          <w14:ligatures w14:val="none"/>
        </w:rPr>
      </w:pPr>
      <w:del w:id="3242" w:author="Tomer Oron" w:date="2023-12-26T13:42:00Z">
        <w:r w:rsidRPr="001517FD" w:rsidDel="00DA72F3">
          <w:rPr>
            <w:rFonts w:cstheme="minorHAnsi"/>
            <w:kern w:val="0"/>
            <w14:ligatures w14:val="none"/>
          </w:rPr>
          <w:fldChar w:fldCharType="end"/>
        </w:r>
      </w:del>
    </w:p>
    <w:p w14:paraId="4FEE077F" w14:textId="013A144D" w:rsidR="007A0406" w:rsidRPr="001517FD" w:rsidDel="00DA72F3" w:rsidRDefault="007A0406" w:rsidP="00D02DC9">
      <w:pPr>
        <w:bidi w:val="0"/>
        <w:spacing w:line="360" w:lineRule="auto"/>
        <w:jc w:val="both"/>
        <w:rPr>
          <w:del w:id="3243" w:author="Tomer Oron" w:date="2023-12-26T13:42:00Z"/>
          <w:rFonts w:cstheme="minorHAnsi"/>
        </w:rPr>
      </w:pPr>
      <w:del w:id="3244" w:author="Tomer Oron" w:date="2023-12-26T13:42:00Z">
        <w:r w:rsidRPr="001517FD" w:rsidDel="00DA72F3">
          <w:rPr>
            <w:rFonts w:cstheme="minorHAnsi"/>
          </w:rPr>
          <w:delText xml:space="preserve">Using the estimated values for </w:delText>
        </w:r>
      </w:del>
      <m:oMath>
        <m:r>
          <w:del w:id="3245" w:author="Tomer Oron" w:date="2023-12-26T13:42:00Z">
            <w:rPr>
              <w:rFonts w:ascii="Cambria Math" w:hAnsi="Cambria Math" w:cstheme="minorHAnsi"/>
            </w:rPr>
            <m:t>p(</m:t>
          </w:del>
        </m:r>
        <m:sSub>
          <m:sSubPr>
            <m:ctrlPr>
              <w:del w:id="3246" w:author="Tomer Oron" w:date="2023-12-26T13:42:00Z">
                <w:rPr>
                  <w:rFonts w:ascii="Cambria Math" w:hAnsi="Cambria Math" w:cstheme="minorHAnsi"/>
                  <w:i/>
                </w:rPr>
              </w:del>
            </m:ctrlPr>
          </m:sSubPr>
          <m:e>
            <m:r>
              <w:del w:id="3247" w:author="Tomer Oron" w:date="2023-12-26T13:42:00Z">
                <w:rPr>
                  <w:rFonts w:ascii="Cambria Math" w:hAnsi="Cambria Math" w:cstheme="minorHAnsi"/>
                </w:rPr>
                <m:t>L</m:t>
              </w:del>
            </m:r>
          </m:e>
          <m:sub>
            <m:r>
              <w:del w:id="3248" w:author="Tomer Oron" w:date="2023-12-26T13:42:00Z">
                <w:rPr>
                  <w:rFonts w:ascii="Cambria Math" w:hAnsi="Cambria Math" w:cstheme="minorHAnsi"/>
                </w:rPr>
                <m:t>t</m:t>
              </w:del>
            </m:r>
          </m:sub>
        </m:sSub>
        <m:r>
          <w:del w:id="3249" w:author="Tomer Oron" w:date="2023-12-26T13:42:00Z">
            <w:rPr>
              <w:rFonts w:ascii="Cambria Math" w:hAnsi="Cambria Math" w:cstheme="minorHAnsi"/>
            </w:rPr>
            <m:t>)</m:t>
          </w:del>
        </m:r>
      </m:oMath>
      <w:del w:id="3250" w:author="Tomer Oron" w:date="2023-12-26T13:42:00Z">
        <w:r w:rsidR="00060844" w:rsidRPr="001517FD" w:rsidDel="00DA72F3">
          <w:rPr>
            <w:rFonts w:cstheme="minorHAnsi"/>
          </w:rPr>
          <w:delText xml:space="preserve"> and </w:delText>
        </w:r>
      </w:del>
      <m:oMath>
        <m:r>
          <w:del w:id="3251" w:author="Tomer Oron" w:date="2023-12-26T13:42:00Z">
            <w:rPr>
              <w:rFonts w:ascii="Cambria Math" w:hAnsi="Cambria Math" w:cstheme="minorHAnsi"/>
            </w:rPr>
            <m:t>p(L|DC)</m:t>
          </w:del>
        </m:r>
      </m:oMath>
      <w:del w:id="3252" w:author="Tomer Oron" w:date="2023-12-26T13:42:00Z">
        <w:r w:rsidR="00060844" w:rsidRPr="001517FD" w:rsidDel="00DA72F3">
          <w:rPr>
            <w:rFonts w:cstheme="minorHAnsi"/>
          </w:rPr>
          <w:delText>, we can calculate the expected rates of handedness in the population.</w:delText>
        </w:r>
        <w:r w:rsidR="00C72241" w:rsidRPr="001517FD" w:rsidDel="00DA72F3">
          <w:rPr>
            <w:rFonts w:cstheme="minorHAnsi"/>
          </w:rPr>
          <w:delText xml:space="preserve"> For the parameter values of Model C', we determined that allele C frequency in the population is 14.5%. Refer to </w:delText>
        </w:r>
        <w:r w:rsidR="001C4533" w:rsidRPr="001517FD" w:rsidDel="00DA72F3">
          <w:rPr>
            <w:rFonts w:cstheme="minorHAnsi"/>
          </w:rPr>
          <w:delText>T</w:delText>
        </w:r>
        <w:r w:rsidR="00C72241" w:rsidRPr="001517FD" w:rsidDel="00DA72F3">
          <w:rPr>
            <w:rFonts w:cstheme="minorHAnsi"/>
          </w:rPr>
          <w:delText xml:space="preserve">able </w:delText>
        </w:r>
        <w:r w:rsidR="001C4533" w:rsidRPr="001517FD" w:rsidDel="00DA72F3">
          <w:rPr>
            <w:rFonts w:cstheme="minorHAnsi"/>
          </w:rPr>
          <w:delText>9</w:delText>
        </w:r>
        <w:r w:rsidR="00C72241" w:rsidRPr="001517FD" w:rsidDel="00DA72F3">
          <w:rPr>
            <w:rFonts w:cstheme="minorHAnsi"/>
          </w:rPr>
          <w:delText xml:space="preserve"> for the anticipated proportions of left-handers in children from families of size 1-5, according to parental handedness. Table </w:delText>
        </w:r>
        <w:r w:rsidR="001C4533" w:rsidRPr="001517FD" w:rsidDel="00DA72F3">
          <w:rPr>
            <w:rFonts w:cstheme="minorHAnsi"/>
          </w:rPr>
          <w:delText>10</w:delText>
        </w:r>
        <w:r w:rsidR="00C72241" w:rsidRPr="001517FD" w:rsidDel="00DA72F3">
          <w:rPr>
            <w:rFonts w:cstheme="minorHAnsi"/>
          </w:rPr>
          <w:delText xml:space="preserve"> provides similar results for MZ and DZ twins.</w:delText>
        </w:r>
      </w:del>
    </w:p>
    <w:p w14:paraId="294E7BB6" w14:textId="69AE5386" w:rsidR="00DC203F" w:rsidRPr="001517FD" w:rsidDel="00DA72F3" w:rsidRDefault="00DC203F" w:rsidP="00D02DC9">
      <w:pPr>
        <w:pStyle w:val="Caption"/>
        <w:keepNext/>
        <w:bidi w:val="0"/>
        <w:spacing w:line="360" w:lineRule="auto"/>
        <w:jc w:val="both"/>
        <w:rPr>
          <w:del w:id="3253" w:author="Tomer Oron" w:date="2023-12-26T13:42:00Z"/>
          <w:rFonts w:cstheme="minorHAnsi"/>
        </w:rPr>
      </w:pPr>
      <w:bookmarkStart w:id="3254" w:name="_Toc153726535"/>
      <w:del w:id="3255" w:author="Tomer Oron" w:date="2023-12-26T13:42:00Z">
        <w:r w:rsidRPr="001517FD" w:rsidDel="00DA72F3">
          <w:rPr>
            <w:rFonts w:cstheme="minorHAnsi"/>
          </w:rPr>
          <w:delText xml:space="preserve">Table </w:delText>
        </w:r>
        <w:r w:rsidRPr="001517FD" w:rsidDel="00DA72F3">
          <w:rPr>
            <w:rFonts w:cstheme="minorHAnsi"/>
          </w:rPr>
          <w:fldChar w:fldCharType="begin"/>
        </w:r>
        <w:r w:rsidRPr="001517FD" w:rsidDel="00DA72F3">
          <w:rPr>
            <w:rFonts w:cstheme="minorHAnsi"/>
          </w:rPr>
          <w:delInstrText>SEQ Table \* ARABIC</w:delInstrText>
        </w:r>
        <w:r w:rsidRPr="001517FD" w:rsidDel="00DA72F3">
          <w:rPr>
            <w:rFonts w:cstheme="minorHAnsi"/>
          </w:rPr>
          <w:fldChar w:fldCharType="separate"/>
        </w:r>
        <w:r w:rsidR="007B0160" w:rsidDel="00DA72F3">
          <w:rPr>
            <w:rFonts w:cstheme="minorHAnsi"/>
            <w:noProof/>
          </w:rPr>
          <w:delText>9</w:delText>
        </w:r>
        <w:r w:rsidRPr="001517FD" w:rsidDel="00DA72F3">
          <w:rPr>
            <w:rFonts w:cstheme="minorHAnsi"/>
          </w:rPr>
          <w:fldChar w:fldCharType="end"/>
        </w:r>
        <w:r w:rsidRPr="001517FD" w:rsidDel="00DA72F3">
          <w:rPr>
            <w:rFonts w:cstheme="minorHAnsi"/>
            <w:noProof/>
          </w:rPr>
          <w:delText>. The expected percentage for sibships of 1-5  families with particular numbers ofleft-handed children by the handedness of the parents</w:delText>
        </w:r>
        <w:bookmarkEnd w:id="3254"/>
      </w:del>
    </w:p>
    <w:tbl>
      <w:tblPr>
        <w:tblW w:w="7948" w:type="dxa"/>
        <w:tblLook w:val="04A0" w:firstRow="1" w:lastRow="0" w:firstColumn="1" w:lastColumn="0" w:noHBand="0" w:noVBand="1"/>
      </w:tblPr>
      <w:tblGrid>
        <w:gridCol w:w="1060"/>
        <w:gridCol w:w="1920"/>
        <w:gridCol w:w="889"/>
        <w:gridCol w:w="889"/>
        <w:gridCol w:w="889"/>
        <w:gridCol w:w="767"/>
        <w:gridCol w:w="767"/>
        <w:gridCol w:w="767"/>
      </w:tblGrid>
      <w:tr w:rsidR="00DC203F" w:rsidRPr="001517FD" w:rsidDel="00DA72F3" w14:paraId="032DB67D" w14:textId="23CED380" w:rsidTr="00BC7EC3">
        <w:trPr>
          <w:trHeight w:val="280"/>
          <w:del w:id="3256" w:author="Tomer Oron" w:date="2023-12-26T13:42:00Z"/>
        </w:trPr>
        <w:tc>
          <w:tcPr>
            <w:tcW w:w="1060" w:type="dxa"/>
            <w:vMerge w:val="restart"/>
            <w:tcBorders>
              <w:top w:val="nil"/>
              <w:left w:val="nil"/>
              <w:bottom w:val="nil"/>
              <w:right w:val="nil"/>
            </w:tcBorders>
            <w:shd w:val="clear" w:color="auto" w:fill="auto"/>
            <w:vAlign w:val="center"/>
            <w:hideMark/>
          </w:tcPr>
          <w:p w14:paraId="21462C4F" w14:textId="2960647C" w:rsidR="00DC203F" w:rsidRPr="001517FD" w:rsidDel="00DA72F3" w:rsidRDefault="00DC203F" w:rsidP="00D02DC9">
            <w:pPr>
              <w:bidi w:val="0"/>
              <w:spacing w:after="0" w:line="360" w:lineRule="auto"/>
              <w:jc w:val="both"/>
              <w:rPr>
                <w:del w:id="3257" w:author="Tomer Oron" w:date="2023-12-26T13:42:00Z"/>
                <w:rFonts w:eastAsia="Times New Roman" w:cstheme="minorHAnsi"/>
                <w:color w:val="000000"/>
                <w:kern w:val="0"/>
                <w14:ligatures w14:val="none"/>
              </w:rPr>
            </w:pPr>
            <w:bookmarkStart w:id="3258" w:name="_Toc145605764"/>
            <w:del w:id="3259" w:author="Tomer Oron" w:date="2023-12-26T13:42:00Z">
              <w:r w:rsidRPr="001517FD" w:rsidDel="00DA72F3">
                <w:rPr>
                  <w:rFonts w:eastAsia="Times New Roman" w:cstheme="minorHAnsi"/>
                  <w:color w:val="000000"/>
                  <w:kern w:val="0"/>
                  <w14:ligatures w14:val="none"/>
                </w:rPr>
                <w:delText>family size</w:delText>
              </w:r>
              <w:bookmarkEnd w:id="3258"/>
            </w:del>
          </w:p>
        </w:tc>
        <w:tc>
          <w:tcPr>
            <w:tcW w:w="1920" w:type="dxa"/>
            <w:vMerge w:val="restart"/>
            <w:tcBorders>
              <w:top w:val="nil"/>
              <w:left w:val="nil"/>
              <w:bottom w:val="nil"/>
              <w:right w:val="nil"/>
            </w:tcBorders>
            <w:shd w:val="clear" w:color="auto" w:fill="auto"/>
            <w:vAlign w:val="center"/>
            <w:hideMark/>
          </w:tcPr>
          <w:p w14:paraId="1C1E83EE" w14:textId="575EDD81" w:rsidR="00DC203F" w:rsidRPr="001517FD" w:rsidDel="00DA72F3" w:rsidRDefault="00DC203F" w:rsidP="00D02DC9">
            <w:pPr>
              <w:bidi w:val="0"/>
              <w:spacing w:after="0" w:line="360" w:lineRule="auto"/>
              <w:jc w:val="both"/>
              <w:rPr>
                <w:del w:id="3260" w:author="Tomer Oron" w:date="2023-12-26T13:42:00Z"/>
                <w:rFonts w:eastAsia="Times New Roman" w:cstheme="minorHAnsi"/>
                <w:color w:val="000000"/>
                <w:kern w:val="0"/>
                <w14:ligatures w14:val="none"/>
              </w:rPr>
            </w:pPr>
            <w:bookmarkStart w:id="3261" w:name="_Toc145605765"/>
            <w:del w:id="3262" w:author="Tomer Oron" w:date="2023-12-26T13:42:00Z">
              <w:r w:rsidRPr="001517FD" w:rsidDel="00DA72F3">
                <w:rPr>
                  <w:rFonts w:eastAsia="Times New Roman" w:cstheme="minorHAnsi"/>
                  <w:color w:val="000000"/>
                  <w:kern w:val="0"/>
                  <w14:ligatures w14:val="none"/>
                </w:rPr>
                <w:delText>parents' phenotype</w:delText>
              </w:r>
              <w:bookmarkEnd w:id="3261"/>
            </w:del>
          </w:p>
        </w:tc>
        <w:tc>
          <w:tcPr>
            <w:tcW w:w="4968" w:type="dxa"/>
            <w:gridSpan w:val="6"/>
            <w:tcBorders>
              <w:top w:val="nil"/>
              <w:left w:val="nil"/>
              <w:bottom w:val="nil"/>
              <w:right w:val="nil"/>
            </w:tcBorders>
            <w:shd w:val="clear" w:color="auto" w:fill="auto"/>
            <w:noWrap/>
            <w:vAlign w:val="center"/>
            <w:hideMark/>
          </w:tcPr>
          <w:p w14:paraId="59B801E6" w14:textId="5251B663" w:rsidR="00DC203F" w:rsidRPr="001517FD" w:rsidDel="00DA72F3" w:rsidRDefault="00DC203F" w:rsidP="00D02DC9">
            <w:pPr>
              <w:bidi w:val="0"/>
              <w:spacing w:after="0" w:line="360" w:lineRule="auto"/>
              <w:jc w:val="both"/>
              <w:rPr>
                <w:del w:id="3263" w:author="Tomer Oron" w:date="2023-12-26T13:42:00Z"/>
                <w:rFonts w:eastAsia="Times New Roman" w:cstheme="minorHAnsi"/>
                <w:color w:val="000000"/>
                <w:kern w:val="0"/>
                <w14:ligatures w14:val="none"/>
              </w:rPr>
            </w:pPr>
            <w:bookmarkStart w:id="3264" w:name="_Toc145605766"/>
            <w:del w:id="3265" w:author="Tomer Oron" w:date="2023-12-26T13:42:00Z">
              <w:r w:rsidRPr="001517FD" w:rsidDel="00DA72F3">
                <w:rPr>
                  <w:rFonts w:eastAsia="Times New Roman" w:cstheme="minorHAnsi"/>
                  <w:color w:val="000000"/>
                  <w:kern w:val="0"/>
                  <w14:ligatures w14:val="none"/>
                </w:rPr>
                <w:delText>number of left handers</w:delText>
              </w:r>
              <w:bookmarkEnd w:id="3264"/>
            </w:del>
          </w:p>
        </w:tc>
      </w:tr>
      <w:tr w:rsidR="00DC203F" w:rsidRPr="001517FD" w:rsidDel="00DA72F3" w14:paraId="40479A27" w14:textId="0CFB23AD" w:rsidTr="00BC7EC3">
        <w:trPr>
          <w:trHeight w:val="290"/>
          <w:del w:id="3266" w:author="Tomer Oron" w:date="2023-12-26T13:42:00Z"/>
        </w:trPr>
        <w:tc>
          <w:tcPr>
            <w:tcW w:w="1060" w:type="dxa"/>
            <w:vMerge/>
            <w:tcBorders>
              <w:top w:val="nil"/>
              <w:left w:val="nil"/>
              <w:bottom w:val="nil"/>
              <w:right w:val="nil"/>
            </w:tcBorders>
            <w:vAlign w:val="center"/>
            <w:hideMark/>
          </w:tcPr>
          <w:p w14:paraId="0BBE9C66" w14:textId="50949FAE" w:rsidR="00DC203F" w:rsidRPr="001517FD" w:rsidDel="00DA72F3" w:rsidRDefault="00DC203F" w:rsidP="00D02DC9">
            <w:pPr>
              <w:bidi w:val="0"/>
              <w:spacing w:after="0" w:line="360" w:lineRule="auto"/>
              <w:jc w:val="both"/>
              <w:rPr>
                <w:del w:id="3267" w:author="Tomer Oron" w:date="2023-12-26T13:42:00Z"/>
                <w:rFonts w:eastAsia="Times New Roman" w:cstheme="minorHAnsi"/>
                <w:color w:val="000000"/>
                <w:kern w:val="0"/>
                <w14:ligatures w14:val="none"/>
              </w:rPr>
            </w:pPr>
          </w:p>
        </w:tc>
        <w:tc>
          <w:tcPr>
            <w:tcW w:w="1920" w:type="dxa"/>
            <w:vMerge/>
            <w:tcBorders>
              <w:top w:val="nil"/>
              <w:left w:val="nil"/>
              <w:bottom w:val="nil"/>
              <w:right w:val="nil"/>
            </w:tcBorders>
            <w:vAlign w:val="center"/>
            <w:hideMark/>
          </w:tcPr>
          <w:p w14:paraId="2A82B75F" w14:textId="70BEA94E" w:rsidR="00DC203F" w:rsidRPr="001517FD" w:rsidDel="00DA72F3" w:rsidRDefault="00DC203F" w:rsidP="00D02DC9">
            <w:pPr>
              <w:bidi w:val="0"/>
              <w:spacing w:after="0" w:line="360" w:lineRule="auto"/>
              <w:jc w:val="both"/>
              <w:rPr>
                <w:del w:id="3268" w:author="Tomer Oron" w:date="2023-12-26T13:42:00Z"/>
                <w:rFonts w:eastAsia="Times New Roman" w:cstheme="minorHAnsi"/>
                <w:color w:val="000000"/>
                <w:kern w:val="0"/>
                <w14:ligatures w14:val="none"/>
              </w:rPr>
            </w:pPr>
          </w:p>
        </w:tc>
        <w:tc>
          <w:tcPr>
            <w:tcW w:w="889" w:type="dxa"/>
            <w:tcBorders>
              <w:top w:val="nil"/>
              <w:left w:val="nil"/>
              <w:bottom w:val="nil"/>
              <w:right w:val="nil"/>
            </w:tcBorders>
            <w:shd w:val="clear" w:color="auto" w:fill="auto"/>
            <w:noWrap/>
            <w:vAlign w:val="center"/>
            <w:hideMark/>
          </w:tcPr>
          <w:p w14:paraId="73C17876" w14:textId="307E76CD" w:rsidR="00DC203F" w:rsidRPr="001517FD" w:rsidDel="00DA72F3" w:rsidRDefault="00DC203F" w:rsidP="00D02DC9">
            <w:pPr>
              <w:bidi w:val="0"/>
              <w:spacing w:after="0" w:line="360" w:lineRule="auto"/>
              <w:jc w:val="both"/>
              <w:rPr>
                <w:del w:id="3269" w:author="Tomer Oron" w:date="2023-12-26T13:42:00Z"/>
                <w:rFonts w:eastAsia="Times New Roman" w:cstheme="minorHAnsi"/>
                <w:color w:val="000000"/>
                <w:kern w:val="0"/>
                <w14:ligatures w14:val="none"/>
              </w:rPr>
            </w:pPr>
            <w:bookmarkStart w:id="3270" w:name="_Toc145605767"/>
            <w:del w:id="3271" w:author="Tomer Oron" w:date="2023-12-26T13:42:00Z">
              <w:r w:rsidRPr="001517FD" w:rsidDel="00DA72F3">
                <w:rPr>
                  <w:rFonts w:eastAsia="Times New Roman" w:cstheme="minorHAnsi"/>
                  <w:color w:val="000000"/>
                  <w:kern w:val="0"/>
                  <w14:ligatures w14:val="none"/>
                </w:rPr>
                <w:delText>0</w:delText>
              </w:r>
              <w:bookmarkEnd w:id="3270"/>
            </w:del>
          </w:p>
        </w:tc>
        <w:tc>
          <w:tcPr>
            <w:tcW w:w="889" w:type="dxa"/>
            <w:tcBorders>
              <w:top w:val="nil"/>
              <w:left w:val="nil"/>
              <w:bottom w:val="nil"/>
              <w:right w:val="nil"/>
            </w:tcBorders>
            <w:shd w:val="clear" w:color="auto" w:fill="auto"/>
            <w:noWrap/>
            <w:vAlign w:val="center"/>
            <w:hideMark/>
          </w:tcPr>
          <w:p w14:paraId="60374A54" w14:textId="62EC7FD7" w:rsidR="00DC203F" w:rsidRPr="001517FD" w:rsidDel="00DA72F3" w:rsidRDefault="00DC203F" w:rsidP="00D02DC9">
            <w:pPr>
              <w:bidi w:val="0"/>
              <w:spacing w:after="0" w:line="360" w:lineRule="auto"/>
              <w:jc w:val="both"/>
              <w:rPr>
                <w:del w:id="3272" w:author="Tomer Oron" w:date="2023-12-26T13:42:00Z"/>
                <w:rFonts w:eastAsia="Times New Roman" w:cstheme="minorHAnsi"/>
                <w:color w:val="000000"/>
                <w:kern w:val="0"/>
                <w14:ligatures w14:val="none"/>
              </w:rPr>
            </w:pPr>
            <w:bookmarkStart w:id="3273" w:name="_Toc145605768"/>
            <w:del w:id="3274" w:author="Tomer Oron" w:date="2023-12-26T13:42:00Z">
              <w:r w:rsidRPr="001517FD" w:rsidDel="00DA72F3">
                <w:rPr>
                  <w:rFonts w:eastAsia="Times New Roman" w:cstheme="minorHAnsi"/>
                  <w:color w:val="000000"/>
                  <w:kern w:val="0"/>
                  <w14:ligatures w14:val="none"/>
                </w:rPr>
                <w:delText>1</w:delText>
              </w:r>
              <w:bookmarkEnd w:id="3273"/>
            </w:del>
          </w:p>
        </w:tc>
        <w:tc>
          <w:tcPr>
            <w:tcW w:w="889" w:type="dxa"/>
            <w:tcBorders>
              <w:top w:val="nil"/>
              <w:left w:val="nil"/>
              <w:bottom w:val="nil"/>
              <w:right w:val="nil"/>
            </w:tcBorders>
            <w:shd w:val="clear" w:color="auto" w:fill="auto"/>
            <w:noWrap/>
            <w:vAlign w:val="center"/>
            <w:hideMark/>
          </w:tcPr>
          <w:p w14:paraId="442B59B3" w14:textId="13562D0F" w:rsidR="00DC203F" w:rsidRPr="001517FD" w:rsidDel="00DA72F3" w:rsidRDefault="00DC203F" w:rsidP="00D02DC9">
            <w:pPr>
              <w:bidi w:val="0"/>
              <w:spacing w:after="0" w:line="360" w:lineRule="auto"/>
              <w:jc w:val="both"/>
              <w:rPr>
                <w:del w:id="3275" w:author="Tomer Oron" w:date="2023-12-26T13:42:00Z"/>
                <w:rFonts w:eastAsia="Times New Roman" w:cstheme="minorHAnsi"/>
                <w:color w:val="000000"/>
                <w:kern w:val="0"/>
                <w14:ligatures w14:val="none"/>
              </w:rPr>
            </w:pPr>
            <w:bookmarkStart w:id="3276" w:name="_Toc145605769"/>
            <w:del w:id="3277" w:author="Tomer Oron" w:date="2023-12-26T13:42:00Z">
              <w:r w:rsidRPr="001517FD" w:rsidDel="00DA72F3">
                <w:rPr>
                  <w:rFonts w:eastAsia="Times New Roman" w:cstheme="minorHAnsi"/>
                  <w:color w:val="000000"/>
                  <w:kern w:val="0"/>
                  <w14:ligatures w14:val="none"/>
                </w:rPr>
                <w:delText>2</w:delText>
              </w:r>
              <w:bookmarkEnd w:id="3276"/>
            </w:del>
          </w:p>
        </w:tc>
        <w:tc>
          <w:tcPr>
            <w:tcW w:w="767" w:type="dxa"/>
            <w:tcBorders>
              <w:top w:val="nil"/>
              <w:left w:val="nil"/>
              <w:bottom w:val="nil"/>
              <w:right w:val="nil"/>
            </w:tcBorders>
            <w:shd w:val="clear" w:color="auto" w:fill="auto"/>
            <w:noWrap/>
            <w:vAlign w:val="center"/>
            <w:hideMark/>
          </w:tcPr>
          <w:p w14:paraId="4E1CF20E" w14:textId="4BF2B4D6" w:rsidR="00DC203F" w:rsidRPr="001517FD" w:rsidDel="00DA72F3" w:rsidRDefault="00DC203F" w:rsidP="00D02DC9">
            <w:pPr>
              <w:bidi w:val="0"/>
              <w:spacing w:after="0" w:line="360" w:lineRule="auto"/>
              <w:jc w:val="both"/>
              <w:rPr>
                <w:del w:id="3278" w:author="Tomer Oron" w:date="2023-12-26T13:42:00Z"/>
                <w:rFonts w:eastAsia="Times New Roman" w:cstheme="minorHAnsi"/>
                <w:color w:val="000000"/>
                <w:kern w:val="0"/>
                <w14:ligatures w14:val="none"/>
              </w:rPr>
            </w:pPr>
            <w:bookmarkStart w:id="3279" w:name="_Toc145605770"/>
            <w:del w:id="3280" w:author="Tomer Oron" w:date="2023-12-26T13:42:00Z">
              <w:r w:rsidRPr="001517FD" w:rsidDel="00DA72F3">
                <w:rPr>
                  <w:rFonts w:eastAsia="Times New Roman" w:cstheme="minorHAnsi"/>
                  <w:color w:val="000000"/>
                  <w:kern w:val="0"/>
                  <w14:ligatures w14:val="none"/>
                </w:rPr>
                <w:delText>3</w:delText>
              </w:r>
              <w:bookmarkEnd w:id="3279"/>
            </w:del>
          </w:p>
        </w:tc>
        <w:tc>
          <w:tcPr>
            <w:tcW w:w="767" w:type="dxa"/>
            <w:tcBorders>
              <w:top w:val="nil"/>
              <w:left w:val="nil"/>
              <w:bottom w:val="nil"/>
              <w:right w:val="nil"/>
            </w:tcBorders>
            <w:shd w:val="clear" w:color="auto" w:fill="auto"/>
            <w:noWrap/>
            <w:vAlign w:val="center"/>
            <w:hideMark/>
          </w:tcPr>
          <w:p w14:paraId="477EEE9C" w14:textId="53010BCD" w:rsidR="00DC203F" w:rsidRPr="001517FD" w:rsidDel="00DA72F3" w:rsidRDefault="00DC203F" w:rsidP="00D02DC9">
            <w:pPr>
              <w:bidi w:val="0"/>
              <w:spacing w:after="0" w:line="360" w:lineRule="auto"/>
              <w:jc w:val="both"/>
              <w:rPr>
                <w:del w:id="3281" w:author="Tomer Oron" w:date="2023-12-26T13:42:00Z"/>
                <w:rFonts w:eastAsia="Times New Roman" w:cstheme="minorHAnsi"/>
                <w:color w:val="000000"/>
                <w:kern w:val="0"/>
                <w14:ligatures w14:val="none"/>
              </w:rPr>
            </w:pPr>
            <w:bookmarkStart w:id="3282" w:name="_Toc145605771"/>
            <w:del w:id="3283" w:author="Tomer Oron" w:date="2023-12-26T13:42:00Z">
              <w:r w:rsidRPr="001517FD" w:rsidDel="00DA72F3">
                <w:rPr>
                  <w:rFonts w:eastAsia="Times New Roman" w:cstheme="minorHAnsi"/>
                  <w:color w:val="000000"/>
                  <w:kern w:val="0"/>
                  <w14:ligatures w14:val="none"/>
                </w:rPr>
                <w:delText>4</w:delText>
              </w:r>
              <w:bookmarkEnd w:id="3282"/>
            </w:del>
          </w:p>
        </w:tc>
        <w:tc>
          <w:tcPr>
            <w:tcW w:w="767" w:type="dxa"/>
            <w:tcBorders>
              <w:top w:val="nil"/>
              <w:left w:val="nil"/>
              <w:bottom w:val="nil"/>
              <w:right w:val="nil"/>
            </w:tcBorders>
            <w:shd w:val="clear" w:color="auto" w:fill="auto"/>
            <w:noWrap/>
            <w:vAlign w:val="center"/>
            <w:hideMark/>
          </w:tcPr>
          <w:p w14:paraId="6B94A33F" w14:textId="687FE182" w:rsidR="00DC203F" w:rsidRPr="001517FD" w:rsidDel="00DA72F3" w:rsidRDefault="00DC203F" w:rsidP="00D02DC9">
            <w:pPr>
              <w:bidi w:val="0"/>
              <w:spacing w:after="0" w:line="360" w:lineRule="auto"/>
              <w:jc w:val="both"/>
              <w:rPr>
                <w:del w:id="3284" w:author="Tomer Oron" w:date="2023-12-26T13:42:00Z"/>
                <w:rFonts w:eastAsia="Times New Roman" w:cstheme="minorHAnsi"/>
                <w:color w:val="000000"/>
                <w:kern w:val="0"/>
                <w14:ligatures w14:val="none"/>
              </w:rPr>
            </w:pPr>
            <w:bookmarkStart w:id="3285" w:name="_Toc145605772"/>
            <w:del w:id="3286" w:author="Tomer Oron" w:date="2023-12-26T13:42:00Z">
              <w:r w:rsidRPr="001517FD" w:rsidDel="00DA72F3">
                <w:rPr>
                  <w:rFonts w:eastAsia="Times New Roman" w:cstheme="minorHAnsi"/>
                  <w:color w:val="000000"/>
                  <w:kern w:val="0"/>
                  <w14:ligatures w14:val="none"/>
                </w:rPr>
                <w:delText>5</w:delText>
              </w:r>
              <w:bookmarkEnd w:id="3285"/>
            </w:del>
          </w:p>
        </w:tc>
      </w:tr>
      <w:tr w:rsidR="00DC203F" w:rsidRPr="001517FD" w:rsidDel="00DA72F3" w14:paraId="5CA920A1" w14:textId="4E287A72" w:rsidTr="00D17652">
        <w:trPr>
          <w:trHeight w:val="280"/>
          <w:del w:id="3287" w:author="Tomer Oron" w:date="2023-12-26T13:42:00Z"/>
        </w:trPr>
        <w:tc>
          <w:tcPr>
            <w:tcW w:w="10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5F1A429" w14:textId="7F925ED2" w:rsidR="00DC203F" w:rsidRPr="001517FD" w:rsidDel="00DA72F3" w:rsidRDefault="00DC203F" w:rsidP="00D02DC9">
            <w:pPr>
              <w:bidi w:val="0"/>
              <w:spacing w:after="0" w:line="360" w:lineRule="auto"/>
              <w:jc w:val="both"/>
              <w:rPr>
                <w:del w:id="3288" w:author="Tomer Oron" w:date="2023-12-26T13:42:00Z"/>
                <w:rFonts w:eastAsia="Times New Roman" w:cstheme="minorHAnsi"/>
                <w:color w:val="000000"/>
                <w:kern w:val="0"/>
                <w14:ligatures w14:val="none"/>
              </w:rPr>
            </w:pPr>
            <w:bookmarkStart w:id="3289" w:name="_Toc145605773"/>
            <w:del w:id="3290" w:author="Tomer Oron" w:date="2023-12-26T13:42:00Z">
              <w:r w:rsidRPr="001517FD" w:rsidDel="00DA72F3">
                <w:rPr>
                  <w:rFonts w:eastAsia="Times New Roman" w:cstheme="minorHAnsi"/>
                  <w:color w:val="000000"/>
                  <w:kern w:val="0"/>
                  <w14:ligatures w14:val="none"/>
                </w:rPr>
                <w:delText>1</w:delText>
              </w:r>
              <w:bookmarkEnd w:id="3289"/>
            </w:del>
          </w:p>
        </w:tc>
        <w:tc>
          <w:tcPr>
            <w:tcW w:w="1920" w:type="dxa"/>
            <w:tcBorders>
              <w:top w:val="single" w:sz="8" w:space="0" w:color="auto"/>
              <w:left w:val="nil"/>
              <w:bottom w:val="single" w:sz="4" w:space="0" w:color="auto"/>
              <w:right w:val="single" w:sz="4" w:space="0" w:color="auto"/>
            </w:tcBorders>
            <w:shd w:val="clear" w:color="auto" w:fill="auto"/>
            <w:noWrap/>
            <w:vAlign w:val="center"/>
          </w:tcPr>
          <w:p w14:paraId="72337223" w14:textId="2C557598" w:rsidR="00DC203F" w:rsidRPr="001517FD" w:rsidDel="00DA72F3" w:rsidRDefault="00D17652" w:rsidP="00D02DC9">
            <w:pPr>
              <w:bidi w:val="0"/>
              <w:spacing w:after="0" w:line="360" w:lineRule="auto"/>
              <w:jc w:val="both"/>
              <w:rPr>
                <w:del w:id="3291" w:author="Tomer Oron" w:date="2023-12-26T13:42:00Z"/>
                <w:rFonts w:eastAsia="Times New Roman" w:cstheme="minorHAnsi"/>
                <w:i/>
                <w:color w:val="000000"/>
                <w:kern w:val="0"/>
                <w14:ligatures w14:val="none"/>
              </w:rPr>
            </w:pPr>
            <m:oMathPara>
              <m:oMath>
                <m:r>
                  <w:del w:id="3292" w:author="Tomer Oron" w:date="2023-12-26T13:42:00Z">
                    <w:rPr>
                      <w:rFonts w:ascii="Cambria Math" w:eastAsia="Times New Roman" w:hAnsi="Cambria Math" w:cstheme="minorHAnsi"/>
                      <w:color w:val="000000"/>
                      <w:kern w:val="0"/>
                      <w14:ligatures w14:val="none"/>
                    </w:rPr>
                    <m:t>R×R</m:t>
                  </w:del>
                </m:r>
              </m:oMath>
            </m:oMathPara>
          </w:p>
        </w:tc>
        <w:tc>
          <w:tcPr>
            <w:tcW w:w="889" w:type="dxa"/>
            <w:tcBorders>
              <w:top w:val="single" w:sz="8" w:space="0" w:color="auto"/>
              <w:left w:val="nil"/>
              <w:bottom w:val="single" w:sz="4" w:space="0" w:color="auto"/>
              <w:right w:val="single" w:sz="4" w:space="0" w:color="auto"/>
            </w:tcBorders>
            <w:shd w:val="clear" w:color="auto" w:fill="auto"/>
            <w:noWrap/>
            <w:vAlign w:val="center"/>
            <w:hideMark/>
          </w:tcPr>
          <w:p w14:paraId="3AAEA03A" w14:textId="4F27C06F" w:rsidR="00DC203F" w:rsidRPr="001517FD" w:rsidDel="00DA72F3" w:rsidRDefault="00DC203F" w:rsidP="00D02DC9">
            <w:pPr>
              <w:bidi w:val="0"/>
              <w:spacing w:after="0" w:line="360" w:lineRule="auto"/>
              <w:jc w:val="both"/>
              <w:rPr>
                <w:del w:id="3293" w:author="Tomer Oron" w:date="2023-12-26T13:42:00Z"/>
                <w:rFonts w:eastAsia="Times New Roman" w:cstheme="minorHAnsi"/>
                <w:color w:val="000000"/>
                <w:kern w:val="0"/>
                <w14:ligatures w14:val="none"/>
              </w:rPr>
            </w:pPr>
            <w:bookmarkStart w:id="3294" w:name="_Toc145605775"/>
            <w:del w:id="3295" w:author="Tomer Oron" w:date="2023-12-26T13:42:00Z">
              <w:r w:rsidRPr="001517FD" w:rsidDel="00DA72F3">
                <w:rPr>
                  <w:rFonts w:eastAsia="Times New Roman" w:cstheme="minorHAnsi"/>
                  <w:color w:val="000000"/>
                  <w:kern w:val="0"/>
                  <w14:ligatures w14:val="none"/>
                </w:rPr>
                <w:delText>94.421</w:delText>
              </w:r>
              <w:bookmarkEnd w:id="3294"/>
            </w:del>
          </w:p>
        </w:tc>
        <w:tc>
          <w:tcPr>
            <w:tcW w:w="889" w:type="dxa"/>
            <w:tcBorders>
              <w:top w:val="single" w:sz="8" w:space="0" w:color="auto"/>
              <w:left w:val="nil"/>
              <w:bottom w:val="single" w:sz="4" w:space="0" w:color="auto"/>
              <w:right w:val="single" w:sz="8" w:space="0" w:color="auto"/>
            </w:tcBorders>
            <w:shd w:val="clear" w:color="auto" w:fill="auto"/>
            <w:noWrap/>
            <w:vAlign w:val="center"/>
            <w:hideMark/>
          </w:tcPr>
          <w:p w14:paraId="5845A01E" w14:textId="66282562" w:rsidR="00DC203F" w:rsidRPr="001517FD" w:rsidDel="00DA72F3" w:rsidRDefault="00DC203F" w:rsidP="00D02DC9">
            <w:pPr>
              <w:bidi w:val="0"/>
              <w:spacing w:after="0" w:line="360" w:lineRule="auto"/>
              <w:jc w:val="both"/>
              <w:rPr>
                <w:del w:id="3296" w:author="Tomer Oron" w:date="2023-12-26T13:42:00Z"/>
                <w:rFonts w:eastAsia="Times New Roman" w:cstheme="minorHAnsi"/>
                <w:color w:val="000000"/>
                <w:kern w:val="0"/>
                <w14:ligatures w14:val="none"/>
              </w:rPr>
            </w:pPr>
            <w:bookmarkStart w:id="3297" w:name="_Toc145605776"/>
            <w:del w:id="3298" w:author="Tomer Oron" w:date="2023-12-26T13:42:00Z">
              <w:r w:rsidRPr="001517FD" w:rsidDel="00DA72F3">
                <w:rPr>
                  <w:rFonts w:eastAsia="Times New Roman" w:cstheme="minorHAnsi"/>
                  <w:color w:val="000000"/>
                  <w:kern w:val="0"/>
                  <w14:ligatures w14:val="none"/>
                </w:rPr>
                <w:delText>5.579</w:delText>
              </w:r>
              <w:bookmarkEnd w:id="3297"/>
            </w:del>
          </w:p>
        </w:tc>
        <w:tc>
          <w:tcPr>
            <w:tcW w:w="889" w:type="dxa"/>
            <w:tcBorders>
              <w:top w:val="nil"/>
              <w:left w:val="nil"/>
              <w:bottom w:val="nil"/>
              <w:right w:val="nil"/>
            </w:tcBorders>
            <w:shd w:val="clear" w:color="000000" w:fill="F2F2F2"/>
            <w:noWrap/>
            <w:vAlign w:val="center"/>
            <w:hideMark/>
          </w:tcPr>
          <w:p w14:paraId="021C90F2" w14:textId="034E08F2" w:rsidR="00DC203F" w:rsidRPr="001517FD" w:rsidDel="00DA72F3" w:rsidRDefault="00DC203F" w:rsidP="00D02DC9">
            <w:pPr>
              <w:pStyle w:val="Heading3"/>
              <w:bidi w:val="0"/>
              <w:spacing w:line="360" w:lineRule="auto"/>
              <w:jc w:val="both"/>
              <w:rPr>
                <w:del w:id="3299" w:author="Tomer Oron" w:date="2023-12-26T13:42:00Z"/>
                <w:rFonts w:asciiTheme="minorHAnsi" w:eastAsia="Times New Roman" w:hAnsiTheme="minorHAnsi" w:cstheme="minorHAnsi"/>
                <w:color w:val="000000"/>
                <w:kern w:val="0"/>
                <w14:ligatures w14:val="none"/>
              </w:rPr>
            </w:pPr>
            <w:del w:id="3300" w:author="Tomer Oron" w:date="2023-12-26T13:42:00Z">
              <w:r w:rsidRPr="001517FD" w:rsidDel="00DA72F3">
                <w:rPr>
                  <w:rFonts w:asciiTheme="minorHAnsi" w:eastAsia="Times New Roman" w:hAnsiTheme="minorHAnsi"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1CF13290" w14:textId="6C5A1566" w:rsidR="00DC203F" w:rsidRPr="001517FD" w:rsidDel="00DA72F3" w:rsidRDefault="00DC203F" w:rsidP="00D02DC9">
            <w:pPr>
              <w:pStyle w:val="Heading3"/>
              <w:bidi w:val="0"/>
              <w:spacing w:line="360" w:lineRule="auto"/>
              <w:jc w:val="both"/>
              <w:rPr>
                <w:del w:id="3301" w:author="Tomer Oron" w:date="2023-12-26T13:42:00Z"/>
                <w:rFonts w:asciiTheme="minorHAnsi" w:eastAsia="Times New Roman" w:hAnsiTheme="minorHAnsi" w:cstheme="minorHAnsi"/>
                <w:color w:val="000000"/>
                <w:kern w:val="0"/>
                <w14:ligatures w14:val="none"/>
              </w:rPr>
            </w:pPr>
            <w:del w:id="3302" w:author="Tomer Oron" w:date="2023-12-26T13:42:00Z">
              <w:r w:rsidRPr="001517FD" w:rsidDel="00DA72F3">
                <w:rPr>
                  <w:rFonts w:asciiTheme="minorHAnsi" w:eastAsia="Times New Roman" w:hAnsiTheme="minorHAnsi"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6C2D7CF4" w14:textId="62108A1B" w:rsidR="00DC203F" w:rsidRPr="001517FD" w:rsidDel="00DA72F3" w:rsidRDefault="00DC203F" w:rsidP="00D02DC9">
            <w:pPr>
              <w:pStyle w:val="Heading3"/>
              <w:bidi w:val="0"/>
              <w:spacing w:line="360" w:lineRule="auto"/>
              <w:jc w:val="both"/>
              <w:rPr>
                <w:del w:id="3303" w:author="Tomer Oron" w:date="2023-12-26T13:42:00Z"/>
                <w:rFonts w:asciiTheme="minorHAnsi" w:eastAsia="Times New Roman" w:hAnsiTheme="minorHAnsi" w:cstheme="minorHAnsi"/>
                <w:color w:val="000000"/>
                <w:kern w:val="0"/>
                <w14:ligatures w14:val="none"/>
              </w:rPr>
            </w:pPr>
            <w:del w:id="3304" w:author="Tomer Oron" w:date="2023-12-26T13:42:00Z">
              <w:r w:rsidRPr="001517FD" w:rsidDel="00DA72F3">
                <w:rPr>
                  <w:rFonts w:asciiTheme="minorHAnsi" w:eastAsia="Times New Roman" w:hAnsiTheme="minorHAnsi"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281F87CA" w14:textId="1DF153CC" w:rsidR="00DC203F" w:rsidRPr="001517FD" w:rsidDel="00DA72F3" w:rsidRDefault="00DC203F" w:rsidP="00D02DC9">
            <w:pPr>
              <w:pStyle w:val="Heading3"/>
              <w:bidi w:val="0"/>
              <w:spacing w:line="360" w:lineRule="auto"/>
              <w:jc w:val="both"/>
              <w:rPr>
                <w:del w:id="3305" w:author="Tomer Oron" w:date="2023-12-26T13:42:00Z"/>
                <w:rFonts w:asciiTheme="minorHAnsi" w:eastAsia="Times New Roman" w:hAnsiTheme="minorHAnsi" w:cstheme="minorHAnsi"/>
                <w:color w:val="000000"/>
                <w:kern w:val="0"/>
                <w14:ligatures w14:val="none"/>
              </w:rPr>
            </w:pPr>
            <w:del w:id="3306" w:author="Tomer Oron" w:date="2023-12-26T13:42:00Z">
              <w:r w:rsidRPr="001517FD" w:rsidDel="00DA72F3">
                <w:rPr>
                  <w:rFonts w:asciiTheme="minorHAnsi" w:eastAsia="Times New Roman" w:hAnsiTheme="minorHAnsi" w:cstheme="minorHAnsi"/>
                  <w:color w:val="000000"/>
                  <w:kern w:val="0"/>
                  <w14:ligatures w14:val="none"/>
                </w:rPr>
                <w:delText> </w:delText>
              </w:r>
            </w:del>
          </w:p>
        </w:tc>
      </w:tr>
      <w:tr w:rsidR="00DC203F" w:rsidRPr="001517FD" w:rsidDel="00DA72F3" w14:paraId="1C168DA8" w14:textId="508867FD" w:rsidTr="00D17652">
        <w:trPr>
          <w:trHeight w:val="280"/>
          <w:del w:id="3307" w:author="Tomer Oron" w:date="2023-12-26T13:42:00Z"/>
        </w:trPr>
        <w:tc>
          <w:tcPr>
            <w:tcW w:w="1060" w:type="dxa"/>
            <w:vMerge/>
            <w:tcBorders>
              <w:top w:val="single" w:sz="8" w:space="0" w:color="auto"/>
              <w:left w:val="single" w:sz="8" w:space="0" w:color="auto"/>
              <w:bottom w:val="single" w:sz="8" w:space="0" w:color="000000"/>
              <w:right w:val="single" w:sz="4" w:space="0" w:color="auto"/>
            </w:tcBorders>
            <w:vAlign w:val="center"/>
            <w:hideMark/>
          </w:tcPr>
          <w:p w14:paraId="5F55AEEE" w14:textId="01EE503E" w:rsidR="00DC203F" w:rsidRPr="001517FD" w:rsidDel="00DA72F3" w:rsidRDefault="00DC203F" w:rsidP="00D02DC9">
            <w:pPr>
              <w:bidi w:val="0"/>
              <w:spacing w:after="0" w:line="360" w:lineRule="auto"/>
              <w:jc w:val="both"/>
              <w:rPr>
                <w:del w:id="3308" w:author="Tomer Oron" w:date="2023-12-26T13:42:00Z"/>
                <w:rFonts w:eastAsia="Times New Roman"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7524D69F" w14:textId="21D375DD" w:rsidR="00DC203F" w:rsidRPr="001517FD" w:rsidDel="00DA72F3" w:rsidRDefault="00D17652" w:rsidP="00D02DC9">
            <w:pPr>
              <w:bidi w:val="0"/>
              <w:spacing w:after="0" w:line="360" w:lineRule="auto"/>
              <w:jc w:val="both"/>
              <w:rPr>
                <w:del w:id="3309" w:author="Tomer Oron" w:date="2023-12-26T13:42:00Z"/>
                <w:rFonts w:eastAsia="Times New Roman" w:cstheme="minorHAnsi"/>
                <w:i/>
                <w:color w:val="000000"/>
                <w:kern w:val="0"/>
                <w14:ligatures w14:val="none"/>
              </w:rPr>
            </w:pPr>
            <m:oMathPara>
              <m:oMath>
                <m:r>
                  <w:del w:id="3310" w:author="Tomer Oron" w:date="2023-12-26T13:42:00Z">
                    <w:rPr>
                      <w:rFonts w:ascii="Cambria Math" w:eastAsia="Times New Roman" w:hAnsi="Cambria Math" w:cstheme="minorHAnsi"/>
                      <w:color w:val="000000"/>
                      <w:kern w:val="0"/>
                      <w14:ligatures w14:val="none"/>
                    </w:rPr>
                    <m:t>R×L</m:t>
                  </w:del>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214A7CC3" w14:textId="118AA098" w:rsidR="00DC203F" w:rsidRPr="001517FD" w:rsidDel="00DA72F3" w:rsidRDefault="00DC203F" w:rsidP="00D02DC9">
            <w:pPr>
              <w:bidi w:val="0"/>
              <w:spacing w:after="0" w:line="360" w:lineRule="auto"/>
              <w:jc w:val="both"/>
              <w:rPr>
                <w:del w:id="3311" w:author="Tomer Oron" w:date="2023-12-26T13:42:00Z"/>
                <w:rFonts w:eastAsia="Times New Roman" w:cstheme="minorHAnsi"/>
                <w:color w:val="000000"/>
                <w:kern w:val="0"/>
                <w14:ligatures w14:val="none"/>
              </w:rPr>
            </w:pPr>
            <w:bookmarkStart w:id="3312" w:name="_Toc145605778"/>
            <w:del w:id="3313" w:author="Tomer Oron" w:date="2023-12-26T13:42:00Z">
              <w:r w:rsidRPr="001517FD" w:rsidDel="00DA72F3">
                <w:rPr>
                  <w:rFonts w:eastAsia="Times New Roman" w:cstheme="minorHAnsi"/>
                  <w:color w:val="000000"/>
                  <w:kern w:val="0"/>
                  <w14:ligatures w14:val="none"/>
                </w:rPr>
                <w:delText>82.898</w:delText>
              </w:r>
              <w:bookmarkEnd w:id="3312"/>
            </w:del>
          </w:p>
        </w:tc>
        <w:tc>
          <w:tcPr>
            <w:tcW w:w="889" w:type="dxa"/>
            <w:tcBorders>
              <w:top w:val="nil"/>
              <w:left w:val="nil"/>
              <w:bottom w:val="single" w:sz="4" w:space="0" w:color="auto"/>
              <w:right w:val="single" w:sz="8" w:space="0" w:color="auto"/>
            </w:tcBorders>
            <w:shd w:val="clear" w:color="auto" w:fill="auto"/>
            <w:noWrap/>
            <w:vAlign w:val="center"/>
            <w:hideMark/>
          </w:tcPr>
          <w:p w14:paraId="41A10700" w14:textId="66171C2F" w:rsidR="00DC203F" w:rsidRPr="001517FD" w:rsidDel="00DA72F3" w:rsidRDefault="00DC203F" w:rsidP="00D02DC9">
            <w:pPr>
              <w:bidi w:val="0"/>
              <w:spacing w:after="0" w:line="360" w:lineRule="auto"/>
              <w:jc w:val="both"/>
              <w:rPr>
                <w:del w:id="3314" w:author="Tomer Oron" w:date="2023-12-26T13:42:00Z"/>
                <w:rFonts w:eastAsia="Times New Roman" w:cstheme="minorHAnsi"/>
                <w:color w:val="000000"/>
                <w:kern w:val="0"/>
                <w14:ligatures w14:val="none"/>
              </w:rPr>
            </w:pPr>
            <w:bookmarkStart w:id="3315" w:name="_Toc145605779"/>
            <w:del w:id="3316" w:author="Tomer Oron" w:date="2023-12-26T13:42:00Z">
              <w:r w:rsidRPr="001517FD" w:rsidDel="00DA72F3">
                <w:rPr>
                  <w:rFonts w:eastAsia="Times New Roman" w:cstheme="minorHAnsi"/>
                  <w:color w:val="000000"/>
                  <w:kern w:val="0"/>
                  <w14:ligatures w14:val="none"/>
                </w:rPr>
                <w:delText>17.102</w:delText>
              </w:r>
              <w:bookmarkEnd w:id="3315"/>
            </w:del>
          </w:p>
        </w:tc>
        <w:tc>
          <w:tcPr>
            <w:tcW w:w="889" w:type="dxa"/>
            <w:tcBorders>
              <w:top w:val="nil"/>
              <w:left w:val="nil"/>
              <w:bottom w:val="nil"/>
              <w:right w:val="nil"/>
            </w:tcBorders>
            <w:shd w:val="clear" w:color="000000" w:fill="F2F2F2"/>
            <w:noWrap/>
            <w:vAlign w:val="center"/>
            <w:hideMark/>
          </w:tcPr>
          <w:p w14:paraId="599673C0" w14:textId="0625F83A" w:rsidR="00DC203F" w:rsidRPr="001517FD" w:rsidDel="00DA72F3" w:rsidRDefault="00DC203F" w:rsidP="00D02DC9">
            <w:pPr>
              <w:bidi w:val="0"/>
              <w:spacing w:after="0" w:line="360" w:lineRule="auto"/>
              <w:jc w:val="both"/>
              <w:rPr>
                <w:del w:id="3317" w:author="Tomer Oron" w:date="2023-12-26T13:42:00Z"/>
                <w:rFonts w:eastAsia="Times New Roman" w:cstheme="minorHAnsi"/>
                <w:color w:val="000000"/>
                <w:kern w:val="0"/>
                <w14:ligatures w14:val="none"/>
              </w:rPr>
            </w:pPr>
            <w:del w:id="3318"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7BE3640A" w14:textId="0524FBD3" w:rsidR="00DC203F" w:rsidRPr="001517FD" w:rsidDel="00DA72F3" w:rsidRDefault="00DC203F" w:rsidP="00D02DC9">
            <w:pPr>
              <w:bidi w:val="0"/>
              <w:spacing w:after="0" w:line="360" w:lineRule="auto"/>
              <w:jc w:val="both"/>
              <w:rPr>
                <w:del w:id="3319" w:author="Tomer Oron" w:date="2023-12-26T13:42:00Z"/>
                <w:rFonts w:eastAsia="Times New Roman" w:cstheme="minorHAnsi"/>
                <w:color w:val="000000"/>
                <w:kern w:val="0"/>
                <w14:ligatures w14:val="none"/>
              </w:rPr>
            </w:pPr>
            <w:del w:id="3320"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5D81C4EC" w14:textId="2B7E975A" w:rsidR="00DC203F" w:rsidRPr="001517FD" w:rsidDel="00DA72F3" w:rsidRDefault="00DC203F" w:rsidP="00D02DC9">
            <w:pPr>
              <w:bidi w:val="0"/>
              <w:spacing w:after="0" w:line="360" w:lineRule="auto"/>
              <w:jc w:val="both"/>
              <w:rPr>
                <w:del w:id="3321" w:author="Tomer Oron" w:date="2023-12-26T13:42:00Z"/>
                <w:rFonts w:eastAsia="Times New Roman" w:cstheme="minorHAnsi"/>
                <w:color w:val="000000"/>
                <w:kern w:val="0"/>
                <w14:ligatures w14:val="none"/>
              </w:rPr>
            </w:pPr>
            <w:del w:id="3322"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566C8426" w14:textId="1D11D796" w:rsidR="00DC203F" w:rsidRPr="001517FD" w:rsidDel="00DA72F3" w:rsidRDefault="00DC203F" w:rsidP="00D02DC9">
            <w:pPr>
              <w:bidi w:val="0"/>
              <w:spacing w:after="0" w:line="360" w:lineRule="auto"/>
              <w:jc w:val="both"/>
              <w:rPr>
                <w:del w:id="3323" w:author="Tomer Oron" w:date="2023-12-26T13:42:00Z"/>
                <w:rFonts w:eastAsia="Times New Roman" w:cstheme="minorHAnsi"/>
                <w:color w:val="000000"/>
                <w:kern w:val="0"/>
                <w14:ligatures w14:val="none"/>
              </w:rPr>
            </w:pPr>
            <w:del w:id="3324" w:author="Tomer Oron" w:date="2023-12-26T13:42:00Z">
              <w:r w:rsidRPr="001517FD" w:rsidDel="00DA72F3">
                <w:rPr>
                  <w:rFonts w:eastAsia="Times New Roman" w:cstheme="minorHAnsi"/>
                  <w:color w:val="000000"/>
                  <w:kern w:val="0"/>
                  <w14:ligatures w14:val="none"/>
                </w:rPr>
                <w:delText> </w:delText>
              </w:r>
            </w:del>
          </w:p>
        </w:tc>
      </w:tr>
      <w:tr w:rsidR="00DC203F" w:rsidRPr="001517FD" w:rsidDel="00DA72F3" w14:paraId="4872AD77" w14:textId="0C3CF252" w:rsidTr="00D17652">
        <w:trPr>
          <w:trHeight w:val="290"/>
          <w:del w:id="3325" w:author="Tomer Oron" w:date="2023-12-26T13:42:00Z"/>
        </w:trPr>
        <w:tc>
          <w:tcPr>
            <w:tcW w:w="1060" w:type="dxa"/>
            <w:vMerge/>
            <w:tcBorders>
              <w:top w:val="single" w:sz="8" w:space="0" w:color="auto"/>
              <w:left w:val="single" w:sz="8" w:space="0" w:color="auto"/>
              <w:bottom w:val="single" w:sz="8" w:space="0" w:color="000000"/>
              <w:right w:val="single" w:sz="4" w:space="0" w:color="auto"/>
            </w:tcBorders>
            <w:vAlign w:val="center"/>
            <w:hideMark/>
          </w:tcPr>
          <w:p w14:paraId="2845366E" w14:textId="1C0A2E3A" w:rsidR="00DC203F" w:rsidRPr="001517FD" w:rsidDel="00DA72F3" w:rsidRDefault="00DC203F" w:rsidP="00D02DC9">
            <w:pPr>
              <w:bidi w:val="0"/>
              <w:spacing w:after="0" w:line="360" w:lineRule="auto"/>
              <w:jc w:val="both"/>
              <w:rPr>
                <w:del w:id="3326" w:author="Tomer Oron" w:date="2023-12-26T13:42:00Z"/>
                <w:rFonts w:eastAsia="Times New Roman" w:cstheme="minorHAnsi"/>
                <w:color w:val="000000"/>
                <w:kern w:val="0"/>
                <w14:ligatures w14:val="none"/>
              </w:rPr>
            </w:pPr>
          </w:p>
        </w:tc>
        <w:tc>
          <w:tcPr>
            <w:tcW w:w="1920" w:type="dxa"/>
            <w:tcBorders>
              <w:top w:val="nil"/>
              <w:left w:val="nil"/>
              <w:bottom w:val="single" w:sz="8" w:space="0" w:color="auto"/>
              <w:right w:val="single" w:sz="4" w:space="0" w:color="auto"/>
            </w:tcBorders>
            <w:shd w:val="clear" w:color="auto" w:fill="auto"/>
            <w:noWrap/>
            <w:vAlign w:val="center"/>
          </w:tcPr>
          <w:p w14:paraId="0245EFFC" w14:textId="270DD5F1" w:rsidR="00DC203F" w:rsidRPr="001517FD" w:rsidDel="00DA72F3" w:rsidRDefault="00D17652" w:rsidP="00D02DC9">
            <w:pPr>
              <w:bidi w:val="0"/>
              <w:spacing w:after="0" w:line="360" w:lineRule="auto"/>
              <w:jc w:val="both"/>
              <w:rPr>
                <w:del w:id="3327" w:author="Tomer Oron" w:date="2023-12-26T13:42:00Z"/>
                <w:rFonts w:eastAsia="Times New Roman" w:cstheme="minorHAnsi"/>
                <w:i/>
                <w:color w:val="000000"/>
                <w:kern w:val="0"/>
                <w14:ligatures w14:val="none"/>
              </w:rPr>
            </w:pPr>
            <m:oMathPara>
              <m:oMath>
                <m:r>
                  <w:del w:id="3328" w:author="Tomer Oron" w:date="2023-12-26T13:42:00Z">
                    <w:rPr>
                      <w:rFonts w:ascii="Cambria Math" w:eastAsia="Times New Roman" w:hAnsi="Cambria Math" w:cstheme="minorHAnsi"/>
                      <w:color w:val="000000"/>
                      <w:kern w:val="0"/>
                      <w14:ligatures w14:val="none"/>
                    </w:rPr>
                    <m:t>L×L</m:t>
                  </w:del>
                </m:r>
              </m:oMath>
            </m:oMathPara>
          </w:p>
        </w:tc>
        <w:tc>
          <w:tcPr>
            <w:tcW w:w="889" w:type="dxa"/>
            <w:tcBorders>
              <w:top w:val="nil"/>
              <w:left w:val="nil"/>
              <w:bottom w:val="single" w:sz="8" w:space="0" w:color="auto"/>
              <w:right w:val="single" w:sz="4" w:space="0" w:color="auto"/>
            </w:tcBorders>
            <w:shd w:val="clear" w:color="auto" w:fill="auto"/>
            <w:noWrap/>
            <w:vAlign w:val="center"/>
            <w:hideMark/>
          </w:tcPr>
          <w:p w14:paraId="501437BD" w14:textId="6E0088CD" w:rsidR="00DC203F" w:rsidRPr="001517FD" w:rsidDel="00DA72F3" w:rsidRDefault="00DC203F" w:rsidP="00D02DC9">
            <w:pPr>
              <w:bidi w:val="0"/>
              <w:spacing w:after="0" w:line="360" w:lineRule="auto"/>
              <w:jc w:val="both"/>
              <w:rPr>
                <w:del w:id="3329" w:author="Tomer Oron" w:date="2023-12-26T13:42:00Z"/>
                <w:rFonts w:eastAsia="Times New Roman" w:cstheme="minorHAnsi"/>
                <w:color w:val="000000"/>
                <w:kern w:val="0"/>
                <w14:ligatures w14:val="none"/>
              </w:rPr>
            </w:pPr>
            <w:bookmarkStart w:id="3330" w:name="_Toc145605781"/>
            <w:del w:id="3331" w:author="Tomer Oron" w:date="2023-12-26T13:42:00Z">
              <w:r w:rsidRPr="001517FD" w:rsidDel="00DA72F3">
                <w:rPr>
                  <w:rFonts w:eastAsia="Times New Roman" w:cstheme="minorHAnsi"/>
                  <w:color w:val="000000"/>
                  <w:kern w:val="0"/>
                  <w14:ligatures w14:val="none"/>
                </w:rPr>
                <w:delText>71.375</w:delText>
              </w:r>
              <w:bookmarkEnd w:id="3330"/>
            </w:del>
          </w:p>
        </w:tc>
        <w:tc>
          <w:tcPr>
            <w:tcW w:w="889" w:type="dxa"/>
            <w:tcBorders>
              <w:top w:val="nil"/>
              <w:left w:val="nil"/>
              <w:bottom w:val="single" w:sz="8" w:space="0" w:color="auto"/>
              <w:right w:val="single" w:sz="8" w:space="0" w:color="auto"/>
            </w:tcBorders>
            <w:shd w:val="clear" w:color="auto" w:fill="auto"/>
            <w:noWrap/>
            <w:vAlign w:val="center"/>
            <w:hideMark/>
          </w:tcPr>
          <w:p w14:paraId="32AB3969" w14:textId="14A0E837" w:rsidR="00DC203F" w:rsidRPr="001517FD" w:rsidDel="00DA72F3" w:rsidRDefault="00DC203F" w:rsidP="00D02DC9">
            <w:pPr>
              <w:bidi w:val="0"/>
              <w:spacing w:after="0" w:line="360" w:lineRule="auto"/>
              <w:jc w:val="both"/>
              <w:rPr>
                <w:del w:id="3332" w:author="Tomer Oron" w:date="2023-12-26T13:42:00Z"/>
                <w:rFonts w:eastAsia="Times New Roman" w:cstheme="minorHAnsi"/>
                <w:color w:val="000000"/>
                <w:kern w:val="0"/>
                <w14:ligatures w14:val="none"/>
              </w:rPr>
            </w:pPr>
            <w:bookmarkStart w:id="3333" w:name="_Toc145605782"/>
            <w:del w:id="3334" w:author="Tomer Oron" w:date="2023-12-26T13:42:00Z">
              <w:r w:rsidRPr="001517FD" w:rsidDel="00DA72F3">
                <w:rPr>
                  <w:rFonts w:eastAsia="Times New Roman" w:cstheme="minorHAnsi"/>
                  <w:color w:val="000000"/>
                  <w:kern w:val="0"/>
                  <w14:ligatures w14:val="none"/>
                </w:rPr>
                <w:delText>28.625</w:delText>
              </w:r>
              <w:bookmarkEnd w:id="3333"/>
            </w:del>
          </w:p>
        </w:tc>
        <w:tc>
          <w:tcPr>
            <w:tcW w:w="889" w:type="dxa"/>
            <w:tcBorders>
              <w:top w:val="nil"/>
              <w:left w:val="nil"/>
              <w:bottom w:val="nil"/>
              <w:right w:val="nil"/>
            </w:tcBorders>
            <w:shd w:val="clear" w:color="000000" w:fill="F2F2F2"/>
            <w:noWrap/>
            <w:vAlign w:val="center"/>
            <w:hideMark/>
          </w:tcPr>
          <w:p w14:paraId="6DC64343" w14:textId="2562B50E" w:rsidR="00DC203F" w:rsidRPr="001517FD" w:rsidDel="00DA72F3" w:rsidRDefault="00DC203F" w:rsidP="00D02DC9">
            <w:pPr>
              <w:bidi w:val="0"/>
              <w:spacing w:after="0" w:line="360" w:lineRule="auto"/>
              <w:jc w:val="both"/>
              <w:rPr>
                <w:del w:id="3335" w:author="Tomer Oron" w:date="2023-12-26T13:42:00Z"/>
                <w:rFonts w:eastAsia="Times New Roman" w:cstheme="minorHAnsi"/>
                <w:color w:val="000000"/>
                <w:kern w:val="0"/>
                <w14:ligatures w14:val="none"/>
              </w:rPr>
            </w:pPr>
            <w:del w:id="3336"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6A0F6489" w14:textId="68950BD8" w:rsidR="00DC203F" w:rsidRPr="001517FD" w:rsidDel="00DA72F3" w:rsidRDefault="00DC203F" w:rsidP="00D02DC9">
            <w:pPr>
              <w:bidi w:val="0"/>
              <w:spacing w:after="0" w:line="360" w:lineRule="auto"/>
              <w:jc w:val="both"/>
              <w:rPr>
                <w:del w:id="3337" w:author="Tomer Oron" w:date="2023-12-26T13:42:00Z"/>
                <w:rFonts w:eastAsia="Times New Roman" w:cstheme="minorHAnsi"/>
                <w:color w:val="000000"/>
                <w:kern w:val="0"/>
                <w14:ligatures w14:val="none"/>
              </w:rPr>
            </w:pPr>
            <w:del w:id="3338"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6B90DE11" w14:textId="0C7EDD6D" w:rsidR="00DC203F" w:rsidRPr="001517FD" w:rsidDel="00DA72F3" w:rsidRDefault="00DC203F" w:rsidP="00D02DC9">
            <w:pPr>
              <w:bidi w:val="0"/>
              <w:spacing w:after="0" w:line="360" w:lineRule="auto"/>
              <w:jc w:val="both"/>
              <w:rPr>
                <w:del w:id="3339" w:author="Tomer Oron" w:date="2023-12-26T13:42:00Z"/>
                <w:rFonts w:eastAsia="Times New Roman" w:cstheme="minorHAnsi"/>
                <w:color w:val="000000"/>
                <w:kern w:val="0"/>
                <w14:ligatures w14:val="none"/>
              </w:rPr>
            </w:pPr>
            <w:del w:id="3340"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2FA42D82" w14:textId="1FFB7179" w:rsidR="00DC203F" w:rsidRPr="001517FD" w:rsidDel="00DA72F3" w:rsidRDefault="00DC203F" w:rsidP="00D02DC9">
            <w:pPr>
              <w:bidi w:val="0"/>
              <w:spacing w:after="0" w:line="360" w:lineRule="auto"/>
              <w:jc w:val="both"/>
              <w:rPr>
                <w:del w:id="3341" w:author="Tomer Oron" w:date="2023-12-26T13:42:00Z"/>
                <w:rFonts w:eastAsia="Times New Roman" w:cstheme="minorHAnsi"/>
                <w:color w:val="000000"/>
                <w:kern w:val="0"/>
                <w14:ligatures w14:val="none"/>
              </w:rPr>
            </w:pPr>
            <w:del w:id="3342"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34F35F78" w14:textId="50CA78BE" w:rsidTr="00D17652">
        <w:trPr>
          <w:trHeight w:val="280"/>
          <w:del w:id="3343" w:author="Tomer Oron" w:date="2023-12-26T13:42:00Z"/>
        </w:trPr>
        <w:tc>
          <w:tcPr>
            <w:tcW w:w="106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27594E1" w14:textId="4C4A3549" w:rsidR="00D17652" w:rsidRPr="001517FD" w:rsidDel="00DA72F3" w:rsidRDefault="00D17652" w:rsidP="00D02DC9">
            <w:pPr>
              <w:bidi w:val="0"/>
              <w:spacing w:after="0" w:line="360" w:lineRule="auto"/>
              <w:jc w:val="both"/>
              <w:rPr>
                <w:del w:id="3344" w:author="Tomer Oron" w:date="2023-12-26T13:42:00Z"/>
                <w:rFonts w:eastAsia="Times New Roman" w:cstheme="minorHAnsi"/>
                <w:color w:val="000000"/>
                <w:kern w:val="0"/>
                <w14:ligatures w14:val="none"/>
              </w:rPr>
            </w:pPr>
            <w:bookmarkStart w:id="3345" w:name="_Toc145605783"/>
            <w:del w:id="3346" w:author="Tomer Oron" w:date="2023-12-26T13:42:00Z">
              <w:r w:rsidRPr="001517FD" w:rsidDel="00DA72F3">
                <w:rPr>
                  <w:rFonts w:eastAsia="Times New Roman" w:cstheme="minorHAnsi"/>
                  <w:color w:val="000000"/>
                  <w:kern w:val="0"/>
                  <w14:ligatures w14:val="none"/>
                </w:rPr>
                <w:delText>2</w:delText>
              </w:r>
              <w:bookmarkEnd w:id="3345"/>
            </w:del>
          </w:p>
        </w:tc>
        <w:tc>
          <w:tcPr>
            <w:tcW w:w="1920" w:type="dxa"/>
            <w:tcBorders>
              <w:top w:val="nil"/>
              <w:left w:val="nil"/>
              <w:bottom w:val="single" w:sz="4" w:space="0" w:color="auto"/>
              <w:right w:val="single" w:sz="4" w:space="0" w:color="auto"/>
            </w:tcBorders>
            <w:shd w:val="clear" w:color="auto" w:fill="auto"/>
            <w:noWrap/>
            <w:vAlign w:val="center"/>
          </w:tcPr>
          <w:p w14:paraId="23DD7619" w14:textId="143A0907" w:rsidR="00D17652" w:rsidRPr="001517FD" w:rsidDel="00DA72F3" w:rsidRDefault="00D17652" w:rsidP="00D02DC9">
            <w:pPr>
              <w:bidi w:val="0"/>
              <w:spacing w:after="0" w:line="360" w:lineRule="auto"/>
              <w:jc w:val="both"/>
              <w:rPr>
                <w:del w:id="3347" w:author="Tomer Oron" w:date="2023-12-26T13:42:00Z"/>
                <w:rFonts w:eastAsia="Times New Roman" w:cstheme="minorHAnsi"/>
                <w:i/>
                <w:color w:val="000000"/>
                <w:kern w:val="0"/>
                <w14:ligatures w14:val="none"/>
              </w:rPr>
            </w:pPr>
            <m:oMathPara>
              <m:oMath>
                <m:r>
                  <w:del w:id="3348" w:author="Tomer Oron" w:date="2023-12-26T13:42:00Z">
                    <w:rPr>
                      <w:rFonts w:ascii="Cambria Math" w:eastAsia="Times New Roman" w:hAnsi="Cambria Math" w:cstheme="minorHAnsi"/>
                      <w:color w:val="000000"/>
                      <w:kern w:val="0"/>
                      <w14:ligatures w14:val="none"/>
                    </w:rPr>
                    <m:t>R×R</m:t>
                  </w:del>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02086864" w14:textId="0AC0681A" w:rsidR="00D17652" w:rsidRPr="001517FD" w:rsidDel="00DA72F3" w:rsidRDefault="00D17652" w:rsidP="00D02DC9">
            <w:pPr>
              <w:bidi w:val="0"/>
              <w:spacing w:after="0" w:line="360" w:lineRule="auto"/>
              <w:jc w:val="both"/>
              <w:rPr>
                <w:del w:id="3349" w:author="Tomer Oron" w:date="2023-12-26T13:42:00Z"/>
                <w:rFonts w:eastAsia="Times New Roman" w:cstheme="minorHAnsi"/>
                <w:color w:val="000000"/>
                <w:kern w:val="0"/>
                <w14:ligatures w14:val="none"/>
              </w:rPr>
            </w:pPr>
            <w:bookmarkStart w:id="3350" w:name="_Toc145605785"/>
            <w:del w:id="3351" w:author="Tomer Oron" w:date="2023-12-26T13:42:00Z">
              <w:r w:rsidRPr="001517FD" w:rsidDel="00DA72F3">
                <w:rPr>
                  <w:rFonts w:eastAsia="Times New Roman" w:cstheme="minorHAnsi"/>
                  <w:color w:val="000000"/>
                  <w:kern w:val="0"/>
                  <w14:ligatures w14:val="none"/>
                </w:rPr>
                <w:delText>89.766</w:delText>
              </w:r>
              <w:bookmarkEnd w:id="3350"/>
            </w:del>
          </w:p>
        </w:tc>
        <w:tc>
          <w:tcPr>
            <w:tcW w:w="889" w:type="dxa"/>
            <w:tcBorders>
              <w:top w:val="nil"/>
              <w:left w:val="nil"/>
              <w:bottom w:val="single" w:sz="4" w:space="0" w:color="auto"/>
              <w:right w:val="nil"/>
            </w:tcBorders>
            <w:shd w:val="clear" w:color="auto" w:fill="auto"/>
            <w:noWrap/>
            <w:vAlign w:val="center"/>
            <w:hideMark/>
          </w:tcPr>
          <w:p w14:paraId="17996680" w14:textId="32BEAAAE" w:rsidR="00D17652" w:rsidRPr="001517FD" w:rsidDel="00DA72F3" w:rsidRDefault="00D17652" w:rsidP="00D02DC9">
            <w:pPr>
              <w:bidi w:val="0"/>
              <w:spacing w:after="0" w:line="360" w:lineRule="auto"/>
              <w:jc w:val="both"/>
              <w:rPr>
                <w:del w:id="3352" w:author="Tomer Oron" w:date="2023-12-26T13:42:00Z"/>
                <w:rFonts w:eastAsia="Times New Roman" w:cstheme="minorHAnsi"/>
                <w:color w:val="000000"/>
                <w:kern w:val="0"/>
                <w14:ligatures w14:val="none"/>
              </w:rPr>
            </w:pPr>
            <w:bookmarkStart w:id="3353" w:name="_Toc145605786"/>
            <w:del w:id="3354" w:author="Tomer Oron" w:date="2023-12-26T13:42:00Z">
              <w:r w:rsidRPr="001517FD" w:rsidDel="00DA72F3">
                <w:rPr>
                  <w:rFonts w:eastAsia="Times New Roman" w:cstheme="minorHAnsi"/>
                  <w:color w:val="000000"/>
                  <w:kern w:val="0"/>
                  <w14:ligatures w14:val="none"/>
                </w:rPr>
                <w:delText>9.311</w:delText>
              </w:r>
              <w:bookmarkEnd w:id="3353"/>
            </w:del>
          </w:p>
        </w:tc>
        <w:tc>
          <w:tcPr>
            <w:tcW w:w="889"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DE962" w14:textId="7126035E" w:rsidR="00D17652" w:rsidRPr="001517FD" w:rsidDel="00DA72F3" w:rsidRDefault="00D17652" w:rsidP="00D02DC9">
            <w:pPr>
              <w:bidi w:val="0"/>
              <w:spacing w:after="0" w:line="360" w:lineRule="auto"/>
              <w:jc w:val="both"/>
              <w:rPr>
                <w:del w:id="3355" w:author="Tomer Oron" w:date="2023-12-26T13:42:00Z"/>
                <w:rFonts w:eastAsia="Times New Roman" w:cstheme="minorHAnsi"/>
                <w:color w:val="000000"/>
                <w:kern w:val="0"/>
                <w14:ligatures w14:val="none"/>
              </w:rPr>
            </w:pPr>
            <w:bookmarkStart w:id="3356" w:name="_Toc145605787"/>
            <w:del w:id="3357" w:author="Tomer Oron" w:date="2023-12-26T13:42:00Z">
              <w:r w:rsidRPr="001517FD" w:rsidDel="00DA72F3">
                <w:rPr>
                  <w:rFonts w:eastAsia="Times New Roman" w:cstheme="minorHAnsi"/>
                  <w:color w:val="000000"/>
                  <w:kern w:val="0"/>
                  <w14:ligatures w14:val="none"/>
                </w:rPr>
                <w:delText>0.924</w:delText>
              </w:r>
              <w:bookmarkEnd w:id="3356"/>
            </w:del>
          </w:p>
        </w:tc>
        <w:tc>
          <w:tcPr>
            <w:tcW w:w="767" w:type="dxa"/>
            <w:tcBorders>
              <w:top w:val="nil"/>
              <w:left w:val="nil"/>
              <w:bottom w:val="nil"/>
              <w:right w:val="nil"/>
            </w:tcBorders>
            <w:shd w:val="clear" w:color="000000" w:fill="F2F2F2"/>
            <w:noWrap/>
            <w:vAlign w:val="center"/>
            <w:hideMark/>
          </w:tcPr>
          <w:p w14:paraId="11EF3DE1" w14:textId="1B2B2B18" w:rsidR="00D17652" w:rsidRPr="001517FD" w:rsidDel="00DA72F3" w:rsidRDefault="00D17652" w:rsidP="00D02DC9">
            <w:pPr>
              <w:bidi w:val="0"/>
              <w:spacing w:after="0" w:line="360" w:lineRule="auto"/>
              <w:jc w:val="both"/>
              <w:rPr>
                <w:del w:id="3358" w:author="Tomer Oron" w:date="2023-12-26T13:42:00Z"/>
                <w:rFonts w:eastAsia="Times New Roman" w:cstheme="minorHAnsi"/>
                <w:color w:val="000000"/>
                <w:kern w:val="0"/>
                <w14:ligatures w14:val="none"/>
              </w:rPr>
            </w:pPr>
            <w:del w:id="3359"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22259C29" w14:textId="24338B9B" w:rsidR="00D17652" w:rsidRPr="001517FD" w:rsidDel="00DA72F3" w:rsidRDefault="00D17652" w:rsidP="00D02DC9">
            <w:pPr>
              <w:bidi w:val="0"/>
              <w:spacing w:after="0" w:line="360" w:lineRule="auto"/>
              <w:jc w:val="both"/>
              <w:rPr>
                <w:del w:id="3360" w:author="Tomer Oron" w:date="2023-12-26T13:42:00Z"/>
                <w:rFonts w:eastAsia="Times New Roman" w:cstheme="minorHAnsi"/>
                <w:color w:val="000000"/>
                <w:kern w:val="0"/>
                <w14:ligatures w14:val="none"/>
              </w:rPr>
            </w:pPr>
            <w:del w:id="3361"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17E485F2" w14:textId="7D3AB8A4" w:rsidR="00D17652" w:rsidRPr="001517FD" w:rsidDel="00DA72F3" w:rsidRDefault="00D17652" w:rsidP="00D02DC9">
            <w:pPr>
              <w:bidi w:val="0"/>
              <w:spacing w:after="0" w:line="360" w:lineRule="auto"/>
              <w:jc w:val="both"/>
              <w:rPr>
                <w:del w:id="3362" w:author="Tomer Oron" w:date="2023-12-26T13:42:00Z"/>
                <w:rFonts w:eastAsia="Times New Roman" w:cstheme="minorHAnsi"/>
                <w:color w:val="000000"/>
                <w:kern w:val="0"/>
                <w14:ligatures w14:val="none"/>
              </w:rPr>
            </w:pPr>
            <w:del w:id="3363"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46B6D016" w14:textId="23A0A979" w:rsidTr="00D17652">
        <w:trPr>
          <w:trHeight w:val="280"/>
          <w:del w:id="3364" w:author="Tomer Oron" w:date="2023-12-26T13:42:00Z"/>
        </w:trPr>
        <w:tc>
          <w:tcPr>
            <w:tcW w:w="1060" w:type="dxa"/>
            <w:vMerge/>
            <w:tcBorders>
              <w:top w:val="nil"/>
              <w:left w:val="single" w:sz="8" w:space="0" w:color="auto"/>
              <w:bottom w:val="single" w:sz="4" w:space="0" w:color="auto"/>
              <w:right w:val="single" w:sz="4" w:space="0" w:color="auto"/>
            </w:tcBorders>
            <w:vAlign w:val="center"/>
            <w:hideMark/>
          </w:tcPr>
          <w:p w14:paraId="77A24E2A" w14:textId="0286F2F5" w:rsidR="00D17652" w:rsidRPr="001517FD" w:rsidDel="00DA72F3" w:rsidRDefault="00D17652" w:rsidP="00D02DC9">
            <w:pPr>
              <w:bidi w:val="0"/>
              <w:spacing w:after="0" w:line="360" w:lineRule="auto"/>
              <w:jc w:val="both"/>
              <w:rPr>
                <w:del w:id="3365" w:author="Tomer Oron" w:date="2023-12-26T13:42:00Z"/>
                <w:rFonts w:eastAsia="Times New Roman"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289D9DB7" w14:textId="4A664C59" w:rsidR="00D17652" w:rsidRPr="001517FD" w:rsidDel="00DA72F3" w:rsidRDefault="00D17652" w:rsidP="00D02DC9">
            <w:pPr>
              <w:bidi w:val="0"/>
              <w:spacing w:after="0" w:line="360" w:lineRule="auto"/>
              <w:jc w:val="both"/>
              <w:rPr>
                <w:del w:id="3366" w:author="Tomer Oron" w:date="2023-12-26T13:42:00Z"/>
                <w:rFonts w:eastAsia="Times New Roman" w:cstheme="minorHAnsi"/>
                <w:i/>
                <w:color w:val="000000"/>
                <w:kern w:val="0"/>
                <w14:ligatures w14:val="none"/>
              </w:rPr>
            </w:pPr>
            <m:oMathPara>
              <m:oMath>
                <m:r>
                  <w:del w:id="3367" w:author="Tomer Oron" w:date="2023-12-26T13:42:00Z">
                    <w:rPr>
                      <w:rFonts w:ascii="Cambria Math" w:eastAsia="Times New Roman" w:hAnsi="Cambria Math" w:cstheme="minorHAnsi"/>
                      <w:color w:val="000000"/>
                      <w:kern w:val="0"/>
                      <w14:ligatures w14:val="none"/>
                    </w:rPr>
                    <m:t>R×L</m:t>
                  </w:del>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41B84415" w14:textId="7D55EB7C" w:rsidR="00D17652" w:rsidRPr="001517FD" w:rsidDel="00DA72F3" w:rsidRDefault="00D17652" w:rsidP="00D02DC9">
            <w:pPr>
              <w:bidi w:val="0"/>
              <w:spacing w:after="0" w:line="360" w:lineRule="auto"/>
              <w:jc w:val="both"/>
              <w:rPr>
                <w:del w:id="3368" w:author="Tomer Oron" w:date="2023-12-26T13:42:00Z"/>
                <w:rFonts w:eastAsia="Times New Roman" w:cstheme="minorHAnsi"/>
                <w:color w:val="000000"/>
                <w:kern w:val="0"/>
                <w14:ligatures w14:val="none"/>
              </w:rPr>
            </w:pPr>
            <w:bookmarkStart w:id="3369" w:name="_Toc145605789"/>
            <w:del w:id="3370" w:author="Tomer Oron" w:date="2023-12-26T13:42:00Z">
              <w:r w:rsidRPr="001517FD" w:rsidDel="00DA72F3">
                <w:rPr>
                  <w:rFonts w:eastAsia="Times New Roman" w:cstheme="minorHAnsi"/>
                  <w:color w:val="000000"/>
                  <w:kern w:val="0"/>
                  <w14:ligatures w14:val="none"/>
                </w:rPr>
                <w:delText>69.221</w:delText>
              </w:r>
              <w:bookmarkEnd w:id="3369"/>
            </w:del>
          </w:p>
        </w:tc>
        <w:tc>
          <w:tcPr>
            <w:tcW w:w="889" w:type="dxa"/>
            <w:tcBorders>
              <w:top w:val="nil"/>
              <w:left w:val="nil"/>
              <w:bottom w:val="single" w:sz="4" w:space="0" w:color="auto"/>
              <w:right w:val="nil"/>
            </w:tcBorders>
            <w:shd w:val="clear" w:color="auto" w:fill="auto"/>
            <w:noWrap/>
            <w:vAlign w:val="center"/>
            <w:hideMark/>
          </w:tcPr>
          <w:p w14:paraId="5518A1DC" w14:textId="05D2AA0A" w:rsidR="00D17652" w:rsidRPr="001517FD" w:rsidDel="00DA72F3" w:rsidRDefault="00D17652" w:rsidP="00D02DC9">
            <w:pPr>
              <w:bidi w:val="0"/>
              <w:spacing w:after="0" w:line="360" w:lineRule="auto"/>
              <w:jc w:val="both"/>
              <w:rPr>
                <w:del w:id="3371" w:author="Tomer Oron" w:date="2023-12-26T13:42:00Z"/>
                <w:rFonts w:eastAsia="Times New Roman" w:cstheme="minorHAnsi"/>
                <w:color w:val="000000"/>
                <w:kern w:val="0"/>
                <w14:ligatures w14:val="none"/>
              </w:rPr>
            </w:pPr>
            <w:bookmarkStart w:id="3372" w:name="_Toc145605790"/>
            <w:del w:id="3373" w:author="Tomer Oron" w:date="2023-12-26T13:42:00Z">
              <w:r w:rsidRPr="001517FD" w:rsidDel="00DA72F3">
                <w:rPr>
                  <w:rFonts w:eastAsia="Times New Roman" w:cstheme="minorHAnsi"/>
                  <w:color w:val="000000"/>
                  <w:kern w:val="0"/>
                  <w14:ligatures w14:val="none"/>
                </w:rPr>
                <w:delText>27.355</w:delText>
              </w:r>
              <w:bookmarkEnd w:id="3372"/>
            </w:del>
          </w:p>
        </w:tc>
        <w:tc>
          <w:tcPr>
            <w:tcW w:w="889" w:type="dxa"/>
            <w:tcBorders>
              <w:top w:val="nil"/>
              <w:left w:val="single" w:sz="4" w:space="0" w:color="auto"/>
              <w:bottom w:val="single" w:sz="4" w:space="0" w:color="auto"/>
              <w:right w:val="single" w:sz="8" w:space="0" w:color="auto"/>
            </w:tcBorders>
            <w:shd w:val="clear" w:color="auto" w:fill="auto"/>
            <w:noWrap/>
            <w:vAlign w:val="center"/>
            <w:hideMark/>
          </w:tcPr>
          <w:p w14:paraId="2D0652A9" w14:textId="62E30DD2" w:rsidR="00D17652" w:rsidRPr="001517FD" w:rsidDel="00DA72F3" w:rsidRDefault="00D17652" w:rsidP="00D02DC9">
            <w:pPr>
              <w:bidi w:val="0"/>
              <w:spacing w:after="0" w:line="360" w:lineRule="auto"/>
              <w:jc w:val="both"/>
              <w:rPr>
                <w:del w:id="3374" w:author="Tomer Oron" w:date="2023-12-26T13:42:00Z"/>
                <w:rFonts w:eastAsia="Times New Roman" w:cstheme="minorHAnsi"/>
                <w:color w:val="000000"/>
                <w:kern w:val="0"/>
                <w14:ligatures w14:val="none"/>
              </w:rPr>
            </w:pPr>
            <w:bookmarkStart w:id="3375" w:name="_Toc145605791"/>
            <w:del w:id="3376" w:author="Tomer Oron" w:date="2023-12-26T13:42:00Z">
              <w:r w:rsidRPr="001517FD" w:rsidDel="00DA72F3">
                <w:rPr>
                  <w:rFonts w:eastAsia="Times New Roman" w:cstheme="minorHAnsi"/>
                  <w:color w:val="000000"/>
                  <w:kern w:val="0"/>
                  <w14:ligatures w14:val="none"/>
                </w:rPr>
                <w:delText>3.425</w:delText>
              </w:r>
              <w:bookmarkEnd w:id="3375"/>
            </w:del>
          </w:p>
        </w:tc>
        <w:tc>
          <w:tcPr>
            <w:tcW w:w="767" w:type="dxa"/>
            <w:tcBorders>
              <w:top w:val="nil"/>
              <w:left w:val="nil"/>
              <w:bottom w:val="nil"/>
              <w:right w:val="nil"/>
            </w:tcBorders>
            <w:shd w:val="clear" w:color="000000" w:fill="F2F2F2"/>
            <w:noWrap/>
            <w:vAlign w:val="center"/>
            <w:hideMark/>
          </w:tcPr>
          <w:p w14:paraId="669DD9C9" w14:textId="0A7FD143" w:rsidR="00D17652" w:rsidRPr="001517FD" w:rsidDel="00DA72F3" w:rsidRDefault="00D17652" w:rsidP="00D02DC9">
            <w:pPr>
              <w:bidi w:val="0"/>
              <w:spacing w:after="0" w:line="360" w:lineRule="auto"/>
              <w:jc w:val="both"/>
              <w:rPr>
                <w:del w:id="3377" w:author="Tomer Oron" w:date="2023-12-26T13:42:00Z"/>
                <w:rFonts w:eastAsia="Times New Roman" w:cstheme="minorHAnsi"/>
                <w:color w:val="000000"/>
                <w:kern w:val="0"/>
                <w14:ligatures w14:val="none"/>
              </w:rPr>
            </w:pPr>
            <w:del w:id="3378"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50B8DD4B" w14:textId="5CDFE8B3" w:rsidR="00D17652" w:rsidRPr="001517FD" w:rsidDel="00DA72F3" w:rsidRDefault="00D17652" w:rsidP="00D02DC9">
            <w:pPr>
              <w:bidi w:val="0"/>
              <w:spacing w:after="0" w:line="360" w:lineRule="auto"/>
              <w:jc w:val="both"/>
              <w:rPr>
                <w:del w:id="3379" w:author="Tomer Oron" w:date="2023-12-26T13:42:00Z"/>
                <w:rFonts w:eastAsia="Times New Roman" w:cstheme="minorHAnsi"/>
                <w:color w:val="000000"/>
                <w:kern w:val="0"/>
                <w14:ligatures w14:val="none"/>
              </w:rPr>
            </w:pPr>
            <w:del w:id="3380"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5F0E67F3" w14:textId="317654D1" w:rsidR="00D17652" w:rsidRPr="001517FD" w:rsidDel="00DA72F3" w:rsidRDefault="00D17652" w:rsidP="00D02DC9">
            <w:pPr>
              <w:bidi w:val="0"/>
              <w:spacing w:after="0" w:line="360" w:lineRule="auto"/>
              <w:jc w:val="both"/>
              <w:rPr>
                <w:del w:id="3381" w:author="Tomer Oron" w:date="2023-12-26T13:42:00Z"/>
                <w:rFonts w:eastAsia="Times New Roman" w:cstheme="minorHAnsi"/>
                <w:color w:val="000000"/>
                <w:kern w:val="0"/>
                <w14:ligatures w14:val="none"/>
              </w:rPr>
            </w:pPr>
            <w:del w:id="3382"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09866B6C" w14:textId="211F5BF0" w:rsidTr="00D17652">
        <w:trPr>
          <w:trHeight w:val="290"/>
          <w:del w:id="3383" w:author="Tomer Oron" w:date="2023-12-26T13:42:00Z"/>
        </w:trPr>
        <w:tc>
          <w:tcPr>
            <w:tcW w:w="1060" w:type="dxa"/>
            <w:vMerge/>
            <w:tcBorders>
              <w:top w:val="nil"/>
              <w:left w:val="single" w:sz="8" w:space="0" w:color="auto"/>
              <w:bottom w:val="single" w:sz="4" w:space="0" w:color="auto"/>
              <w:right w:val="single" w:sz="4" w:space="0" w:color="auto"/>
            </w:tcBorders>
            <w:vAlign w:val="center"/>
            <w:hideMark/>
          </w:tcPr>
          <w:p w14:paraId="6E59AAAA" w14:textId="65924EBD" w:rsidR="00D17652" w:rsidRPr="001517FD" w:rsidDel="00DA72F3" w:rsidRDefault="00D17652" w:rsidP="00D02DC9">
            <w:pPr>
              <w:bidi w:val="0"/>
              <w:spacing w:after="0" w:line="360" w:lineRule="auto"/>
              <w:jc w:val="both"/>
              <w:rPr>
                <w:del w:id="3384" w:author="Tomer Oron" w:date="2023-12-26T13:42:00Z"/>
                <w:rFonts w:eastAsia="Times New Roman" w:cstheme="minorHAnsi"/>
                <w:color w:val="000000"/>
                <w:kern w:val="0"/>
                <w14:ligatures w14:val="none"/>
              </w:rPr>
            </w:pPr>
          </w:p>
        </w:tc>
        <w:tc>
          <w:tcPr>
            <w:tcW w:w="1920" w:type="dxa"/>
            <w:tcBorders>
              <w:top w:val="nil"/>
              <w:left w:val="nil"/>
              <w:bottom w:val="nil"/>
              <w:right w:val="single" w:sz="4" w:space="0" w:color="auto"/>
            </w:tcBorders>
            <w:shd w:val="clear" w:color="auto" w:fill="auto"/>
            <w:noWrap/>
            <w:vAlign w:val="center"/>
          </w:tcPr>
          <w:p w14:paraId="00F53153" w14:textId="53DCA951" w:rsidR="00D17652" w:rsidRPr="001517FD" w:rsidDel="00DA72F3" w:rsidRDefault="00D17652" w:rsidP="00D02DC9">
            <w:pPr>
              <w:bidi w:val="0"/>
              <w:spacing w:after="0" w:line="360" w:lineRule="auto"/>
              <w:jc w:val="both"/>
              <w:rPr>
                <w:del w:id="3385" w:author="Tomer Oron" w:date="2023-12-26T13:42:00Z"/>
                <w:rFonts w:eastAsia="Times New Roman" w:cstheme="minorHAnsi"/>
                <w:i/>
                <w:color w:val="000000"/>
                <w:kern w:val="0"/>
                <w14:ligatures w14:val="none"/>
              </w:rPr>
            </w:pPr>
            <m:oMathPara>
              <m:oMath>
                <m:r>
                  <w:del w:id="3386" w:author="Tomer Oron" w:date="2023-12-26T13:42:00Z">
                    <w:rPr>
                      <w:rFonts w:ascii="Cambria Math" w:eastAsia="Times New Roman" w:hAnsi="Cambria Math" w:cstheme="minorHAnsi"/>
                      <w:color w:val="000000"/>
                      <w:kern w:val="0"/>
                      <w14:ligatures w14:val="none"/>
                    </w:rPr>
                    <m:t>L×L</m:t>
                  </w:del>
                </m:r>
              </m:oMath>
            </m:oMathPara>
          </w:p>
        </w:tc>
        <w:tc>
          <w:tcPr>
            <w:tcW w:w="889" w:type="dxa"/>
            <w:tcBorders>
              <w:top w:val="nil"/>
              <w:left w:val="nil"/>
              <w:bottom w:val="nil"/>
              <w:right w:val="single" w:sz="4" w:space="0" w:color="auto"/>
            </w:tcBorders>
            <w:shd w:val="clear" w:color="auto" w:fill="auto"/>
            <w:noWrap/>
            <w:vAlign w:val="center"/>
            <w:hideMark/>
          </w:tcPr>
          <w:p w14:paraId="5971F07A" w14:textId="236AD5D6" w:rsidR="00D17652" w:rsidRPr="001517FD" w:rsidDel="00DA72F3" w:rsidRDefault="00D17652" w:rsidP="00D02DC9">
            <w:pPr>
              <w:bidi w:val="0"/>
              <w:spacing w:after="0" w:line="360" w:lineRule="auto"/>
              <w:jc w:val="both"/>
              <w:rPr>
                <w:del w:id="3387" w:author="Tomer Oron" w:date="2023-12-26T13:42:00Z"/>
                <w:rFonts w:eastAsia="Times New Roman" w:cstheme="minorHAnsi"/>
                <w:color w:val="000000"/>
                <w:kern w:val="0"/>
                <w14:ligatures w14:val="none"/>
              </w:rPr>
            </w:pPr>
            <w:bookmarkStart w:id="3388" w:name="_Toc145605793"/>
            <w:del w:id="3389" w:author="Tomer Oron" w:date="2023-12-26T13:42:00Z">
              <w:r w:rsidRPr="001517FD" w:rsidDel="00DA72F3">
                <w:rPr>
                  <w:rFonts w:eastAsia="Times New Roman" w:cstheme="minorHAnsi"/>
                  <w:color w:val="000000"/>
                  <w:kern w:val="0"/>
                  <w14:ligatures w14:val="none"/>
                </w:rPr>
                <w:delText>51.331</w:delText>
              </w:r>
              <w:bookmarkEnd w:id="3388"/>
            </w:del>
          </w:p>
        </w:tc>
        <w:tc>
          <w:tcPr>
            <w:tcW w:w="889" w:type="dxa"/>
            <w:tcBorders>
              <w:top w:val="nil"/>
              <w:left w:val="nil"/>
              <w:bottom w:val="nil"/>
              <w:right w:val="nil"/>
            </w:tcBorders>
            <w:shd w:val="clear" w:color="auto" w:fill="auto"/>
            <w:noWrap/>
            <w:vAlign w:val="center"/>
            <w:hideMark/>
          </w:tcPr>
          <w:p w14:paraId="0323626D" w14:textId="7D06C824" w:rsidR="00D17652" w:rsidRPr="001517FD" w:rsidDel="00DA72F3" w:rsidRDefault="00D17652" w:rsidP="00D02DC9">
            <w:pPr>
              <w:bidi w:val="0"/>
              <w:spacing w:after="0" w:line="360" w:lineRule="auto"/>
              <w:jc w:val="both"/>
              <w:rPr>
                <w:del w:id="3390" w:author="Tomer Oron" w:date="2023-12-26T13:42:00Z"/>
                <w:rFonts w:eastAsia="Times New Roman" w:cstheme="minorHAnsi"/>
                <w:color w:val="000000"/>
                <w:kern w:val="0"/>
                <w14:ligatures w14:val="none"/>
              </w:rPr>
            </w:pPr>
            <w:bookmarkStart w:id="3391" w:name="_Toc145605794"/>
            <w:del w:id="3392" w:author="Tomer Oron" w:date="2023-12-26T13:42:00Z">
              <w:r w:rsidRPr="001517FD" w:rsidDel="00DA72F3">
                <w:rPr>
                  <w:rFonts w:eastAsia="Times New Roman" w:cstheme="minorHAnsi"/>
                  <w:color w:val="000000"/>
                  <w:kern w:val="0"/>
                  <w14:ligatures w14:val="none"/>
                </w:rPr>
                <w:delText>40.087</w:delText>
              </w:r>
              <w:bookmarkEnd w:id="3391"/>
            </w:del>
          </w:p>
        </w:tc>
        <w:tc>
          <w:tcPr>
            <w:tcW w:w="889" w:type="dxa"/>
            <w:tcBorders>
              <w:top w:val="nil"/>
              <w:left w:val="single" w:sz="4" w:space="0" w:color="auto"/>
              <w:bottom w:val="nil"/>
              <w:right w:val="single" w:sz="8" w:space="0" w:color="auto"/>
            </w:tcBorders>
            <w:shd w:val="clear" w:color="auto" w:fill="auto"/>
            <w:noWrap/>
            <w:vAlign w:val="center"/>
            <w:hideMark/>
          </w:tcPr>
          <w:p w14:paraId="7F838FF7" w14:textId="757FA3D2" w:rsidR="00D17652" w:rsidRPr="001517FD" w:rsidDel="00DA72F3" w:rsidRDefault="00D17652" w:rsidP="00D02DC9">
            <w:pPr>
              <w:bidi w:val="0"/>
              <w:spacing w:after="0" w:line="360" w:lineRule="auto"/>
              <w:jc w:val="both"/>
              <w:rPr>
                <w:del w:id="3393" w:author="Tomer Oron" w:date="2023-12-26T13:42:00Z"/>
                <w:rFonts w:eastAsia="Times New Roman" w:cstheme="minorHAnsi"/>
                <w:color w:val="000000"/>
                <w:kern w:val="0"/>
                <w14:ligatures w14:val="none"/>
              </w:rPr>
            </w:pPr>
            <w:bookmarkStart w:id="3394" w:name="_Toc145605795"/>
            <w:del w:id="3395" w:author="Tomer Oron" w:date="2023-12-26T13:42:00Z">
              <w:r w:rsidRPr="001517FD" w:rsidDel="00DA72F3">
                <w:rPr>
                  <w:rFonts w:eastAsia="Times New Roman" w:cstheme="minorHAnsi"/>
                  <w:color w:val="000000"/>
                  <w:kern w:val="0"/>
                  <w14:ligatures w14:val="none"/>
                </w:rPr>
                <w:delText>8.581</w:delText>
              </w:r>
              <w:bookmarkEnd w:id="3394"/>
            </w:del>
          </w:p>
        </w:tc>
        <w:tc>
          <w:tcPr>
            <w:tcW w:w="767" w:type="dxa"/>
            <w:tcBorders>
              <w:top w:val="nil"/>
              <w:left w:val="nil"/>
              <w:bottom w:val="nil"/>
              <w:right w:val="nil"/>
            </w:tcBorders>
            <w:shd w:val="clear" w:color="000000" w:fill="F2F2F2"/>
            <w:noWrap/>
            <w:vAlign w:val="center"/>
            <w:hideMark/>
          </w:tcPr>
          <w:p w14:paraId="7536E28D" w14:textId="29DE0214" w:rsidR="00D17652" w:rsidRPr="001517FD" w:rsidDel="00DA72F3" w:rsidRDefault="00D17652" w:rsidP="00D02DC9">
            <w:pPr>
              <w:bidi w:val="0"/>
              <w:spacing w:after="0" w:line="360" w:lineRule="auto"/>
              <w:jc w:val="both"/>
              <w:rPr>
                <w:del w:id="3396" w:author="Tomer Oron" w:date="2023-12-26T13:42:00Z"/>
                <w:rFonts w:eastAsia="Times New Roman" w:cstheme="minorHAnsi"/>
                <w:color w:val="000000"/>
                <w:kern w:val="0"/>
                <w14:ligatures w14:val="none"/>
              </w:rPr>
            </w:pPr>
            <w:del w:id="3397"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559E3AAD" w14:textId="0B6B4BAB" w:rsidR="00D17652" w:rsidRPr="001517FD" w:rsidDel="00DA72F3" w:rsidRDefault="00D17652" w:rsidP="00D02DC9">
            <w:pPr>
              <w:bidi w:val="0"/>
              <w:spacing w:after="0" w:line="360" w:lineRule="auto"/>
              <w:jc w:val="both"/>
              <w:rPr>
                <w:del w:id="3398" w:author="Tomer Oron" w:date="2023-12-26T13:42:00Z"/>
                <w:rFonts w:eastAsia="Times New Roman" w:cstheme="minorHAnsi"/>
                <w:color w:val="000000"/>
                <w:kern w:val="0"/>
                <w14:ligatures w14:val="none"/>
              </w:rPr>
            </w:pPr>
            <w:del w:id="3399"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323DD7A4" w14:textId="4E1545B0" w:rsidR="00D17652" w:rsidRPr="001517FD" w:rsidDel="00DA72F3" w:rsidRDefault="00D17652" w:rsidP="00D02DC9">
            <w:pPr>
              <w:bidi w:val="0"/>
              <w:spacing w:after="0" w:line="360" w:lineRule="auto"/>
              <w:jc w:val="both"/>
              <w:rPr>
                <w:del w:id="3400" w:author="Tomer Oron" w:date="2023-12-26T13:42:00Z"/>
                <w:rFonts w:eastAsia="Times New Roman" w:cstheme="minorHAnsi"/>
                <w:color w:val="000000"/>
                <w:kern w:val="0"/>
                <w14:ligatures w14:val="none"/>
              </w:rPr>
            </w:pPr>
            <w:del w:id="3401"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5CF11097" w14:textId="511AC082" w:rsidTr="00D17652">
        <w:trPr>
          <w:trHeight w:val="280"/>
          <w:del w:id="3402" w:author="Tomer Oron" w:date="2023-12-26T13:42:00Z"/>
        </w:trPr>
        <w:tc>
          <w:tcPr>
            <w:tcW w:w="10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4D3D499" w14:textId="211A681F" w:rsidR="00D17652" w:rsidRPr="001517FD" w:rsidDel="00DA72F3" w:rsidRDefault="00D17652" w:rsidP="00D02DC9">
            <w:pPr>
              <w:bidi w:val="0"/>
              <w:spacing w:after="0" w:line="360" w:lineRule="auto"/>
              <w:jc w:val="both"/>
              <w:rPr>
                <w:del w:id="3403" w:author="Tomer Oron" w:date="2023-12-26T13:42:00Z"/>
                <w:rFonts w:eastAsia="Times New Roman" w:cstheme="minorHAnsi"/>
                <w:color w:val="000000"/>
                <w:kern w:val="0"/>
                <w14:ligatures w14:val="none"/>
              </w:rPr>
            </w:pPr>
            <w:bookmarkStart w:id="3404" w:name="_Toc145605796"/>
            <w:del w:id="3405" w:author="Tomer Oron" w:date="2023-12-26T13:42:00Z">
              <w:r w:rsidRPr="001517FD" w:rsidDel="00DA72F3">
                <w:rPr>
                  <w:rFonts w:eastAsia="Times New Roman" w:cstheme="minorHAnsi"/>
                  <w:color w:val="000000"/>
                  <w:kern w:val="0"/>
                  <w14:ligatures w14:val="none"/>
                </w:rPr>
                <w:delText>3</w:delText>
              </w:r>
              <w:bookmarkEnd w:id="3404"/>
            </w:del>
          </w:p>
        </w:tc>
        <w:tc>
          <w:tcPr>
            <w:tcW w:w="1920" w:type="dxa"/>
            <w:tcBorders>
              <w:top w:val="single" w:sz="8" w:space="0" w:color="auto"/>
              <w:left w:val="nil"/>
              <w:bottom w:val="single" w:sz="4" w:space="0" w:color="auto"/>
              <w:right w:val="single" w:sz="4" w:space="0" w:color="auto"/>
            </w:tcBorders>
            <w:shd w:val="clear" w:color="auto" w:fill="auto"/>
            <w:noWrap/>
            <w:vAlign w:val="center"/>
          </w:tcPr>
          <w:p w14:paraId="4D8F9433" w14:textId="0171F4C5" w:rsidR="00D17652" w:rsidRPr="001517FD" w:rsidDel="00DA72F3" w:rsidRDefault="00D17652" w:rsidP="00D02DC9">
            <w:pPr>
              <w:bidi w:val="0"/>
              <w:spacing w:after="0" w:line="360" w:lineRule="auto"/>
              <w:jc w:val="both"/>
              <w:rPr>
                <w:del w:id="3406" w:author="Tomer Oron" w:date="2023-12-26T13:42:00Z"/>
                <w:rFonts w:eastAsia="Times New Roman" w:cstheme="minorHAnsi"/>
                <w:i/>
                <w:color w:val="000000"/>
                <w:kern w:val="0"/>
                <w14:ligatures w14:val="none"/>
              </w:rPr>
            </w:pPr>
            <m:oMathPara>
              <m:oMath>
                <m:r>
                  <w:del w:id="3407" w:author="Tomer Oron" w:date="2023-12-26T13:42:00Z">
                    <w:rPr>
                      <w:rFonts w:ascii="Cambria Math" w:eastAsia="Times New Roman" w:hAnsi="Cambria Math" w:cstheme="minorHAnsi"/>
                      <w:color w:val="000000"/>
                      <w:kern w:val="0"/>
                      <w14:ligatures w14:val="none"/>
                    </w:rPr>
                    <m:t>R×R</m:t>
                  </w:del>
                </m:r>
              </m:oMath>
            </m:oMathPara>
          </w:p>
        </w:tc>
        <w:tc>
          <w:tcPr>
            <w:tcW w:w="889" w:type="dxa"/>
            <w:tcBorders>
              <w:top w:val="single" w:sz="8" w:space="0" w:color="auto"/>
              <w:left w:val="nil"/>
              <w:bottom w:val="single" w:sz="4" w:space="0" w:color="auto"/>
              <w:right w:val="single" w:sz="4" w:space="0" w:color="auto"/>
            </w:tcBorders>
            <w:shd w:val="clear" w:color="auto" w:fill="auto"/>
            <w:noWrap/>
            <w:vAlign w:val="center"/>
            <w:hideMark/>
          </w:tcPr>
          <w:p w14:paraId="18353F39" w14:textId="3226FA44" w:rsidR="00D17652" w:rsidRPr="001517FD" w:rsidDel="00DA72F3" w:rsidRDefault="00D17652" w:rsidP="00D02DC9">
            <w:pPr>
              <w:bidi w:val="0"/>
              <w:spacing w:after="0" w:line="360" w:lineRule="auto"/>
              <w:jc w:val="both"/>
              <w:rPr>
                <w:del w:id="3408" w:author="Tomer Oron" w:date="2023-12-26T13:42:00Z"/>
                <w:rFonts w:eastAsia="Times New Roman" w:cstheme="minorHAnsi"/>
                <w:color w:val="000000"/>
                <w:kern w:val="0"/>
                <w14:ligatures w14:val="none"/>
              </w:rPr>
            </w:pPr>
            <w:bookmarkStart w:id="3409" w:name="_Toc145605798"/>
            <w:del w:id="3410" w:author="Tomer Oron" w:date="2023-12-26T13:42:00Z">
              <w:r w:rsidRPr="001517FD" w:rsidDel="00DA72F3">
                <w:rPr>
                  <w:rFonts w:eastAsia="Times New Roman" w:cstheme="minorHAnsi"/>
                  <w:color w:val="000000"/>
                  <w:kern w:val="0"/>
                  <w14:ligatures w14:val="none"/>
                </w:rPr>
                <w:delText>85.856</w:delText>
              </w:r>
              <w:bookmarkEnd w:id="3409"/>
            </w:del>
          </w:p>
        </w:tc>
        <w:tc>
          <w:tcPr>
            <w:tcW w:w="889" w:type="dxa"/>
            <w:tcBorders>
              <w:top w:val="single" w:sz="8" w:space="0" w:color="auto"/>
              <w:left w:val="nil"/>
              <w:bottom w:val="single" w:sz="4" w:space="0" w:color="auto"/>
              <w:right w:val="nil"/>
            </w:tcBorders>
            <w:shd w:val="clear" w:color="auto" w:fill="auto"/>
            <w:noWrap/>
            <w:vAlign w:val="center"/>
            <w:hideMark/>
          </w:tcPr>
          <w:p w14:paraId="4DC72740" w14:textId="3000B75F" w:rsidR="00D17652" w:rsidRPr="001517FD" w:rsidDel="00DA72F3" w:rsidRDefault="00D17652" w:rsidP="00D02DC9">
            <w:pPr>
              <w:bidi w:val="0"/>
              <w:spacing w:after="0" w:line="360" w:lineRule="auto"/>
              <w:jc w:val="both"/>
              <w:rPr>
                <w:del w:id="3411" w:author="Tomer Oron" w:date="2023-12-26T13:42:00Z"/>
                <w:rFonts w:eastAsia="Times New Roman" w:cstheme="minorHAnsi"/>
                <w:color w:val="000000"/>
                <w:kern w:val="0"/>
                <w14:ligatures w14:val="none"/>
              </w:rPr>
            </w:pPr>
            <w:bookmarkStart w:id="3412" w:name="_Toc145605799"/>
            <w:del w:id="3413" w:author="Tomer Oron" w:date="2023-12-26T13:42:00Z">
              <w:r w:rsidRPr="001517FD" w:rsidDel="00DA72F3">
                <w:rPr>
                  <w:rFonts w:eastAsia="Times New Roman" w:cstheme="minorHAnsi"/>
                  <w:color w:val="000000"/>
                  <w:kern w:val="0"/>
                  <w14:ligatures w14:val="none"/>
                </w:rPr>
                <w:delText>11.728</w:delText>
              </w:r>
              <w:bookmarkEnd w:id="3412"/>
            </w:del>
          </w:p>
        </w:tc>
        <w:tc>
          <w:tcPr>
            <w:tcW w:w="88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C39AF45" w14:textId="14D133E2" w:rsidR="00D17652" w:rsidRPr="001517FD" w:rsidDel="00DA72F3" w:rsidRDefault="00D17652" w:rsidP="00D02DC9">
            <w:pPr>
              <w:bidi w:val="0"/>
              <w:spacing w:after="0" w:line="360" w:lineRule="auto"/>
              <w:jc w:val="both"/>
              <w:rPr>
                <w:del w:id="3414" w:author="Tomer Oron" w:date="2023-12-26T13:42:00Z"/>
                <w:rFonts w:eastAsia="Times New Roman" w:cstheme="minorHAnsi"/>
                <w:color w:val="000000"/>
                <w:kern w:val="0"/>
                <w14:ligatures w14:val="none"/>
              </w:rPr>
            </w:pPr>
            <w:bookmarkStart w:id="3415" w:name="_Toc145605800"/>
            <w:del w:id="3416" w:author="Tomer Oron" w:date="2023-12-26T13:42:00Z">
              <w:r w:rsidRPr="001517FD" w:rsidDel="00DA72F3">
                <w:rPr>
                  <w:rFonts w:eastAsia="Times New Roman" w:cstheme="minorHAnsi"/>
                  <w:color w:val="000000"/>
                  <w:kern w:val="0"/>
                  <w14:ligatures w14:val="none"/>
                </w:rPr>
                <w:delText>2.238</w:delText>
              </w:r>
              <w:bookmarkEnd w:id="3415"/>
            </w:del>
          </w:p>
        </w:tc>
        <w:tc>
          <w:tcPr>
            <w:tcW w:w="767" w:type="dxa"/>
            <w:tcBorders>
              <w:top w:val="single" w:sz="8" w:space="0" w:color="auto"/>
              <w:left w:val="nil"/>
              <w:bottom w:val="single" w:sz="4" w:space="0" w:color="auto"/>
              <w:right w:val="single" w:sz="8" w:space="0" w:color="auto"/>
            </w:tcBorders>
            <w:shd w:val="clear" w:color="auto" w:fill="auto"/>
            <w:noWrap/>
            <w:vAlign w:val="center"/>
            <w:hideMark/>
          </w:tcPr>
          <w:p w14:paraId="7C05CEEB" w14:textId="7AA1F2DE" w:rsidR="00D17652" w:rsidRPr="001517FD" w:rsidDel="00DA72F3" w:rsidRDefault="00D17652" w:rsidP="00D02DC9">
            <w:pPr>
              <w:bidi w:val="0"/>
              <w:spacing w:after="0" w:line="360" w:lineRule="auto"/>
              <w:jc w:val="both"/>
              <w:rPr>
                <w:del w:id="3417" w:author="Tomer Oron" w:date="2023-12-26T13:42:00Z"/>
                <w:rFonts w:eastAsia="Times New Roman" w:cstheme="minorHAnsi"/>
                <w:color w:val="000000"/>
                <w:kern w:val="0"/>
                <w14:ligatures w14:val="none"/>
              </w:rPr>
            </w:pPr>
            <w:bookmarkStart w:id="3418" w:name="_Toc145605801"/>
            <w:del w:id="3419" w:author="Tomer Oron" w:date="2023-12-26T13:42:00Z">
              <w:r w:rsidRPr="001517FD" w:rsidDel="00DA72F3">
                <w:rPr>
                  <w:rFonts w:eastAsia="Times New Roman" w:cstheme="minorHAnsi"/>
                  <w:color w:val="000000"/>
                  <w:kern w:val="0"/>
                  <w14:ligatures w14:val="none"/>
                </w:rPr>
                <w:delText>0.178</w:delText>
              </w:r>
              <w:bookmarkEnd w:id="3418"/>
            </w:del>
          </w:p>
        </w:tc>
        <w:tc>
          <w:tcPr>
            <w:tcW w:w="767" w:type="dxa"/>
            <w:tcBorders>
              <w:top w:val="nil"/>
              <w:left w:val="nil"/>
              <w:bottom w:val="nil"/>
              <w:right w:val="nil"/>
            </w:tcBorders>
            <w:shd w:val="clear" w:color="000000" w:fill="F2F2F2"/>
            <w:noWrap/>
            <w:vAlign w:val="center"/>
            <w:hideMark/>
          </w:tcPr>
          <w:p w14:paraId="05DFFA19" w14:textId="3CD7561F" w:rsidR="00D17652" w:rsidRPr="001517FD" w:rsidDel="00DA72F3" w:rsidRDefault="00D17652" w:rsidP="00D02DC9">
            <w:pPr>
              <w:bidi w:val="0"/>
              <w:spacing w:after="0" w:line="360" w:lineRule="auto"/>
              <w:jc w:val="both"/>
              <w:rPr>
                <w:del w:id="3420" w:author="Tomer Oron" w:date="2023-12-26T13:42:00Z"/>
                <w:rFonts w:eastAsia="Times New Roman" w:cstheme="minorHAnsi"/>
                <w:color w:val="000000"/>
                <w:kern w:val="0"/>
                <w14:ligatures w14:val="none"/>
              </w:rPr>
            </w:pPr>
            <w:del w:id="3421"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7C8A33C5" w14:textId="6F52A898" w:rsidR="00D17652" w:rsidRPr="001517FD" w:rsidDel="00DA72F3" w:rsidRDefault="00D17652" w:rsidP="00D02DC9">
            <w:pPr>
              <w:bidi w:val="0"/>
              <w:spacing w:after="0" w:line="360" w:lineRule="auto"/>
              <w:jc w:val="both"/>
              <w:rPr>
                <w:del w:id="3422" w:author="Tomer Oron" w:date="2023-12-26T13:42:00Z"/>
                <w:rFonts w:eastAsia="Times New Roman" w:cstheme="minorHAnsi"/>
                <w:color w:val="000000"/>
                <w:kern w:val="0"/>
                <w14:ligatures w14:val="none"/>
              </w:rPr>
            </w:pPr>
            <w:del w:id="3423"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022110B7" w14:textId="4965CF71" w:rsidTr="00D17652">
        <w:trPr>
          <w:trHeight w:val="280"/>
          <w:del w:id="3424" w:author="Tomer Oron" w:date="2023-12-26T13:42:00Z"/>
        </w:trPr>
        <w:tc>
          <w:tcPr>
            <w:tcW w:w="1060" w:type="dxa"/>
            <w:vMerge/>
            <w:tcBorders>
              <w:top w:val="single" w:sz="8" w:space="0" w:color="auto"/>
              <w:left w:val="single" w:sz="8" w:space="0" w:color="auto"/>
              <w:bottom w:val="single" w:sz="4" w:space="0" w:color="auto"/>
              <w:right w:val="single" w:sz="4" w:space="0" w:color="auto"/>
            </w:tcBorders>
            <w:vAlign w:val="center"/>
            <w:hideMark/>
          </w:tcPr>
          <w:p w14:paraId="27164CCB" w14:textId="0A582DA5" w:rsidR="00D17652" w:rsidRPr="001517FD" w:rsidDel="00DA72F3" w:rsidRDefault="00D17652" w:rsidP="00D02DC9">
            <w:pPr>
              <w:bidi w:val="0"/>
              <w:spacing w:after="0" w:line="360" w:lineRule="auto"/>
              <w:jc w:val="both"/>
              <w:rPr>
                <w:del w:id="3425" w:author="Tomer Oron" w:date="2023-12-26T13:42:00Z"/>
                <w:rFonts w:eastAsia="Times New Roman"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1D8CDCB8" w14:textId="436E297A" w:rsidR="00D17652" w:rsidRPr="001517FD" w:rsidDel="00DA72F3" w:rsidRDefault="00D17652" w:rsidP="00D02DC9">
            <w:pPr>
              <w:bidi w:val="0"/>
              <w:spacing w:after="0" w:line="360" w:lineRule="auto"/>
              <w:jc w:val="both"/>
              <w:rPr>
                <w:del w:id="3426" w:author="Tomer Oron" w:date="2023-12-26T13:42:00Z"/>
                <w:rFonts w:eastAsia="Times New Roman" w:cstheme="minorHAnsi"/>
                <w:i/>
                <w:color w:val="000000"/>
                <w:kern w:val="0"/>
                <w14:ligatures w14:val="none"/>
              </w:rPr>
            </w:pPr>
            <m:oMathPara>
              <m:oMath>
                <m:r>
                  <w:del w:id="3427" w:author="Tomer Oron" w:date="2023-12-26T13:42:00Z">
                    <w:rPr>
                      <w:rFonts w:ascii="Cambria Math" w:eastAsia="Times New Roman" w:hAnsi="Cambria Math" w:cstheme="minorHAnsi"/>
                      <w:color w:val="000000"/>
                      <w:kern w:val="0"/>
                      <w14:ligatures w14:val="none"/>
                    </w:rPr>
                    <m:t>R×L</m:t>
                  </w:del>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3FFC3192" w14:textId="1714269D" w:rsidR="00D17652" w:rsidRPr="001517FD" w:rsidDel="00DA72F3" w:rsidRDefault="00D17652" w:rsidP="00D02DC9">
            <w:pPr>
              <w:bidi w:val="0"/>
              <w:spacing w:after="0" w:line="360" w:lineRule="auto"/>
              <w:jc w:val="both"/>
              <w:rPr>
                <w:del w:id="3428" w:author="Tomer Oron" w:date="2023-12-26T13:42:00Z"/>
                <w:rFonts w:eastAsia="Times New Roman" w:cstheme="minorHAnsi"/>
                <w:color w:val="000000"/>
                <w:kern w:val="0"/>
                <w14:ligatures w14:val="none"/>
              </w:rPr>
            </w:pPr>
            <w:bookmarkStart w:id="3429" w:name="_Toc145605803"/>
            <w:del w:id="3430" w:author="Tomer Oron" w:date="2023-12-26T13:42:00Z">
              <w:r w:rsidRPr="001517FD" w:rsidDel="00DA72F3">
                <w:rPr>
                  <w:rFonts w:eastAsia="Times New Roman" w:cstheme="minorHAnsi"/>
                  <w:color w:val="000000"/>
                  <w:kern w:val="0"/>
                  <w14:ligatures w14:val="none"/>
                </w:rPr>
                <w:delText>58.165</w:delText>
              </w:r>
              <w:bookmarkEnd w:id="3429"/>
            </w:del>
          </w:p>
        </w:tc>
        <w:tc>
          <w:tcPr>
            <w:tcW w:w="889" w:type="dxa"/>
            <w:tcBorders>
              <w:top w:val="nil"/>
              <w:left w:val="nil"/>
              <w:bottom w:val="single" w:sz="4" w:space="0" w:color="auto"/>
              <w:right w:val="nil"/>
            </w:tcBorders>
            <w:shd w:val="clear" w:color="auto" w:fill="auto"/>
            <w:noWrap/>
            <w:vAlign w:val="center"/>
            <w:hideMark/>
          </w:tcPr>
          <w:p w14:paraId="490686C1" w14:textId="53A60EEE" w:rsidR="00D17652" w:rsidRPr="001517FD" w:rsidDel="00DA72F3" w:rsidRDefault="00D17652" w:rsidP="00D02DC9">
            <w:pPr>
              <w:bidi w:val="0"/>
              <w:spacing w:after="0" w:line="360" w:lineRule="auto"/>
              <w:jc w:val="both"/>
              <w:rPr>
                <w:del w:id="3431" w:author="Tomer Oron" w:date="2023-12-26T13:42:00Z"/>
                <w:rFonts w:eastAsia="Times New Roman" w:cstheme="minorHAnsi"/>
                <w:color w:val="000000"/>
                <w:kern w:val="0"/>
                <w14:ligatures w14:val="none"/>
              </w:rPr>
            </w:pPr>
            <w:bookmarkStart w:id="3432" w:name="_Toc145605804"/>
            <w:del w:id="3433" w:author="Tomer Oron" w:date="2023-12-26T13:42:00Z">
              <w:r w:rsidRPr="001517FD" w:rsidDel="00DA72F3">
                <w:rPr>
                  <w:rFonts w:eastAsia="Times New Roman" w:cstheme="minorHAnsi"/>
                  <w:color w:val="000000"/>
                  <w:kern w:val="0"/>
                  <w14:ligatures w14:val="none"/>
                </w:rPr>
                <w:delText>33.166</w:delText>
              </w:r>
              <w:bookmarkEnd w:id="3432"/>
            </w:del>
          </w:p>
        </w:tc>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A6C765A" w14:textId="31C19F8B" w:rsidR="00D17652" w:rsidRPr="001517FD" w:rsidDel="00DA72F3" w:rsidRDefault="00D17652" w:rsidP="00D02DC9">
            <w:pPr>
              <w:bidi w:val="0"/>
              <w:spacing w:after="0" w:line="360" w:lineRule="auto"/>
              <w:jc w:val="both"/>
              <w:rPr>
                <w:del w:id="3434" w:author="Tomer Oron" w:date="2023-12-26T13:42:00Z"/>
                <w:rFonts w:eastAsia="Times New Roman" w:cstheme="minorHAnsi"/>
                <w:color w:val="000000"/>
                <w:kern w:val="0"/>
                <w14:ligatures w14:val="none"/>
              </w:rPr>
            </w:pPr>
            <w:bookmarkStart w:id="3435" w:name="_Toc145605805"/>
            <w:del w:id="3436" w:author="Tomer Oron" w:date="2023-12-26T13:42:00Z">
              <w:r w:rsidRPr="001517FD" w:rsidDel="00DA72F3">
                <w:rPr>
                  <w:rFonts w:eastAsia="Times New Roman" w:cstheme="minorHAnsi"/>
                  <w:color w:val="000000"/>
                  <w:kern w:val="0"/>
                  <w14:ligatures w14:val="none"/>
                </w:rPr>
                <w:delText>7.865</w:delText>
              </w:r>
              <w:bookmarkEnd w:id="3435"/>
            </w:del>
          </w:p>
        </w:tc>
        <w:tc>
          <w:tcPr>
            <w:tcW w:w="767" w:type="dxa"/>
            <w:tcBorders>
              <w:top w:val="nil"/>
              <w:left w:val="nil"/>
              <w:bottom w:val="single" w:sz="4" w:space="0" w:color="auto"/>
              <w:right w:val="single" w:sz="8" w:space="0" w:color="auto"/>
            </w:tcBorders>
            <w:shd w:val="clear" w:color="auto" w:fill="auto"/>
            <w:noWrap/>
            <w:vAlign w:val="center"/>
            <w:hideMark/>
          </w:tcPr>
          <w:p w14:paraId="4E05252C" w14:textId="78FEF64A" w:rsidR="00D17652" w:rsidRPr="001517FD" w:rsidDel="00DA72F3" w:rsidRDefault="00D17652" w:rsidP="00D02DC9">
            <w:pPr>
              <w:bidi w:val="0"/>
              <w:spacing w:after="0" w:line="360" w:lineRule="auto"/>
              <w:jc w:val="both"/>
              <w:rPr>
                <w:del w:id="3437" w:author="Tomer Oron" w:date="2023-12-26T13:42:00Z"/>
                <w:rFonts w:eastAsia="Times New Roman" w:cstheme="minorHAnsi"/>
                <w:color w:val="000000"/>
                <w:kern w:val="0"/>
                <w14:ligatures w14:val="none"/>
              </w:rPr>
            </w:pPr>
            <w:bookmarkStart w:id="3438" w:name="_Toc145605806"/>
            <w:del w:id="3439" w:author="Tomer Oron" w:date="2023-12-26T13:42:00Z">
              <w:r w:rsidRPr="001517FD" w:rsidDel="00DA72F3">
                <w:rPr>
                  <w:rFonts w:eastAsia="Times New Roman" w:cstheme="minorHAnsi"/>
                  <w:color w:val="000000"/>
                  <w:kern w:val="0"/>
                  <w14:ligatures w14:val="none"/>
                </w:rPr>
                <w:delText>0.803</w:delText>
              </w:r>
              <w:bookmarkEnd w:id="3438"/>
            </w:del>
          </w:p>
        </w:tc>
        <w:tc>
          <w:tcPr>
            <w:tcW w:w="767" w:type="dxa"/>
            <w:tcBorders>
              <w:top w:val="nil"/>
              <w:left w:val="nil"/>
              <w:bottom w:val="nil"/>
              <w:right w:val="nil"/>
            </w:tcBorders>
            <w:shd w:val="clear" w:color="000000" w:fill="F2F2F2"/>
            <w:noWrap/>
            <w:vAlign w:val="center"/>
            <w:hideMark/>
          </w:tcPr>
          <w:p w14:paraId="366FF7F4" w14:textId="4A7810A4" w:rsidR="00D17652" w:rsidRPr="001517FD" w:rsidDel="00DA72F3" w:rsidRDefault="00D17652" w:rsidP="00D02DC9">
            <w:pPr>
              <w:bidi w:val="0"/>
              <w:spacing w:after="0" w:line="360" w:lineRule="auto"/>
              <w:jc w:val="both"/>
              <w:rPr>
                <w:del w:id="3440" w:author="Tomer Oron" w:date="2023-12-26T13:42:00Z"/>
                <w:rFonts w:eastAsia="Times New Roman" w:cstheme="minorHAnsi"/>
                <w:color w:val="000000"/>
                <w:kern w:val="0"/>
                <w14:ligatures w14:val="none"/>
              </w:rPr>
            </w:pPr>
            <w:del w:id="3441"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008825DC" w14:textId="118228D9" w:rsidR="00D17652" w:rsidRPr="001517FD" w:rsidDel="00DA72F3" w:rsidRDefault="00D17652" w:rsidP="00D02DC9">
            <w:pPr>
              <w:bidi w:val="0"/>
              <w:spacing w:after="0" w:line="360" w:lineRule="auto"/>
              <w:jc w:val="both"/>
              <w:rPr>
                <w:del w:id="3442" w:author="Tomer Oron" w:date="2023-12-26T13:42:00Z"/>
                <w:rFonts w:eastAsia="Times New Roman" w:cstheme="minorHAnsi"/>
                <w:color w:val="000000"/>
                <w:kern w:val="0"/>
                <w14:ligatures w14:val="none"/>
              </w:rPr>
            </w:pPr>
            <w:del w:id="3443"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76AC6318" w14:textId="5BF6E0D4" w:rsidTr="00D17652">
        <w:trPr>
          <w:trHeight w:val="290"/>
          <w:del w:id="3444" w:author="Tomer Oron" w:date="2023-12-26T13:42:00Z"/>
        </w:trPr>
        <w:tc>
          <w:tcPr>
            <w:tcW w:w="1060" w:type="dxa"/>
            <w:vMerge/>
            <w:tcBorders>
              <w:top w:val="single" w:sz="8" w:space="0" w:color="auto"/>
              <w:left w:val="single" w:sz="8" w:space="0" w:color="auto"/>
              <w:bottom w:val="single" w:sz="4" w:space="0" w:color="auto"/>
              <w:right w:val="single" w:sz="4" w:space="0" w:color="auto"/>
            </w:tcBorders>
            <w:vAlign w:val="center"/>
            <w:hideMark/>
          </w:tcPr>
          <w:p w14:paraId="498ADAE7" w14:textId="61D40E3F" w:rsidR="00D17652" w:rsidRPr="001517FD" w:rsidDel="00DA72F3" w:rsidRDefault="00D17652" w:rsidP="00D02DC9">
            <w:pPr>
              <w:bidi w:val="0"/>
              <w:spacing w:after="0" w:line="360" w:lineRule="auto"/>
              <w:jc w:val="both"/>
              <w:rPr>
                <w:del w:id="3445" w:author="Tomer Oron" w:date="2023-12-26T13:42:00Z"/>
                <w:rFonts w:eastAsia="Times New Roman" w:cstheme="minorHAnsi"/>
                <w:color w:val="000000"/>
                <w:kern w:val="0"/>
                <w14:ligatures w14:val="none"/>
              </w:rPr>
            </w:pPr>
          </w:p>
        </w:tc>
        <w:tc>
          <w:tcPr>
            <w:tcW w:w="1920" w:type="dxa"/>
            <w:tcBorders>
              <w:top w:val="nil"/>
              <w:left w:val="nil"/>
              <w:bottom w:val="nil"/>
              <w:right w:val="single" w:sz="4" w:space="0" w:color="auto"/>
            </w:tcBorders>
            <w:shd w:val="clear" w:color="auto" w:fill="auto"/>
            <w:noWrap/>
            <w:vAlign w:val="center"/>
          </w:tcPr>
          <w:p w14:paraId="6EFCAB83" w14:textId="6F2BCD3D" w:rsidR="00D17652" w:rsidRPr="001517FD" w:rsidDel="00DA72F3" w:rsidRDefault="00D17652" w:rsidP="00D02DC9">
            <w:pPr>
              <w:bidi w:val="0"/>
              <w:spacing w:after="0" w:line="360" w:lineRule="auto"/>
              <w:jc w:val="both"/>
              <w:rPr>
                <w:del w:id="3446" w:author="Tomer Oron" w:date="2023-12-26T13:42:00Z"/>
                <w:rFonts w:eastAsia="Times New Roman" w:cstheme="minorHAnsi"/>
                <w:i/>
                <w:color w:val="000000"/>
                <w:kern w:val="0"/>
                <w14:ligatures w14:val="none"/>
              </w:rPr>
            </w:pPr>
            <m:oMathPara>
              <m:oMath>
                <m:r>
                  <w:del w:id="3447" w:author="Tomer Oron" w:date="2023-12-26T13:42:00Z">
                    <w:rPr>
                      <w:rFonts w:ascii="Cambria Math" w:eastAsia="Times New Roman" w:hAnsi="Cambria Math" w:cstheme="minorHAnsi"/>
                      <w:color w:val="000000"/>
                      <w:kern w:val="0"/>
                      <w14:ligatures w14:val="none"/>
                    </w:rPr>
                    <m:t>L×L</m:t>
                  </w:del>
                </m:r>
              </m:oMath>
            </m:oMathPara>
          </w:p>
        </w:tc>
        <w:tc>
          <w:tcPr>
            <w:tcW w:w="889" w:type="dxa"/>
            <w:tcBorders>
              <w:top w:val="nil"/>
              <w:left w:val="nil"/>
              <w:bottom w:val="nil"/>
              <w:right w:val="single" w:sz="4" w:space="0" w:color="auto"/>
            </w:tcBorders>
            <w:shd w:val="clear" w:color="auto" w:fill="auto"/>
            <w:noWrap/>
            <w:vAlign w:val="center"/>
            <w:hideMark/>
          </w:tcPr>
          <w:p w14:paraId="6E4CBF24" w14:textId="4AAD144F" w:rsidR="00D17652" w:rsidRPr="001517FD" w:rsidDel="00DA72F3" w:rsidRDefault="00D17652" w:rsidP="00D02DC9">
            <w:pPr>
              <w:bidi w:val="0"/>
              <w:spacing w:after="0" w:line="360" w:lineRule="auto"/>
              <w:jc w:val="both"/>
              <w:rPr>
                <w:del w:id="3448" w:author="Tomer Oron" w:date="2023-12-26T13:42:00Z"/>
                <w:rFonts w:eastAsia="Times New Roman" w:cstheme="minorHAnsi"/>
                <w:color w:val="000000"/>
                <w:kern w:val="0"/>
                <w14:ligatures w14:val="none"/>
              </w:rPr>
            </w:pPr>
            <w:bookmarkStart w:id="3449" w:name="_Toc145605808"/>
            <w:del w:id="3450" w:author="Tomer Oron" w:date="2023-12-26T13:42:00Z">
              <w:r w:rsidRPr="001517FD" w:rsidDel="00DA72F3">
                <w:rPr>
                  <w:rFonts w:eastAsia="Times New Roman" w:cstheme="minorHAnsi"/>
                  <w:color w:val="000000"/>
                  <w:kern w:val="0"/>
                  <w14:ligatures w14:val="none"/>
                </w:rPr>
                <w:delText>37.156</w:delText>
              </w:r>
              <w:bookmarkEnd w:id="3449"/>
            </w:del>
          </w:p>
        </w:tc>
        <w:tc>
          <w:tcPr>
            <w:tcW w:w="889" w:type="dxa"/>
            <w:tcBorders>
              <w:top w:val="nil"/>
              <w:left w:val="nil"/>
              <w:bottom w:val="nil"/>
              <w:right w:val="nil"/>
            </w:tcBorders>
            <w:shd w:val="clear" w:color="auto" w:fill="auto"/>
            <w:noWrap/>
            <w:vAlign w:val="center"/>
            <w:hideMark/>
          </w:tcPr>
          <w:p w14:paraId="114DC057" w14:textId="1F7F8DA3" w:rsidR="00D17652" w:rsidRPr="001517FD" w:rsidDel="00DA72F3" w:rsidRDefault="00D17652" w:rsidP="00D02DC9">
            <w:pPr>
              <w:bidi w:val="0"/>
              <w:spacing w:after="0" w:line="360" w:lineRule="auto"/>
              <w:jc w:val="both"/>
              <w:rPr>
                <w:del w:id="3451" w:author="Tomer Oron" w:date="2023-12-26T13:42:00Z"/>
                <w:rFonts w:eastAsia="Times New Roman" w:cstheme="minorHAnsi"/>
                <w:color w:val="000000"/>
                <w:kern w:val="0"/>
                <w14:ligatures w14:val="none"/>
              </w:rPr>
            </w:pPr>
            <w:bookmarkStart w:id="3452" w:name="_Toc145605809"/>
            <w:del w:id="3453" w:author="Tomer Oron" w:date="2023-12-26T13:42:00Z">
              <w:r w:rsidRPr="001517FD" w:rsidDel="00DA72F3">
                <w:rPr>
                  <w:rFonts w:eastAsia="Times New Roman" w:cstheme="minorHAnsi"/>
                  <w:color w:val="000000"/>
                  <w:kern w:val="0"/>
                  <w14:ligatures w14:val="none"/>
                </w:rPr>
                <w:delText>42.525</w:delText>
              </w:r>
              <w:bookmarkEnd w:id="3452"/>
            </w:del>
          </w:p>
        </w:tc>
        <w:tc>
          <w:tcPr>
            <w:tcW w:w="889" w:type="dxa"/>
            <w:tcBorders>
              <w:top w:val="nil"/>
              <w:left w:val="single" w:sz="4" w:space="0" w:color="auto"/>
              <w:bottom w:val="nil"/>
              <w:right w:val="single" w:sz="4" w:space="0" w:color="auto"/>
            </w:tcBorders>
            <w:shd w:val="clear" w:color="auto" w:fill="auto"/>
            <w:noWrap/>
            <w:vAlign w:val="center"/>
            <w:hideMark/>
          </w:tcPr>
          <w:p w14:paraId="6ED8919C" w14:textId="5BFFD31B" w:rsidR="00D17652" w:rsidRPr="001517FD" w:rsidDel="00DA72F3" w:rsidRDefault="00D17652" w:rsidP="00D02DC9">
            <w:pPr>
              <w:bidi w:val="0"/>
              <w:spacing w:after="0" w:line="360" w:lineRule="auto"/>
              <w:jc w:val="both"/>
              <w:rPr>
                <w:del w:id="3454" w:author="Tomer Oron" w:date="2023-12-26T13:42:00Z"/>
                <w:rFonts w:eastAsia="Times New Roman" w:cstheme="minorHAnsi"/>
                <w:color w:val="000000"/>
                <w:kern w:val="0"/>
                <w14:ligatures w14:val="none"/>
              </w:rPr>
            </w:pPr>
            <w:bookmarkStart w:id="3455" w:name="_Toc145605810"/>
            <w:del w:id="3456" w:author="Tomer Oron" w:date="2023-12-26T13:42:00Z">
              <w:r w:rsidRPr="001517FD" w:rsidDel="00DA72F3">
                <w:rPr>
                  <w:rFonts w:eastAsia="Times New Roman" w:cstheme="minorHAnsi"/>
                  <w:color w:val="000000"/>
                  <w:kern w:val="0"/>
                  <w14:ligatures w14:val="none"/>
                </w:rPr>
                <w:delText>17.606</w:delText>
              </w:r>
              <w:bookmarkEnd w:id="3455"/>
            </w:del>
          </w:p>
        </w:tc>
        <w:tc>
          <w:tcPr>
            <w:tcW w:w="767" w:type="dxa"/>
            <w:tcBorders>
              <w:top w:val="nil"/>
              <w:left w:val="nil"/>
              <w:bottom w:val="nil"/>
              <w:right w:val="single" w:sz="8" w:space="0" w:color="auto"/>
            </w:tcBorders>
            <w:shd w:val="clear" w:color="auto" w:fill="auto"/>
            <w:noWrap/>
            <w:vAlign w:val="center"/>
            <w:hideMark/>
          </w:tcPr>
          <w:p w14:paraId="0556FCDF" w14:textId="35952818" w:rsidR="00D17652" w:rsidRPr="001517FD" w:rsidDel="00DA72F3" w:rsidRDefault="00D17652" w:rsidP="00D02DC9">
            <w:pPr>
              <w:bidi w:val="0"/>
              <w:spacing w:after="0" w:line="360" w:lineRule="auto"/>
              <w:jc w:val="both"/>
              <w:rPr>
                <w:del w:id="3457" w:author="Tomer Oron" w:date="2023-12-26T13:42:00Z"/>
                <w:rFonts w:eastAsia="Times New Roman" w:cstheme="minorHAnsi"/>
                <w:color w:val="000000"/>
                <w:kern w:val="0"/>
                <w14:ligatures w14:val="none"/>
              </w:rPr>
            </w:pPr>
            <w:bookmarkStart w:id="3458" w:name="_Toc145605811"/>
            <w:del w:id="3459" w:author="Tomer Oron" w:date="2023-12-26T13:42:00Z">
              <w:r w:rsidRPr="001517FD" w:rsidDel="00DA72F3">
                <w:rPr>
                  <w:rFonts w:eastAsia="Times New Roman" w:cstheme="minorHAnsi"/>
                  <w:color w:val="000000"/>
                  <w:kern w:val="0"/>
                  <w14:ligatures w14:val="none"/>
                </w:rPr>
                <w:delText>2.713</w:delText>
              </w:r>
              <w:bookmarkEnd w:id="3458"/>
            </w:del>
          </w:p>
        </w:tc>
        <w:tc>
          <w:tcPr>
            <w:tcW w:w="767" w:type="dxa"/>
            <w:tcBorders>
              <w:top w:val="nil"/>
              <w:left w:val="nil"/>
              <w:bottom w:val="nil"/>
              <w:right w:val="nil"/>
            </w:tcBorders>
            <w:shd w:val="clear" w:color="000000" w:fill="F2F2F2"/>
            <w:noWrap/>
            <w:vAlign w:val="center"/>
            <w:hideMark/>
          </w:tcPr>
          <w:p w14:paraId="752F9967" w14:textId="6B0DA1B6" w:rsidR="00D17652" w:rsidRPr="001517FD" w:rsidDel="00DA72F3" w:rsidRDefault="00D17652" w:rsidP="00D02DC9">
            <w:pPr>
              <w:bidi w:val="0"/>
              <w:spacing w:after="0" w:line="360" w:lineRule="auto"/>
              <w:jc w:val="both"/>
              <w:rPr>
                <w:del w:id="3460" w:author="Tomer Oron" w:date="2023-12-26T13:42:00Z"/>
                <w:rFonts w:eastAsia="Times New Roman" w:cstheme="minorHAnsi"/>
                <w:color w:val="000000"/>
                <w:kern w:val="0"/>
                <w14:ligatures w14:val="none"/>
              </w:rPr>
            </w:pPr>
            <w:del w:id="3461" w:author="Tomer Oron" w:date="2023-12-26T13:42:00Z">
              <w:r w:rsidRPr="001517FD" w:rsidDel="00DA72F3">
                <w:rPr>
                  <w:rFonts w:eastAsia="Times New Roman" w:cstheme="minorHAnsi"/>
                  <w:color w:val="000000"/>
                  <w:kern w:val="0"/>
                  <w14:ligatures w14:val="none"/>
                </w:rPr>
                <w:delText> </w:delText>
              </w:r>
            </w:del>
          </w:p>
        </w:tc>
        <w:tc>
          <w:tcPr>
            <w:tcW w:w="767" w:type="dxa"/>
            <w:tcBorders>
              <w:top w:val="nil"/>
              <w:left w:val="nil"/>
              <w:bottom w:val="nil"/>
              <w:right w:val="nil"/>
            </w:tcBorders>
            <w:shd w:val="clear" w:color="000000" w:fill="F2F2F2"/>
            <w:noWrap/>
            <w:vAlign w:val="center"/>
            <w:hideMark/>
          </w:tcPr>
          <w:p w14:paraId="3E1CEC92" w14:textId="2E646156" w:rsidR="00D17652" w:rsidRPr="001517FD" w:rsidDel="00DA72F3" w:rsidRDefault="00D17652" w:rsidP="00D02DC9">
            <w:pPr>
              <w:bidi w:val="0"/>
              <w:spacing w:after="0" w:line="360" w:lineRule="auto"/>
              <w:jc w:val="both"/>
              <w:rPr>
                <w:del w:id="3462" w:author="Tomer Oron" w:date="2023-12-26T13:42:00Z"/>
                <w:rFonts w:eastAsia="Times New Roman" w:cstheme="minorHAnsi"/>
                <w:color w:val="000000"/>
                <w:kern w:val="0"/>
                <w14:ligatures w14:val="none"/>
              </w:rPr>
            </w:pPr>
            <w:del w:id="3463"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7FC974F3" w14:textId="144C384F" w:rsidTr="00D17652">
        <w:trPr>
          <w:trHeight w:val="280"/>
          <w:del w:id="3464" w:author="Tomer Oron" w:date="2023-12-26T13:42:00Z"/>
        </w:trPr>
        <w:tc>
          <w:tcPr>
            <w:tcW w:w="10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E62898D" w14:textId="343C890B" w:rsidR="00D17652" w:rsidRPr="001517FD" w:rsidDel="00DA72F3" w:rsidRDefault="00D17652" w:rsidP="00D02DC9">
            <w:pPr>
              <w:bidi w:val="0"/>
              <w:spacing w:after="0" w:line="360" w:lineRule="auto"/>
              <w:jc w:val="both"/>
              <w:rPr>
                <w:del w:id="3465" w:author="Tomer Oron" w:date="2023-12-26T13:42:00Z"/>
                <w:rFonts w:eastAsia="Times New Roman" w:cstheme="minorHAnsi"/>
                <w:color w:val="000000"/>
                <w:kern w:val="0"/>
                <w14:ligatures w14:val="none"/>
              </w:rPr>
            </w:pPr>
            <w:bookmarkStart w:id="3466" w:name="_Toc145605812"/>
            <w:del w:id="3467" w:author="Tomer Oron" w:date="2023-12-26T13:42:00Z">
              <w:r w:rsidRPr="001517FD" w:rsidDel="00DA72F3">
                <w:rPr>
                  <w:rFonts w:eastAsia="Times New Roman" w:cstheme="minorHAnsi"/>
                  <w:color w:val="000000"/>
                  <w:kern w:val="0"/>
                  <w14:ligatures w14:val="none"/>
                </w:rPr>
                <w:delText>4</w:delText>
              </w:r>
              <w:bookmarkEnd w:id="3466"/>
            </w:del>
          </w:p>
        </w:tc>
        <w:tc>
          <w:tcPr>
            <w:tcW w:w="1920" w:type="dxa"/>
            <w:tcBorders>
              <w:top w:val="single" w:sz="8" w:space="0" w:color="auto"/>
              <w:left w:val="nil"/>
              <w:bottom w:val="single" w:sz="4" w:space="0" w:color="auto"/>
              <w:right w:val="single" w:sz="4" w:space="0" w:color="auto"/>
            </w:tcBorders>
            <w:shd w:val="clear" w:color="auto" w:fill="auto"/>
            <w:noWrap/>
            <w:vAlign w:val="center"/>
          </w:tcPr>
          <w:p w14:paraId="3543CD8D" w14:textId="33553BAC" w:rsidR="00D17652" w:rsidRPr="001517FD" w:rsidDel="00DA72F3" w:rsidRDefault="00D17652" w:rsidP="00D02DC9">
            <w:pPr>
              <w:bidi w:val="0"/>
              <w:spacing w:after="0" w:line="360" w:lineRule="auto"/>
              <w:jc w:val="both"/>
              <w:rPr>
                <w:del w:id="3468" w:author="Tomer Oron" w:date="2023-12-26T13:42:00Z"/>
                <w:rFonts w:eastAsia="Times New Roman" w:cstheme="minorHAnsi"/>
                <w:i/>
                <w:color w:val="000000"/>
                <w:kern w:val="0"/>
                <w14:ligatures w14:val="none"/>
              </w:rPr>
            </w:pPr>
            <m:oMathPara>
              <m:oMath>
                <m:r>
                  <w:del w:id="3469" w:author="Tomer Oron" w:date="2023-12-26T13:42:00Z">
                    <w:rPr>
                      <w:rFonts w:ascii="Cambria Math" w:eastAsia="Times New Roman" w:hAnsi="Cambria Math" w:cstheme="minorHAnsi"/>
                      <w:color w:val="000000"/>
                      <w:kern w:val="0"/>
                      <w14:ligatures w14:val="none"/>
                    </w:rPr>
                    <m:t>R×R</m:t>
                  </w:del>
                </m:r>
              </m:oMath>
            </m:oMathPara>
          </w:p>
        </w:tc>
        <w:tc>
          <w:tcPr>
            <w:tcW w:w="889" w:type="dxa"/>
            <w:tcBorders>
              <w:top w:val="single" w:sz="8" w:space="0" w:color="auto"/>
              <w:left w:val="nil"/>
              <w:bottom w:val="single" w:sz="4" w:space="0" w:color="auto"/>
              <w:right w:val="single" w:sz="4" w:space="0" w:color="auto"/>
            </w:tcBorders>
            <w:shd w:val="clear" w:color="auto" w:fill="auto"/>
            <w:noWrap/>
            <w:vAlign w:val="center"/>
            <w:hideMark/>
          </w:tcPr>
          <w:p w14:paraId="05316036" w14:textId="14523868" w:rsidR="00D17652" w:rsidRPr="001517FD" w:rsidDel="00DA72F3" w:rsidRDefault="00D17652" w:rsidP="00D02DC9">
            <w:pPr>
              <w:bidi w:val="0"/>
              <w:spacing w:after="0" w:line="360" w:lineRule="auto"/>
              <w:jc w:val="both"/>
              <w:rPr>
                <w:del w:id="3470" w:author="Tomer Oron" w:date="2023-12-26T13:42:00Z"/>
                <w:rFonts w:eastAsia="Times New Roman" w:cstheme="minorHAnsi"/>
                <w:color w:val="000000"/>
                <w:kern w:val="0"/>
                <w14:ligatures w14:val="none"/>
              </w:rPr>
            </w:pPr>
            <w:bookmarkStart w:id="3471" w:name="_Toc145605814"/>
            <w:del w:id="3472" w:author="Tomer Oron" w:date="2023-12-26T13:42:00Z">
              <w:r w:rsidRPr="001517FD" w:rsidDel="00DA72F3">
                <w:rPr>
                  <w:rFonts w:eastAsia="Times New Roman" w:cstheme="minorHAnsi"/>
                  <w:color w:val="000000"/>
                  <w:kern w:val="0"/>
                  <w14:ligatures w14:val="none"/>
                </w:rPr>
                <w:delText>82.555</w:delText>
              </w:r>
              <w:bookmarkEnd w:id="3471"/>
            </w:del>
          </w:p>
        </w:tc>
        <w:tc>
          <w:tcPr>
            <w:tcW w:w="889" w:type="dxa"/>
            <w:tcBorders>
              <w:top w:val="single" w:sz="8" w:space="0" w:color="auto"/>
              <w:left w:val="nil"/>
              <w:bottom w:val="single" w:sz="4" w:space="0" w:color="auto"/>
              <w:right w:val="nil"/>
            </w:tcBorders>
            <w:shd w:val="clear" w:color="auto" w:fill="auto"/>
            <w:noWrap/>
            <w:vAlign w:val="center"/>
            <w:hideMark/>
          </w:tcPr>
          <w:p w14:paraId="52449DC1" w14:textId="74435BF3" w:rsidR="00D17652" w:rsidRPr="001517FD" w:rsidDel="00DA72F3" w:rsidRDefault="00D17652" w:rsidP="00D02DC9">
            <w:pPr>
              <w:bidi w:val="0"/>
              <w:spacing w:after="0" w:line="360" w:lineRule="auto"/>
              <w:jc w:val="both"/>
              <w:rPr>
                <w:del w:id="3473" w:author="Tomer Oron" w:date="2023-12-26T13:42:00Z"/>
                <w:rFonts w:eastAsia="Times New Roman" w:cstheme="minorHAnsi"/>
                <w:color w:val="000000"/>
                <w:kern w:val="0"/>
                <w14:ligatures w14:val="none"/>
              </w:rPr>
            </w:pPr>
            <w:bookmarkStart w:id="3474" w:name="_Toc145605815"/>
            <w:del w:id="3475" w:author="Tomer Oron" w:date="2023-12-26T13:42:00Z">
              <w:r w:rsidRPr="001517FD" w:rsidDel="00DA72F3">
                <w:rPr>
                  <w:rFonts w:eastAsia="Times New Roman" w:cstheme="minorHAnsi"/>
                  <w:color w:val="000000"/>
                  <w:kern w:val="0"/>
                  <w14:ligatures w14:val="none"/>
                </w:rPr>
                <w:delText>13.206</w:delText>
              </w:r>
              <w:bookmarkEnd w:id="3474"/>
            </w:del>
          </w:p>
        </w:tc>
        <w:tc>
          <w:tcPr>
            <w:tcW w:w="88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D64E069" w14:textId="1554EAEB" w:rsidR="00D17652" w:rsidRPr="001517FD" w:rsidDel="00DA72F3" w:rsidRDefault="00D17652" w:rsidP="00D02DC9">
            <w:pPr>
              <w:bidi w:val="0"/>
              <w:spacing w:after="0" w:line="360" w:lineRule="auto"/>
              <w:jc w:val="both"/>
              <w:rPr>
                <w:del w:id="3476" w:author="Tomer Oron" w:date="2023-12-26T13:42:00Z"/>
                <w:rFonts w:eastAsia="Times New Roman" w:cstheme="minorHAnsi"/>
                <w:color w:val="000000"/>
                <w:kern w:val="0"/>
                <w14:ligatures w14:val="none"/>
              </w:rPr>
            </w:pPr>
            <w:bookmarkStart w:id="3477" w:name="_Toc145605816"/>
            <w:del w:id="3478" w:author="Tomer Oron" w:date="2023-12-26T13:42:00Z">
              <w:r w:rsidRPr="001517FD" w:rsidDel="00DA72F3">
                <w:rPr>
                  <w:rFonts w:eastAsia="Times New Roman" w:cstheme="minorHAnsi"/>
                  <w:color w:val="000000"/>
                  <w:kern w:val="0"/>
                  <w14:ligatures w14:val="none"/>
                </w:rPr>
                <w:delText>3.648</w:delText>
              </w:r>
              <w:bookmarkEnd w:id="3477"/>
            </w:del>
          </w:p>
        </w:tc>
        <w:tc>
          <w:tcPr>
            <w:tcW w:w="767" w:type="dxa"/>
            <w:tcBorders>
              <w:top w:val="single" w:sz="8" w:space="0" w:color="auto"/>
              <w:left w:val="nil"/>
              <w:bottom w:val="single" w:sz="4" w:space="0" w:color="auto"/>
              <w:right w:val="single" w:sz="4" w:space="0" w:color="auto"/>
            </w:tcBorders>
            <w:shd w:val="clear" w:color="auto" w:fill="auto"/>
            <w:noWrap/>
            <w:vAlign w:val="center"/>
            <w:hideMark/>
          </w:tcPr>
          <w:p w14:paraId="1201FA2F" w14:textId="30C790A7" w:rsidR="00D17652" w:rsidRPr="001517FD" w:rsidDel="00DA72F3" w:rsidRDefault="00D17652" w:rsidP="00D02DC9">
            <w:pPr>
              <w:bidi w:val="0"/>
              <w:spacing w:after="0" w:line="360" w:lineRule="auto"/>
              <w:jc w:val="both"/>
              <w:rPr>
                <w:del w:id="3479" w:author="Tomer Oron" w:date="2023-12-26T13:42:00Z"/>
                <w:rFonts w:eastAsia="Times New Roman" w:cstheme="minorHAnsi"/>
                <w:color w:val="000000"/>
                <w:kern w:val="0"/>
                <w14:ligatures w14:val="none"/>
              </w:rPr>
            </w:pPr>
            <w:bookmarkStart w:id="3480" w:name="_Toc145605817"/>
            <w:del w:id="3481" w:author="Tomer Oron" w:date="2023-12-26T13:42:00Z">
              <w:r w:rsidRPr="001517FD" w:rsidDel="00DA72F3">
                <w:rPr>
                  <w:rFonts w:eastAsia="Times New Roman" w:cstheme="minorHAnsi"/>
                  <w:color w:val="000000"/>
                  <w:kern w:val="0"/>
                  <w14:ligatures w14:val="none"/>
                </w:rPr>
                <w:delText>0.551</w:delText>
              </w:r>
              <w:bookmarkEnd w:id="3480"/>
            </w:del>
          </w:p>
        </w:tc>
        <w:tc>
          <w:tcPr>
            <w:tcW w:w="767" w:type="dxa"/>
            <w:tcBorders>
              <w:top w:val="single" w:sz="8" w:space="0" w:color="auto"/>
              <w:left w:val="nil"/>
              <w:bottom w:val="single" w:sz="4" w:space="0" w:color="auto"/>
              <w:right w:val="single" w:sz="8" w:space="0" w:color="auto"/>
            </w:tcBorders>
            <w:shd w:val="clear" w:color="auto" w:fill="auto"/>
            <w:noWrap/>
            <w:vAlign w:val="center"/>
            <w:hideMark/>
          </w:tcPr>
          <w:p w14:paraId="70E78EF9" w14:textId="12E9EB2B" w:rsidR="00D17652" w:rsidRPr="001517FD" w:rsidDel="00DA72F3" w:rsidRDefault="00D17652" w:rsidP="00D02DC9">
            <w:pPr>
              <w:bidi w:val="0"/>
              <w:spacing w:after="0" w:line="360" w:lineRule="auto"/>
              <w:jc w:val="both"/>
              <w:rPr>
                <w:del w:id="3482" w:author="Tomer Oron" w:date="2023-12-26T13:42:00Z"/>
                <w:rFonts w:eastAsia="Times New Roman" w:cstheme="minorHAnsi"/>
                <w:color w:val="000000"/>
                <w:kern w:val="0"/>
                <w14:ligatures w14:val="none"/>
              </w:rPr>
            </w:pPr>
            <w:bookmarkStart w:id="3483" w:name="_Toc145605818"/>
            <w:del w:id="3484" w:author="Tomer Oron" w:date="2023-12-26T13:42:00Z">
              <w:r w:rsidRPr="001517FD" w:rsidDel="00DA72F3">
                <w:rPr>
                  <w:rFonts w:eastAsia="Times New Roman" w:cstheme="minorHAnsi"/>
                  <w:color w:val="000000"/>
                  <w:kern w:val="0"/>
                  <w14:ligatures w14:val="none"/>
                </w:rPr>
                <w:delText>0.04</w:delText>
              </w:r>
              <w:bookmarkEnd w:id="3483"/>
            </w:del>
          </w:p>
        </w:tc>
        <w:tc>
          <w:tcPr>
            <w:tcW w:w="767" w:type="dxa"/>
            <w:tcBorders>
              <w:top w:val="nil"/>
              <w:left w:val="nil"/>
              <w:bottom w:val="nil"/>
              <w:right w:val="nil"/>
            </w:tcBorders>
            <w:shd w:val="clear" w:color="000000" w:fill="F2F2F2"/>
            <w:noWrap/>
            <w:vAlign w:val="center"/>
            <w:hideMark/>
          </w:tcPr>
          <w:p w14:paraId="7E64E59B" w14:textId="2B3B12C7" w:rsidR="00D17652" w:rsidRPr="001517FD" w:rsidDel="00DA72F3" w:rsidRDefault="00D17652" w:rsidP="00D02DC9">
            <w:pPr>
              <w:bidi w:val="0"/>
              <w:spacing w:after="0" w:line="360" w:lineRule="auto"/>
              <w:jc w:val="both"/>
              <w:rPr>
                <w:del w:id="3485" w:author="Tomer Oron" w:date="2023-12-26T13:42:00Z"/>
                <w:rFonts w:eastAsia="Times New Roman" w:cstheme="minorHAnsi"/>
                <w:color w:val="000000"/>
                <w:kern w:val="0"/>
                <w14:ligatures w14:val="none"/>
              </w:rPr>
            </w:pPr>
            <w:del w:id="3486"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6AE5ACB1" w14:textId="328A1D36" w:rsidTr="00D17652">
        <w:trPr>
          <w:trHeight w:val="280"/>
          <w:del w:id="3487" w:author="Tomer Oron" w:date="2023-12-26T13:42:00Z"/>
        </w:trPr>
        <w:tc>
          <w:tcPr>
            <w:tcW w:w="1060" w:type="dxa"/>
            <w:vMerge/>
            <w:tcBorders>
              <w:top w:val="single" w:sz="8" w:space="0" w:color="auto"/>
              <w:left w:val="single" w:sz="8" w:space="0" w:color="auto"/>
              <w:bottom w:val="single" w:sz="4" w:space="0" w:color="auto"/>
              <w:right w:val="single" w:sz="4" w:space="0" w:color="auto"/>
            </w:tcBorders>
            <w:vAlign w:val="center"/>
            <w:hideMark/>
          </w:tcPr>
          <w:p w14:paraId="6E98820A" w14:textId="4B18E446" w:rsidR="00D17652" w:rsidRPr="001517FD" w:rsidDel="00DA72F3" w:rsidRDefault="00D17652" w:rsidP="00D02DC9">
            <w:pPr>
              <w:bidi w:val="0"/>
              <w:spacing w:after="0" w:line="360" w:lineRule="auto"/>
              <w:jc w:val="both"/>
              <w:rPr>
                <w:del w:id="3488" w:author="Tomer Oron" w:date="2023-12-26T13:42:00Z"/>
                <w:rFonts w:eastAsia="Times New Roman"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6BC1ABE5" w14:textId="405C9EC5" w:rsidR="00D17652" w:rsidRPr="001517FD" w:rsidDel="00DA72F3" w:rsidRDefault="00D17652" w:rsidP="00D02DC9">
            <w:pPr>
              <w:bidi w:val="0"/>
              <w:spacing w:after="0" w:line="360" w:lineRule="auto"/>
              <w:jc w:val="both"/>
              <w:rPr>
                <w:del w:id="3489" w:author="Tomer Oron" w:date="2023-12-26T13:42:00Z"/>
                <w:rFonts w:eastAsia="Times New Roman" w:cstheme="minorHAnsi"/>
                <w:i/>
                <w:color w:val="000000"/>
                <w:kern w:val="0"/>
                <w14:ligatures w14:val="none"/>
              </w:rPr>
            </w:pPr>
            <m:oMathPara>
              <m:oMath>
                <m:r>
                  <w:del w:id="3490" w:author="Tomer Oron" w:date="2023-12-26T13:42:00Z">
                    <w:rPr>
                      <w:rFonts w:ascii="Cambria Math" w:eastAsia="Times New Roman" w:hAnsi="Cambria Math" w:cstheme="minorHAnsi"/>
                      <w:color w:val="000000"/>
                      <w:kern w:val="0"/>
                      <w14:ligatures w14:val="none"/>
                    </w:rPr>
                    <m:t>R×L</m:t>
                  </w:del>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7FEC708A" w14:textId="7E3FEFBC" w:rsidR="00D17652" w:rsidRPr="001517FD" w:rsidDel="00DA72F3" w:rsidRDefault="00D17652" w:rsidP="00D02DC9">
            <w:pPr>
              <w:bidi w:val="0"/>
              <w:spacing w:after="0" w:line="360" w:lineRule="auto"/>
              <w:jc w:val="both"/>
              <w:rPr>
                <w:del w:id="3491" w:author="Tomer Oron" w:date="2023-12-26T13:42:00Z"/>
                <w:rFonts w:eastAsia="Times New Roman" w:cstheme="minorHAnsi"/>
                <w:color w:val="000000"/>
                <w:kern w:val="0"/>
                <w14:ligatures w14:val="none"/>
              </w:rPr>
            </w:pPr>
            <w:bookmarkStart w:id="3492" w:name="_Toc145605820"/>
            <w:del w:id="3493" w:author="Tomer Oron" w:date="2023-12-26T13:42:00Z">
              <w:r w:rsidRPr="001517FD" w:rsidDel="00DA72F3">
                <w:rPr>
                  <w:rFonts w:eastAsia="Times New Roman" w:cstheme="minorHAnsi"/>
                  <w:color w:val="000000"/>
                  <w:kern w:val="0"/>
                  <w14:ligatures w14:val="none"/>
                </w:rPr>
                <w:delText>49.144</w:delText>
              </w:r>
              <w:bookmarkEnd w:id="3492"/>
            </w:del>
          </w:p>
        </w:tc>
        <w:tc>
          <w:tcPr>
            <w:tcW w:w="889" w:type="dxa"/>
            <w:tcBorders>
              <w:top w:val="nil"/>
              <w:left w:val="nil"/>
              <w:bottom w:val="single" w:sz="4" w:space="0" w:color="auto"/>
              <w:right w:val="nil"/>
            </w:tcBorders>
            <w:shd w:val="clear" w:color="auto" w:fill="auto"/>
            <w:noWrap/>
            <w:vAlign w:val="center"/>
            <w:hideMark/>
          </w:tcPr>
          <w:p w14:paraId="2CA6642E" w14:textId="40951DC7" w:rsidR="00D17652" w:rsidRPr="001517FD" w:rsidDel="00DA72F3" w:rsidRDefault="00D17652" w:rsidP="00D02DC9">
            <w:pPr>
              <w:bidi w:val="0"/>
              <w:spacing w:after="0" w:line="360" w:lineRule="auto"/>
              <w:jc w:val="both"/>
              <w:rPr>
                <w:del w:id="3494" w:author="Tomer Oron" w:date="2023-12-26T13:42:00Z"/>
                <w:rFonts w:eastAsia="Times New Roman" w:cstheme="minorHAnsi"/>
                <w:color w:val="000000"/>
                <w:kern w:val="0"/>
                <w14:ligatures w14:val="none"/>
              </w:rPr>
            </w:pPr>
            <w:bookmarkStart w:id="3495" w:name="_Toc145605821"/>
            <w:del w:id="3496" w:author="Tomer Oron" w:date="2023-12-26T13:42:00Z">
              <w:r w:rsidRPr="001517FD" w:rsidDel="00DA72F3">
                <w:rPr>
                  <w:rFonts w:eastAsia="Times New Roman" w:cstheme="minorHAnsi"/>
                  <w:color w:val="000000"/>
                  <w:kern w:val="0"/>
                  <w14:ligatures w14:val="none"/>
                </w:rPr>
                <w:delText>36.086</w:delText>
              </w:r>
              <w:bookmarkEnd w:id="3495"/>
            </w:del>
          </w:p>
        </w:tc>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65E10E8" w14:textId="1026E6C7" w:rsidR="00D17652" w:rsidRPr="001517FD" w:rsidDel="00DA72F3" w:rsidRDefault="00D17652" w:rsidP="00D02DC9">
            <w:pPr>
              <w:bidi w:val="0"/>
              <w:spacing w:after="0" w:line="360" w:lineRule="auto"/>
              <w:jc w:val="both"/>
              <w:rPr>
                <w:del w:id="3497" w:author="Tomer Oron" w:date="2023-12-26T13:42:00Z"/>
                <w:rFonts w:eastAsia="Times New Roman" w:cstheme="minorHAnsi"/>
                <w:color w:val="000000"/>
                <w:kern w:val="0"/>
                <w14:ligatures w14:val="none"/>
              </w:rPr>
            </w:pPr>
            <w:bookmarkStart w:id="3498" w:name="_Toc145605822"/>
            <w:del w:id="3499" w:author="Tomer Oron" w:date="2023-12-26T13:42:00Z">
              <w:r w:rsidRPr="001517FD" w:rsidDel="00DA72F3">
                <w:rPr>
                  <w:rFonts w:eastAsia="Times New Roman" w:cstheme="minorHAnsi"/>
                  <w:color w:val="000000"/>
                  <w:kern w:val="0"/>
                  <w14:ligatures w14:val="none"/>
                </w:rPr>
                <w:delText>12.203</w:delText>
              </w:r>
              <w:bookmarkEnd w:id="3498"/>
            </w:del>
          </w:p>
        </w:tc>
        <w:tc>
          <w:tcPr>
            <w:tcW w:w="767" w:type="dxa"/>
            <w:tcBorders>
              <w:top w:val="nil"/>
              <w:left w:val="nil"/>
              <w:bottom w:val="single" w:sz="4" w:space="0" w:color="auto"/>
              <w:right w:val="single" w:sz="4" w:space="0" w:color="auto"/>
            </w:tcBorders>
            <w:shd w:val="clear" w:color="auto" w:fill="auto"/>
            <w:noWrap/>
            <w:vAlign w:val="center"/>
            <w:hideMark/>
          </w:tcPr>
          <w:p w14:paraId="61BB3FBD" w14:textId="5ECC6292" w:rsidR="00D17652" w:rsidRPr="001517FD" w:rsidDel="00DA72F3" w:rsidRDefault="00D17652" w:rsidP="00D02DC9">
            <w:pPr>
              <w:bidi w:val="0"/>
              <w:spacing w:after="0" w:line="360" w:lineRule="auto"/>
              <w:jc w:val="both"/>
              <w:rPr>
                <w:del w:id="3500" w:author="Tomer Oron" w:date="2023-12-26T13:42:00Z"/>
                <w:rFonts w:eastAsia="Times New Roman" w:cstheme="minorHAnsi"/>
                <w:color w:val="000000"/>
                <w:kern w:val="0"/>
                <w14:ligatures w14:val="none"/>
              </w:rPr>
            </w:pPr>
            <w:bookmarkStart w:id="3501" w:name="_Toc145605823"/>
            <w:del w:id="3502" w:author="Tomer Oron" w:date="2023-12-26T13:42:00Z">
              <w:r w:rsidRPr="001517FD" w:rsidDel="00DA72F3">
                <w:rPr>
                  <w:rFonts w:eastAsia="Times New Roman" w:cstheme="minorHAnsi"/>
                  <w:color w:val="000000"/>
                  <w:kern w:val="0"/>
                  <w14:ligatures w14:val="none"/>
                </w:rPr>
                <w:delText>2.352</w:delText>
              </w:r>
              <w:bookmarkEnd w:id="3501"/>
            </w:del>
          </w:p>
        </w:tc>
        <w:tc>
          <w:tcPr>
            <w:tcW w:w="767" w:type="dxa"/>
            <w:tcBorders>
              <w:top w:val="nil"/>
              <w:left w:val="nil"/>
              <w:bottom w:val="single" w:sz="4" w:space="0" w:color="auto"/>
              <w:right w:val="single" w:sz="8" w:space="0" w:color="auto"/>
            </w:tcBorders>
            <w:shd w:val="clear" w:color="auto" w:fill="auto"/>
            <w:noWrap/>
            <w:vAlign w:val="center"/>
            <w:hideMark/>
          </w:tcPr>
          <w:p w14:paraId="67891CFC" w14:textId="600E99AB" w:rsidR="00D17652" w:rsidRPr="001517FD" w:rsidDel="00DA72F3" w:rsidRDefault="00D17652" w:rsidP="00D02DC9">
            <w:pPr>
              <w:bidi w:val="0"/>
              <w:spacing w:after="0" w:line="360" w:lineRule="auto"/>
              <w:jc w:val="both"/>
              <w:rPr>
                <w:del w:id="3503" w:author="Tomer Oron" w:date="2023-12-26T13:42:00Z"/>
                <w:rFonts w:eastAsia="Times New Roman" w:cstheme="minorHAnsi"/>
                <w:color w:val="000000"/>
                <w:kern w:val="0"/>
                <w14:ligatures w14:val="none"/>
              </w:rPr>
            </w:pPr>
            <w:bookmarkStart w:id="3504" w:name="_Toc145605824"/>
            <w:del w:id="3505" w:author="Tomer Oron" w:date="2023-12-26T13:42:00Z">
              <w:r w:rsidRPr="001517FD" w:rsidDel="00DA72F3">
                <w:rPr>
                  <w:rFonts w:eastAsia="Times New Roman" w:cstheme="minorHAnsi"/>
                  <w:color w:val="000000"/>
                  <w:kern w:val="0"/>
                  <w14:ligatures w14:val="none"/>
                </w:rPr>
                <w:delText>0.215</w:delText>
              </w:r>
              <w:bookmarkEnd w:id="3504"/>
            </w:del>
          </w:p>
        </w:tc>
        <w:tc>
          <w:tcPr>
            <w:tcW w:w="767" w:type="dxa"/>
            <w:tcBorders>
              <w:top w:val="nil"/>
              <w:left w:val="nil"/>
              <w:bottom w:val="nil"/>
              <w:right w:val="nil"/>
            </w:tcBorders>
            <w:shd w:val="clear" w:color="000000" w:fill="F2F2F2"/>
            <w:noWrap/>
            <w:vAlign w:val="center"/>
            <w:hideMark/>
          </w:tcPr>
          <w:p w14:paraId="1229DBE5" w14:textId="080B3F5A" w:rsidR="00D17652" w:rsidRPr="001517FD" w:rsidDel="00DA72F3" w:rsidRDefault="00D17652" w:rsidP="00D02DC9">
            <w:pPr>
              <w:bidi w:val="0"/>
              <w:spacing w:after="0" w:line="360" w:lineRule="auto"/>
              <w:jc w:val="both"/>
              <w:rPr>
                <w:del w:id="3506" w:author="Tomer Oron" w:date="2023-12-26T13:42:00Z"/>
                <w:rFonts w:eastAsia="Times New Roman" w:cstheme="minorHAnsi"/>
                <w:color w:val="000000"/>
                <w:kern w:val="0"/>
                <w14:ligatures w14:val="none"/>
              </w:rPr>
            </w:pPr>
            <w:del w:id="3507"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2442BDF6" w14:textId="4022DEE6" w:rsidTr="00D17652">
        <w:trPr>
          <w:trHeight w:val="290"/>
          <w:del w:id="3508" w:author="Tomer Oron" w:date="2023-12-26T13:42:00Z"/>
        </w:trPr>
        <w:tc>
          <w:tcPr>
            <w:tcW w:w="1060" w:type="dxa"/>
            <w:vMerge/>
            <w:tcBorders>
              <w:top w:val="single" w:sz="8" w:space="0" w:color="auto"/>
              <w:left w:val="single" w:sz="8" w:space="0" w:color="auto"/>
              <w:bottom w:val="single" w:sz="4" w:space="0" w:color="auto"/>
              <w:right w:val="single" w:sz="4" w:space="0" w:color="auto"/>
            </w:tcBorders>
            <w:vAlign w:val="center"/>
            <w:hideMark/>
          </w:tcPr>
          <w:p w14:paraId="081EED9A" w14:textId="778F7F53" w:rsidR="00D17652" w:rsidRPr="001517FD" w:rsidDel="00DA72F3" w:rsidRDefault="00D17652" w:rsidP="00D02DC9">
            <w:pPr>
              <w:bidi w:val="0"/>
              <w:spacing w:after="0" w:line="360" w:lineRule="auto"/>
              <w:jc w:val="both"/>
              <w:rPr>
                <w:del w:id="3509" w:author="Tomer Oron" w:date="2023-12-26T13:42:00Z"/>
                <w:rFonts w:eastAsia="Times New Roman" w:cstheme="minorHAnsi"/>
                <w:color w:val="000000"/>
                <w:kern w:val="0"/>
                <w14:ligatures w14:val="none"/>
              </w:rPr>
            </w:pPr>
          </w:p>
        </w:tc>
        <w:tc>
          <w:tcPr>
            <w:tcW w:w="1920" w:type="dxa"/>
            <w:tcBorders>
              <w:top w:val="nil"/>
              <w:left w:val="nil"/>
              <w:bottom w:val="nil"/>
              <w:right w:val="single" w:sz="4" w:space="0" w:color="auto"/>
            </w:tcBorders>
            <w:shd w:val="clear" w:color="auto" w:fill="auto"/>
            <w:noWrap/>
            <w:vAlign w:val="center"/>
          </w:tcPr>
          <w:p w14:paraId="258DE49E" w14:textId="14F97418" w:rsidR="00D17652" w:rsidRPr="001517FD" w:rsidDel="00DA72F3" w:rsidRDefault="00D17652" w:rsidP="00D02DC9">
            <w:pPr>
              <w:bidi w:val="0"/>
              <w:spacing w:after="0" w:line="360" w:lineRule="auto"/>
              <w:jc w:val="both"/>
              <w:rPr>
                <w:del w:id="3510" w:author="Tomer Oron" w:date="2023-12-26T13:42:00Z"/>
                <w:rFonts w:eastAsia="Times New Roman" w:cstheme="minorHAnsi"/>
                <w:i/>
                <w:color w:val="000000"/>
                <w:kern w:val="0"/>
                <w14:ligatures w14:val="none"/>
              </w:rPr>
            </w:pPr>
            <m:oMathPara>
              <m:oMath>
                <m:r>
                  <w:del w:id="3511" w:author="Tomer Oron" w:date="2023-12-26T13:42:00Z">
                    <w:rPr>
                      <w:rFonts w:ascii="Cambria Math" w:eastAsia="Times New Roman" w:hAnsi="Cambria Math" w:cstheme="minorHAnsi"/>
                      <w:color w:val="000000"/>
                      <w:kern w:val="0"/>
                      <w14:ligatures w14:val="none"/>
                    </w:rPr>
                    <m:t>L×L</m:t>
                  </w:del>
                </m:r>
              </m:oMath>
            </m:oMathPara>
          </w:p>
        </w:tc>
        <w:tc>
          <w:tcPr>
            <w:tcW w:w="889" w:type="dxa"/>
            <w:tcBorders>
              <w:top w:val="nil"/>
              <w:left w:val="nil"/>
              <w:bottom w:val="nil"/>
              <w:right w:val="single" w:sz="4" w:space="0" w:color="auto"/>
            </w:tcBorders>
            <w:shd w:val="clear" w:color="auto" w:fill="auto"/>
            <w:noWrap/>
            <w:vAlign w:val="center"/>
            <w:hideMark/>
          </w:tcPr>
          <w:p w14:paraId="4F8859AA" w14:textId="711E975B" w:rsidR="00D17652" w:rsidRPr="001517FD" w:rsidDel="00DA72F3" w:rsidRDefault="00D17652" w:rsidP="00D02DC9">
            <w:pPr>
              <w:bidi w:val="0"/>
              <w:spacing w:after="0" w:line="360" w:lineRule="auto"/>
              <w:jc w:val="both"/>
              <w:rPr>
                <w:del w:id="3512" w:author="Tomer Oron" w:date="2023-12-26T13:42:00Z"/>
                <w:rFonts w:eastAsia="Times New Roman" w:cstheme="minorHAnsi"/>
                <w:color w:val="000000"/>
                <w:kern w:val="0"/>
                <w14:ligatures w14:val="none"/>
              </w:rPr>
            </w:pPr>
            <w:bookmarkStart w:id="3513" w:name="_Toc145605826"/>
            <w:del w:id="3514" w:author="Tomer Oron" w:date="2023-12-26T13:42:00Z">
              <w:r w:rsidRPr="001517FD" w:rsidDel="00DA72F3">
                <w:rPr>
                  <w:rFonts w:eastAsia="Times New Roman" w:cstheme="minorHAnsi"/>
                  <w:color w:val="000000"/>
                  <w:kern w:val="0"/>
                  <w14:ligatures w14:val="none"/>
                </w:rPr>
                <w:delText>27.045</w:delText>
              </w:r>
              <w:bookmarkEnd w:id="3513"/>
            </w:del>
          </w:p>
        </w:tc>
        <w:tc>
          <w:tcPr>
            <w:tcW w:w="889" w:type="dxa"/>
            <w:tcBorders>
              <w:top w:val="nil"/>
              <w:left w:val="nil"/>
              <w:bottom w:val="nil"/>
              <w:right w:val="nil"/>
            </w:tcBorders>
            <w:shd w:val="clear" w:color="auto" w:fill="auto"/>
            <w:noWrap/>
            <w:vAlign w:val="center"/>
            <w:hideMark/>
          </w:tcPr>
          <w:p w14:paraId="3CE4A78C" w14:textId="63DAA282" w:rsidR="00D17652" w:rsidRPr="001517FD" w:rsidDel="00DA72F3" w:rsidRDefault="00D17652" w:rsidP="00D02DC9">
            <w:pPr>
              <w:bidi w:val="0"/>
              <w:spacing w:after="0" w:line="360" w:lineRule="auto"/>
              <w:jc w:val="both"/>
              <w:rPr>
                <w:del w:id="3515" w:author="Tomer Oron" w:date="2023-12-26T13:42:00Z"/>
                <w:rFonts w:eastAsia="Times New Roman" w:cstheme="minorHAnsi"/>
                <w:color w:val="000000"/>
                <w:kern w:val="0"/>
                <w14:ligatures w14:val="none"/>
              </w:rPr>
            </w:pPr>
            <w:bookmarkStart w:id="3516" w:name="_Toc145605827"/>
            <w:del w:id="3517" w:author="Tomer Oron" w:date="2023-12-26T13:42:00Z">
              <w:r w:rsidRPr="001517FD" w:rsidDel="00DA72F3">
                <w:rPr>
                  <w:rFonts w:eastAsia="Times New Roman" w:cstheme="minorHAnsi"/>
                  <w:color w:val="000000"/>
                  <w:kern w:val="0"/>
                  <w14:ligatures w14:val="none"/>
                </w:rPr>
                <w:delText>40.446</w:delText>
              </w:r>
              <w:bookmarkEnd w:id="3516"/>
            </w:del>
          </w:p>
        </w:tc>
        <w:tc>
          <w:tcPr>
            <w:tcW w:w="889" w:type="dxa"/>
            <w:tcBorders>
              <w:top w:val="nil"/>
              <w:left w:val="single" w:sz="4" w:space="0" w:color="auto"/>
              <w:bottom w:val="nil"/>
              <w:right w:val="single" w:sz="4" w:space="0" w:color="auto"/>
            </w:tcBorders>
            <w:shd w:val="clear" w:color="auto" w:fill="auto"/>
            <w:noWrap/>
            <w:vAlign w:val="center"/>
            <w:hideMark/>
          </w:tcPr>
          <w:p w14:paraId="2AFC8911" w14:textId="484B3444" w:rsidR="00D17652" w:rsidRPr="001517FD" w:rsidDel="00DA72F3" w:rsidRDefault="00D17652" w:rsidP="00D02DC9">
            <w:pPr>
              <w:bidi w:val="0"/>
              <w:spacing w:after="0" w:line="360" w:lineRule="auto"/>
              <w:jc w:val="both"/>
              <w:rPr>
                <w:del w:id="3518" w:author="Tomer Oron" w:date="2023-12-26T13:42:00Z"/>
                <w:rFonts w:eastAsia="Times New Roman" w:cstheme="minorHAnsi"/>
                <w:color w:val="000000"/>
                <w:kern w:val="0"/>
                <w14:ligatures w14:val="none"/>
              </w:rPr>
            </w:pPr>
            <w:bookmarkStart w:id="3519" w:name="_Toc145605828"/>
            <w:del w:id="3520" w:author="Tomer Oron" w:date="2023-12-26T13:42:00Z">
              <w:r w:rsidRPr="001517FD" w:rsidDel="00DA72F3">
                <w:rPr>
                  <w:rFonts w:eastAsia="Times New Roman" w:cstheme="minorHAnsi"/>
                  <w:color w:val="000000"/>
                  <w:kern w:val="0"/>
                  <w14:ligatures w14:val="none"/>
                </w:rPr>
                <w:delText>24.381</w:delText>
              </w:r>
              <w:bookmarkEnd w:id="3519"/>
            </w:del>
          </w:p>
        </w:tc>
        <w:tc>
          <w:tcPr>
            <w:tcW w:w="767" w:type="dxa"/>
            <w:tcBorders>
              <w:top w:val="nil"/>
              <w:left w:val="nil"/>
              <w:bottom w:val="nil"/>
              <w:right w:val="single" w:sz="4" w:space="0" w:color="auto"/>
            </w:tcBorders>
            <w:shd w:val="clear" w:color="auto" w:fill="auto"/>
            <w:noWrap/>
            <w:vAlign w:val="center"/>
            <w:hideMark/>
          </w:tcPr>
          <w:p w14:paraId="35231789" w14:textId="0E105690" w:rsidR="00D17652" w:rsidRPr="001517FD" w:rsidDel="00DA72F3" w:rsidRDefault="00D17652" w:rsidP="00D02DC9">
            <w:pPr>
              <w:bidi w:val="0"/>
              <w:spacing w:after="0" w:line="360" w:lineRule="auto"/>
              <w:jc w:val="both"/>
              <w:rPr>
                <w:del w:id="3521" w:author="Tomer Oron" w:date="2023-12-26T13:42:00Z"/>
                <w:rFonts w:eastAsia="Times New Roman" w:cstheme="minorHAnsi"/>
                <w:color w:val="000000"/>
                <w:kern w:val="0"/>
                <w14:ligatures w14:val="none"/>
              </w:rPr>
            </w:pPr>
            <w:bookmarkStart w:id="3522" w:name="_Toc145605829"/>
            <w:del w:id="3523" w:author="Tomer Oron" w:date="2023-12-26T13:42:00Z">
              <w:r w:rsidRPr="001517FD" w:rsidDel="00DA72F3">
                <w:rPr>
                  <w:rFonts w:eastAsia="Times New Roman" w:cstheme="minorHAnsi"/>
                  <w:color w:val="000000"/>
                  <w:kern w:val="0"/>
                  <w14:ligatures w14:val="none"/>
                </w:rPr>
                <w:delText>7.221</w:delText>
              </w:r>
              <w:bookmarkEnd w:id="3522"/>
            </w:del>
          </w:p>
        </w:tc>
        <w:tc>
          <w:tcPr>
            <w:tcW w:w="767" w:type="dxa"/>
            <w:tcBorders>
              <w:top w:val="nil"/>
              <w:left w:val="nil"/>
              <w:bottom w:val="nil"/>
              <w:right w:val="single" w:sz="8" w:space="0" w:color="auto"/>
            </w:tcBorders>
            <w:shd w:val="clear" w:color="auto" w:fill="auto"/>
            <w:noWrap/>
            <w:vAlign w:val="center"/>
            <w:hideMark/>
          </w:tcPr>
          <w:p w14:paraId="1E4AABC1" w14:textId="4044C81C" w:rsidR="00D17652" w:rsidRPr="001517FD" w:rsidDel="00DA72F3" w:rsidRDefault="00D17652" w:rsidP="00D02DC9">
            <w:pPr>
              <w:bidi w:val="0"/>
              <w:spacing w:after="0" w:line="360" w:lineRule="auto"/>
              <w:jc w:val="both"/>
              <w:rPr>
                <w:del w:id="3524" w:author="Tomer Oron" w:date="2023-12-26T13:42:00Z"/>
                <w:rFonts w:eastAsia="Times New Roman" w:cstheme="minorHAnsi"/>
                <w:color w:val="000000"/>
                <w:kern w:val="0"/>
                <w14:ligatures w14:val="none"/>
              </w:rPr>
            </w:pPr>
            <w:bookmarkStart w:id="3525" w:name="_Toc145605830"/>
            <w:del w:id="3526" w:author="Tomer Oron" w:date="2023-12-26T13:42:00Z">
              <w:r w:rsidRPr="001517FD" w:rsidDel="00DA72F3">
                <w:rPr>
                  <w:rFonts w:eastAsia="Times New Roman" w:cstheme="minorHAnsi"/>
                  <w:color w:val="000000"/>
                  <w:kern w:val="0"/>
                  <w14:ligatures w14:val="none"/>
                </w:rPr>
                <w:delText>0.907</w:delText>
              </w:r>
              <w:bookmarkEnd w:id="3525"/>
            </w:del>
          </w:p>
        </w:tc>
        <w:tc>
          <w:tcPr>
            <w:tcW w:w="767" w:type="dxa"/>
            <w:tcBorders>
              <w:top w:val="nil"/>
              <w:left w:val="nil"/>
              <w:bottom w:val="nil"/>
              <w:right w:val="nil"/>
            </w:tcBorders>
            <w:shd w:val="clear" w:color="000000" w:fill="F2F2F2"/>
            <w:noWrap/>
            <w:vAlign w:val="center"/>
            <w:hideMark/>
          </w:tcPr>
          <w:p w14:paraId="31ABBB71" w14:textId="6D0050A6" w:rsidR="00D17652" w:rsidRPr="001517FD" w:rsidDel="00DA72F3" w:rsidRDefault="00D17652" w:rsidP="00D02DC9">
            <w:pPr>
              <w:bidi w:val="0"/>
              <w:spacing w:after="0" w:line="360" w:lineRule="auto"/>
              <w:jc w:val="both"/>
              <w:rPr>
                <w:del w:id="3527" w:author="Tomer Oron" w:date="2023-12-26T13:42:00Z"/>
                <w:rFonts w:eastAsia="Times New Roman" w:cstheme="minorHAnsi"/>
                <w:color w:val="000000"/>
                <w:kern w:val="0"/>
                <w14:ligatures w14:val="none"/>
              </w:rPr>
            </w:pPr>
            <w:del w:id="3528" w:author="Tomer Oron" w:date="2023-12-26T13:42:00Z">
              <w:r w:rsidRPr="001517FD" w:rsidDel="00DA72F3">
                <w:rPr>
                  <w:rFonts w:eastAsia="Times New Roman" w:cstheme="minorHAnsi"/>
                  <w:color w:val="000000"/>
                  <w:kern w:val="0"/>
                  <w14:ligatures w14:val="none"/>
                </w:rPr>
                <w:delText> </w:delText>
              </w:r>
            </w:del>
          </w:p>
        </w:tc>
      </w:tr>
      <w:tr w:rsidR="00D17652" w:rsidRPr="001517FD" w:rsidDel="00DA72F3" w14:paraId="718581B6" w14:textId="062139B7" w:rsidTr="00D17652">
        <w:trPr>
          <w:trHeight w:val="280"/>
          <w:del w:id="3529" w:author="Tomer Oron" w:date="2023-12-26T13:42:00Z"/>
        </w:trPr>
        <w:tc>
          <w:tcPr>
            <w:tcW w:w="10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F7E4D07" w14:textId="10A52917" w:rsidR="00D17652" w:rsidRPr="001517FD" w:rsidDel="00DA72F3" w:rsidRDefault="00D17652" w:rsidP="00D02DC9">
            <w:pPr>
              <w:bidi w:val="0"/>
              <w:spacing w:after="0" w:line="360" w:lineRule="auto"/>
              <w:jc w:val="both"/>
              <w:rPr>
                <w:del w:id="3530" w:author="Tomer Oron" w:date="2023-12-26T13:42:00Z"/>
                <w:rFonts w:eastAsia="Times New Roman" w:cstheme="minorHAnsi"/>
                <w:color w:val="000000"/>
                <w:kern w:val="0"/>
                <w14:ligatures w14:val="none"/>
              </w:rPr>
            </w:pPr>
            <w:bookmarkStart w:id="3531" w:name="_Toc145605831"/>
            <w:del w:id="3532" w:author="Tomer Oron" w:date="2023-12-26T13:42:00Z">
              <w:r w:rsidRPr="001517FD" w:rsidDel="00DA72F3">
                <w:rPr>
                  <w:rFonts w:eastAsia="Times New Roman" w:cstheme="minorHAnsi"/>
                  <w:color w:val="000000"/>
                  <w:kern w:val="0"/>
                  <w14:ligatures w14:val="none"/>
                </w:rPr>
                <w:delText>5</w:delText>
              </w:r>
              <w:bookmarkEnd w:id="3531"/>
            </w:del>
          </w:p>
        </w:tc>
        <w:tc>
          <w:tcPr>
            <w:tcW w:w="1920" w:type="dxa"/>
            <w:tcBorders>
              <w:top w:val="single" w:sz="8" w:space="0" w:color="auto"/>
              <w:left w:val="nil"/>
              <w:bottom w:val="single" w:sz="4" w:space="0" w:color="auto"/>
              <w:right w:val="single" w:sz="4" w:space="0" w:color="auto"/>
            </w:tcBorders>
            <w:shd w:val="clear" w:color="auto" w:fill="auto"/>
            <w:noWrap/>
            <w:vAlign w:val="center"/>
          </w:tcPr>
          <w:p w14:paraId="1B5DC409" w14:textId="435FD0DB" w:rsidR="00D17652" w:rsidRPr="001517FD" w:rsidDel="00DA72F3" w:rsidRDefault="00D17652" w:rsidP="00D02DC9">
            <w:pPr>
              <w:bidi w:val="0"/>
              <w:spacing w:after="0" w:line="360" w:lineRule="auto"/>
              <w:jc w:val="both"/>
              <w:rPr>
                <w:del w:id="3533" w:author="Tomer Oron" w:date="2023-12-26T13:42:00Z"/>
                <w:rFonts w:eastAsia="Times New Roman" w:cstheme="minorHAnsi"/>
                <w:i/>
                <w:color w:val="000000"/>
                <w:kern w:val="0"/>
                <w14:ligatures w14:val="none"/>
              </w:rPr>
            </w:pPr>
            <m:oMathPara>
              <m:oMath>
                <m:r>
                  <w:del w:id="3534" w:author="Tomer Oron" w:date="2023-12-26T13:42:00Z">
                    <w:rPr>
                      <w:rFonts w:ascii="Cambria Math" w:eastAsia="Times New Roman" w:hAnsi="Cambria Math" w:cstheme="minorHAnsi"/>
                      <w:color w:val="000000"/>
                      <w:kern w:val="0"/>
                      <w14:ligatures w14:val="none"/>
                    </w:rPr>
                    <m:t>R×R</m:t>
                  </w:del>
                </m:r>
              </m:oMath>
            </m:oMathPara>
          </w:p>
        </w:tc>
        <w:tc>
          <w:tcPr>
            <w:tcW w:w="889" w:type="dxa"/>
            <w:tcBorders>
              <w:top w:val="single" w:sz="8" w:space="0" w:color="auto"/>
              <w:left w:val="nil"/>
              <w:bottom w:val="single" w:sz="4" w:space="0" w:color="auto"/>
              <w:right w:val="single" w:sz="4" w:space="0" w:color="auto"/>
            </w:tcBorders>
            <w:shd w:val="clear" w:color="auto" w:fill="auto"/>
            <w:noWrap/>
            <w:vAlign w:val="center"/>
            <w:hideMark/>
          </w:tcPr>
          <w:p w14:paraId="77365379" w14:textId="274C602E" w:rsidR="00D17652" w:rsidRPr="001517FD" w:rsidDel="00DA72F3" w:rsidRDefault="00D17652" w:rsidP="00D02DC9">
            <w:pPr>
              <w:bidi w:val="0"/>
              <w:spacing w:after="0" w:line="360" w:lineRule="auto"/>
              <w:jc w:val="both"/>
              <w:rPr>
                <w:del w:id="3535" w:author="Tomer Oron" w:date="2023-12-26T13:42:00Z"/>
                <w:rFonts w:eastAsia="Times New Roman" w:cstheme="minorHAnsi"/>
                <w:color w:val="000000"/>
                <w:kern w:val="0"/>
                <w14:ligatures w14:val="none"/>
              </w:rPr>
            </w:pPr>
            <w:bookmarkStart w:id="3536" w:name="_Toc145605833"/>
            <w:del w:id="3537" w:author="Tomer Oron" w:date="2023-12-26T13:42:00Z">
              <w:r w:rsidRPr="001517FD" w:rsidDel="00DA72F3">
                <w:rPr>
                  <w:rFonts w:eastAsia="Times New Roman" w:cstheme="minorHAnsi"/>
                  <w:color w:val="000000"/>
                  <w:kern w:val="0"/>
                  <w14:ligatures w14:val="none"/>
                </w:rPr>
                <w:delText>79.753</w:delText>
              </w:r>
              <w:bookmarkEnd w:id="3536"/>
            </w:del>
          </w:p>
        </w:tc>
        <w:tc>
          <w:tcPr>
            <w:tcW w:w="889" w:type="dxa"/>
            <w:tcBorders>
              <w:top w:val="single" w:sz="8" w:space="0" w:color="auto"/>
              <w:left w:val="nil"/>
              <w:bottom w:val="single" w:sz="4" w:space="0" w:color="auto"/>
              <w:right w:val="nil"/>
            </w:tcBorders>
            <w:shd w:val="clear" w:color="auto" w:fill="auto"/>
            <w:noWrap/>
            <w:vAlign w:val="center"/>
            <w:hideMark/>
          </w:tcPr>
          <w:p w14:paraId="7A2D50B9" w14:textId="099F4B6D" w:rsidR="00D17652" w:rsidRPr="001517FD" w:rsidDel="00DA72F3" w:rsidRDefault="00D17652" w:rsidP="00D02DC9">
            <w:pPr>
              <w:bidi w:val="0"/>
              <w:spacing w:after="0" w:line="360" w:lineRule="auto"/>
              <w:jc w:val="both"/>
              <w:rPr>
                <w:del w:id="3538" w:author="Tomer Oron" w:date="2023-12-26T13:42:00Z"/>
                <w:rFonts w:eastAsia="Times New Roman" w:cstheme="minorHAnsi"/>
                <w:color w:val="000000"/>
                <w:kern w:val="0"/>
                <w14:ligatures w14:val="none"/>
              </w:rPr>
            </w:pPr>
            <w:bookmarkStart w:id="3539" w:name="_Toc145605834"/>
            <w:del w:id="3540" w:author="Tomer Oron" w:date="2023-12-26T13:42:00Z">
              <w:r w:rsidRPr="001517FD" w:rsidDel="00DA72F3">
                <w:rPr>
                  <w:rFonts w:eastAsia="Times New Roman" w:cstheme="minorHAnsi"/>
                  <w:color w:val="000000"/>
                  <w:kern w:val="0"/>
                  <w14:ligatures w14:val="none"/>
                </w:rPr>
                <w:delText>14.008</w:delText>
              </w:r>
              <w:bookmarkEnd w:id="3539"/>
            </w:del>
          </w:p>
        </w:tc>
        <w:tc>
          <w:tcPr>
            <w:tcW w:w="88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77ECE81" w14:textId="4DDF60F1" w:rsidR="00D17652" w:rsidRPr="001517FD" w:rsidDel="00DA72F3" w:rsidRDefault="00D17652" w:rsidP="00D02DC9">
            <w:pPr>
              <w:bidi w:val="0"/>
              <w:spacing w:after="0" w:line="360" w:lineRule="auto"/>
              <w:jc w:val="both"/>
              <w:rPr>
                <w:del w:id="3541" w:author="Tomer Oron" w:date="2023-12-26T13:42:00Z"/>
                <w:rFonts w:eastAsia="Times New Roman" w:cstheme="minorHAnsi"/>
                <w:color w:val="000000"/>
                <w:kern w:val="0"/>
                <w14:ligatures w14:val="none"/>
              </w:rPr>
            </w:pPr>
            <w:bookmarkStart w:id="3542" w:name="_Toc145605835"/>
            <w:del w:id="3543" w:author="Tomer Oron" w:date="2023-12-26T13:42:00Z">
              <w:r w:rsidRPr="001517FD" w:rsidDel="00DA72F3">
                <w:rPr>
                  <w:rFonts w:eastAsia="Times New Roman" w:cstheme="minorHAnsi"/>
                  <w:color w:val="000000"/>
                  <w:kern w:val="0"/>
                  <w14:ligatures w14:val="none"/>
                </w:rPr>
                <w:delText>4.999</w:delText>
              </w:r>
              <w:bookmarkEnd w:id="3542"/>
            </w:del>
          </w:p>
        </w:tc>
        <w:tc>
          <w:tcPr>
            <w:tcW w:w="767" w:type="dxa"/>
            <w:tcBorders>
              <w:top w:val="single" w:sz="8" w:space="0" w:color="auto"/>
              <w:left w:val="nil"/>
              <w:bottom w:val="single" w:sz="4" w:space="0" w:color="auto"/>
              <w:right w:val="single" w:sz="4" w:space="0" w:color="auto"/>
            </w:tcBorders>
            <w:shd w:val="clear" w:color="auto" w:fill="auto"/>
            <w:noWrap/>
            <w:vAlign w:val="center"/>
            <w:hideMark/>
          </w:tcPr>
          <w:p w14:paraId="16C50A1A" w14:textId="0E1BAB8B" w:rsidR="00D17652" w:rsidRPr="001517FD" w:rsidDel="00DA72F3" w:rsidRDefault="00D17652" w:rsidP="00D02DC9">
            <w:pPr>
              <w:bidi w:val="0"/>
              <w:spacing w:after="0" w:line="360" w:lineRule="auto"/>
              <w:jc w:val="both"/>
              <w:rPr>
                <w:del w:id="3544" w:author="Tomer Oron" w:date="2023-12-26T13:42:00Z"/>
                <w:rFonts w:eastAsia="Times New Roman" w:cstheme="minorHAnsi"/>
                <w:color w:val="000000"/>
                <w:kern w:val="0"/>
                <w14:ligatures w14:val="none"/>
              </w:rPr>
            </w:pPr>
            <w:bookmarkStart w:id="3545" w:name="_Toc145605836"/>
            <w:del w:id="3546" w:author="Tomer Oron" w:date="2023-12-26T13:42:00Z">
              <w:r w:rsidRPr="001517FD" w:rsidDel="00DA72F3">
                <w:rPr>
                  <w:rFonts w:eastAsia="Times New Roman" w:cstheme="minorHAnsi"/>
                  <w:color w:val="000000"/>
                  <w:kern w:val="0"/>
                  <w14:ligatures w14:val="none"/>
                </w:rPr>
                <w:delText>1.081</w:delText>
              </w:r>
              <w:bookmarkEnd w:id="3545"/>
            </w:del>
          </w:p>
        </w:tc>
        <w:tc>
          <w:tcPr>
            <w:tcW w:w="767" w:type="dxa"/>
            <w:tcBorders>
              <w:top w:val="single" w:sz="8" w:space="0" w:color="auto"/>
              <w:left w:val="nil"/>
              <w:bottom w:val="single" w:sz="4" w:space="0" w:color="auto"/>
              <w:right w:val="single" w:sz="4" w:space="0" w:color="auto"/>
            </w:tcBorders>
            <w:shd w:val="clear" w:color="auto" w:fill="auto"/>
            <w:noWrap/>
            <w:vAlign w:val="center"/>
            <w:hideMark/>
          </w:tcPr>
          <w:p w14:paraId="202135C1" w14:textId="7645859B" w:rsidR="00D17652" w:rsidRPr="001517FD" w:rsidDel="00DA72F3" w:rsidRDefault="00D17652" w:rsidP="00D02DC9">
            <w:pPr>
              <w:bidi w:val="0"/>
              <w:spacing w:after="0" w:line="360" w:lineRule="auto"/>
              <w:jc w:val="both"/>
              <w:rPr>
                <w:del w:id="3547" w:author="Tomer Oron" w:date="2023-12-26T13:42:00Z"/>
                <w:rFonts w:eastAsia="Times New Roman" w:cstheme="minorHAnsi"/>
                <w:color w:val="000000"/>
                <w:kern w:val="0"/>
                <w14:ligatures w14:val="none"/>
              </w:rPr>
            </w:pPr>
            <w:bookmarkStart w:id="3548" w:name="_Toc145605837"/>
            <w:del w:id="3549" w:author="Tomer Oron" w:date="2023-12-26T13:42:00Z">
              <w:r w:rsidRPr="001517FD" w:rsidDel="00DA72F3">
                <w:rPr>
                  <w:rFonts w:eastAsia="Times New Roman" w:cstheme="minorHAnsi"/>
                  <w:color w:val="000000"/>
                  <w:kern w:val="0"/>
                  <w14:ligatures w14:val="none"/>
                </w:rPr>
                <w:delText>0.149</w:delText>
              </w:r>
              <w:bookmarkEnd w:id="3548"/>
            </w:del>
          </w:p>
        </w:tc>
        <w:tc>
          <w:tcPr>
            <w:tcW w:w="767" w:type="dxa"/>
            <w:tcBorders>
              <w:top w:val="single" w:sz="8" w:space="0" w:color="auto"/>
              <w:left w:val="nil"/>
              <w:bottom w:val="single" w:sz="4" w:space="0" w:color="auto"/>
              <w:right w:val="single" w:sz="8" w:space="0" w:color="auto"/>
            </w:tcBorders>
            <w:shd w:val="clear" w:color="auto" w:fill="auto"/>
            <w:noWrap/>
            <w:vAlign w:val="center"/>
            <w:hideMark/>
          </w:tcPr>
          <w:p w14:paraId="3517EA55" w14:textId="5DBBBBD1" w:rsidR="00D17652" w:rsidRPr="001517FD" w:rsidDel="00DA72F3" w:rsidRDefault="00D17652" w:rsidP="00D02DC9">
            <w:pPr>
              <w:bidi w:val="0"/>
              <w:spacing w:after="0" w:line="360" w:lineRule="auto"/>
              <w:jc w:val="both"/>
              <w:rPr>
                <w:del w:id="3550" w:author="Tomer Oron" w:date="2023-12-26T13:42:00Z"/>
                <w:rFonts w:eastAsia="Times New Roman" w:cstheme="minorHAnsi"/>
                <w:color w:val="000000"/>
                <w:kern w:val="0"/>
                <w14:ligatures w14:val="none"/>
              </w:rPr>
            </w:pPr>
            <w:bookmarkStart w:id="3551" w:name="_Toc145605838"/>
            <w:del w:id="3552" w:author="Tomer Oron" w:date="2023-12-26T13:42:00Z">
              <w:r w:rsidRPr="001517FD" w:rsidDel="00DA72F3">
                <w:rPr>
                  <w:rFonts w:eastAsia="Times New Roman" w:cstheme="minorHAnsi"/>
                  <w:color w:val="000000"/>
                  <w:kern w:val="0"/>
                  <w14:ligatures w14:val="none"/>
                </w:rPr>
                <w:delText>0.01</w:delText>
              </w:r>
              <w:bookmarkEnd w:id="3551"/>
            </w:del>
          </w:p>
        </w:tc>
      </w:tr>
      <w:tr w:rsidR="00D17652" w:rsidRPr="001517FD" w:rsidDel="00DA72F3" w14:paraId="52097502" w14:textId="4B102904" w:rsidTr="00D17652">
        <w:trPr>
          <w:trHeight w:val="280"/>
          <w:del w:id="3553" w:author="Tomer Oron" w:date="2023-12-26T13:42:00Z"/>
        </w:trPr>
        <w:tc>
          <w:tcPr>
            <w:tcW w:w="1060" w:type="dxa"/>
            <w:vMerge/>
            <w:tcBorders>
              <w:top w:val="single" w:sz="8" w:space="0" w:color="auto"/>
              <w:left w:val="single" w:sz="8" w:space="0" w:color="auto"/>
              <w:bottom w:val="single" w:sz="8" w:space="0" w:color="000000"/>
              <w:right w:val="single" w:sz="4" w:space="0" w:color="auto"/>
            </w:tcBorders>
            <w:vAlign w:val="center"/>
            <w:hideMark/>
          </w:tcPr>
          <w:p w14:paraId="29CE2438" w14:textId="43AFCD77" w:rsidR="00D17652" w:rsidRPr="001517FD" w:rsidDel="00DA72F3" w:rsidRDefault="00D17652" w:rsidP="00D02DC9">
            <w:pPr>
              <w:pStyle w:val="Heading3"/>
              <w:bidi w:val="0"/>
              <w:spacing w:line="360" w:lineRule="auto"/>
              <w:jc w:val="both"/>
              <w:rPr>
                <w:del w:id="3554" w:author="Tomer Oron" w:date="2023-12-26T13:42:00Z"/>
                <w:rFonts w:asciiTheme="minorHAnsi" w:eastAsia="Times New Roman" w:hAnsiTheme="minorHAnsi"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645050FB" w14:textId="1BDB9CD2" w:rsidR="00D17652" w:rsidRPr="001517FD" w:rsidDel="00DA72F3" w:rsidRDefault="00D17652" w:rsidP="00D02DC9">
            <w:pPr>
              <w:bidi w:val="0"/>
              <w:spacing w:after="0" w:line="360" w:lineRule="auto"/>
              <w:jc w:val="both"/>
              <w:rPr>
                <w:del w:id="3555" w:author="Tomer Oron" w:date="2023-12-26T13:42:00Z"/>
                <w:rFonts w:eastAsia="Times New Roman" w:cstheme="minorHAnsi"/>
                <w:i/>
                <w:color w:val="000000"/>
                <w:kern w:val="0"/>
                <w14:ligatures w14:val="none"/>
              </w:rPr>
            </w:pPr>
            <m:oMathPara>
              <m:oMath>
                <m:r>
                  <w:del w:id="3556" w:author="Tomer Oron" w:date="2023-12-26T13:42:00Z">
                    <w:rPr>
                      <w:rFonts w:ascii="Cambria Math" w:eastAsia="Times New Roman" w:hAnsi="Cambria Math" w:cstheme="minorHAnsi"/>
                      <w:color w:val="000000"/>
                      <w:kern w:val="0"/>
                      <w14:ligatures w14:val="none"/>
                    </w:rPr>
                    <m:t>R×L</m:t>
                  </w:del>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783FA8D0" w14:textId="4130B609" w:rsidR="00D17652" w:rsidRPr="001517FD" w:rsidDel="00DA72F3" w:rsidRDefault="00D17652" w:rsidP="00D02DC9">
            <w:pPr>
              <w:bidi w:val="0"/>
              <w:spacing w:after="0" w:line="360" w:lineRule="auto"/>
              <w:jc w:val="both"/>
              <w:rPr>
                <w:del w:id="3557" w:author="Tomer Oron" w:date="2023-12-26T13:42:00Z"/>
                <w:rFonts w:eastAsia="Times New Roman" w:cstheme="minorHAnsi"/>
                <w:color w:val="000000"/>
                <w:kern w:val="0"/>
                <w14:ligatures w14:val="none"/>
              </w:rPr>
            </w:pPr>
            <w:bookmarkStart w:id="3558" w:name="_Toc145605840"/>
            <w:del w:id="3559" w:author="Tomer Oron" w:date="2023-12-26T13:42:00Z">
              <w:r w:rsidRPr="001517FD" w:rsidDel="00DA72F3">
                <w:rPr>
                  <w:rFonts w:eastAsia="Times New Roman" w:cstheme="minorHAnsi"/>
                  <w:color w:val="000000"/>
                  <w:kern w:val="0"/>
                  <w14:ligatures w14:val="none"/>
                </w:rPr>
                <w:delText>41.719</w:delText>
              </w:r>
              <w:bookmarkEnd w:id="3558"/>
            </w:del>
          </w:p>
        </w:tc>
        <w:tc>
          <w:tcPr>
            <w:tcW w:w="889" w:type="dxa"/>
            <w:tcBorders>
              <w:top w:val="nil"/>
              <w:left w:val="nil"/>
              <w:bottom w:val="single" w:sz="4" w:space="0" w:color="auto"/>
              <w:right w:val="nil"/>
            </w:tcBorders>
            <w:shd w:val="clear" w:color="auto" w:fill="auto"/>
            <w:noWrap/>
            <w:vAlign w:val="center"/>
            <w:hideMark/>
          </w:tcPr>
          <w:p w14:paraId="3D3C2887" w14:textId="076C03B6" w:rsidR="00D17652" w:rsidRPr="001517FD" w:rsidDel="00DA72F3" w:rsidRDefault="00D17652" w:rsidP="00D02DC9">
            <w:pPr>
              <w:bidi w:val="0"/>
              <w:spacing w:after="0" w:line="360" w:lineRule="auto"/>
              <w:jc w:val="both"/>
              <w:rPr>
                <w:del w:id="3560" w:author="Tomer Oron" w:date="2023-12-26T13:42:00Z"/>
                <w:rFonts w:eastAsia="Times New Roman" w:cstheme="minorHAnsi"/>
                <w:color w:val="000000"/>
                <w:kern w:val="0"/>
                <w14:ligatures w14:val="none"/>
              </w:rPr>
            </w:pPr>
            <w:bookmarkStart w:id="3561" w:name="_Toc145605841"/>
            <w:del w:id="3562" w:author="Tomer Oron" w:date="2023-12-26T13:42:00Z">
              <w:r w:rsidRPr="001517FD" w:rsidDel="00DA72F3">
                <w:rPr>
                  <w:rFonts w:eastAsia="Times New Roman" w:cstheme="minorHAnsi"/>
                  <w:color w:val="000000"/>
                  <w:kern w:val="0"/>
                  <w14:ligatures w14:val="none"/>
                </w:rPr>
                <w:delText>37.123</w:delText>
              </w:r>
              <w:bookmarkEnd w:id="3561"/>
            </w:del>
          </w:p>
        </w:tc>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7EB8B59" w14:textId="19ADFEB9" w:rsidR="00D17652" w:rsidRPr="001517FD" w:rsidDel="00DA72F3" w:rsidRDefault="00D17652" w:rsidP="00D02DC9">
            <w:pPr>
              <w:bidi w:val="0"/>
              <w:spacing w:after="0" w:line="360" w:lineRule="auto"/>
              <w:jc w:val="both"/>
              <w:rPr>
                <w:del w:id="3563" w:author="Tomer Oron" w:date="2023-12-26T13:42:00Z"/>
                <w:rFonts w:eastAsia="Times New Roman" w:cstheme="minorHAnsi"/>
                <w:color w:val="000000"/>
                <w:kern w:val="0"/>
                <w14:ligatures w14:val="none"/>
              </w:rPr>
            </w:pPr>
            <w:bookmarkStart w:id="3564" w:name="_Toc145605842"/>
            <w:del w:id="3565" w:author="Tomer Oron" w:date="2023-12-26T13:42:00Z">
              <w:r w:rsidRPr="001517FD" w:rsidDel="00DA72F3">
                <w:rPr>
                  <w:rFonts w:eastAsia="Times New Roman" w:cstheme="minorHAnsi"/>
                  <w:color w:val="000000"/>
                  <w:kern w:val="0"/>
                  <w14:ligatures w14:val="none"/>
                </w:rPr>
                <w:delText>15.969</w:delText>
              </w:r>
              <w:bookmarkEnd w:id="3564"/>
            </w:del>
          </w:p>
        </w:tc>
        <w:tc>
          <w:tcPr>
            <w:tcW w:w="767" w:type="dxa"/>
            <w:tcBorders>
              <w:top w:val="nil"/>
              <w:left w:val="nil"/>
              <w:bottom w:val="single" w:sz="4" w:space="0" w:color="auto"/>
              <w:right w:val="single" w:sz="4" w:space="0" w:color="auto"/>
            </w:tcBorders>
            <w:shd w:val="clear" w:color="auto" w:fill="auto"/>
            <w:noWrap/>
            <w:vAlign w:val="center"/>
            <w:hideMark/>
          </w:tcPr>
          <w:p w14:paraId="324DBA09" w14:textId="1F135DB1" w:rsidR="00D17652" w:rsidRPr="001517FD" w:rsidDel="00DA72F3" w:rsidRDefault="00D17652" w:rsidP="00D02DC9">
            <w:pPr>
              <w:bidi w:val="0"/>
              <w:spacing w:after="0" w:line="360" w:lineRule="auto"/>
              <w:jc w:val="both"/>
              <w:rPr>
                <w:del w:id="3566" w:author="Tomer Oron" w:date="2023-12-26T13:42:00Z"/>
                <w:rFonts w:eastAsia="Times New Roman" w:cstheme="minorHAnsi"/>
                <w:color w:val="000000"/>
                <w:kern w:val="0"/>
                <w14:ligatures w14:val="none"/>
              </w:rPr>
            </w:pPr>
            <w:bookmarkStart w:id="3567" w:name="_Toc145605843"/>
            <w:del w:id="3568" w:author="Tomer Oron" w:date="2023-12-26T13:42:00Z">
              <w:r w:rsidRPr="001517FD" w:rsidDel="00DA72F3">
                <w:rPr>
                  <w:rFonts w:eastAsia="Times New Roman" w:cstheme="minorHAnsi"/>
                  <w:color w:val="000000"/>
                  <w:kern w:val="0"/>
                  <w14:ligatures w14:val="none"/>
                </w:rPr>
                <w:delText>4.369</w:delText>
              </w:r>
              <w:bookmarkEnd w:id="3567"/>
            </w:del>
          </w:p>
        </w:tc>
        <w:tc>
          <w:tcPr>
            <w:tcW w:w="767" w:type="dxa"/>
            <w:tcBorders>
              <w:top w:val="nil"/>
              <w:left w:val="nil"/>
              <w:bottom w:val="single" w:sz="4" w:space="0" w:color="auto"/>
              <w:right w:val="single" w:sz="4" w:space="0" w:color="auto"/>
            </w:tcBorders>
            <w:shd w:val="clear" w:color="auto" w:fill="auto"/>
            <w:noWrap/>
            <w:vAlign w:val="center"/>
            <w:hideMark/>
          </w:tcPr>
          <w:p w14:paraId="6AE6C9E7" w14:textId="06EB5010" w:rsidR="00D17652" w:rsidRPr="001517FD" w:rsidDel="00DA72F3" w:rsidRDefault="00D17652" w:rsidP="00D02DC9">
            <w:pPr>
              <w:bidi w:val="0"/>
              <w:spacing w:after="0" w:line="360" w:lineRule="auto"/>
              <w:jc w:val="both"/>
              <w:rPr>
                <w:del w:id="3569" w:author="Tomer Oron" w:date="2023-12-26T13:42:00Z"/>
                <w:rFonts w:eastAsia="Times New Roman" w:cstheme="minorHAnsi"/>
                <w:color w:val="000000"/>
                <w:kern w:val="0"/>
                <w14:ligatures w14:val="none"/>
              </w:rPr>
            </w:pPr>
            <w:bookmarkStart w:id="3570" w:name="_Toc145605844"/>
            <w:del w:id="3571" w:author="Tomer Oron" w:date="2023-12-26T13:42:00Z">
              <w:r w:rsidRPr="001517FD" w:rsidDel="00DA72F3">
                <w:rPr>
                  <w:rFonts w:eastAsia="Times New Roman" w:cstheme="minorHAnsi"/>
                  <w:color w:val="000000"/>
                  <w:kern w:val="0"/>
                  <w14:ligatures w14:val="none"/>
                </w:rPr>
                <w:delText>0.756</w:delText>
              </w:r>
              <w:bookmarkEnd w:id="3570"/>
            </w:del>
          </w:p>
        </w:tc>
        <w:tc>
          <w:tcPr>
            <w:tcW w:w="767" w:type="dxa"/>
            <w:tcBorders>
              <w:top w:val="nil"/>
              <w:left w:val="nil"/>
              <w:bottom w:val="single" w:sz="4" w:space="0" w:color="auto"/>
              <w:right w:val="single" w:sz="8" w:space="0" w:color="auto"/>
            </w:tcBorders>
            <w:shd w:val="clear" w:color="auto" w:fill="auto"/>
            <w:noWrap/>
            <w:vAlign w:val="center"/>
            <w:hideMark/>
          </w:tcPr>
          <w:p w14:paraId="32DC8C91" w14:textId="7D55439F" w:rsidR="00D17652" w:rsidRPr="001517FD" w:rsidDel="00DA72F3" w:rsidRDefault="00D17652" w:rsidP="00D02DC9">
            <w:pPr>
              <w:bidi w:val="0"/>
              <w:spacing w:after="0" w:line="360" w:lineRule="auto"/>
              <w:jc w:val="both"/>
              <w:rPr>
                <w:del w:id="3572" w:author="Tomer Oron" w:date="2023-12-26T13:42:00Z"/>
                <w:rFonts w:eastAsia="Times New Roman" w:cstheme="minorHAnsi"/>
                <w:color w:val="000000"/>
                <w:kern w:val="0"/>
                <w14:ligatures w14:val="none"/>
              </w:rPr>
            </w:pPr>
            <w:bookmarkStart w:id="3573" w:name="_Toc145605845"/>
            <w:del w:id="3574" w:author="Tomer Oron" w:date="2023-12-26T13:42:00Z">
              <w:r w:rsidRPr="001517FD" w:rsidDel="00DA72F3">
                <w:rPr>
                  <w:rFonts w:eastAsia="Times New Roman" w:cstheme="minorHAnsi"/>
                  <w:color w:val="000000"/>
                  <w:kern w:val="0"/>
                  <w14:ligatures w14:val="none"/>
                </w:rPr>
                <w:delText>0.064</w:delText>
              </w:r>
              <w:bookmarkEnd w:id="3573"/>
            </w:del>
          </w:p>
        </w:tc>
      </w:tr>
      <w:tr w:rsidR="00D17652" w:rsidRPr="001517FD" w:rsidDel="00DA72F3" w14:paraId="503CC00D" w14:textId="1EB4F6E5" w:rsidTr="00D17652">
        <w:trPr>
          <w:trHeight w:val="290"/>
          <w:del w:id="3575" w:author="Tomer Oron" w:date="2023-12-26T13:42:00Z"/>
        </w:trPr>
        <w:tc>
          <w:tcPr>
            <w:tcW w:w="1060" w:type="dxa"/>
            <w:vMerge/>
            <w:tcBorders>
              <w:top w:val="single" w:sz="8" w:space="0" w:color="auto"/>
              <w:left w:val="single" w:sz="8" w:space="0" w:color="auto"/>
              <w:bottom w:val="single" w:sz="8" w:space="0" w:color="000000"/>
              <w:right w:val="single" w:sz="4" w:space="0" w:color="auto"/>
            </w:tcBorders>
            <w:vAlign w:val="center"/>
            <w:hideMark/>
          </w:tcPr>
          <w:p w14:paraId="4FDAC1DD" w14:textId="46025AD7" w:rsidR="00D17652" w:rsidRPr="001517FD" w:rsidDel="00DA72F3" w:rsidRDefault="00D17652" w:rsidP="00D02DC9">
            <w:pPr>
              <w:pStyle w:val="Heading3"/>
              <w:bidi w:val="0"/>
              <w:spacing w:line="360" w:lineRule="auto"/>
              <w:jc w:val="both"/>
              <w:rPr>
                <w:del w:id="3576" w:author="Tomer Oron" w:date="2023-12-26T13:42:00Z"/>
                <w:rFonts w:asciiTheme="minorHAnsi" w:eastAsia="Times New Roman" w:hAnsiTheme="minorHAnsi" w:cstheme="minorHAnsi"/>
                <w:color w:val="000000"/>
                <w:kern w:val="0"/>
                <w14:ligatures w14:val="none"/>
              </w:rPr>
            </w:pPr>
          </w:p>
        </w:tc>
        <w:tc>
          <w:tcPr>
            <w:tcW w:w="1920" w:type="dxa"/>
            <w:tcBorders>
              <w:top w:val="nil"/>
              <w:left w:val="nil"/>
              <w:bottom w:val="single" w:sz="8" w:space="0" w:color="auto"/>
              <w:right w:val="single" w:sz="4" w:space="0" w:color="auto"/>
            </w:tcBorders>
            <w:shd w:val="clear" w:color="auto" w:fill="auto"/>
            <w:noWrap/>
            <w:vAlign w:val="center"/>
          </w:tcPr>
          <w:p w14:paraId="164C29F5" w14:textId="52012B79" w:rsidR="00D17652" w:rsidRPr="001517FD" w:rsidDel="00DA72F3" w:rsidRDefault="00D17652" w:rsidP="00D02DC9">
            <w:pPr>
              <w:bidi w:val="0"/>
              <w:spacing w:after="0" w:line="360" w:lineRule="auto"/>
              <w:jc w:val="both"/>
              <w:rPr>
                <w:del w:id="3577" w:author="Tomer Oron" w:date="2023-12-26T13:42:00Z"/>
                <w:rFonts w:eastAsia="Times New Roman" w:cstheme="minorHAnsi"/>
                <w:i/>
                <w:color w:val="000000"/>
                <w:kern w:val="0"/>
                <w14:ligatures w14:val="none"/>
              </w:rPr>
            </w:pPr>
            <m:oMathPara>
              <m:oMath>
                <m:r>
                  <w:del w:id="3578" w:author="Tomer Oron" w:date="2023-12-26T13:42:00Z">
                    <w:rPr>
                      <w:rFonts w:ascii="Cambria Math" w:eastAsia="Times New Roman" w:hAnsi="Cambria Math" w:cstheme="minorHAnsi"/>
                      <w:color w:val="000000"/>
                      <w:kern w:val="0"/>
                      <w14:ligatures w14:val="none"/>
                    </w:rPr>
                    <m:t>L×L</m:t>
                  </w:del>
                </m:r>
              </m:oMath>
            </m:oMathPara>
          </w:p>
        </w:tc>
        <w:tc>
          <w:tcPr>
            <w:tcW w:w="889" w:type="dxa"/>
            <w:tcBorders>
              <w:top w:val="nil"/>
              <w:left w:val="nil"/>
              <w:bottom w:val="single" w:sz="8" w:space="0" w:color="auto"/>
              <w:right w:val="single" w:sz="4" w:space="0" w:color="auto"/>
            </w:tcBorders>
            <w:shd w:val="clear" w:color="auto" w:fill="auto"/>
            <w:noWrap/>
            <w:vAlign w:val="center"/>
            <w:hideMark/>
          </w:tcPr>
          <w:p w14:paraId="02F25A59" w14:textId="2EB70DBE" w:rsidR="00D17652" w:rsidRPr="001517FD" w:rsidDel="00DA72F3" w:rsidRDefault="00D17652" w:rsidP="00D02DC9">
            <w:pPr>
              <w:bidi w:val="0"/>
              <w:spacing w:after="0" w:line="360" w:lineRule="auto"/>
              <w:jc w:val="both"/>
              <w:rPr>
                <w:del w:id="3579" w:author="Tomer Oron" w:date="2023-12-26T13:42:00Z"/>
                <w:rFonts w:eastAsia="Times New Roman" w:cstheme="minorHAnsi"/>
                <w:color w:val="000000"/>
                <w:kern w:val="0"/>
                <w14:ligatures w14:val="none"/>
              </w:rPr>
            </w:pPr>
            <w:bookmarkStart w:id="3580" w:name="_Toc145605847"/>
            <w:del w:id="3581" w:author="Tomer Oron" w:date="2023-12-26T13:42:00Z">
              <w:r w:rsidRPr="001517FD" w:rsidDel="00DA72F3">
                <w:rPr>
                  <w:rFonts w:eastAsia="Times New Roman" w:cstheme="minorHAnsi"/>
                  <w:color w:val="000000"/>
                  <w:kern w:val="0"/>
                  <w14:ligatures w14:val="none"/>
                </w:rPr>
                <w:delText>19.778</w:delText>
              </w:r>
              <w:bookmarkEnd w:id="3580"/>
            </w:del>
          </w:p>
        </w:tc>
        <w:tc>
          <w:tcPr>
            <w:tcW w:w="889" w:type="dxa"/>
            <w:tcBorders>
              <w:top w:val="nil"/>
              <w:left w:val="nil"/>
              <w:bottom w:val="single" w:sz="8" w:space="0" w:color="auto"/>
              <w:right w:val="nil"/>
            </w:tcBorders>
            <w:shd w:val="clear" w:color="auto" w:fill="auto"/>
            <w:noWrap/>
            <w:vAlign w:val="center"/>
            <w:hideMark/>
          </w:tcPr>
          <w:p w14:paraId="2680C09B" w14:textId="72FC7FF4" w:rsidR="00D17652" w:rsidRPr="001517FD" w:rsidDel="00DA72F3" w:rsidRDefault="00D17652" w:rsidP="00D02DC9">
            <w:pPr>
              <w:bidi w:val="0"/>
              <w:spacing w:after="0" w:line="360" w:lineRule="auto"/>
              <w:jc w:val="both"/>
              <w:rPr>
                <w:del w:id="3582" w:author="Tomer Oron" w:date="2023-12-26T13:42:00Z"/>
                <w:rFonts w:eastAsia="Times New Roman" w:cstheme="minorHAnsi"/>
                <w:color w:val="000000"/>
                <w:kern w:val="0"/>
                <w14:ligatures w14:val="none"/>
              </w:rPr>
            </w:pPr>
            <w:bookmarkStart w:id="3583" w:name="_Toc145605848"/>
            <w:del w:id="3584" w:author="Tomer Oron" w:date="2023-12-26T13:42:00Z">
              <w:r w:rsidRPr="001517FD" w:rsidDel="00DA72F3">
                <w:rPr>
                  <w:rFonts w:eastAsia="Times New Roman" w:cstheme="minorHAnsi"/>
                  <w:color w:val="000000"/>
                  <w:kern w:val="0"/>
                  <w14:ligatures w14:val="none"/>
                </w:rPr>
                <w:delText>36.335</w:delText>
              </w:r>
              <w:bookmarkEnd w:id="3583"/>
            </w:del>
          </w:p>
        </w:tc>
        <w:tc>
          <w:tcPr>
            <w:tcW w:w="889" w:type="dxa"/>
            <w:tcBorders>
              <w:top w:val="nil"/>
              <w:left w:val="single" w:sz="4" w:space="0" w:color="auto"/>
              <w:bottom w:val="single" w:sz="8" w:space="0" w:color="auto"/>
              <w:right w:val="single" w:sz="4" w:space="0" w:color="auto"/>
            </w:tcBorders>
            <w:shd w:val="clear" w:color="auto" w:fill="auto"/>
            <w:noWrap/>
            <w:vAlign w:val="center"/>
            <w:hideMark/>
          </w:tcPr>
          <w:p w14:paraId="3469BD99" w14:textId="6B50BB74" w:rsidR="00D17652" w:rsidRPr="001517FD" w:rsidDel="00DA72F3" w:rsidRDefault="00D17652" w:rsidP="00D02DC9">
            <w:pPr>
              <w:bidi w:val="0"/>
              <w:spacing w:after="0" w:line="360" w:lineRule="auto"/>
              <w:jc w:val="both"/>
              <w:rPr>
                <w:del w:id="3585" w:author="Tomer Oron" w:date="2023-12-26T13:42:00Z"/>
                <w:rFonts w:eastAsia="Times New Roman" w:cstheme="minorHAnsi"/>
                <w:color w:val="000000"/>
                <w:kern w:val="0"/>
                <w14:ligatures w14:val="none"/>
              </w:rPr>
            </w:pPr>
            <w:bookmarkStart w:id="3586" w:name="_Toc145605849"/>
            <w:del w:id="3587" w:author="Tomer Oron" w:date="2023-12-26T13:42:00Z">
              <w:r w:rsidRPr="001517FD" w:rsidDel="00DA72F3">
                <w:rPr>
                  <w:rFonts w:eastAsia="Times New Roman" w:cstheme="minorHAnsi"/>
                  <w:color w:val="000000"/>
                  <w:kern w:val="0"/>
                  <w14:ligatures w14:val="none"/>
                </w:rPr>
                <w:delText>28.445</w:delText>
              </w:r>
              <w:bookmarkEnd w:id="3586"/>
            </w:del>
          </w:p>
        </w:tc>
        <w:tc>
          <w:tcPr>
            <w:tcW w:w="767" w:type="dxa"/>
            <w:tcBorders>
              <w:top w:val="nil"/>
              <w:left w:val="nil"/>
              <w:bottom w:val="single" w:sz="8" w:space="0" w:color="auto"/>
              <w:right w:val="single" w:sz="4" w:space="0" w:color="auto"/>
            </w:tcBorders>
            <w:shd w:val="clear" w:color="auto" w:fill="auto"/>
            <w:noWrap/>
            <w:vAlign w:val="center"/>
            <w:hideMark/>
          </w:tcPr>
          <w:p w14:paraId="579B6568" w14:textId="42562457" w:rsidR="00D17652" w:rsidRPr="001517FD" w:rsidDel="00DA72F3" w:rsidRDefault="00D17652" w:rsidP="00D02DC9">
            <w:pPr>
              <w:bidi w:val="0"/>
              <w:spacing w:after="0" w:line="360" w:lineRule="auto"/>
              <w:jc w:val="both"/>
              <w:rPr>
                <w:del w:id="3588" w:author="Tomer Oron" w:date="2023-12-26T13:42:00Z"/>
                <w:rFonts w:eastAsia="Times New Roman" w:cstheme="minorHAnsi"/>
                <w:color w:val="000000"/>
                <w:kern w:val="0"/>
                <w14:ligatures w14:val="none"/>
              </w:rPr>
            </w:pPr>
            <w:bookmarkStart w:id="3589" w:name="_Toc145605850"/>
            <w:del w:id="3590" w:author="Tomer Oron" w:date="2023-12-26T13:42:00Z">
              <w:r w:rsidRPr="001517FD" w:rsidDel="00DA72F3">
                <w:rPr>
                  <w:rFonts w:eastAsia="Times New Roman" w:cstheme="minorHAnsi"/>
                  <w:color w:val="000000"/>
                  <w:kern w:val="0"/>
                  <w14:ligatures w14:val="none"/>
                </w:rPr>
                <w:delText>12.19</w:delText>
              </w:r>
              <w:bookmarkEnd w:id="3589"/>
            </w:del>
          </w:p>
        </w:tc>
        <w:tc>
          <w:tcPr>
            <w:tcW w:w="767" w:type="dxa"/>
            <w:tcBorders>
              <w:top w:val="nil"/>
              <w:left w:val="nil"/>
              <w:bottom w:val="single" w:sz="8" w:space="0" w:color="auto"/>
              <w:right w:val="single" w:sz="4" w:space="0" w:color="auto"/>
            </w:tcBorders>
            <w:shd w:val="clear" w:color="auto" w:fill="auto"/>
            <w:noWrap/>
            <w:vAlign w:val="center"/>
            <w:hideMark/>
          </w:tcPr>
          <w:p w14:paraId="7F8E23EA" w14:textId="35A4A319" w:rsidR="00D17652" w:rsidRPr="001517FD" w:rsidDel="00DA72F3" w:rsidRDefault="00D17652" w:rsidP="00D02DC9">
            <w:pPr>
              <w:bidi w:val="0"/>
              <w:spacing w:after="0" w:line="360" w:lineRule="auto"/>
              <w:jc w:val="both"/>
              <w:rPr>
                <w:del w:id="3591" w:author="Tomer Oron" w:date="2023-12-26T13:42:00Z"/>
                <w:rFonts w:eastAsia="Times New Roman" w:cstheme="minorHAnsi"/>
                <w:color w:val="000000"/>
                <w:kern w:val="0"/>
                <w14:ligatures w14:val="none"/>
              </w:rPr>
            </w:pPr>
            <w:bookmarkStart w:id="3592" w:name="_Toc145605851"/>
            <w:del w:id="3593" w:author="Tomer Oron" w:date="2023-12-26T13:42:00Z">
              <w:r w:rsidRPr="001517FD" w:rsidDel="00DA72F3">
                <w:rPr>
                  <w:rFonts w:eastAsia="Times New Roman" w:cstheme="minorHAnsi"/>
                  <w:color w:val="000000"/>
                  <w:kern w:val="0"/>
                  <w14:ligatures w14:val="none"/>
                </w:rPr>
                <w:delText>2.932</w:delText>
              </w:r>
              <w:bookmarkEnd w:id="3592"/>
            </w:del>
          </w:p>
        </w:tc>
        <w:tc>
          <w:tcPr>
            <w:tcW w:w="767" w:type="dxa"/>
            <w:tcBorders>
              <w:top w:val="nil"/>
              <w:left w:val="nil"/>
              <w:bottom w:val="single" w:sz="8" w:space="0" w:color="auto"/>
              <w:right w:val="single" w:sz="8" w:space="0" w:color="auto"/>
            </w:tcBorders>
            <w:shd w:val="clear" w:color="auto" w:fill="auto"/>
            <w:noWrap/>
            <w:vAlign w:val="center"/>
            <w:hideMark/>
          </w:tcPr>
          <w:p w14:paraId="0B04BFBF" w14:textId="5C54079D" w:rsidR="00D17652" w:rsidRPr="001517FD" w:rsidDel="00DA72F3" w:rsidRDefault="00D17652" w:rsidP="00D02DC9">
            <w:pPr>
              <w:bidi w:val="0"/>
              <w:spacing w:after="0" w:line="360" w:lineRule="auto"/>
              <w:jc w:val="both"/>
              <w:rPr>
                <w:del w:id="3594" w:author="Tomer Oron" w:date="2023-12-26T13:42:00Z"/>
                <w:rFonts w:eastAsia="Times New Roman" w:cstheme="minorHAnsi"/>
                <w:color w:val="000000"/>
                <w:kern w:val="0"/>
                <w14:ligatures w14:val="none"/>
              </w:rPr>
            </w:pPr>
            <w:bookmarkStart w:id="3595" w:name="_Toc145605852"/>
            <w:del w:id="3596" w:author="Tomer Oron" w:date="2023-12-26T13:42:00Z">
              <w:r w:rsidRPr="001517FD" w:rsidDel="00DA72F3">
                <w:rPr>
                  <w:rFonts w:eastAsia="Times New Roman" w:cstheme="minorHAnsi"/>
                  <w:color w:val="000000"/>
                  <w:kern w:val="0"/>
                  <w14:ligatures w14:val="none"/>
                </w:rPr>
                <w:delText>0.321</w:delText>
              </w:r>
              <w:bookmarkEnd w:id="3595"/>
            </w:del>
          </w:p>
        </w:tc>
      </w:tr>
    </w:tbl>
    <w:p w14:paraId="43475F99" w14:textId="1F70660B" w:rsidR="007B0160" w:rsidDel="00DA72F3" w:rsidRDefault="007B0160" w:rsidP="00D02DC9">
      <w:pPr>
        <w:pStyle w:val="Caption"/>
        <w:keepNext/>
        <w:bidi w:val="0"/>
        <w:spacing w:line="360" w:lineRule="auto"/>
        <w:jc w:val="both"/>
        <w:rPr>
          <w:del w:id="3597" w:author="Tomer Oron" w:date="2023-12-26T13:42:00Z"/>
          <w:rFonts w:cstheme="minorHAnsi"/>
        </w:rPr>
      </w:pPr>
      <w:bookmarkStart w:id="3598" w:name="_Toc153726536"/>
    </w:p>
    <w:p w14:paraId="2AB36FD7" w14:textId="54DFE137" w:rsidR="007B0160" w:rsidDel="00DA72F3" w:rsidRDefault="007B0160">
      <w:pPr>
        <w:bidi w:val="0"/>
        <w:spacing w:line="259" w:lineRule="auto"/>
        <w:rPr>
          <w:del w:id="3599" w:author="Tomer Oron" w:date="2023-12-26T13:42:00Z"/>
          <w:rFonts w:cstheme="minorHAnsi"/>
          <w:i/>
          <w:iCs/>
          <w:color w:val="44546A" w:themeColor="text2"/>
          <w:sz w:val="18"/>
          <w:szCs w:val="18"/>
        </w:rPr>
      </w:pPr>
      <w:del w:id="3600" w:author="Tomer Oron" w:date="2023-12-26T13:42:00Z">
        <w:r w:rsidDel="00DA72F3">
          <w:rPr>
            <w:rFonts w:cstheme="minorHAnsi"/>
          </w:rPr>
          <w:br w:type="page"/>
        </w:r>
      </w:del>
    </w:p>
    <w:p w14:paraId="0DBA6986" w14:textId="04DC8AFB" w:rsidR="00765BAF" w:rsidRPr="001517FD" w:rsidDel="00DA72F3" w:rsidRDefault="00765BAF" w:rsidP="00D02DC9">
      <w:pPr>
        <w:pStyle w:val="Caption"/>
        <w:keepNext/>
        <w:bidi w:val="0"/>
        <w:spacing w:line="360" w:lineRule="auto"/>
        <w:jc w:val="both"/>
        <w:rPr>
          <w:del w:id="3601" w:author="Tomer Oron" w:date="2023-12-26T13:42:00Z"/>
          <w:rFonts w:cstheme="minorHAnsi"/>
        </w:rPr>
      </w:pPr>
      <w:del w:id="3602" w:author="Tomer Oron" w:date="2023-12-26T13:42:00Z">
        <w:r w:rsidRPr="001517FD" w:rsidDel="00DA72F3">
          <w:rPr>
            <w:rFonts w:cstheme="minorHAnsi"/>
          </w:rPr>
          <w:lastRenderedPageBreak/>
          <w:delText xml:space="preserve">Table </w:delText>
        </w:r>
        <w:r w:rsidRPr="001517FD" w:rsidDel="00DA72F3">
          <w:rPr>
            <w:rFonts w:cstheme="minorHAnsi"/>
          </w:rPr>
          <w:fldChar w:fldCharType="begin"/>
        </w:r>
        <w:r w:rsidRPr="001517FD" w:rsidDel="00DA72F3">
          <w:rPr>
            <w:rFonts w:cstheme="minorHAnsi"/>
          </w:rPr>
          <w:delInstrText>SEQ Table \* ARABIC</w:delInstrText>
        </w:r>
        <w:r w:rsidRPr="001517FD" w:rsidDel="00DA72F3">
          <w:rPr>
            <w:rFonts w:cstheme="minorHAnsi"/>
          </w:rPr>
          <w:fldChar w:fldCharType="separate"/>
        </w:r>
        <w:r w:rsidR="007B0160" w:rsidDel="00DA72F3">
          <w:rPr>
            <w:rFonts w:cstheme="minorHAnsi"/>
            <w:noProof/>
          </w:rPr>
          <w:delText>10</w:delText>
        </w:r>
        <w:r w:rsidRPr="001517FD" w:rsidDel="00DA72F3">
          <w:rPr>
            <w:rFonts w:cstheme="minorHAnsi"/>
          </w:rPr>
          <w:fldChar w:fldCharType="end"/>
        </w:r>
        <w:r w:rsidRPr="001517FD" w:rsidDel="00DA72F3">
          <w:rPr>
            <w:rFonts w:cstheme="minorHAnsi"/>
            <w:noProof/>
          </w:rPr>
          <w:delText>. The expected proportions of twin pairs of type R-R, R-L and L,-L by parental handedness and twin type</w:delText>
        </w:r>
        <w:bookmarkEnd w:id="3598"/>
      </w:del>
    </w:p>
    <w:tbl>
      <w:tblPr>
        <w:tblpPr w:leftFromText="180" w:rightFromText="180" w:vertAnchor="text" w:horzAnchor="margin" w:tblpY="112"/>
        <w:tblW w:w="6888" w:type="dxa"/>
        <w:tblLook w:val="04A0" w:firstRow="1" w:lastRow="0" w:firstColumn="1" w:lastColumn="0" w:noHBand="0" w:noVBand="1"/>
      </w:tblPr>
      <w:tblGrid>
        <w:gridCol w:w="1920"/>
        <w:gridCol w:w="889"/>
        <w:gridCol w:w="889"/>
        <w:gridCol w:w="889"/>
        <w:gridCol w:w="767"/>
        <w:gridCol w:w="767"/>
        <w:gridCol w:w="767"/>
      </w:tblGrid>
      <w:tr w:rsidR="00947BB1" w:rsidRPr="001517FD" w:rsidDel="00DA72F3" w14:paraId="2F7E0037" w14:textId="470D765C" w:rsidTr="00BC7EC3">
        <w:trPr>
          <w:trHeight w:val="280"/>
          <w:del w:id="3603" w:author="Tomer Oron" w:date="2023-12-26T13:42:00Z"/>
        </w:trPr>
        <w:tc>
          <w:tcPr>
            <w:tcW w:w="1920" w:type="dxa"/>
            <w:vMerge w:val="restart"/>
            <w:tcBorders>
              <w:top w:val="nil"/>
              <w:left w:val="nil"/>
              <w:bottom w:val="nil"/>
              <w:right w:val="nil"/>
            </w:tcBorders>
            <w:shd w:val="clear" w:color="auto" w:fill="auto"/>
            <w:noWrap/>
            <w:vAlign w:val="center"/>
            <w:hideMark/>
          </w:tcPr>
          <w:p w14:paraId="52229CF3" w14:textId="0BDC2024" w:rsidR="00947BB1" w:rsidRPr="001517FD" w:rsidDel="00DA72F3" w:rsidRDefault="00947BB1" w:rsidP="00D02DC9">
            <w:pPr>
              <w:bidi w:val="0"/>
              <w:spacing w:after="0" w:line="360" w:lineRule="auto"/>
              <w:jc w:val="both"/>
              <w:rPr>
                <w:del w:id="3604" w:author="Tomer Oron" w:date="2023-12-26T13:42:00Z"/>
                <w:rFonts w:eastAsia="Times New Roman" w:cstheme="minorHAnsi"/>
                <w:color w:val="000000"/>
                <w:kern w:val="0"/>
                <w14:ligatures w14:val="none"/>
              </w:rPr>
            </w:pPr>
            <w:del w:id="3605" w:author="Tomer Oron" w:date="2023-12-26T13:42:00Z">
              <w:r w:rsidRPr="001517FD" w:rsidDel="00DA72F3">
                <w:rPr>
                  <w:rFonts w:eastAsia="Times New Roman" w:cstheme="minorHAnsi"/>
                  <w:color w:val="000000"/>
                  <w:kern w:val="0"/>
                  <w14:ligatures w14:val="none"/>
                </w:rPr>
                <w:delText>parents' phenotype</w:delText>
              </w:r>
            </w:del>
          </w:p>
        </w:tc>
        <w:tc>
          <w:tcPr>
            <w:tcW w:w="2667" w:type="dxa"/>
            <w:gridSpan w:val="3"/>
            <w:tcBorders>
              <w:top w:val="nil"/>
              <w:left w:val="nil"/>
              <w:bottom w:val="nil"/>
              <w:right w:val="nil"/>
            </w:tcBorders>
            <w:shd w:val="clear" w:color="auto" w:fill="auto"/>
            <w:vAlign w:val="center"/>
            <w:hideMark/>
          </w:tcPr>
          <w:p w14:paraId="14EBF9DC" w14:textId="54B12623" w:rsidR="00947BB1" w:rsidRPr="001517FD" w:rsidDel="00DA72F3" w:rsidRDefault="00947BB1" w:rsidP="00D02DC9">
            <w:pPr>
              <w:bidi w:val="0"/>
              <w:spacing w:after="0" w:line="360" w:lineRule="auto"/>
              <w:jc w:val="both"/>
              <w:rPr>
                <w:del w:id="3606" w:author="Tomer Oron" w:date="2023-12-26T13:42:00Z"/>
                <w:rFonts w:eastAsia="Times New Roman" w:cstheme="minorHAnsi"/>
                <w:color w:val="000000"/>
                <w:kern w:val="0"/>
                <w14:ligatures w14:val="none"/>
              </w:rPr>
            </w:pPr>
            <w:del w:id="3607" w:author="Tomer Oron" w:date="2023-12-26T13:42:00Z">
              <w:r w:rsidRPr="001517FD" w:rsidDel="00DA72F3">
                <w:rPr>
                  <w:rFonts w:eastAsia="Times New Roman" w:cstheme="minorHAnsi"/>
                  <w:color w:val="000000"/>
                  <w:kern w:val="0"/>
                  <w14:ligatures w14:val="none"/>
                </w:rPr>
                <w:delText>MZ</w:delText>
              </w:r>
            </w:del>
          </w:p>
        </w:tc>
        <w:tc>
          <w:tcPr>
            <w:tcW w:w="2301" w:type="dxa"/>
            <w:gridSpan w:val="3"/>
            <w:tcBorders>
              <w:top w:val="nil"/>
              <w:left w:val="nil"/>
              <w:bottom w:val="nil"/>
              <w:right w:val="nil"/>
            </w:tcBorders>
            <w:shd w:val="clear" w:color="auto" w:fill="auto"/>
            <w:vAlign w:val="center"/>
            <w:hideMark/>
          </w:tcPr>
          <w:p w14:paraId="3BDD2FC2" w14:textId="40F9B7D0" w:rsidR="00947BB1" w:rsidRPr="001517FD" w:rsidDel="00DA72F3" w:rsidRDefault="00947BB1" w:rsidP="00D02DC9">
            <w:pPr>
              <w:bidi w:val="0"/>
              <w:spacing w:after="0" w:line="360" w:lineRule="auto"/>
              <w:jc w:val="both"/>
              <w:rPr>
                <w:del w:id="3608" w:author="Tomer Oron" w:date="2023-12-26T13:42:00Z"/>
                <w:rFonts w:eastAsia="Times New Roman" w:cstheme="minorHAnsi"/>
                <w:color w:val="000000"/>
                <w:kern w:val="0"/>
                <w14:ligatures w14:val="none"/>
              </w:rPr>
            </w:pPr>
            <w:del w:id="3609" w:author="Tomer Oron" w:date="2023-12-26T13:42:00Z">
              <w:r w:rsidRPr="001517FD" w:rsidDel="00DA72F3">
                <w:rPr>
                  <w:rFonts w:eastAsia="Times New Roman" w:cstheme="minorHAnsi"/>
                  <w:color w:val="000000"/>
                  <w:kern w:val="0"/>
                  <w14:ligatures w14:val="none"/>
                </w:rPr>
                <w:delText>DZ</w:delText>
              </w:r>
            </w:del>
          </w:p>
        </w:tc>
      </w:tr>
      <w:tr w:rsidR="00947BB1" w:rsidRPr="001517FD" w:rsidDel="00DA72F3" w14:paraId="523873F0" w14:textId="6665A9B7" w:rsidTr="00BC7EC3">
        <w:trPr>
          <w:trHeight w:val="284"/>
          <w:del w:id="3610" w:author="Tomer Oron" w:date="2023-12-26T13:42:00Z"/>
        </w:trPr>
        <w:tc>
          <w:tcPr>
            <w:tcW w:w="1920" w:type="dxa"/>
            <w:vMerge/>
            <w:tcBorders>
              <w:top w:val="nil"/>
              <w:left w:val="nil"/>
              <w:bottom w:val="nil"/>
              <w:right w:val="nil"/>
            </w:tcBorders>
            <w:vAlign w:val="center"/>
            <w:hideMark/>
          </w:tcPr>
          <w:p w14:paraId="0FDB168D" w14:textId="6A82926B" w:rsidR="00947BB1" w:rsidRPr="001517FD" w:rsidDel="00DA72F3" w:rsidRDefault="00947BB1" w:rsidP="00D02DC9">
            <w:pPr>
              <w:bidi w:val="0"/>
              <w:spacing w:after="0" w:line="360" w:lineRule="auto"/>
              <w:jc w:val="both"/>
              <w:rPr>
                <w:del w:id="3611" w:author="Tomer Oron" w:date="2023-12-26T13:42:00Z"/>
                <w:rFonts w:eastAsia="Times New Roman" w:cstheme="minorHAnsi"/>
                <w:color w:val="000000"/>
                <w:kern w:val="0"/>
                <w14:ligatures w14:val="none"/>
              </w:rPr>
            </w:pPr>
          </w:p>
        </w:tc>
        <w:tc>
          <w:tcPr>
            <w:tcW w:w="889" w:type="dxa"/>
            <w:tcBorders>
              <w:top w:val="nil"/>
              <w:left w:val="nil"/>
              <w:bottom w:val="nil"/>
              <w:right w:val="nil"/>
            </w:tcBorders>
            <w:shd w:val="clear" w:color="auto" w:fill="auto"/>
            <w:noWrap/>
            <w:vAlign w:val="center"/>
            <w:hideMark/>
          </w:tcPr>
          <w:p w14:paraId="62FCC728" w14:textId="16A272E6" w:rsidR="00947BB1" w:rsidRPr="001517FD" w:rsidDel="00DA72F3" w:rsidRDefault="00947BB1" w:rsidP="00D02DC9">
            <w:pPr>
              <w:bidi w:val="0"/>
              <w:spacing w:after="0" w:line="360" w:lineRule="auto"/>
              <w:jc w:val="both"/>
              <w:rPr>
                <w:del w:id="3612" w:author="Tomer Oron" w:date="2023-12-26T13:42:00Z"/>
                <w:rFonts w:eastAsia="Times New Roman" w:cstheme="minorHAnsi"/>
                <w:i/>
                <w:color w:val="000000"/>
                <w:kern w:val="0"/>
                <w14:ligatures w14:val="none"/>
              </w:rPr>
            </w:pPr>
            <m:oMathPara>
              <m:oMath>
                <m:r>
                  <w:del w:id="3613" w:author="Tomer Oron" w:date="2023-12-26T13:42:00Z">
                    <w:rPr>
                      <w:rFonts w:ascii="Cambria Math" w:eastAsia="Times New Roman" w:hAnsi="Cambria Math" w:cstheme="minorHAnsi"/>
                      <w:color w:val="000000"/>
                      <w:kern w:val="0"/>
                      <w14:ligatures w14:val="none"/>
                    </w:rPr>
                    <m:t>R×R</m:t>
                  </w:del>
                </m:r>
              </m:oMath>
            </m:oMathPara>
          </w:p>
        </w:tc>
        <w:tc>
          <w:tcPr>
            <w:tcW w:w="889" w:type="dxa"/>
            <w:tcBorders>
              <w:top w:val="nil"/>
              <w:left w:val="nil"/>
              <w:bottom w:val="nil"/>
              <w:right w:val="nil"/>
            </w:tcBorders>
            <w:shd w:val="clear" w:color="auto" w:fill="auto"/>
            <w:noWrap/>
            <w:vAlign w:val="center"/>
            <w:hideMark/>
          </w:tcPr>
          <w:p w14:paraId="1671429E" w14:textId="7ECD156A" w:rsidR="00947BB1" w:rsidRPr="001517FD" w:rsidDel="00DA72F3" w:rsidRDefault="00947BB1" w:rsidP="00D02DC9">
            <w:pPr>
              <w:bidi w:val="0"/>
              <w:spacing w:after="0" w:line="360" w:lineRule="auto"/>
              <w:jc w:val="both"/>
              <w:rPr>
                <w:del w:id="3614" w:author="Tomer Oron" w:date="2023-12-26T13:42:00Z"/>
                <w:rFonts w:eastAsia="Times New Roman" w:cstheme="minorHAnsi"/>
                <w:i/>
                <w:color w:val="000000"/>
                <w:kern w:val="0"/>
                <w14:ligatures w14:val="none"/>
              </w:rPr>
            </w:pPr>
            <m:oMathPara>
              <m:oMath>
                <m:r>
                  <w:del w:id="3615" w:author="Tomer Oron" w:date="2023-12-26T13:42:00Z">
                    <w:rPr>
                      <w:rFonts w:ascii="Cambria Math" w:eastAsia="Times New Roman" w:hAnsi="Cambria Math" w:cstheme="minorHAnsi"/>
                      <w:color w:val="000000"/>
                      <w:kern w:val="0"/>
                      <w14:ligatures w14:val="none"/>
                    </w:rPr>
                    <m:t>R×L</m:t>
                  </w:del>
                </m:r>
              </m:oMath>
            </m:oMathPara>
          </w:p>
        </w:tc>
        <w:tc>
          <w:tcPr>
            <w:tcW w:w="889" w:type="dxa"/>
            <w:tcBorders>
              <w:top w:val="nil"/>
              <w:left w:val="nil"/>
              <w:bottom w:val="nil"/>
              <w:right w:val="nil"/>
            </w:tcBorders>
            <w:shd w:val="clear" w:color="auto" w:fill="auto"/>
            <w:noWrap/>
            <w:vAlign w:val="center"/>
            <w:hideMark/>
          </w:tcPr>
          <w:p w14:paraId="12156F42" w14:textId="68F030E4" w:rsidR="00947BB1" w:rsidRPr="001517FD" w:rsidDel="00DA72F3" w:rsidRDefault="00947BB1" w:rsidP="00D02DC9">
            <w:pPr>
              <w:bidi w:val="0"/>
              <w:spacing w:after="0" w:line="360" w:lineRule="auto"/>
              <w:jc w:val="both"/>
              <w:rPr>
                <w:del w:id="3616" w:author="Tomer Oron" w:date="2023-12-26T13:42:00Z"/>
                <w:rFonts w:eastAsia="Times New Roman" w:cstheme="minorHAnsi"/>
                <w:i/>
                <w:color w:val="000000"/>
                <w:kern w:val="0"/>
                <w14:ligatures w14:val="none"/>
              </w:rPr>
            </w:pPr>
            <m:oMathPara>
              <m:oMath>
                <m:r>
                  <w:del w:id="3617" w:author="Tomer Oron" w:date="2023-12-26T13:42:00Z">
                    <w:rPr>
                      <w:rFonts w:ascii="Cambria Math" w:eastAsia="Times New Roman" w:hAnsi="Cambria Math" w:cstheme="minorHAnsi"/>
                      <w:color w:val="000000"/>
                      <w:kern w:val="0"/>
                      <w14:ligatures w14:val="none"/>
                    </w:rPr>
                    <m:t>L×L</m:t>
                  </w:del>
                </m:r>
              </m:oMath>
            </m:oMathPara>
          </w:p>
        </w:tc>
        <w:tc>
          <w:tcPr>
            <w:tcW w:w="767" w:type="dxa"/>
            <w:tcBorders>
              <w:top w:val="nil"/>
              <w:left w:val="nil"/>
              <w:bottom w:val="nil"/>
              <w:right w:val="nil"/>
            </w:tcBorders>
            <w:shd w:val="clear" w:color="auto" w:fill="auto"/>
            <w:noWrap/>
            <w:vAlign w:val="center"/>
            <w:hideMark/>
          </w:tcPr>
          <w:p w14:paraId="5B59F1DE" w14:textId="51B07A9C" w:rsidR="00947BB1" w:rsidRPr="001517FD" w:rsidDel="00DA72F3" w:rsidRDefault="00947BB1" w:rsidP="00D02DC9">
            <w:pPr>
              <w:bidi w:val="0"/>
              <w:spacing w:after="0" w:line="360" w:lineRule="auto"/>
              <w:jc w:val="both"/>
              <w:rPr>
                <w:del w:id="3618" w:author="Tomer Oron" w:date="2023-12-26T13:42:00Z"/>
                <w:rFonts w:eastAsia="Times New Roman" w:cstheme="minorHAnsi"/>
                <w:i/>
                <w:color w:val="000000"/>
                <w:kern w:val="0"/>
                <w14:ligatures w14:val="none"/>
              </w:rPr>
            </w:pPr>
            <m:oMathPara>
              <m:oMath>
                <m:r>
                  <w:del w:id="3619" w:author="Tomer Oron" w:date="2023-12-26T13:42:00Z">
                    <w:rPr>
                      <w:rFonts w:ascii="Cambria Math" w:eastAsia="Times New Roman" w:hAnsi="Cambria Math" w:cstheme="minorHAnsi"/>
                      <w:color w:val="000000"/>
                      <w:kern w:val="0"/>
                      <w14:ligatures w14:val="none"/>
                    </w:rPr>
                    <m:t>R×R</m:t>
                  </w:del>
                </m:r>
              </m:oMath>
            </m:oMathPara>
          </w:p>
        </w:tc>
        <w:tc>
          <w:tcPr>
            <w:tcW w:w="767" w:type="dxa"/>
            <w:tcBorders>
              <w:top w:val="nil"/>
              <w:left w:val="nil"/>
              <w:bottom w:val="nil"/>
              <w:right w:val="nil"/>
            </w:tcBorders>
            <w:shd w:val="clear" w:color="auto" w:fill="auto"/>
            <w:noWrap/>
            <w:vAlign w:val="center"/>
            <w:hideMark/>
          </w:tcPr>
          <w:p w14:paraId="24A0C903" w14:textId="31236D2F" w:rsidR="00947BB1" w:rsidRPr="001517FD" w:rsidDel="00DA72F3" w:rsidRDefault="00947BB1" w:rsidP="00D02DC9">
            <w:pPr>
              <w:bidi w:val="0"/>
              <w:spacing w:after="0" w:line="360" w:lineRule="auto"/>
              <w:jc w:val="both"/>
              <w:rPr>
                <w:del w:id="3620" w:author="Tomer Oron" w:date="2023-12-26T13:42:00Z"/>
                <w:rFonts w:eastAsia="Times New Roman" w:cstheme="minorHAnsi"/>
                <w:i/>
                <w:color w:val="000000"/>
                <w:kern w:val="0"/>
                <w14:ligatures w14:val="none"/>
              </w:rPr>
            </w:pPr>
            <m:oMathPara>
              <m:oMath>
                <m:r>
                  <w:del w:id="3621" w:author="Tomer Oron" w:date="2023-12-26T13:42:00Z">
                    <w:rPr>
                      <w:rFonts w:ascii="Cambria Math" w:eastAsia="Times New Roman" w:hAnsi="Cambria Math" w:cstheme="minorHAnsi"/>
                      <w:color w:val="000000"/>
                      <w:kern w:val="0"/>
                      <w14:ligatures w14:val="none"/>
                    </w:rPr>
                    <m:t>R×L</m:t>
                  </w:del>
                </m:r>
              </m:oMath>
            </m:oMathPara>
          </w:p>
        </w:tc>
        <w:tc>
          <w:tcPr>
            <w:tcW w:w="767" w:type="dxa"/>
            <w:tcBorders>
              <w:top w:val="nil"/>
              <w:left w:val="nil"/>
              <w:bottom w:val="nil"/>
              <w:right w:val="nil"/>
            </w:tcBorders>
            <w:shd w:val="clear" w:color="auto" w:fill="auto"/>
            <w:noWrap/>
            <w:vAlign w:val="center"/>
            <w:hideMark/>
          </w:tcPr>
          <w:p w14:paraId="474C3921" w14:textId="18288AE8" w:rsidR="00947BB1" w:rsidRPr="001517FD" w:rsidDel="00DA72F3" w:rsidRDefault="00947BB1" w:rsidP="00D02DC9">
            <w:pPr>
              <w:bidi w:val="0"/>
              <w:spacing w:after="0" w:line="360" w:lineRule="auto"/>
              <w:jc w:val="both"/>
              <w:rPr>
                <w:del w:id="3622" w:author="Tomer Oron" w:date="2023-12-26T13:42:00Z"/>
                <w:rFonts w:eastAsia="Times New Roman" w:cstheme="minorHAnsi"/>
                <w:i/>
                <w:color w:val="000000"/>
                <w:kern w:val="0"/>
                <w14:ligatures w14:val="none"/>
              </w:rPr>
            </w:pPr>
            <m:oMathPara>
              <m:oMath>
                <m:r>
                  <w:del w:id="3623" w:author="Tomer Oron" w:date="2023-12-26T13:42:00Z">
                    <w:rPr>
                      <w:rFonts w:ascii="Cambria Math" w:eastAsia="Times New Roman" w:hAnsi="Cambria Math" w:cstheme="minorHAnsi"/>
                      <w:color w:val="000000"/>
                      <w:kern w:val="0"/>
                      <w14:ligatures w14:val="none"/>
                    </w:rPr>
                    <m:t>L×L</m:t>
                  </w:del>
                </m:r>
              </m:oMath>
            </m:oMathPara>
          </w:p>
        </w:tc>
      </w:tr>
      <w:tr w:rsidR="00947BB1" w:rsidRPr="001517FD" w:rsidDel="00DA72F3" w14:paraId="5922FE9E" w14:textId="4D882563" w:rsidTr="00BC7EC3">
        <w:trPr>
          <w:trHeight w:val="290"/>
          <w:del w:id="3624" w:author="Tomer Oron" w:date="2023-12-26T13:42:00Z"/>
        </w:trPr>
        <w:tc>
          <w:tcPr>
            <w:tcW w:w="1920" w:type="dxa"/>
            <w:tcBorders>
              <w:top w:val="single" w:sz="8" w:space="0" w:color="auto"/>
              <w:left w:val="single" w:sz="8" w:space="0" w:color="auto"/>
              <w:bottom w:val="single" w:sz="8" w:space="0" w:color="auto"/>
              <w:right w:val="nil"/>
            </w:tcBorders>
            <w:shd w:val="clear" w:color="auto" w:fill="auto"/>
            <w:noWrap/>
            <w:vAlign w:val="center"/>
            <w:hideMark/>
          </w:tcPr>
          <w:p w14:paraId="5AC4ACEE" w14:textId="673715AD" w:rsidR="00947BB1" w:rsidRPr="001517FD" w:rsidDel="00DA72F3" w:rsidRDefault="00947BB1" w:rsidP="00D02DC9">
            <w:pPr>
              <w:bidi w:val="0"/>
              <w:spacing w:after="0" w:line="360" w:lineRule="auto"/>
              <w:jc w:val="both"/>
              <w:rPr>
                <w:del w:id="3625" w:author="Tomer Oron" w:date="2023-12-26T13:42:00Z"/>
                <w:rFonts w:eastAsia="Times New Roman" w:cstheme="minorHAnsi"/>
                <w:i/>
                <w:color w:val="000000"/>
                <w:kern w:val="0"/>
                <w14:ligatures w14:val="none"/>
              </w:rPr>
            </w:pPr>
            <m:oMathPara>
              <m:oMath>
                <m:r>
                  <w:del w:id="3626" w:author="Tomer Oron" w:date="2023-12-26T13:42:00Z">
                    <w:rPr>
                      <w:rFonts w:ascii="Cambria Math" w:eastAsia="Times New Roman" w:hAnsi="Cambria Math" w:cstheme="minorHAnsi"/>
                      <w:color w:val="000000"/>
                      <w:kern w:val="0"/>
                      <w14:ligatures w14:val="none"/>
                    </w:rPr>
                    <m:t>R×R</m:t>
                  </w:del>
                </m:r>
              </m:oMath>
            </m:oMathPara>
          </w:p>
        </w:tc>
        <w:tc>
          <w:tcPr>
            <w:tcW w:w="889" w:type="dxa"/>
            <w:tcBorders>
              <w:top w:val="single" w:sz="8" w:space="0" w:color="auto"/>
              <w:left w:val="single" w:sz="8" w:space="0" w:color="auto"/>
              <w:bottom w:val="single" w:sz="8" w:space="0" w:color="auto"/>
              <w:right w:val="nil"/>
            </w:tcBorders>
            <w:shd w:val="clear" w:color="auto" w:fill="auto"/>
            <w:noWrap/>
            <w:vAlign w:val="center"/>
            <w:hideMark/>
          </w:tcPr>
          <w:p w14:paraId="462B1222" w14:textId="1C72594E" w:rsidR="00947BB1" w:rsidRPr="001517FD" w:rsidDel="00DA72F3" w:rsidRDefault="00947BB1" w:rsidP="00D02DC9">
            <w:pPr>
              <w:bidi w:val="0"/>
              <w:spacing w:after="0" w:line="360" w:lineRule="auto"/>
              <w:jc w:val="both"/>
              <w:rPr>
                <w:del w:id="3627" w:author="Tomer Oron" w:date="2023-12-26T13:42:00Z"/>
                <w:rFonts w:eastAsia="Times New Roman" w:cstheme="minorHAnsi"/>
                <w:color w:val="000000"/>
                <w:kern w:val="0"/>
                <w14:ligatures w14:val="none"/>
              </w:rPr>
            </w:pPr>
            <w:del w:id="3628" w:author="Tomer Oron" w:date="2023-12-26T13:42:00Z">
              <w:r w:rsidRPr="001517FD" w:rsidDel="00DA72F3">
                <w:rPr>
                  <w:rFonts w:eastAsia="Times New Roman" w:cstheme="minorHAnsi"/>
                  <w:color w:val="000000"/>
                  <w:kern w:val="0"/>
                  <w14:ligatures w14:val="none"/>
                </w:rPr>
                <w:delText>90.392</w:delText>
              </w:r>
            </w:del>
          </w:p>
        </w:tc>
        <w:tc>
          <w:tcPr>
            <w:tcW w:w="889" w:type="dxa"/>
            <w:tcBorders>
              <w:top w:val="single" w:sz="8" w:space="0" w:color="auto"/>
              <w:left w:val="single" w:sz="4" w:space="0" w:color="auto"/>
              <w:bottom w:val="single" w:sz="8" w:space="0" w:color="auto"/>
              <w:right w:val="nil"/>
            </w:tcBorders>
            <w:shd w:val="clear" w:color="auto" w:fill="auto"/>
            <w:noWrap/>
            <w:vAlign w:val="center"/>
            <w:hideMark/>
          </w:tcPr>
          <w:p w14:paraId="7D637CDD" w14:textId="3E054965" w:rsidR="00947BB1" w:rsidRPr="001517FD" w:rsidDel="00DA72F3" w:rsidRDefault="00947BB1" w:rsidP="00D02DC9">
            <w:pPr>
              <w:bidi w:val="0"/>
              <w:spacing w:after="0" w:line="360" w:lineRule="auto"/>
              <w:jc w:val="both"/>
              <w:rPr>
                <w:del w:id="3629" w:author="Tomer Oron" w:date="2023-12-26T13:42:00Z"/>
                <w:rFonts w:eastAsia="Times New Roman" w:cstheme="minorHAnsi"/>
                <w:color w:val="000000"/>
                <w:kern w:val="0"/>
                <w14:ligatures w14:val="none"/>
              </w:rPr>
            </w:pPr>
            <w:del w:id="3630" w:author="Tomer Oron" w:date="2023-12-26T13:42:00Z">
              <w:r w:rsidRPr="001517FD" w:rsidDel="00DA72F3">
                <w:rPr>
                  <w:rFonts w:eastAsia="Times New Roman" w:cstheme="minorHAnsi"/>
                  <w:color w:val="000000"/>
                  <w:kern w:val="0"/>
                  <w14:ligatures w14:val="none"/>
                </w:rPr>
                <w:delText>8.057</w:delText>
              </w:r>
            </w:del>
          </w:p>
        </w:tc>
        <w:tc>
          <w:tcPr>
            <w:tcW w:w="889"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6CBA144E" w14:textId="29498C67" w:rsidR="00947BB1" w:rsidRPr="001517FD" w:rsidDel="00DA72F3" w:rsidRDefault="00947BB1" w:rsidP="00D02DC9">
            <w:pPr>
              <w:bidi w:val="0"/>
              <w:spacing w:after="0" w:line="360" w:lineRule="auto"/>
              <w:jc w:val="both"/>
              <w:rPr>
                <w:del w:id="3631" w:author="Tomer Oron" w:date="2023-12-26T13:42:00Z"/>
                <w:rFonts w:eastAsia="Times New Roman" w:cstheme="minorHAnsi"/>
                <w:color w:val="000000"/>
                <w:kern w:val="0"/>
                <w14:ligatures w14:val="none"/>
              </w:rPr>
            </w:pPr>
            <w:del w:id="3632" w:author="Tomer Oron" w:date="2023-12-26T13:42:00Z">
              <w:r w:rsidRPr="001517FD" w:rsidDel="00DA72F3">
                <w:rPr>
                  <w:rFonts w:eastAsia="Times New Roman" w:cstheme="minorHAnsi"/>
                  <w:color w:val="000000"/>
                  <w:kern w:val="0"/>
                  <w14:ligatures w14:val="none"/>
                </w:rPr>
                <w:delText>1.55</w:delText>
              </w:r>
            </w:del>
          </w:p>
        </w:tc>
        <w:tc>
          <w:tcPr>
            <w:tcW w:w="767" w:type="dxa"/>
            <w:tcBorders>
              <w:top w:val="single" w:sz="8" w:space="0" w:color="auto"/>
              <w:left w:val="nil"/>
              <w:bottom w:val="single" w:sz="8" w:space="0" w:color="auto"/>
              <w:right w:val="nil"/>
            </w:tcBorders>
            <w:shd w:val="clear" w:color="auto" w:fill="auto"/>
            <w:noWrap/>
            <w:vAlign w:val="center"/>
            <w:hideMark/>
          </w:tcPr>
          <w:p w14:paraId="39A9F570" w14:textId="4F8546B8" w:rsidR="00947BB1" w:rsidRPr="001517FD" w:rsidDel="00DA72F3" w:rsidRDefault="00947BB1" w:rsidP="00D02DC9">
            <w:pPr>
              <w:bidi w:val="0"/>
              <w:spacing w:after="0" w:line="360" w:lineRule="auto"/>
              <w:jc w:val="both"/>
              <w:rPr>
                <w:del w:id="3633" w:author="Tomer Oron" w:date="2023-12-26T13:42:00Z"/>
                <w:rFonts w:eastAsia="Times New Roman" w:cstheme="minorHAnsi"/>
                <w:color w:val="000000"/>
                <w:kern w:val="0"/>
                <w14:ligatures w14:val="none"/>
              </w:rPr>
            </w:pPr>
            <w:del w:id="3634" w:author="Tomer Oron" w:date="2023-12-26T13:42:00Z">
              <w:r w:rsidRPr="001517FD" w:rsidDel="00DA72F3">
                <w:rPr>
                  <w:rFonts w:eastAsia="Times New Roman" w:cstheme="minorHAnsi"/>
                  <w:color w:val="000000"/>
                  <w:kern w:val="0"/>
                  <w14:ligatures w14:val="none"/>
                </w:rPr>
                <w:delText>89.77</w:delText>
              </w:r>
            </w:del>
          </w:p>
        </w:tc>
        <w:tc>
          <w:tcPr>
            <w:tcW w:w="767" w:type="dxa"/>
            <w:tcBorders>
              <w:top w:val="single" w:sz="8" w:space="0" w:color="auto"/>
              <w:left w:val="single" w:sz="4" w:space="0" w:color="auto"/>
              <w:bottom w:val="single" w:sz="8" w:space="0" w:color="auto"/>
              <w:right w:val="nil"/>
            </w:tcBorders>
            <w:shd w:val="clear" w:color="auto" w:fill="auto"/>
            <w:noWrap/>
            <w:vAlign w:val="center"/>
            <w:hideMark/>
          </w:tcPr>
          <w:p w14:paraId="4839A254" w14:textId="0ACDD39B" w:rsidR="00947BB1" w:rsidRPr="001517FD" w:rsidDel="00DA72F3" w:rsidRDefault="00947BB1" w:rsidP="00D02DC9">
            <w:pPr>
              <w:bidi w:val="0"/>
              <w:spacing w:after="0" w:line="360" w:lineRule="auto"/>
              <w:jc w:val="both"/>
              <w:rPr>
                <w:del w:id="3635" w:author="Tomer Oron" w:date="2023-12-26T13:42:00Z"/>
                <w:rFonts w:eastAsia="Times New Roman" w:cstheme="minorHAnsi"/>
                <w:color w:val="000000"/>
                <w:kern w:val="0"/>
                <w14:ligatures w14:val="none"/>
              </w:rPr>
            </w:pPr>
            <w:del w:id="3636" w:author="Tomer Oron" w:date="2023-12-26T13:42:00Z">
              <w:r w:rsidRPr="001517FD" w:rsidDel="00DA72F3">
                <w:rPr>
                  <w:rFonts w:eastAsia="Times New Roman" w:cstheme="minorHAnsi"/>
                  <w:color w:val="000000"/>
                  <w:kern w:val="0"/>
                  <w14:ligatures w14:val="none"/>
                </w:rPr>
                <w:delText>9.311</w:delText>
              </w:r>
            </w:del>
          </w:p>
        </w:tc>
        <w:tc>
          <w:tcPr>
            <w:tcW w:w="767"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661545C8" w14:textId="2C121A4F" w:rsidR="00947BB1" w:rsidRPr="001517FD" w:rsidDel="00DA72F3" w:rsidRDefault="00947BB1" w:rsidP="00D02DC9">
            <w:pPr>
              <w:bidi w:val="0"/>
              <w:spacing w:after="0" w:line="360" w:lineRule="auto"/>
              <w:jc w:val="both"/>
              <w:rPr>
                <w:del w:id="3637" w:author="Tomer Oron" w:date="2023-12-26T13:42:00Z"/>
                <w:rFonts w:eastAsia="Times New Roman" w:cstheme="minorHAnsi"/>
                <w:color w:val="000000"/>
                <w:kern w:val="0"/>
                <w14:ligatures w14:val="none"/>
              </w:rPr>
            </w:pPr>
            <w:del w:id="3638" w:author="Tomer Oron" w:date="2023-12-26T13:42:00Z">
              <w:r w:rsidRPr="001517FD" w:rsidDel="00DA72F3">
                <w:rPr>
                  <w:rFonts w:eastAsia="Times New Roman" w:cstheme="minorHAnsi"/>
                  <w:color w:val="000000"/>
                  <w:kern w:val="0"/>
                  <w14:ligatures w14:val="none"/>
                </w:rPr>
                <w:delText>0.924</w:delText>
              </w:r>
            </w:del>
          </w:p>
        </w:tc>
      </w:tr>
      <w:tr w:rsidR="00947BB1" w:rsidRPr="001517FD" w:rsidDel="00DA72F3" w14:paraId="5BBF4250" w14:textId="0CBC1165" w:rsidTr="00BC7EC3">
        <w:trPr>
          <w:trHeight w:val="290"/>
          <w:del w:id="3639" w:author="Tomer Oron" w:date="2023-12-26T13:42:00Z"/>
        </w:trPr>
        <w:tc>
          <w:tcPr>
            <w:tcW w:w="1920" w:type="dxa"/>
            <w:tcBorders>
              <w:top w:val="nil"/>
              <w:left w:val="single" w:sz="8" w:space="0" w:color="auto"/>
              <w:bottom w:val="single" w:sz="8" w:space="0" w:color="auto"/>
              <w:right w:val="nil"/>
            </w:tcBorders>
            <w:shd w:val="clear" w:color="auto" w:fill="auto"/>
            <w:noWrap/>
            <w:vAlign w:val="center"/>
            <w:hideMark/>
          </w:tcPr>
          <w:p w14:paraId="2E8EE1FE" w14:textId="3480DF41" w:rsidR="00947BB1" w:rsidRPr="001517FD" w:rsidDel="00DA72F3" w:rsidRDefault="00947BB1" w:rsidP="00D02DC9">
            <w:pPr>
              <w:bidi w:val="0"/>
              <w:spacing w:after="0" w:line="360" w:lineRule="auto"/>
              <w:jc w:val="both"/>
              <w:rPr>
                <w:del w:id="3640" w:author="Tomer Oron" w:date="2023-12-26T13:42:00Z"/>
                <w:rFonts w:eastAsia="Times New Roman" w:cstheme="minorHAnsi"/>
                <w:i/>
                <w:color w:val="000000"/>
                <w:kern w:val="0"/>
                <w14:ligatures w14:val="none"/>
              </w:rPr>
            </w:pPr>
            <m:oMathPara>
              <m:oMath>
                <m:r>
                  <w:del w:id="3641" w:author="Tomer Oron" w:date="2023-12-26T13:42:00Z">
                    <w:rPr>
                      <w:rFonts w:ascii="Cambria Math" w:eastAsia="Times New Roman" w:hAnsi="Cambria Math" w:cstheme="minorHAnsi"/>
                      <w:color w:val="000000"/>
                      <w:kern w:val="0"/>
                      <w14:ligatures w14:val="none"/>
                    </w:rPr>
                    <m:t>R×L</m:t>
                  </w:del>
                </m:r>
              </m:oMath>
            </m:oMathPara>
          </w:p>
        </w:tc>
        <w:tc>
          <w:tcPr>
            <w:tcW w:w="889" w:type="dxa"/>
            <w:tcBorders>
              <w:top w:val="nil"/>
              <w:left w:val="single" w:sz="8" w:space="0" w:color="auto"/>
              <w:bottom w:val="single" w:sz="8" w:space="0" w:color="auto"/>
              <w:right w:val="nil"/>
            </w:tcBorders>
            <w:shd w:val="clear" w:color="auto" w:fill="auto"/>
            <w:noWrap/>
            <w:vAlign w:val="center"/>
            <w:hideMark/>
          </w:tcPr>
          <w:p w14:paraId="3A80AB02" w14:textId="0C415DCC" w:rsidR="00947BB1" w:rsidRPr="001517FD" w:rsidDel="00DA72F3" w:rsidRDefault="00947BB1" w:rsidP="00D02DC9">
            <w:pPr>
              <w:bidi w:val="0"/>
              <w:spacing w:after="0" w:line="360" w:lineRule="auto"/>
              <w:jc w:val="both"/>
              <w:rPr>
                <w:del w:id="3642" w:author="Tomer Oron" w:date="2023-12-26T13:42:00Z"/>
                <w:rFonts w:eastAsia="Times New Roman" w:cstheme="minorHAnsi"/>
                <w:color w:val="000000"/>
                <w:kern w:val="0"/>
                <w14:ligatures w14:val="none"/>
              </w:rPr>
            </w:pPr>
            <w:del w:id="3643" w:author="Tomer Oron" w:date="2023-12-26T13:42:00Z">
              <w:r w:rsidRPr="001517FD" w:rsidDel="00DA72F3">
                <w:rPr>
                  <w:rFonts w:eastAsia="Times New Roman" w:cstheme="minorHAnsi"/>
                  <w:color w:val="000000"/>
                  <w:kern w:val="0"/>
                  <w14:ligatures w14:val="none"/>
                </w:rPr>
                <w:delText>70.87</w:delText>
              </w:r>
            </w:del>
          </w:p>
        </w:tc>
        <w:tc>
          <w:tcPr>
            <w:tcW w:w="889" w:type="dxa"/>
            <w:tcBorders>
              <w:top w:val="nil"/>
              <w:left w:val="single" w:sz="4" w:space="0" w:color="auto"/>
              <w:bottom w:val="single" w:sz="8" w:space="0" w:color="auto"/>
              <w:right w:val="nil"/>
            </w:tcBorders>
            <w:shd w:val="clear" w:color="auto" w:fill="auto"/>
            <w:noWrap/>
            <w:vAlign w:val="center"/>
            <w:hideMark/>
          </w:tcPr>
          <w:p w14:paraId="752D4E7B" w14:textId="2BF74C70" w:rsidR="00947BB1" w:rsidRPr="001517FD" w:rsidDel="00DA72F3" w:rsidRDefault="00947BB1" w:rsidP="00D02DC9">
            <w:pPr>
              <w:bidi w:val="0"/>
              <w:spacing w:after="0" w:line="360" w:lineRule="auto"/>
              <w:jc w:val="both"/>
              <w:rPr>
                <w:del w:id="3644" w:author="Tomer Oron" w:date="2023-12-26T13:42:00Z"/>
                <w:rFonts w:eastAsia="Times New Roman" w:cstheme="minorHAnsi"/>
                <w:color w:val="000000"/>
                <w:kern w:val="0"/>
                <w14:ligatures w14:val="none"/>
              </w:rPr>
            </w:pPr>
            <w:del w:id="3645" w:author="Tomer Oron" w:date="2023-12-26T13:42:00Z">
              <w:r w:rsidRPr="001517FD" w:rsidDel="00DA72F3">
                <w:rPr>
                  <w:rFonts w:eastAsia="Times New Roman" w:cstheme="minorHAnsi"/>
                  <w:color w:val="000000"/>
                  <w:kern w:val="0"/>
                  <w14:ligatures w14:val="none"/>
                </w:rPr>
                <w:delText>24.056</w:delText>
              </w:r>
            </w:del>
          </w:p>
        </w:tc>
        <w:tc>
          <w:tcPr>
            <w:tcW w:w="889" w:type="dxa"/>
            <w:tcBorders>
              <w:top w:val="nil"/>
              <w:left w:val="single" w:sz="4" w:space="0" w:color="auto"/>
              <w:bottom w:val="single" w:sz="8" w:space="0" w:color="auto"/>
              <w:right w:val="single" w:sz="8" w:space="0" w:color="auto"/>
            </w:tcBorders>
            <w:shd w:val="clear" w:color="auto" w:fill="auto"/>
            <w:noWrap/>
            <w:vAlign w:val="center"/>
            <w:hideMark/>
          </w:tcPr>
          <w:p w14:paraId="6628ADF5" w14:textId="26E15699" w:rsidR="00947BB1" w:rsidRPr="001517FD" w:rsidDel="00DA72F3" w:rsidRDefault="00947BB1" w:rsidP="00D02DC9">
            <w:pPr>
              <w:bidi w:val="0"/>
              <w:spacing w:after="0" w:line="360" w:lineRule="auto"/>
              <w:jc w:val="both"/>
              <w:rPr>
                <w:del w:id="3646" w:author="Tomer Oron" w:date="2023-12-26T13:42:00Z"/>
                <w:rFonts w:eastAsia="Times New Roman" w:cstheme="minorHAnsi"/>
                <w:color w:val="000000"/>
                <w:kern w:val="0"/>
                <w14:ligatures w14:val="none"/>
              </w:rPr>
            </w:pPr>
            <w:del w:id="3647" w:author="Tomer Oron" w:date="2023-12-26T13:42:00Z">
              <w:r w:rsidRPr="001517FD" w:rsidDel="00DA72F3">
                <w:rPr>
                  <w:rFonts w:eastAsia="Times New Roman" w:cstheme="minorHAnsi"/>
                  <w:color w:val="000000"/>
                  <w:kern w:val="0"/>
                  <w14:ligatures w14:val="none"/>
                </w:rPr>
                <w:delText>5.074</w:delText>
              </w:r>
            </w:del>
          </w:p>
        </w:tc>
        <w:tc>
          <w:tcPr>
            <w:tcW w:w="767" w:type="dxa"/>
            <w:tcBorders>
              <w:top w:val="nil"/>
              <w:left w:val="nil"/>
              <w:bottom w:val="single" w:sz="8" w:space="0" w:color="auto"/>
              <w:right w:val="nil"/>
            </w:tcBorders>
            <w:shd w:val="clear" w:color="auto" w:fill="auto"/>
            <w:noWrap/>
            <w:vAlign w:val="center"/>
            <w:hideMark/>
          </w:tcPr>
          <w:p w14:paraId="41A671C9" w14:textId="4F878627" w:rsidR="00947BB1" w:rsidRPr="001517FD" w:rsidDel="00DA72F3" w:rsidRDefault="00947BB1" w:rsidP="00D02DC9">
            <w:pPr>
              <w:bidi w:val="0"/>
              <w:spacing w:after="0" w:line="360" w:lineRule="auto"/>
              <w:jc w:val="both"/>
              <w:rPr>
                <w:del w:id="3648" w:author="Tomer Oron" w:date="2023-12-26T13:42:00Z"/>
                <w:rFonts w:eastAsia="Times New Roman" w:cstheme="minorHAnsi"/>
                <w:color w:val="000000"/>
                <w:kern w:val="0"/>
                <w14:ligatures w14:val="none"/>
              </w:rPr>
            </w:pPr>
            <w:del w:id="3649" w:author="Tomer Oron" w:date="2023-12-26T13:42:00Z">
              <w:r w:rsidRPr="001517FD" w:rsidDel="00DA72F3">
                <w:rPr>
                  <w:rFonts w:eastAsia="Times New Roman" w:cstheme="minorHAnsi"/>
                  <w:color w:val="000000"/>
                  <w:kern w:val="0"/>
                  <w14:ligatures w14:val="none"/>
                </w:rPr>
                <w:delText>69.22</w:delText>
              </w:r>
            </w:del>
          </w:p>
        </w:tc>
        <w:tc>
          <w:tcPr>
            <w:tcW w:w="767" w:type="dxa"/>
            <w:tcBorders>
              <w:top w:val="nil"/>
              <w:left w:val="single" w:sz="4" w:space="0" w:color="auto"/>
              <w:bottom w:val="single" w:sz="8" w:space="0" w:color="auto"/>
              <w:right w:val="nil"/>
            </w:tcBorders>
            <w:shd w:val="clear" w:color="auto" w:fill="auto"/>
            <w:noWrap/>
            <w:vAlign w:val="center"/>
            <w:hideMark/>
          </w:tcPr>
          <w:p w14:paraId="2968076F" w14:textId="32D324CB" w:rsidR="00947BB1" w:rsidRPr="001517FD" w:rsidDel="00DA72F3" w:rsidRDefault="00947BB1" w:rsidP="00D02DC9">
            <w:pPr>
              <w:bidi w:val="0"/>
              <w:spacing w:after="0" w:line="360" w:lineRule="auto"/>
              <w:jc w:val="both"/>
              <w:rPr>
                <w:del w:id="3650" w:author="Tomer Oron" w:date="2023-12-26T13:42:00Z"/>
                <w:rFonts w:eastAsia="Times New Roman" w:cstheme="minorHAnsi"/>
                <w:color w:val="000000"/>
                <w:kern w:val="0"/>
                <w14:ligatures w14:val="none"/>
              </w:rPr>
            </w:pPr>
            <w:del w:id="3651" w:author="Tomer Oron" w:date="2023-12-26T13:42:00Z">
              <w:r w:rsidRPr="001517FD" w:rsidDel="00DA72F3">
                <w:rPr>
                  <w:rFonts w:eastAsia="Times New Roman" w:cstheme="minorHAnsi"/>
                  <w:color w:val="000000"/>
                  <w:kern w:val="0"/>
                  <w14:ligatures w14:val="none"/>
                </w:rPr>
                <w:delText>27.36</w:delText>
              </w:r>
            </w:del>
          </w:p>
        </w:tc>
        <w:tc>
          <w:tcPr>
            <w:tcW w:w="767" w:type="dxa"/>
            <w:tcBorders>
              <w:top w:val="nil"/>
              <w:left w:val="single" w:sz="4" w:space="0" w:color="auto"/>
              <w:bottom w:val="single" w:sz="8" w:space="0" w:color="auto"/>
              <w:right w:val="single" w:sz="8" w:space="0" w:color="auto"/>
            </w:tcBorders>
            <w:shd w:val="clear" w:color="auto" w:fill="auto"/>
            <w:noWrap/>
            <w:vAlign w:val="center"/>
            <w:hideMark/>
          </w:tcPr>
          <w:p w14:paraId="16F1F7E1" w14:textId="09D6B3CA" w:rsidR="00947BB1" w:rsidRPr="001517FD" w:rsidDel="00DA72F3" w:rsidRDefault="00947BB1" w:rsidP="00D02DC9">
            <w:pPr>
              <w:bidi w:val="0"/>
              <w:spacing w:after="0" w:line="360" w:lineRule="auto"/>
              <w:jc w:val="both"/>
              <w:rPr>
                <w:del w:id="3652" w:author="Tomer Oron" w:date="2023-12-26T13:42:00Z"/>
                <w:rFonts w:eastAsia="Times New Roman" w:cstheme="minorHAnsi"/>
                <w:color w:val="000000"/>
                <w:kern w:val="0"/>
                <w14:ligatures w14:val="none"/>
              </w:rPr>
            </w:pPr>
            <w:del w:id="3653" w:author="Tomer Oron" w:date="2023-12-26T13:42:00Z">
              <w:r w:rsidRPr="001517FD" w:rsidDel="00DA72F3">
                <w:rPr>
                  <w:rFonts w:eastAsia="Times New Roman" w:cstheme="minorHAnsi"/>
                  <w:color w:val="000000"/>
                  <w:kern w:val="0"/>
                  <w14:ligatures w14:val="none"/>
                </w:rPr>
                <w:delText>3.425</w:delText>
              </w:r>
            </w:del>
          </w:p>
        </w:tc>
      </w:tr>
      <w:tr w:rsidR="00947BB1" w:rsidRPr="001517FD" w:rsidDel="00DA72F3" w14:paraId="0BB3D334" w14:textId="0CBEE9F0" w:rsidTr="00BC7EC3">
        <w:trPr>
          <w:trHeight w:val="290"/>
          <w:del w:id="3654" w:author="Tomer Oron" w:date="2023-12-26T13:42:00Z"/>
        </w:trPr>
        <w:tc>
          <w:tcPr>
            <w:tcW w:w="1920" w:type="dxa"/>
            <w:tcBorders>
              <w:top w:val="nil"/>
              <w:left w:val="single" w:sz="8" w:space="0" w:color="auto"/>
              <w:bottom w:val="single" w:sz="8" w:space="0" w:color="auto"/>
              <w:right w:val="nil"/>
            </w:tcBorders>
            <w:shd w:val="clear" w:color="auto" w:fill="auto"/>
            <w:noWrap/>
            <w:vAlign w:val="center"/>
            <w:hideMark/>
          </w:tcPr>
          <w:p w14:paraId="535FCD27" w14:textId="424691A7" w:rsidR="00947BB1" w:rsidRPr="001517FD" w:rsidDel="00DA72F3" w:rsidRDefault="00947BB1" w:rsidP="00D02DC9">
            <w:pPr>
              <w:bidi w:val="0"/>
              <w:spacing w:after="0" w:line="360" w:lineRule="auto"/>
              <w:jc w:val="both"/>
              <w:rPr>
                <w:del w:id="3655" w:author="Tomer Oron" w:date="2023-12-26T13:42:00Z"/>
                <w:rFonts w:eastAsia="Times New Roman" w:cstheme="minorHAnsi"/>
                <w:i/>
                <w:color w:val="000000"/>
                <w:kern w:val="0"/>
                <w14:ligatures w14:val="none"/>
              </w:rPr>
            </w:pPr>
            <m:oMathPara>
              <m:oMath>
                <m:r>
                  <w:del w:id="3656" w:author="Tomer Oron" w:date="2023-12-26T13:42:00Z">
                    <w:rPr>
                      <w:rFonts w:ascii="Cambria Math" w:eastAsia="Times New Roman" w:hAnsi="Cambria Math" w:cstheme="minorHAnsi"/>
                      <w:color w:val="000000"/>
                      <w:kern w:val="0"/>
                      <w14:ligatures w14:val="none"/>
                    </w:rPr>
                    <m:t>L×L</m:t>
                  </w:del>
                </m:r>
              </m:oMath>
            </m:oMathPara>
          </w:p>
        </w:tc>
        <w:tc>
          <w:tcPr>
            <w:tcW w:w="889" w:type="dxa"/>
            <w:tcBorders>
              <w:top w:val="nil"/>
              <w:left w:val="single" w:sz="8" w:space="0" w:color="auto"/>
              <w:bottom w:val="single" w:sz="8" w:space="0" w:color="auto"/>
              <w:right w:val="nil"/>
            </w:tcBorders>
            <w:shd w:val="clear" w:color="auto" w:fill="auto"/>
            <w:noWrap/>
            <w:vAlign w:val="center"/>
            <w:hideMark/>
          </w:tcPr>
          <w:p w14:paraId="1D4E460F" w14:textId="685568DF" w:rsidR="00947BB1" w:rsidRPr="001517FD" w:rsidDel="00DA72F3" w:rsidRDefault="00947BB1" w:rsidP="00D02DC9">
            <w:pPr>
              <w:bidi w:val="0"/>
              <w:spacing w:after="0" w:line="360" w:lineRule="auto"/>
              <w:jc w:val="both"/>
              <w:rPr>
                <w:del w:id="3657" w:author="Tomer Oron" w:date="2023-12-26T13:42:00Z"/>
                <w:rFonts w:eastAsia="Times New Roman" w:cstheme="minorHAnsi"/>
                <w:color w:val="000000"/>
                <w:kern w:val="0"/>
                <w14:ligatures w14:val="none"/>
              </w:rPr>
            </w:pPr>
            <w:del w:id="3658" w:author="Tomer Oron" w:date="2023-12-26T13:42:00Z">
              <w:r w:rsidRPr="001517FD" w:rsidDel="00DA72F3">
                <w:rPr>
                  <w:rFonts w:eastAsia="Times New Roman" w:cstheme="minorHAnsi"/>
                  <w:color w:val="000000"/>
                  <w:kern w:val="0"/>
                  <w14:ligatures w14:val="none"/>
                </w:rPr>
                <w:delText>54.003</w:delText>
              </w:r>
            </w:del>
          </w:p>
        </w:tc>
        <w:tc>
          <w:tcPr>
            <w:tcW w:w="889" w:type="dxa"/>
            <w:tcBorders>
              <w:top w:val="nil"/>
              <w:left w:val="single" w:sz="4" w:space="0" w:color="auto"/>
              <w:bottom w:val="single" w:sz="8" w:space="0" w:color="auto"/>
              <w:right w:val="nil"/>
            </w:tcBorders>
            <w:shd w:val="clear" w:color="auto" w:fill="auto"/>
            <w:noWrap/>
            <w:vAlign w:val="center"/>
            <w:hideMark/>
          </w:tcPr>
          <w:p w14:paraId="5EE26EB6" w14:textId="6C8E5A79" w:rsidR="00947BB1" w:rsidRPr="001517FD" w:rsidDel="00DA72F3" w:rsidRDefault="00947BB1" w:rsidP="00D02DC9">
            <w:pPr>
              <w:bidi w:val="0"/>
              <w:spacing w:after="0" w:line="360" w:lineRule="auto"/>
              <w:jc w:val="both"/>
              <w:rPr>
                <w:del w:id="3659" w:author="Tomer Oron" w:date="2023-12-26T13:42:00Z"/>
                <w:rFonts w:eastAsia="Times New Roman" w:cstheme="minorHAnsi"/>
                <w:color w:val="000000"/>
                <w:kern w:val="0"/>
                <w14:ligatures w14:val="none"/>
              </w:rPr>
            </w:pPr>
            <w:del w:id="3660" w:author="Tomer Oron" w:date="2023-12-26T13:42:00Z">
              <w:r w:rsidRPr="001517FD" w:rsidDel="00DA72F3">
                <w:rPr>
                  <w:rFonts w:eastAsia="Times New Roman" w:cstheme="minorHAnsi"/>
                  <w:color w:val="000000"/>
                  <w:kern w:val="0"/>
                  <w14:ligatures w14:val="none"/>
                </w:rPr>
                <w:delText>34.744</w:delText>
              </w:r>
            </w:del>
          </w:p>
        </w:tc>
        <w:tc>
          <w:tcPr>
            <w:tcW w:w="889" w:type="dxa"/>
            <w:tcBorders>
              <w:top w:val="nil"/>
              <w:left w:val="single" w:sz="4" w:space="0" w:color="auto"/>
              <w:bottom w:val="single" w:sz="8" w:space="0" w:color="auto"/>
              <w:right w:val="single" w:sz="8" w:space="0" w:color="auto"/>
            </w:tcBorders>
            <w:shd w:val="clear" w:color="auto" w:fill="auto"/>
            <w:noWrap/>
            <w:vAlign w:val="center"/>
            <w:hideMark/>
          </w:tcPr>
          <w:p w14:paraId="2FBE1DFA" w14:textId="0D2C6B83" w:rsidR="00947BB1" w:rsidRPr="001517FD" w:rsidDel="00DA72F3" w:rsidRDefault="00947BB1" w:rsidP="00D02DC9">
            <w:pPr>
              <w:bidi w:val="0"/>
              <w:spacing w:after="0" w:line="360" w:lineRule="auto"/>
              <w:jc w:val="both"/>
              <w:rPr>
                <w:del w:id="3661" w:author="Tomer Oron" w:date="2023-12-26T13:42:00Z"/>
                <w:rFonts w:eastAsia="Times New Roman" w:cstheme="minorHAnsi"/>
                <w:color w:val="000000"/>
                <w:kern w:val="0"/>
                <w14:ligatures w14:val="none"/>
              </w:rPr>
            </w:pPr>
            <w:del w:id="3662" w:author="Tomer Oron" w:date="2023-12-26T13:42:00Z">
              <w:r w:rsidRPr="001517FD" w:rsidDel="00DA72F3">
                <w:rPr>
                  <w:rFonts w:eastAsia="Times New Roman" w:cstheme="minorHAnsi"/>
                  <w:color w:val="000000"/>
                  <w:kern w:val="0"/>
                  <w14:ligatures w14:val="none"/>
                </w:rPr>
                <w:delText>11.253</w:delText>
              </w:r>
            </w:del>
          </w:p>
        </w:tc>
        <w:tc>
          <w:tcPr>
            <w:tcW w:w="767" w:type="dxa"/>
            <w:tcBorders>
              <w:top w:val="nil"/>
              <w:left w:val="nil"/>
              <w:bottom w:val="single" w:sz="8" w:space="0" w:color="auto"/>
              <w:right w:val="nil"/>
            </w:tcBorders>
            <w:shd w:val="clear" w:color="auto" w:fill="auto"/>
            <w:noWrap/>
            <w:vAlign w:val="center"/>
            <w:hideMark/>
          </w:tcPr>
          <w:p w14:paraId="2B90BBD7" w14:textId="3AA45DD7" w:rsidR="00947BB1" w:rsidRPr="001517FD" w:rsidDel="00DA72F3" w:rsidRDefault="00947BB1" w:rsidP="00D02DC9">
            <w:pPr>
              <w:bidi w:val="0"/>
              <w:spacing w:after="0" w:line="360" w:lineRule="auto"/>
              <w:jc w:val="both"/>
              <w:rPr>
                <w:del w:id="3663" w:author="Tomer Oron" w:date="2023-12-26T13:42:00Z"/>
                <w:rFonts w:eastAsia="Times New Roman" w:cstheme="minorHAnsi"/>
                <w:color w:val="000000"/>
                <w:kern w:val="0"/>
                <w14:ligatures w14:val="none"/>
              </w:rPr>
            </w:pPr>
            <w:del w:id="3664" w:author="Tomer Oron" w:date="2023-12-26T13:42:00Z">
              <w:r w:rsidRPr="001517FD" w:rsidDel="00DA72F3">
                <w:rPr>
                  <w:rFonts w:eastAsia="Times New Roman" w:cstheme="minorHAnsi"/>
                  <w:color w:val="000000"/>
                  <w:kern w:val="0"/>
                  <w14:ligatures w14:val="none"/>
                </w:rPr>
                <w:delText>51.33</w:delText>
              </w:r>
            </w:del>
          </w:p>
        </w:tc>
        <w:tc>
          <w:tcPr>
            <w:tcW w:w="767" w:type="dxa"/>
            <w:tcBorders>
              <w:top w:val="nil"/>
              <w:left w:val="single" w:sz="4" w:space="0" w:color="auto"/>
              <w:bottom w:val="single" w:sz="8" w:space="0" w:color="auto"/>
              <w:right w:val="nil"/>
            </w:tcBorders>
            <w:shd w:val="clear" w:color="auto" w:fill="auto"/>
            <w:noWrap/>
            <w:vAlign w:val="center"/>
            <w:hideMark/>
          </w:tcPr>
          <w:p w14:paraId="6A82ED89" w14:textId="6FD81E16" w:rsidR="00947BB1" w:rsidRPr="001517FD" w:rsidDel="00DA72F3" w:rsidRDefault="00947BB1" w:rsidP="00D02DC9">
            <w:pPr>
              <w:bidi w:val="0"/>
              <w:spacing w:after="0" w:line="360" w:lineRule="auto"/>
              <w:jc w:val="both"/>
              <w:rPr>
                <w:del w:id="3665" w:author="Tomer Oron" w:date="2023-12-26T13:42:00Z"/>
                <w:rFonts w:eastAsia="Times New Roman" w:cstheme="minorHAnsi"/>
                <w:color w:val="000000"/>
                <w:kern w:val="0"/>
                <w14:ligatures w14:val="none"/>
              </w:rPr>
            </w:pPr>
            <w:del w:id="3666" w:author="Tomer Oron" w:date="2023-12-26T13:42:00Z">
              <w:r w:rsidRPr="001517FD" w:rsidDel="00DA72F3">
                <w:rPr>
                  <w:rFonts w:eastAsia="Times New Roman" w:cstheme="minorHAnsi"/>
                  <w:color w:val="000000"/>
                  <w:kern w:val="0"/>
                  <w14:ligatures w14:val="none"/>
                </w:rPr>
                <w:delText>40.09</w:delText>
              </w:r>
            </w:del>
          </w:p>
        </w:tc>
        <w:tc>
          <w:tcPr>
            <w:tcW w:w="767" w:type="dxa"/>
            <w:tcBorders>
              <w:top w:val="nil"/>
              <w:left w:val="single" w:sz="4" w:space="0" w:color="auto"/>
              <w:bottom w:val="single" w:sz="8" w:space="0" w:color="auto"/>
              <w:right w:val="single" w:sz="8" w:space="0" w:color="auto"/>
            </w:tcBorders>
            <w:shd w:val="clear" w:color="auto" w:fill="auto"/>
            <w:noWrap/>
            <w:vAlign w:val="center"/>
            <w:hideMark/>
          </w:tcPr>
          <w:p w14:paraId="3BDF9715" w14:textId="1A460F1F" w:rsidR="00947BB1" w:rsidRPr="001517FD" w:rsidDel="00DA72F3" w:rsidRDefault="00947BB1" w:rsidP="00D02DC9">
            <w:pPr>
              <w:bidi w:val="0"/>
              <w:spacing w:after="0" w:line="360" w:lineRule="auto"/>
              <w:jc w:val="both"/>
              <w:rPr>
                <w:del w:id="3667" w:author="Tomer Oron" w:date="2023-12-26T13:42:00Z"/>
                <w:rFonts w:eastAsia="Times New Roman" w:cstheme="minorHAnsi"/>
                <w:color w:val="000000"/>
                <w:kern w:val="0"/>
                <w14:ligatures w14:val="none"/>
              </w:rPr>
            </w:pPr>
            <w:del w:id="3668" w:author="Tomer Oron" w:date="2023-12-26T13:42:00Z">
              <w:r w:rsidRPr="001517FD" w:rsidDel="00DA72F3">
                <w:rPr>
                  <w:rFonts w:eastAsia="Times New Roman" w:cstheme="minorHAnsi"/>
                  <w:color w:val="000000"/>
                  <w:kern w:val="0"/>
                  <w14:ligatures w14:val="none"/>
                </w:rPr>
                <w:delText>8.581</w:delText>
              </w:r>
            </w:del>
          </w:p>
        </w:tc>
      </w:tr>
      <w:tr w:rsidR="00947BB1" w:rsidRPr="001517FD" w:rsidDel="00DA72F3" w14:paraId="4B015794" w14:textId="60F0C6EE" w:rsidTr="00BC7EC3">
        <w:trPr>
          <w:trHeight w:val="290"/>
          <w:del w:id="3669" w:author="Tomer Oron" w:date="2023-12-26T13:42:00Z"/>
        </w:trPr>
        <w:tc>
          <w:tcPr>
            <w:tcW w:w="1920" w:type="dxa"/>
            <w:tcBorders>
              <w:top w:val="nil"/>
              <w:left w:val="single" w:sz="8" w:space="0" w:color="auto"/>
              <w:bottom w:val="single" w:sz="8" w:space="0" w:color="auto"/>
              <w:right w:val="nil"/>
            </w:tcBorders>
            <w:shd w:val="clear" w:color="auto" w:fill="auto"/>
            <w:noWrap/>
            <w:vAlign w:val="center"/>
            <w:hideMark/>
          </w:tcPr>
          <w:p w14:paraId="0CBA2BD0" w14:textId="7FE8BF34" w:rsidR="00947BB1" w:rsidRPr="001517FD" w:rsidDel="00DA72F3" w:rsidRDefault="00947BB1" w:rsidP="00D02DC9">
            <w:pPr>
              <w:bidi w:val="0"/>
              <w:spacing w:after="0" w:line="360" w:lineRule="auto"/>
              <w:jc w:val="both"/>
              <w:rPr>
                <w:del w:id="3670" w:author="Tomer Oron" w:date="2023-12-26T13:42:00Z"/>
                <w:rFonts w:eastAsia="Times New Roman" w:cstheme="minorHAnsi"/>
                <w:i/>
                <w:color w:val="000000"/>
                <w:kern w:val="0"/>
                <w14:ligatures w14:val="none"/>
              </w:rPr>
            </w:pPr>
            <m:oMathPara>
              <m:oMath>
                <m:r>
                  <w:del w:id="3671" w:author="Tomer Oron" w:date="2023-12-26T13:42:00Z">
                    <w:rPr>
                      <w:rFonts w:ascii="Cambria Math" w:eastAsia="Times New Roman" w:hAnsi="Cambria Math" w:cstheme="minorHAnsi"/>
                      <w:color w:val="000000"/>
                      <w:kern w:val="0"/>
                      <w14:ligatures w14:val="none"/>
                    </w:rPr>
                    <m:t>NK</m:t>
                  </w:del>
                </m:r>
              </m:oMath>
            </m:oMathPara>
          </w:p>
        </w:tc>
        <w:tc>
          <w:tcPr>
            <w:tcW w:w="889" w:type="dxa"/>
            <w:tcBorders>
              <w:top w:val="nil"/>
              <w:left w:val="single" w:sz="8" w:space="0" w:color="auto"/>
              <w:bottom w:val="single" w:sz="8" w:space="0" w:color="auto"/>
              <w:right w:val="nil"/>
            </w:tcBorders>
            <w:shd w:val="clear" w:color="auto" w:fill="auto"/>
            <w:noWrap/>
            <w:vAlign w:val="center"/>
            <w:hideMark/>
          </w:tcPr>
          <w:p w14:paraId="5D2F8DB2" w14:textId="4964B8C7" w:rsidR="00947BB1" w:rsidRPr="001517FD" w:rsidDel="00DA72F3" w:rsidRDefault="00947BB1" w:rsidP="00D02DC9">
            <w:pPr>
              <w:bidi w:val="0"/>
              <w:spacing w:after="0" w:line="360" w:lineRule="auto"/>
              <w:jc w:val="both"/>
              <w:rPr>
                <w:del w:id="3672" w:author="Tomer Oron" w:date="2023-12-26T13:42:00Z"/>
                <w:rFonts w:eastAsia="Times New Roman" w:cstheme="minorHAnsi"/>
                <w:color w:val="000000"/>
                <w:kern w:val="0"/>
                <w14:ligatures w14:val="none"/>
              </w:rPr>
            </w:pPr>
            <w:del w:id="3673" w:author="Tomer Oron" w:date="2023-12-26T13:42:00Z">
              <w:r w:rsidRPr="001517FD" w:rsidDel="00DA72F3">
                <w:rPr>
                  <w:rFonts w:eastAsia="Times New Roman" w:cstheme="minorHAnsi"/>
                  <w:color w:val="000000"/>
                  <w:kern w:val="0"/>
                  <w14:ligatures w14:val="none"/>
                </w:rPr>
                <w:delText>87.575</w:delText>
              </w:r>
            </w:del>
          </w:p>
        </w:tc>
        <w:tc>
          <w:tcPr>
            <w:tcW w:w="889" w:type="dxa"/>
            <w:tcBorders>
              <w:top w:val="nil"/>
              <w:left w:val="single" w:sz="4" w:space="0" w:color="auto"/>
              <w:bottom w:val="single" w:sz="8" w:space="0" w:color="auto"/>
              <w:right w:val="nil"/>
            </w:tcBorders>
            <w:shd w:val="clear" w:color="auto" w:fill="auto"/>
            <w:noWrap/>
            <w:vAlign w:val="center"/>
            <w:hideMark/>
          </w:tcPr>
          <w:p w14:paraId="045BDC48" w14:textId="152065D8" w:rsidR="00947BB1" w:rsidRPr="001517FD" w:rsidDel="00DA72F3" w:rsidRDefault="00947BB1" w:rsidP="00D02DC9">
            <w:pPr>
              <w:bidi w:val="0"/>
              <w:spacing w:after="0" w:line="360" w:lineRule="auto"/>
              <w:jc w:val="both"/>
              <w:rPr>
                <w:del w:id="3674" w:author="Tomer Oron" w:date="2023-12-26T13:42:00Z"/>
                <w:rFonts w:eastAsia="Times New Roman" w:cstheme="minorHAnsi"/>
                <w:color w:val="000000"/>
                <w:kern w:val="0"/>
                <w14:ligatures w14:val="none"/>
              </w:rPr>
            </w:pPr>
            <w:del w:id="3675" w:author="Tomer Oron" w:date="2023-12-26T13:42:00Z">
              <w:r w:rsidRPr="001517FD" w:rsidDel="00DA72F3">
                <w:rPr>
                  <w:rFonts w:eastAsia="Times New Roman" w:cstheme="minorHAnsi"/>
                  <w:color w:val="000000"/>
                  <w:kern w:val="0"/>
                  <w14:ligatures w14:val="none"/>
                </w:rPr>
                <w:delText>10.349</w:delText>
              </w:r>
            </w:del>
          </w:p>
        </w:tc>
        <w:tc>
          <w:tcPr>
            <w:tcW w:w="889" w:type="dxa"/>
            <w:tcBorders>
              <w:top w:val="nil"/>
              <w:left w:val="single" w:sz="4" w:space="0" w:color="auto"/>
              <w:bottom w:val="single" w:sz="8" w:space="0" w:color="auto"/>
              <w:right w:val="single" w:sz="8" w:space="0" w:color="auto"/>
            </w:tcBorders>
            <w:shd w:val="clear" w:color="auto" w:fill="auto"/>
            <w:noWrap/>
            <w:vAlign w:val="center"/>
            <w:hideMark/>
          </w:tcPr>
          <w:p w14:paraId="531E57E0" w14:textId="0683F62F" w:rsidR="00947BB1" w:rsidRPr="001517FD" w:rsidDel="00DA72F3" w:rsidRDefault="00947BB1" w:rsidP="00D02DC9">
            <w:pPr>
              <w:bidi w:val="0"/>
              <w:spacing w:after="0" w:line="360" w:lineRule="auto"/>
              <w:jc w:val="both"/>
              <w:rPr>
                <w:del w:id="3676" w:author="Tomer Oron" w:date="2023-12-26T13:42:00Z"/>
                <w:rFonts w:eastAsia="Times New Roman" w:cstheme="minorHAnsi"/>
                <w:color w:val="000000"/>
                <w:kern w:val="0"/>
                <w14:ligatures w14:val="none"/>
              </w:rPr>
            </w:pPr>
            <w:del w:id="3677" w:author="Tomer Oron" w:date="2023-12-26T13:42:00Z">
              <w:r w:rsidRPr="001517FD" w:rsidDel="00DA72F3">
                <w:rPr>
                  <w:rFonts w:eastAsia="Times New Roman" w:cstheme="minorHAnsi"/>
                  <w:color w:val="000000"/>
                  <w:kern w:val="0"/>
                  <w14:ligatures w14:val="none"/>
                </w:rPr>
                <w:delText>2.075</w:delText>
              </w:r>
            </w:del>
          </w:p>
        </w:tc>
        <w:tc>
          <w:tcPr>
            <w:tcW w:w="767" w:type="dxa"/>
            <w:tcBorders>
              <w:top w:val="nil"/>
              <w:left w:val="nil"/>
              <w:bottom w:val="single" w:sz="8" w:space="0" w:color="auto"/>
              <w:right w:val="nil"/>
            </w:tcBorders>
            <w:shd w:val="clear" w:color="auto" w:fill="auto"/>
            <w:noWrap/>
            <w:vAlign w:val="center"/>
            <w:hideMark/>
          </w:tcPr>
          <w:p w14:paraId="4E1DFC2C" w14:textId="766B1FFC" w:rsidR="00947BB1" w:rsidRPr="001517FD" w:rsidDel="00DA72F3" w:rsidRDefault="00947BB1" w:rsidP="00D02DC9">
            <w:pPr>
              <w:bidi w:val="0"/>
              <w:spacing w:after="0" w:line="360" w:lineRule="auto"/>
              <w:jc w:val="both"/>
              <w:rPr>
                <w:del w:id="3678" w:author="Tomer Oron" w:date="2023-12-26T13:42:00Z"/>
                <w:rFonts w:eastAsia="Times New Roman" w:cstheme="minorHAnsi"/>
                <w:color w:val="000000"/>
                <w:kern w:val="0"/>
                <w14:ligatures w14:val="none"/>
              </w:rPr>
            </w:pPr>
            <w:del w:id="3679" w:author="Tomer Oron" w:date="2023-12-26T13:42:00Z">
              <w:r w:rsidRPr="001517FD" w:rsidDel="00DA72F3">
                <w:rPr>
                  <w:rFonts w:eastAsia="Times New Roman" w:cstheme="minorHAnsi"/>
                  <w:color w:val="000000"/>
                  <w:kern w:val="0"/>
                  <w14:ligatures w14:val="none"/>
                </w:rPr>
                <w:delText>86.8</w:delText>
              </w:r>
            </w:del>
          </w:p>
        </w:tc>
        <w:tc>
          <w:tcPr>
            <w:tcW w:w="767" w:type="dxa"/>
            <w:tcBorders>
              <w:top w:val="nil"/>
              <w:left w:val="single" w:sz="4" w:space="0" w:color="auto"/>
              <w:bottom w:val="single" w:sz="8" w:space="0" w:color="auto"/>
              <w:right w:val="nil"/>
            </w:tcBorders>
            <w:shd w:val="clear" w:color="auto" w:fill="auto"/>
            <w:noWrap/>
            <w:vAlign w:val="center"/>
            <w:hideMark/>
          </w:tcPr>
          <w:p w14:paraId="6F600EFB" w14:textId="3299D2D1" w:rsidR="00947BB1" w:rsidRPr="001517FD" w:rsidDel="00DA72F3" w:rsidRDefault="00947BB1" w:rsidP="00D02DC9">
            <w:pPr>
              <w:bidi w:val="0"/>
              <w:spacing w:after="0" w:line="360" w:lineRule="auto"/>
              <w:jc w:val="both"/>
              <w:rPr>
                <w:del w:id="3680" w:author="Tomer Oron" w:date="2023-12-26T13:42:00Z"/>
                <w:rFonts w:eastAsia="Times New Roman" w:cstheme="minorHAnsi"/>
                <w:color w:val="000000"/>
                <w:kern w:val="0"/>
                <w14:ligatures w14:val="none"/>
              </w:rPr>
            </w:pPr>
            <w:del w:id="3681" w:author="Tomer Oron" w:date="2023-12-26T13:42:00Z">
              <w:r w:rsidRPr="001517FD" w:rsidDel="00DA72F3">
                <w:rPr>
                  <w:rFonts w:eastAsia="Times New Roman" w:cstheme="minorHAnsi"/>
                  <w:color w:val="000000"/>
                  <w:kern w:val="0"/>
                  <w14:ligatures w14:val="none"/>
                </w:rPr>
                <w:delText>11.9</w:delText>
              </w:r>
            </w:del>
          </w:p>
        </w:tc>
        <w:tc>
          <w:tcPr>
            <w:tcW w:w="767" w:type="dxa"/>
            <w:tcBorders>
              <w:top w:val="nil"/>
              <w:left w:val="single" w:sz="4" w:space="0" w:color="auto"/>
              <w:bottom w:val="single" w:sz="8" w:space="0" w:color="auto"/>
              <w:right w:val="single" w:sz="8" w:space="0" w:color="auto"/>
            </w:tcBorders>
            <w:shd w:val="clear" w:color="auto" w:fill="auto"/>
            <w:noWrap/>
            <w:vAlign w:val="center"/>
            <w:hideMark/>
          </w:tcPr>
          <w:p w14:paraId="532B9BB5" w14:textId="7FA4662D" w:rsidR="00947BB1" w:rsidRPr="001517FD" w:rsidDel="00DA72F3" w:rsidRDefault="00947BB1" w:rsidP="00D02DC9">
            <w:pPr>
              <w:bidi w:val="0"/>
              <w:spacing w:after="0" w:line="360" w:lineRule="auto"/>
              <w:jc w:val="both"/>
              <w:rPr>
                <w:del w:id="3682" w:author="Tomer Oron" w:date="2023-12-26T13:42:00Z"/>
                <w:rFonts w:eastAsia="Times New Roman" w:cstheme="minorHAnsi"/>
                <w:color w:val="000000"/>
                <w:kern w:val="0"/>
                <w14:ligatures w14:val="none"/>
              </w:rPr>
            </w:pPr>
            <w:del w:id="3683" w:author="Tomer Oron" w:date="2023-12-26T13:42:00Z">
              <w:r w:rsidRPr="001517FD" w:rsidDel="00DA72F3">
                <w:rPr>
                  <w:rFonts w:eastAsia="Times New Roman" w:cstheme="minorHAnsi"/>
                  <w:color w:val="000000"/>
                  <w:kern w:val="0"/>
                  <w14:ligatures w14:val="none"/>
                </w:rPr>
                <w:delText>1.3</w:delText>
              </w:r>
            </w:del>
          </w:p>
        </w:tc>
      </w:tr>
    </w:tbl>
    <w:p w14:paraId="0D89A707" w14:textId="100C7899" w:rsidR="00947BB1" w:rsidRPr="001517FD" w:rsidDel="00DA72F3" w:rsidRDefault="00947BB1" w:rsidP="00D02DC9">
      <w:pPr>
        <w:bidi w:val="0"/>
        <w:spacing w:line="360" w:lineRule="auto"/>
        <w:jc w:val="both"/>
        <w:rPr>
          <w:del w:id="3684" w:author="Tomer Oron" w:date="2023-12-26T13:42:00Z"/>
          <w:rFonts w:cstheme="minorHAnsi"/>
          <w:kern w:val="0"/>
          <w14:ligatures w14:val="none"/>
        </w:rPr>
      </w:pPr>
    </w:p>
    <w:p w14:paraId="74D97E59" w14:textId="497B3AC8" w:rsidR="00947BB1" w:rsidRPr="001517FD" w:rsidDel="00DA72F3" w:rsidRDefault="00947BB1" w:rsidP="00D02DC9">
      <w:pPr>
        <w:bidi w:val="0"/>
        <w:spacing w:line="360" w:lineRule="auto"/>
        <w:jc w:val="both"/>
        <w:rPr>
          <w:del w:id="3685" w:author="Tomer Oron" w:date="2023-12-26T13:42:00Z"/>
          <w:rFonts w:cstheme="minorHAnsi"/>
          <w:kern w:val="0"/>
          <w14:ligatures w14:val="none"/>
        </w:rPr>
      </w:pPr>
    </w:p>
    <w:p w14:paraId="56D10F1F" w14:textId="178AE326" w:rsidR="00947BB1" w:rsidRPr="001517FD" w:rsidDel="00DA72F3" w:rsidRDefault="00947BB1" w:rsidP="00D02DC9">
      <w:pPr>
        <w:bidi w:val="0"/>
        <w:spacing w:line="360" w:lineRule="auto"/>
        <w:jc w:val="both"/>
        <w:rPr>
          <w:del w:id="3686" w:author="Tomer Oron" w:date="2023-12-26T13:42:00Z"/>
          <w:rFonts w:cstheme="minorHAnsi"/>
          <w:kern w:val="0"/>
          <w14:ligatures w14:val="none"/>
        </w:rPr>
      </w:pPr>
    </w:p>
    <w:p w14:paraId="2D3DFC98" w14:textId="4638F023" w:rsidR="00947BB1" w:rsidRPr="001517FD" w:rsidDel="00DA72F3" w:rsidRDefault="00947BB1" w:rsidP="00D02DC9">
      <w:pPr>
        <w:bidi w:val="0"/>
        <w:spacing w:line="360" w:lineRule="auto"/>
        <w:jc w:val="both"/>
        <w:rPr>
          <w:del w:id="3687" w:author="Tomer Oron" w:date="2023-12-26T13:42:00Z"/>
          <w:rFonts w:cstheme="minorHAnsi"/>
          <w:kern w:val="0"/>
          <w14:ligatures w14:val="none"/>
        </w:rPr>
      </w:pPr>
    </w:p>
    <w:p w14:paraId="672E5C8B" w14:textId="1161458F" w:rsidR="00947BB1" w:rsidRPr="001517FD" w:rsidDel="00DA72F3" w:rsidRDefault="00947BB1" w:rsidP="00D02DC9">
      <w:pPr>
        <w:bidi w:val="0"/>
        <w:spacing w:line="360" w:lineRule="auto"/>
        <w:jc w:val="both"/>
        <w:rPr>
          <w:del w:id="3688" w:author="Tomer Oron" w:date="2023-12-26T13:42:00Z"/>
          <w:rFonts w:eastAsiaTheme="minorEastAsia" w:cstheme="minorHAnsi"/>
        </w:rPr>
      </w:pPr>
    </w:p>
    <w:p w14:paraId="0F9A4381" w14:textId="5BB6466E" w:rsidR="4D978DD6" w:rsidRPr="001517FD" w:rsidDel="00DA72F3" w:rsidRDefault="4D978DD6" w:rsidP="00D02DC9">
      <w:pPr>
        <w:bidi w:val="0"/>
        <w:spacing w:line="360" w:lineRule="auto"/>
        <w:jc w:val="both"/>
        <w:rPr>
          <w:del w:id="3689" w:author="Tomer Oron" w:date="2023-12-26T13:42:00Z"/>
          <w:rFonts w:eastAsiaTheme="minorEastAsia" w:cstheme="minorHAnsi"/>
        </w:rPr>
      </w:pPr>
    </w:p>
    <w:p w14:paraId="1E0AAE10" w14:textId="327E6CBA" w:rsidR="4D978DD6" w:rsidRPr="001517FD" w:rsidRDefault="4D978DD6" w:rsidP="00D02DC9">
      <w:pPr>
        <w:bidi w:val="0"/>
        <w:spacing w:line="360" w:lineRule="auto"/>
        <w:jc w:val="both"/>
        <w:rPr>
          <w:rFonts w:cstheme="minorHAnsi"/>
        </w:rPr>
      </w:pPr>
      <w:r w:rsidRPr="001517FD">
        <w:rPr>
          <w:rFonts w:cstheme="minorHAnsi"/>
        </w:rPr>
        <w:br w:type="page"/>
      </w:r>
    </w:p>
    <w:p w14:paraId="69531E66" w14:textId="02CDFF69" w:rsidR="636064B1" w:rsidRPr="001517FD" w:rsidRDefault="636064B1" w:rsidP="00D02DC9">
      <w:pPr>
        <w:pStyle w:val="Heading2"/>
        <w:bidi w:val="0"/>
        <w:spacing w:line="360" w:lineRule="auto"/>
        <w:jc w:val="both"/>
        <w:rPr>
          <w:rFonts w:asciiTheme="minorHAnsi" w:eastAsiaTheme="minorEastAsia" w:hAnsiTheme="minorHAnsi" w:cstheme="minorHAnsi"/>
          <w:color w:val="auto"/>
        </w:rPr>
      </w:pPr>
      <w:bookmarkStart w:id="3690" w:name="_Toc153989618"/>
      <w:r w:rsidRPr="001517FD">
        <w:rPr>
          <w:rFonts w:asciiTheme="minorHAnsi" w:eastAsiaTheme="minorEastAsia" w:hAnsiTheme="minorHAnsi" w:cstheme="minorHAnsi"/>
          <w:color w:val="auto"/>
        </w:rPr>
        <w:lastRenderedPageBreak/>
        <w:t>Bibliography</w:t>
      </w:r>
      <w:bookmarkEnd w:id="3690"/>
    </w:p>
    <w:p w14:paraId="2051DCF5" w14:textId="1A80FADD" w:rsidR="4BCCFDAB" w:rsidRPr="001517FD" w:rsidRDefault="4BCCFDAB" w:rsidP="00D02DC9">
      <w:pPr>
        <w:bidi w:val="0"/>
        <w:spacing w:line="360" w:lineRule="auto"/>
        <w:jc w:val="both"/>
        <w:rPr>
          <w:rFonts w:eastAsia="Calibri" w:cstheme="minorHAnsi"/>
          <w:color w:val="000000" w:themeColor="text1"/>
        </w:rPr>
      </w:pPr>
    </w:p>
    <w:p w14:paraId="71EC3E2C" w14:textId="5D96D58B" w:rsidR="002E6910" w:rsidRPr="001517FD" w:rsidRDefault="3CD19E54" w:rsidP="00D02DC9">
      <w:pPr>
        <w:bidi w:val="0"/>
        <w:spacing w:line="360" w:lineRule="auto"/>
        <w:ind w:left="200" w:hanging="200"/>
        <w:jc w:val="both"/>
        <w:rPr>
          <w:rFonts w:eastAsia="Calibri" w:cstheme="minorHAnsi"/>
          <w:color w:val="000000" w:themeColor="text1"/>
          <w:sz w:val="20"/>
          <w:szCs w:val="20"/>
        </w:rPr>
      </w:pPr>
      <w:r w:rsidRPr="001517FD">
        <w:rPr>
          <w:rFonts w:eastAsia="Calibri" w:cstheme="minorHAnsi"/>
          <w:color w:val="000000" w:themeColor="text1"/>
          <w:sz w:val="20"/>
          <w:szCs w:val="20"/>
        </w:rPr>
        <w:t xml:space="preserve">Annett, M. (1972). The distribution of manual asymmetry. </w:t>
      </w:r>
      <w:r w:rsidRPr="001517FD">
        <w:rPr>
          <w:rFonts w:eastAsia="Calibri" w:cstheme="minorHAnsi"/>
          <w:i/>
          <w:iCs/>
          <w:color w:val="000000" w:themeColor="text1"/>
          <w:sz w:val="20"/>
          <w:szCs w:val="20"/>
        </w:rPr>
        <w:t>British Journal of Psychology</w:t>
      </w:r>
      <w:r w:rsidRPr="001517FD">
        <w:rPr>
          <w:rFonts w:eastAsia="Calibri" w:cstheme="minorHAnsi"/>
          <w:color w:val="000000" w:themeColor="text1"/>
          <w:sz w:val="20"/>
          <w:szCs w:val="20"/>
        </w:rPr>
        <w:t xml:space="preserve">, </w:t>
      </w:r>
      <w:r w:rsidRPr="001517FD">
        <w:rPr>
          <w:rFonts w:eastAsia="Calibri" w:cstheme="minorHAnsi"/>
          <w:i/>
          <w:iCs/>
          <w:color w:val="000000" w:themeColor="text1"/>
          <w:sz w:val="20"/>
          <w:szCs w:val="20"/>
        </w:rPr>
        <w:t>63</w:t>
      </w:r>
      <w:r w:rsidRPr="001517FD">
        <w:rPr>
          <w:rFonts w:eastAsia="Calibri" w:cstheme="minorHAnsi"/>
          <w:color w:val="000000" w:themeColor="text1"/>
          <w:sz w:val="20"/>
          <w:szCs w:val="20"/>
        </w:rPr>
        <w:t>(3), 343–358. https://doi.org/10.1111/j.2044-8295.1972.tb01282.x</w:t>
      </w:r>
    </w:p>
    <w:p w14:paraId="4A57001E" w14:textId="23A2F036" w:rsidR="002E6910" w:rsidRPr="001517FD" w:rsidRDefault="00000000" w:rsidP="00D02DC9">
      <w:pPr>
        <w:bidi w:val="0"/>
        <w:spacing w:line="360" w:lineRule="auto"/>
        <w:ind w:left="200" w:hanging="200"/>
        <w:jc w:val="both"/>
        <w:rPr>
          <w:rFonts w:eastAsia="Calibri" w:cstheme="minorHAnsi"/>
          <w:color w:val="000000" w:themeColor="text1"/>
          <w:sz w:val="20"/>
          <w:szCs w:val="20"/>
        </w:rPr>
      </w:pPr>
      <w:hyperlink r:id="rId31">
        <w:r w:rsidR="3CD19E54" w:rsidRPr="001517FD">
          <w:rPr>
            <w:rStyle w:val="Hyperlink"/>
            <w:rFonts w:eastAsia="Calibri" w:cstheme="minorHAnsi"/>
            <w:color w:val="000000" w:themeColor="text1"/>
            <w:sz w:val="20"/>
            <w:szCs w:val="20"/>
            <w:u w:val="none"/>
          </w:rPr>
          <w:t xml:space="preserve">Conard, N. J. (2011). </w:t>
        </w:r>
        <w:r w:rsidR="3CD19E54" w:rsidRPr="001517FD">
          <w:rPr>
            <w:rStyle w:val="Hyperlink"/>
            <w:rFonts w:eastAsia="Calibri" w:cstheme="minorHAnsi"/>
            <w:i/>
            <w:iCs/>
            <w:color w:val="000000" w:themeColor="text1"/>
            <w:sz w:val="20"/>
            <w:szCs w:val="20"/>
            <w:u w:val="none"/>
          </w:rPr>
          <w:t>Neanderthal Lifeways, Subsistence and Technology: One Hundred Fifty Years of Neanderthal Study (Vertebrate Paleobiology and Paleoanthropology)</w:t>
        </w:r>
        <w:r w:rsidR="3CD19E54" w:rsidRPr="001517FD">
          <w:rPr>
            <w:rStyle w:val="Hyperlink"/>
            <w:rFonts w:eastAsia="Calibri" w:cstheme="minorHAnsi"/>
            <w:color w:val="000000" w:themeColor="text1"/>
            <w:sz w:val="20"/>
            <w:szCs w:val="20"/>
            <w:u w:val="none"/>
          </w:rPr>
          <w:t xml:space="preserve"> (2011th ed., p. 670). Springer.</w:t>
        </w:r>
      </w:hyperlink>
    </w:p>
    <w:p w14:paraId="211E581B" w14:textId="7F3978FD" w:rsidR="002E6910" w:rsidRPr="001517FD" w:rsidRDefault="00000000" w:rsidP="00D02DC9">
      <w:pPr>
        <w:bidi w:val="0"/>
        <w:spacing w:line="360" w:lineRule="auto"/>
        <w:ind w:left="200" w:hanging="200"/>
        <w:jc w:val="both"/>
        <w:rPr>
          <w:rFonts w:eastAsia="Calibri" w:cstheme="minorHAnsi"/>
          <w:color w:val="000000" w:themeColor="text1"/>
          <w:sz w:val="20"/>
          <w:szCs w:val="20"/>
        </w:rPr>
      </w:pPr>
      <w:hyperlink r:id="rId32">
        <w:r w:rsidR="3CD19E54" w:rsidRPr="001517FD">
          <w:rPr>
            <w:rStyle w:val="Hyperlink"/>
            <w:rFonts w:eastAsia="Calibri" w:cstheme="minorHAnsi"/>
            <w:color w:val="000000" w:themeColor="text1"/>
            <w:sz w:val="20"/>
            <w:szCs w:val="20"/>
            <w:u w:val="none"/>
          </w:rPr>
          <w:t xml:space="preserve">Coren, S., &amp; Porac, C. (1977). Fifty centuries of right-handedness: the historical record. </w:t>
        </w:r>
        <w:r w:rsidR="3CD19E54" w:rsidRPr="001517FD">
          <w:rPr>
            <w:rStyle w:val="Hyperlink"/>
            <w:rFonts w:eastAsia="Calibri" w:cstheme="minorHAnsi"/>
            <w:i/>
            <w:iCs/>
            <w:color w:val="000000" w:themeColor="text1"/>
            <w:sz w:val="20"/>
            <w:szCs w:val="20"/>
            <w:u w:val="none"/>
          </w:rPr>
          <w:t>Science</w:t>
        </w:r>
        <w:r w:rsidR="3CD19E54" w:rsidRPr="001517FD">
          <w:rPr>
            <w:rStyle w:val="Hyperlink"/>
            <w:rFonts w:eastAsia="Calibri" w:cstheme="minorHAnsi"/>
            <w:color w:val="000000" w:themeColor="text1"/>
            <w:sz w:val="20"/>
            <w:szCs w:val="20"/>
            <w:u w:val="none"/>
          </w:rPr>
          <w:t xml:space="preserve">, </w:t>
        </w:r>
        <w:r w:rsidR="3CD19E54" w:rsidRPr="001517FD">
          <w:rPr>
            <w:rStyle w:val="Hyperlink"/>
            <w:rFonts w:eastAsia="Calibri" w:cstheme="minorHAnsi"/>
            <w:i/>
            <w:iCs/>
            <w:color w:val="000000" w:themeColor="text1"/>
            <w:sz w:val="20"/>
            <w:szCs w:val="20"/>
            <w:u w:val="none"/>
          </w:rPr>
          <w:t>198</w:t>
        </w:r>
        <w:r w:rsidR="3CD19E54" w:rsidRPr="001517FD">
          <w:rPr>
            <w:rStyle w:val="Hyperlink"/>
            <w:rFonts w:eastAsia="Calibri" w:cstheme="minorHAnsi"/>
            <w:color w:val="000000" w:themeColor="text1"/>
            <w:sz w:val="20"/>
            <w:szCs w:val="20"/>
            <w:u w:val="none"/>
          </w:rPr>
          <w:t>(4317), 631–632. https://doi.org/10.1126/science.335510</w:t>
        </w:r>
      </w:hyperlink>
    </w:p>
    <w:p w14:paraId="2AD4D555" w14:textId="5161B67F" w:rsidR="002E6910" w:rsidRPr="001517FD" w:rsidRDefault="00000000" w:rsidP="006E1580">
      <w:pPr>
        <w:bidi w:val="0"/>
        <w:spacing w:line="360" w:lineRule="auto"/>
        <w:ind w:left="200" w:hanging="200"/>
        <w:rPr>
          <w:rFonts w:eastAsia="Calibri" w:cstheme="minorHAnsi"/>
          <w:color w:val="000000" w:themeColor="text1"/>
          <w:sz w:val="20"/>
          <w:szCs w:val="20"/>
        </w:rPr>
      </w:pPr>
      <w:hyperlink r:id="rId33">
        <w:r w:rsidR="3CD19E54" w:rsidRPr="001517FD">
          <w:rPr>
            <w:rStyle w:val="Hyperlink"/>
            <w:rFonts w:eastAsia="Calibri" w:cstheme="minorHAnsi"/>
            <w:color w:val="000000" w:themeColor="text1"/>
            <w:sz w:val="20"/>
            <w:szCs w:val="20"/>
            <w:u w:val="none"/>
          </w:rPr>
          <w:t xml:space="preserve">McManus, C. (2019). Half a century of handedness research: Myths, truths; fictions, facts; backwards, but mostly forwards. </w:t>
        </w:r>
        <w:r w:rsidR="3CD19E54" w:rsidRPr="001517FD">
          <w:rPr>
            <w:rStyle w:val="Hyperlink"/>
            <w:rFonts w:eastAsia="Calibri" w:cstheme="minorHAnsi"/>
            <w:i/>
            <w:iCs/>
            <w:color w:val="000000" w:themeColor="text1"/>
            <w:sz w:val="20"/>
            <w:szCs w:val="20"/>
            <w:u w:val="none"/>
          </w:rPr>
          <w:t>Brain and Neuroscience Advances</w:t>
        </w:r>
        <w:r w:rsidR="3CD19E54" w:rsidRPr="001517FD">
          <w:rPr>
            <w:rStyle w:val="Hyperlink"/>
            <w:rFonts w:eastAsia="Calibri" w:cstheme="minorHAnsi"/>
            <w:color w:val="000000" w:themeColor="text1"/>
            <w:sz w:val="20"/>
            <w:szCs w:val="20"/>
            <w:u w:val="none"/>
          </w:rPr>
          <w:t xml:space="preserve">, </w:t>
        </w:r>
        <w:r w:rsidR="3CD19E54" w:rsidRPr="001517FD">
          <w:rPr>
            <w:rStyle w:val="Hyperlink"/>
            <w:rFonts w:eastAsia="Calibri" w:cstheme="minorHAnsi"/>
            <w:i/>
            <w:iCs/>
            <w:color w:val="000000" w:themeColor="text1"/>
            <w:sz w:val="20"/>
            <w:szCs w:val="20"/>
            <w:u w:val="none"/>
          </w:rPr>
          <w:t>3</w:t>
        </w:r>
        <w:r w:rsidR="3CD19E54" w:rsidRPr="001517FD">
          <w:rPr>
            <w:rStyle w:val="Hyperlink"/>
            <w:rFonts w:eastAsia="Calibri" w:cstheme="minorHAnsi"/>
            <w:color w:val="000000" w:themeColor="text1"/>
            <w:sz w:val="20"/>
            <w:szCs w:val="20"/>
            <w:u w:val="none"/>
          </w:rPr>
          <w:t>,</w:t>
        </w:r>
        <w:r w:rsidR="006E1580">
          <w:rPr>
            <w:rStyle w:val="Hyperlink"/>
            <w:rFonts w:eastAsia="Calibri" w:cstheme="minorHAnsi"/>
            <w:color w:val="000000" w:themeColor="text1"/>
            <w:sz w:val="20"/>
            <w:szCs w:val="20"/>
            <w:u w:val="none"/>
          </w:rPr>
          <w:t xml:space="preserve"> </w:t>
        </w:r>
        <w:r w:rsidR="3CD19E54" w:rsidRPr="001517FD">
          <w:rPr>
            <w:rStyle w:val="Hyperlink"/>
            <w:rFonts w:eastAsia="Calibri" w:cstheme="minorHAnsi"/>
            <w:color w:val="000000" w:themeColor="text1"/>
            <w:sz w:val="20"/>
            <w:szCs w:val="20"/>
            <w:u w:val="none"/>
          </w:rPr>
          <w:t>2398212818820513.https://doi.org/10.1177/2398212818820513</w:t>
        </w:r>
      </w:hyperlink>
    </w:p>
    <w:p w14:paraId="6F995478" w14:textId="36142601" w:rsidR="002E6910" w:rsidRPr="001517FD" w:rsidRDefault="00000000" w:rsidP="00D02DC9">
      <w:pPr>
        <w:bidi w:val="0"/>
        <w:spacing w:line="360" w:lineRule="auto"/>
        <w:ind w:left="200" w:hanging="200"/>
        <w:jc w:val="both"/>
        <w:rPr>
          <w:rFonts w:eastAsia="Calibri" w:cstheme="minorHAnsi"/>
          <w:color w:val="000000" w:themeColor="text1"/>
          <w:sz w:val="20"/>
          <w:szCs w:val="20"/>
        </w:rPr>
      </w:pPr>
      <w:hyperlink r:id="rId34">
        <w:r w:rsidR="3CD19E54" w:rsidRPr="001517FD">
          <w:rPr>
            <w:rStyle w:val="Hyperlink"/>
            <w:rFonts w:eastAsia="Calibri" w:cstheme="minorHAnsi"/>
            <w:color w:val="000000" w:themeColor="text1"/>
            <w:sz w:val="20"/>
            <w:szCs w:val="20"/>
            <w:u w:val="none"/>
          </w:rPr>
          <w:t xml:space="preserve">McManus, I. C. (1985). Handedness, language dominance and aphasia: a genetic model. </w:t>
        </w:r>
        <w:r w:rsidR="3CD19E54" w:rsidRPr="001517FD">
          <w:rPr>
            <w:rStyle w:val="Hyperlink"/>
            <w:rFonts w:eastAsia="Calibri" w:cstheme="minorHAnsi"/>
            <w:i/>
            <w:iCs/>
            <w:color w:val="000000" w:themeColor="text1"/>
            <w:sz w:val="20"/>
            <w:szCs w:val="20"/>
            <w:u w:val="none"/>
          </w:rPr>
          <w:t>Psychological Medicine. Monograph Supplement</w:t>
        </w:r>
        <w:r w:rsidR="3CD19E54" w:rsidRPr="001517FD">
          <w:rPr>
            <w:rStyle w:val="Hyperlink"/>
            <w:rFonts w:eastAsia="Calibri" w:cstheme="minorHAnsi"/>
            <w:color w:val="000000" w:themeColor="text1"/>
            <w:sz w:val="20"/>
            <w:szCs w:val="20"/>
            <w:u w:val="none"/>
          </w:rPr>
          <w:t xml:space="preserve">, </w:t>
        </w:r>
        <w:r w:rsidR="3CD19E54" w:rsidRPr="001517FD">
          <w:rPr>
            <w:rStyle w:val="Hyperlink"/>
            <w:rFonts w:eastAsia="Calibri" w:cstheme="minorHAnsi"/>
            <w:i/>
            <w:iCs/>
            <w:color w:val="000000" w:themeColor="text1"/>
            <w:sz w:val="20"/>
            <w:szCs w:val="20"/>
            <w:u w:val="none"/>
          </w:rPr>
          <w:t>8</w:t>
        </w:r>
        <w:r w:rsidR="3CD19E54" w:rsidRPr="001517FD">
          <w:rPr>
            <w:rStyle w:val="Hyperlink"/>
            <w:rFonts w:eastAsia="Calibri" w:cstheme="minorHAnsi"/>
            <w:color w:val="000000" w:themeColor="text1"/>
            <w:sz w:val="20"/>
            <w:szCs w:val="20"/>
            <w:u w:val="none"/>
          </w:rPr>
          <w:t>, 1–40. https://doi.org/10.1017/S0264180100001879</w:t>
        </w:r>
      </w:hyperlink>
    </w:p>
    <w:p w14:paraId="759BB978" w14:textId="02A0935D" w:rsidR="002E6910" w:rsidRPr="001517FD" w:rsidRDefault="00000000" w:rsidP="00D02DC9">
      <w:pPr>
        <w:bidi w:val="0"/>
        <w:spacing w:line="360" w:lineRule="auto"/>
        <w:ind w:left="200" w:hanging="200"/>
        <w:jc w:val="both"/>
        <w:rPr>
          <w:rFonts w:eastAsia="Calibri" w:cstheme="minorHAnsi"/>
          <w:color w:val="000000" w:themeColor="text1"/>
          <w:sz w:val="20"/>
          <w:szCs w:val="20"/>
        </w:rPr>
      </w:pPr>
      <w:hyperlink r:id="rId35">
        <w:proofErr w:type="spellStart"/>
        <w:r w:rsidR="3CD19E54" w:rsidRPr="001517FD">
          <w:rPr>
            <w:rStyle w:val="Hyperlink"/>
            <w:rFonts w:eastAsia="Calibri" w:cstheme="minorHAnsi"/>
            <w:color w:val="000000" w:themeColor="text1"/>
            <w:sz w:val="20"/>
            <w:szCs w:val="20"/>
            <w:u w:val="none"/>
          </w:rPr>
          <w:t>Porac</w:t>
        </w:r>
        <w:proofErr w:type="spellEnd"/>
        <w:r w:rsidR="3CD19E54" w:rsidRPr="001517FD">
          <w:rPr>
            <w:rStyle w:val="Hyperlink"/>
            <w:rFonts w:eastAsia="Calibri" w:cstheme="minorHAnsi"/>
            <w:color w:val="000000" w:themeColor="text1"/>
            <w:sz w:val="20"/>
            <w:szCs w:val="20"/>
            <w:u w:val="none"/>
          </w:rPr>
          <w:t xml:space="preserve">, C. (2016). </w:t>
        </w:r>
        <w:r w:rsidR="3CD19E54" w:rsidRPr="001517FD">
          <w:rPr>
            <w:rStyle w:val="Hyperlink"/>
            <w:rFonts w:eastAsia="Calibri" w:cstheme="minorHAnsi"/>
            <w:i/>
            <w:iCs/>
            <w:color w:val="000000" w:themeColor="text1"/>
            <w:sz w:val="20"/>
            <w:szCs w:val="20"/>
            <w:u w:val="none"/>
          </w:rPr>
          <w:t>Laterality: Exploring the Enigma of Left-Handedness</w:t>
        </w:r>
        <w:r w:rsidR="3CD19E54" w:rsidRPr="001517FD">
          <w:rPr>
            <w:rStyle w:val="Hyperlink"/>
            <w:rFonts w:eastAsia="Calibri" w:cstheme="minorHAnsi"/>
            <w:color w:val="000000" w:themeColor="text1"/>
            <w:sz w:val="20"/>
            <w:szCs w:val="20"/>
            <w:u w:val="none"/>
          </w:rPr>
          <w:t xml:space="preserve"> (1st ed., p. 232). Academic Press.</w:t>
        </w:r>
      </w:hyperlink>
      <w:r w:rsidR="3CD19E54" w:rsidRPr="001517FD">
        <w:rPr>
          <w:rFonts w:eastAsia="Calibri" w:cstheme="minorHAnsi"/>
          <w:color w:val="000000" w:themeColor="text1"/>
          <w:sz w:val="20"/>
          <w:szCs w:val="20"/>
        </w:rPr>
        <w:t xml:space="preserve"> </w:t>
      </w:r>
    </w:p>
    <w:sectPr w:rsidR="002E6910" w:rsidRPr="001517FD" w:rsidSect="00087421">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ny karstat" w:date="2023-12-19T12:46:00Z" w:initials="rk">
    <w:p w14:paraId="05A08AB6" w14:textId="77777777" w:rsidR="005E5C9B" w:rsidRDefault="005E5C9B" w:rsidP="005E5C9B">
      <w:pPr>
        <w:bidi w:val="0"/>
      </w:pPr>
      <w:r>
        <w:rPr>
          <w:rStyle w:val="CommentReference"/>
        </w:rPr>
        <w:annotationRef/>
      </w:r>
      <w:r>
        <w:rPr>
          <w:color w:val="000000"/>
          <w:sz w:val="20"/>
          <w:szCs w:val="20"/>
        </w:rPr>
        <w:t xml:space="preserve">Choose one font and stick to it. </w:t>
      </w:r>
    </w:p>
    <w:p w14:paraId="1D576366" w14:textId="77777777" w:rsidR="005E5C9B" w:rsidRDefault="005E5C9B" w:rsidP="005E5C9B">
      <w:pPr>
        <w:bidi w:val="0"/>
      </w:pPr>
      <w:r>
        <w:rPr>
          <w:color w:val="000000"/>
          <w:sz w:val="20"/>
          <w:szCs w:val="20"/>
        </w:rPr>
        <w:t>Make spacing 1.5 \ 2</w:t>
      </w:r>
    </w:p>
  </w:comment>
  <w:comment w:id="18" w:author="Yoav Ram" w:date="2023-09-28T14:30:00Z" w:initials="YR">
    <w:p w14:paraId="55B2C947" w14:textId="4E4B4ADD" w:rsidR="006E39B8" w:rsidRDefault="006E39B8">
      <w:pPr>
        <w:pStyle w:val="CommentText"/>
        <w:rPr>
          <w:rtl/>
        </w:rPr>
      </w:pPr>
      <w:r>
        <w:rPr>
          <w:rStyle w:val="CommentReference"/>
        </w:rPr>
        <w:annotationRef/>
      </w:r>
      <w:r>
        <w:rPr>
          <w:noProof/>
        </w:rPr>
        <w:t>please add a title page: name, title, date, supervisor, school, faculty</w:t>
      </w:r>
    </w:p>
  </w:comment>
  <w:comment w:id="24" w:author="rony karstat" w:date="2023-12-19T16:03:00Z" w:initials="rk">
    <w:p w14:paraId="7F41E6D7" w14:textId="77777777" w:rsidR="00665824" w:rsidRDefault="00665824" w:rsidP="00665824">
      <w:pPr>
        <w:bidi w:val="0"/>
      </w:pPr>
      <w:r>
        <w:rPr>
          <w:rStyle w:val="CommentReference"/>
        </w:rPr>
        <w:annotationRef/>
      </w:r>
      <w:r>
        <w:rPr>
          <w:color w:val="000000"/>
          <w:sz w:val="20"/>
          <w:szCs w:val="20"/>
          <w:rtl/>
        </w:rPr>
        <w:t>עשיתי פה אנטר והזזתי לך את זה פסקה למטה פשוט</w:t>
      </w:r>
    </w:p>
  </w:comment>
  <w:comment w:id="25" w:author="Yoav Ram" w:date="2023-12-17T15:19:00Z" w:initials="YR">
    <w:p w14:paraId="14A6256B" w14:textId="39F4B570" w:rsidR="00135B34" w:rsidRDefault="00135B34">
      <w:pPr>
        <w:pStyle w:val="CommentText"/>
        <w:rPr>
          <w:rtl/>
        </w:rPr>
      </w:pPr>
      <w:r>
        <w:rPr>
          <w:rStyle w:val="CommentReference"/>
        </w:rPr>
        <w:annotationRef/>
      </w:r>
      <w:r>
        <w:rPr>
          <w:noProof/>
        </w:rPr>
        <w:t>this statemenet requires a reference to some reveiw paper from the past 3-5 years</w:t>
      </w:r>
    </w:p>
  </w:comment>
  <w:comment w:id="39" w:author="Yoav Ram" w:date="2023-09-28T14:33:00Z" w:initials="YR">
    <w:p w14:paraId="2094B371" w14:textId="50278DB6" w:rsidR="006E39B8" w:rsidRDefault="006E39B8">
      <w:pPr>
        <w:pStyle w:val="CommentText"/>
        <w:rPr>
          <w:rtl/>
        </w:rPr>
      </w:pPr>
      <w:r>
        <w:rPr>
          <w:rStyle w:val="CommentReference"/>
        </w:rPr>
        <w:annotationRef/>
      </w:r>
      <w:r>
        <w:rPr>
          <w:noProof/>
        </w:rPr>
        <w:t>add title for table and explain it briefly in a caption. also refer to it from the text using the label</w:t>
      </w:r>
    </w:p>
  </w:comment>
  <w:comment w:id="40" w:author="rony karstat" w:date="2023-12-19T14:00:00Z" w:initials="rk">
    <w:p w14:paraId="1917B8FA" w14:textId="77777777" w:rsidR="00E6002B" w:rsidRDefault="00E6002B" w:rsidP="00E6002B">
      <w:pPr>
        <w:bidi w:val="0"/>
      </w:pPr>
      <w:r>
        <w:rPr>
          <w:rStyle w:val="CommentReference"/>
        </w:rPr>
        <w:annotationRef/>
      </w:r>
      <w:r>
        <w:rPr>
          <w:color w:val="000000"/>
          <w:sz w:val="20"/>
          <w:szCs w:val="20"/>
        </w:rPr>
        <w:t xml:space="preserve">First time you used that word, but you already used ‘left handedness’. why have two words for the dame thing? It is confusing for the reader. Just use ‘left handedness’ </w:t>
      </w:r>
    </w:p>
  </w:comment>
  <w:comment w:id="41" w:author="rony karstat" w:date="2023-12-19T14:06:00Z" w:initials="rk">
    <w:p w14:paraId="07633A1B" w14:textId="77777777" w:rsidR="00E6002B" w:rsidRDefault="00E6002B" w:rsidP="00E6002B">
      <w:pPr>
        <w:bidi w:val="0"/>
      </w:pPr>
      <w:r>
        <w:rPr>
          <w:rStyle w:val="CommentReference"/>
        </w:rPr>
        <w:annotationRef/>
      </w:r>
      <w:r>
        <w:rPr>
          <w:color w:val="000000"/>
          <w:sz w:val="20"/>
          <w:szCs w:val="20"/>
        </w:rPr>
        <w:t xml:space="preserve">“fluctuations in the threshold or criteria for”- means pretty much the same. Plus, as McManus discuss ‘fluctuation asymmetry’ using this word here is confusing. It might be understood as the criteria shift and fluctuation asymmetry are related manners. </w:t>
      </w:r>
    </w:p>
  </w:comment>
  <w:comment w:id="42" w:author="Yoav Ram" w:date="2023-12-17T15:25:00Z" w:initials="YR">
    <w:p w14:paraId="33573365" w14:textId="743F09FD" w:rsidR="00135B34" w:rsidRDefault="00135B34">
      <w:pPr>
        <w:pStyle w:val="CommentText"/>
        <w:rPr>
          <w:rtl/>
        </w:rPr>
      </w:pPr>
      <w:r>
        <w:rPr>
          <w:rStyle w:val="CommentReference"/>
        </w:rPr>
        <w:annotationRef/>
      </w:r>
      <w:r>
        <w:rPr>
          <w:noProof/>
        </w:rPr>
        <w:t>you mean the 50% thing? or measurement by researchers?</w:t>
      </w:r>
    </w:p>
  </w:comment>
  <w:comment w:id="45" w:author="Yoav Ram" w:date="2023-09-28T14:39:00Z" w:initials="YR">
    <w:p w14:paraId="652078EC" w14:textId="4988BF80" w:rsidR="00087587" w:rsidRDefault="00087587">
      <w:pPr>
        <w:pStyle w:val="CommentText"/>
        <w:rPr>
          <w:rtl/>
        </w:rPr>
      </w:pPr>
      <w:r>
        <w:rPr>
          <w:rStyle w:val="CommentReference"/>
        </w:rPr>
        <w:annotationRef/>
      </w:r>
      <w:r>
        <w:rPr>
          <w:noProof/>
        </w:rPr>
        <w:t>explain what MZ and DZ is</w:t>
      </w:r>
    </w:p>
  </w:comment>
  <w:comment w:id="47" w:author="rony karstat" w:date="2023-12-19T15:36:00Z" w:initials="rk">
    <w:p w14:paraId="3C6BE4BE" w14:textId="77777777" w:rsidR="00665824" w:rsidRDefault="00665824" w:rsidP="00665824">
      <w:pPr>
        <w:bidi w:val="0"/>
      </w:pPr>
      <w:r>
        <w:rPr>
          <w:rStyle w:val="CommentReference"/>
        </w:rPr>
        <w:annotationRef/>
      </w:r>
      <w:r>
        <w:rPr>
          <w:color w:val="000000"/>
          <w:sz w:val="20"/>
          <w:szCs w:val="20"/>
        </w:rPr>
        <w:t>Maybe it is worth clarifying more which datasets were used in this paragraph. I had to go back and forth …..</w:t>
      </w:r>
    </w:p>
  </w:comment>
  <w:comment w:id="48" w:author="Tomer Oron" w:date="2023-12-20T18:54:00Z" w:initials="TO">
    <w:p w14:paraId="22FA0BAC" w14:textId="77777777" w:rsidR="00AE7498" w:rsidRDefault="00AE7498" w:rsidP="00AE7498">
      <w:pPr>
        <w:pStyle w:val="CommentText"/>
        <w:bidi w:val="0"/>
      </w:pPr>
      <w:r>
        <w:rPr>
          <w:rStyle w:val="CommentReference"/>
        </w:rPr>
        <w:annotationRef/>
      </w:r>
      <w:r>
        <w:t>It is described in the beginning of the familial data</w:t>
      </w:r>
    </w:p>
  </w:comment>
  <w:comment w:id="50" w:author="rony karstat" w:date="2023-12-19T14:14:00Z" w:initials="rk">
    <w:p w14:paraId="079AEDC9" w14:textId="723522AF" w:rsidR="00E6002B" w:rsidRDefault="00E6002B" w:rsidP="00E6002B">
      <w:pPr>
        <w:bidi w:val="0"/>
      </w:pPr>
      <w:r>
        <w:rPr>
          <w:rStyle w:val="CommentReference"/>
        </w:rPr>
        <w:annotationRef/>
      </w:r>
      <w:r>
        <w:rPr>
          <w:color w:val="000000"/>
          <w:sz w:val="20"/>
          <w:szCs w:val="20"/>
        </w:rPr>
        <w:t xml:space="preserve">Wait what? Isn’t this the </w:t>
      </w:r>
      <w:r>
        <w:rPr>
          <w:b/>
          <w:bCs/>
          <w:color w:val="000000"/>
          <w:sz w:val="20"/>
          <w:szCs w:val="20"/>
        </w:rPr>
        <w:t xml:space="preserve">observed </w:t>
      </w:r>
      <w:r>
        <w:rPr>
          <w:color w:val="000000"/>
          <w:sz w:val="20"/>
          <w:szCs w:val="20"/>
        </w:rPr>
        <w:t xml:space="preserve">frequency in the sample? You are only describing the data here, what does the model have to do with it? </w:t>
      </w:r>
    </w:p>
    <w:p w14:paraId="5DA0DD1C" w14:textId="77777777" w:rsidR="00E6002B" w:rsidRDefault="00E6002B" w:rsidP="00E6002B">
      <w:pPr>
        <w:bidi w:val="0"/>
      </w:pPr>
    </w:p>
    <w:p w14:paraId="243ABEE1" w14:textId="77777777" w:rsidR="00E6002B" w:rsidRDefault="00E6002B" w:rsidP="00E6002B">
      <w:pPr>
        <w:bidi w:val="0"/>
      </w:pPr>
    </w:p>
  </w:comment>
  <w:comment w:id="65" w:author="Yoav Ram" w:date="2023-12-17T15:37:00Z" w:initials="YR">
    <w:p w14:paraId="675EAD76" w14:textId="20FBCB95" w:rsidR="00707450" w:rsidRDefault="00707450">
      <w:pPr>
        <w:pStyle w:val="CommentText"/>
        <w:rPr>
          <w:rtl/>
        </w:rPr>
      </w:pPr>
      <w:r>
        <w:rPr>
          <w:rStyle w:val="CommentReference"/>
        </w:rPr>
        <w:annotationRef/>
      </w:r>
      <w:r>
        <w:rPr>
          <w:noProof/>
        </w:rPr>
        <w:t>"predicted" values, right?</w:t>
      </w:r>
    </w:p>
  </w:comment>
  <w:comment w:id="68" w:author="Yoav Ram" w:date="2023-09-28T14:47:00Z" w:initials="YR">
    <w:p w14:paraId="45CC5904" w14:textId="258627CB" w:rsidR="004A646C" w:rsidRDefault="004A646C">
      <w:pPr>
        <w:pStyle w:val="CommentText"/>
        <w:rPr>
          <w:rtl/>
        </w:rPr>
      </w:pPr>
      <w:r>
        <w:rPr>
          <w:rStyle w:val="CommentReference"/>
        </w:rPr>
        <w:annotationRef/>
      </w:r>
      <w:r>
        <w:rPr>
          <w:noProof/>
        </w:rPr>
        <w:t>1977?</w:t>
      </w:r>
    </w:p>
  </w:comment>
  <w:comment w:id="69" w:author="rony karstat" w:date="2023-12-19T14:18:00Z" w:initials="rk">
    <w:p w14:paraId="05C3DD05" w14:textId="77777777" w:rsidR="00E6002B" w:rsidRDefault="00E6002B" w:rsidP="00E6002B">
      <w:pPr>
        <w:bidi w:val="0"/>
      </w:pPr>
      <w:r>
        <w:rPr>
          <w:rStyle w:val="CommentReference"/>
        </w:rPr>
        <w:annotationRef/>
      </w:r>
      <w:r>
        <w:rPr>
          <w:color w:val="000000"/>
          <w:sz w:val="20"/>
          <w:szCs w:val="20"/>
        </w:rPr>
        <w:t xml:space="preserve">Isn’t that a bit rude to interrupt students on their graduation ceremony eve to fill a survey? </w:t>
      </w:r>
    </w:p>
  </w:comment>
  <w:comment w:id="85" w:author="Yoav Ram" w:date="2023-12-17T15:41:00Z" w:initials="YR">
    <w:p w14:paraId="3AC25EF8" w14:textId="60B23B94" w:rsidR="007B21F2" w:rsidRPr="007B21F2" w:rsidRDefault="007B21F2">
      <w:pPr>
        <w:pStyle w:val="CommentText"/>
        <w:rPr>
          <w:rtl/>
        </w:rPr>
      </w:pPr>
      <w:r>
        <w:rPr>
          <w:rStyle w:val="CommentReference"/>
        </w:rPr>
        <w:annotationRef/>
      </w:r>
      <w:r>
        <w:rPr>
          <w:noProof/>
        </w:rPr>
        <w:t xml:space="preserve">are the datasets really separate? </w:t>
      </w:r>
    </w:p>
  </w:comment>
  <w:comment w:id="86" w:author="rony karstat" w:date="2023-12-19T14:24:00Z" w:initials="rk">
    <w:p w14:paraId="0B4D248E" w14:textId="77777777" w:rsidR="00E6002B" w:rsidRDefault="00E6002B" w:rsidP="00E6002B">
      <w:pPr>
        <w:bidi w:val="0"/>
      </w:pPr>
      <w:r>
        <w:rPr>
          <w:rStyle w:val="CommentReference"/>
        </w:rPr>
        <w:annotationRef/>
      </w:r>
      <w:r>
        <w:rPr>
          <w:color w:val="000000"/>
          <w:sz w:val="20"/>
          <w:szCs w:val="20"/>
        </w:rPr>
        <w:t>Ok Tomer you explained it very well above. So the wording in this caption should just change to some like ‘for the datasets as divided\constructed by McManus’… and you can add in the caption that we are seeing here 3 generations bla bla blah</w:t>
      </w:r>
    </w:p>
  </w:comment>
  <w:comment w:id="89" w:author="rony karstat" w:date="2023-12-19T15:38:00Z" w:initials="rk">
    <w:p w14:paraId="238CFE7C" w14:textId="77777777" w:rsidR="00665824" w:rsidRDefault="00665824" w:rsidP="00665824">
      <w:pPr>
        <w:bidi w:val="0"/>
      </w:pPr>
      <w:r>
        <w:rPr>
          <w:rStyle w:val="CommentReference"/>
        </w:rPr>
        <w:annotationRef/>
      </w:r>
      <w:r>
        <w:rPr>
          <w:color w:val="000000"/>
          <w:sz w:val="20"/>
          <w:szCs w:val="20"/>
        </w:rPr>
        <w:t xml:space="preserve">Again- what does this mean?  The second requirement is that the model should be able to explain the coordination rate between twins. You are describing the data here. How does this align with the requirement of the model? </w:t>
      </w:r>
    </w:p>
  </w:comment>
  <w:comment w:id="111" w:author="rony karstat" w:date="2023-12-19T15:48:00Z" w:initials="rk">
    <w:p w14:paraId="19C5C5B6" w14:textId="77777777" w:rsidR="00665824" w:rsidRDefault="00665824" w:rsidP="00665824">
      <w:pPr>
        <w:bidi w:val="0"/>
      </w:pPr>
      <w:r>
        <w:rPr>
          <w:rStyle w:val="CommentReference"/>
        </w:rPr>
        <w:annotationRef/>
      </w:r>
      <w:r>
        <w:rPr>
          <w:color w:val="000000"/>
          <w:sz w:val="20"/>
          <w:szCs w:val="20"/>
        </w:rPr>
        <w:t>Extrapolated?</w:t>
      </w:r>
    </w:p>
  </w:comment>
  <w:comment w:id="112" w:author="rony karstat" w:date="2023-12-19T15:56:00Z" w:initials="rk">
    <w:p w14:paraId="278D3537" w14:textId="77777777" w:rsidR="00665824" w:rsidRDefault="00665824" w:rsidP="00665824">
      <w:pPr>
        <w:bidi w:val="0"/>
      </w:pPr>
      <w:r>
        <w:rPr>
          <w:rStyle w:val="CommentReference"/>
        </w:rPr>
        <w:annotationRef/>
      </w:r>
      <w:r>
        <w:rPr>
          <w:sz w:val="20"/>
          <w:szCs w:val="20"/>
        </w:rPr>
        <w:t>Plus- mention (</w:t>
      </w:r>
      <w:r>
        <w:rPr>
          <w:b/>
          <w:bCs/>
          <w:sz w:val="20"/>
          <w:szCs w:val="20"/>
        </w:rPr>
        <w:t>here or in the appendix)</w:t>
      </w:r>
      <w:r>
        <w:rPr>
          <w:sz w:val="20"/>
          <w:szCs w:val="20"/>
        </w:rPr>
        <w:t xml:space="preserve"> why did you had to do that (the reader can also just assume you decided to revise his metrics, for example…): He presented in his paper from 1985 the rational behind these adjustments and a specific method to implement them in triples (right?). He didn’t specify how these adjustments should be implemented when using twin and families data. Therefore, we relied on  the information he provided to extrapolate the implementation of the adjustments in twins and families data.</w:t>
      </w:r>
    </w:p>
  </w:comment>
  <w:comment w:id="114" w:author="rony karstat" w:date="2023-12-19T16:09:00Z" w:initials="rk">
    <w:p w14:paraId="2EF4FAA0" w14:textId="77777777" w:rsidR="00665824" w:rsidRDefault="00665824" w:rsidP="00665824">
      <w:pPr>
        <w:bidi w:val="0"/>
      </w:pPr>
      <w:r>
        <w:rPr>
          <w:rStyle w:val="CommentReference"/>
        </w:rPr>
        <w:annotationRef/>
      </w:r>
      <w:r>
        <w:rPr>
          <w:sz w:val="20"/>
          <w:szCs w:val="20"/>
          <w:rtl/>
        </w:rPr>
        <w:t>לאן הכותרת הזאת שייכת? יש פה קפיצה. לפני רגע תיארת לי את המטריצות תיקון ועכשיו אנחנו מדברים פתאום על מודל פיטינג.  אלא אם אתה עושה מודל פיטינג למטריצות תיקון- עברת פה חלק, וצריך להבהיר על מה אנחנו מדברים עכשיו. זה גם לא מתואר בפסקה שבסוף ההקדמה. כתוב: נדבר על המודל, ואז נדבר על הדאטה, ואז נדבר על התיקונים, ואז נדבר על הסטטיסטיקה. לאן החלק הזה קשור</w:t>
      </w:r>
      <w:r>
        <w:rPr>
          <w:sz w:val="20"/>
          <w:szCs w:val="20"/>
        </w:rPr>
        <w:t>?</w:t>
      </w:r>
    </w:p>
  </w:comment>
  <w:comment w:id="116" w:author="Yoav Ram" w:date="2023-12-17T16:02:00Z" w:initials="YR">
    <w:p w14:paraId="426D25DC" w14:textId="6AFC5268" w:rsidR="00310D60" w:rsidRDefault="00310D60">
      <w:pPr>
        <w:pStyle w:val="CommentText"/>
        <w:rPr>
          <w:rtl/>
        </w:rPr>
      </w:pPr>
      <w:r>
        <w:rPr>
          <w:rStyle w:val="CommentReference"/>
        </w:rPr>
        <w:annotationRef/>
      </w:r>
      <w:r>
        <w:rPr>
          <w:noProof/>
        </w:rPr>
        <w:t>you need to be clea when you are doing exactly what macmanus did, when its what you think he did but it is not clear, and when you are paving your own path</w:t>
      </w:r>
    </w:p>
  </w:comment>
  <w:comment w:id="117" w:author="rony karstat" w:date="2023-12-19T16:15:00Z" w:initials="rk">
    <w:p w14:paraId="37B8E671" w14:textId="77777777" w:rsidR="00665824" w:rsidRDefault="00665824" w:rsidP="00665824">
      <w:pPr>
        <w:bidi w:val="0"/>
      </w:pPr>
      <w:r>
        <w:rPr>
          <w:rStyle w:val="CommentReference"/>
        </w:rPr>
        <w:annotationRef/>
      </w:r>
      <w:r>
        <w:rPr>
          <w:color w:val="000000"/>
          <w:sz w:val="20"/>
          <w:szCs w:val="20"/>
        </w:rPr>
        <w:t xml:space="preserve">Yes. this part is read as what you did, not what he did. You need to report this procedure in third person present. You can start the section by stating that you are now going to describe  the analysis as he conducted it. </w:t>
      </w:r>
    </w:p>
  </w:comment>
  <w:comment w:id="141" w:author="Yoav Ram" w:date="2023-12-17T16:03:00Z" w:initials="YR">
    <w:p w14:paraId="14C0F962" w14:textId="5A6AF170" w:rsidR="00310D60" w:rsidRDefault="00310D60">
      <w:pPr>
        <w:pStyle w:val="CommentText"/>
        <w:rPr>
          <w:rtl/>
        </w:rPr>
      </w:pPr>
      <w:r>
        <w:rPr>
          <w:rStyle w:val="CommentReference"/>
        </w:rPr>
        <w:annotationRef/>
      </w:r>
      <w:r>
        <w:rPr>
          <w:noProof/>
        </w:rPr>
        <w:t>adjusted?</w:t>
      </w:r>
    </w:p>
  </w:comment>
  <w:comment w:id="152" w:author="Yoav Ram" w:date="2023-09-28T14:57:00Z" w:initials="YR">
    <w:p w14:paraId="6CC95A8D" w14:textId="32FC679C" w:rsidR="00AB0347" w:rsidRDefault="00AB0347">
      <w:pPr>
        <w:pStyle w:val="CommentText"/>
        <w:rPr>
          <w:rtl/>
        </w:rPr>
      </w:pPr>
      <w:r>
        <w:rPr>
          <w:rStyle w:val="CommentReference"/>
        </w:rPr>
        <w:annotationRef/>
      </w:r>
      <w:r>
        <w:rPr>
          <w:noProof/>
        </w:rPr>
        <w:t>can you provie the mathematical details here or in an appendix?</w:t>
      </w:r>
    </w:p>
  </w:comment>
  <w:comment w:id="160" w:author="Yoav Ram" w:date="2023-12-17T16:19:00Z" w:initials="YR">
    <w:p w14:paraId="386D7EEE" w14:textId="19976699" w:rsidR="00852117" w:rsidRDefault="00852117">
      <w:pPr>
        <w:pStyle w:val="CommentText"/>
        <w:rPr>
          <w:rtl/>
        </w:rPr>
      </w:pPr>
      <w:r>
        <w:rPr>
          <w:rStyle w:val="CommentReference"/>
        </w:rPr>
        <w:annotationRef/>
      </w:r>
      <w:r>
        <w:rPr>
          <w:noProof/>
        </w:rPr>
        <w:t>mention what the null hypothesis is and that you need p-value &gt; 0.05 to reject or what ever it is you need</w:t>
      </w:r>
    </w:p>
  </w:comment>
  <w:comment w:id="164" w:author="rony karstat" w:date="2023-12-20T12:05:00Z" w:initials="rk">
    <w:p w14:paraId="4E5FDA9E" w14:textId="77777777" w:rsidR="009D39DB" w:rsidRDefault="009D39DB" w:rsidP="009D39DB">
      <w:pPr>
        <w:bidi w:val="0"/>
      </w:pPr>
      <w:r>
        <w:rPr>
          <w:rStyle w:val="CommentReference"/>
        </w:rPr>
        <w:annotationRef/>
      </w:r>
      <w:r>
        <w:rPr>
          <w:color w:val="000000"/>
          <w:sz w:val="20"/>
          <w:szCs w:val="20"/>
        </w:rPr>
        <w:t>Where did these numbers come from???</w:t>
      </w:r>
    </w:p>
  </w:comment>
  <w:comment w:id="165" w:author="Yoav Ram" w:date="2023-12-17T16:12:00Z" w:initials="YR">
    <w:p w14:paraId="4E52B08C" w14:textId="77777777" w:rsidR="009D39DB" w:rsidRDefault="009D39DB" w:rsidP="009D39DB">
      <w:pPr>
        <w:pStyle w:val="CommentText"/>
        <w:rPr>
          <w:rtl/>
        </w:rPr>
      </w:pPr>
      <w:r>
        <w:rPr>
          <w:rStyle w:val="CommentReference"/>
        </w:rPr>
        <w:annotationRef/>
      </w:r>
      <w:r>
        <w:rPr>
          <w:noProof/>
        </w:rPr>
        <w:t>how did he come up with model c?</w:t>
      </w:r>
    </w:p>
  </w:comment>
  <w:comment w:id="167" w:author="Yoav Ram" w:date="2023-12-17T16:15:00Z" w:initials="YR">
    <w:p w14:paraId="257E2CB9" w14:textId="590A87B7" w:rsidR="00713600" w:rsidRDefault="00713600">
      <w:pPr>
        <w:pStyle w:val="CommentText"/>
      </w:pPr>
      <w:r>
        <w:rPr>
          <w:rStyle w:val="CommentReference"/>
        </w:rPr>
        <w:annotationRef/>
      </w:r>
      <w:r>
        <w:rPr>
          <w:noProof/>
        </w:rPr>
        <w:t>why do you get different results than macmanus? if you address it later, you should mention here "see below" or similar</w:t>
      </w:r>
    </w:p>
  </w:comment>
  <w:comment w:id="168" w:author="rony karstat" w:date="2023-12-20T13:16:00Z" w:initials="rk">
    <w:p w14:paraId="65C3848F" w14:textId="77777777" w:rsidR="00171582" w:rsidRDefault="00171582" w:rsidP="00171582">
      <w:pPr>
        <w:bidi w:val="0"/>
      </w:pPr>
      <w:r>
        <w:rPr>
          <w:rStyle w:val="CommentReference"/>
        </w:rPr>
        <w:annotationRef/>
      </w:r>
      <w:r>
        <w:rPr>
          <w:color w:val="000000"/>
          <w:sz w:val="20"/>
          <w:szCs w:val="20"/>
          <w:highlight w:val="yellow"/>
        </w:rPr>
        <w:t>Compare your results to the ones presented be McManus: 1) as suggested by McManus, our results found that Model A fails to adequately explain the data presented in the tables. 2) our-likelihood value….</w:t>
      </w:r>
      <w:r>
        <w:rPr>
          <w:color w:val="000000"/>
          <w:sz w:val="20"/>
          <w:szCs w:val="20"/>
        </w:rPr>
        <w:t xml:space="preserve"> + ask Yoav what do we make if these differences? </w:t>
      </w:r>
    </w:p>
    <w:p w14:paraId="18C14B87" w14:textId="77777777" w:rsidR="00171582" w:rsidRDefault="00171582" w:rsidP="00171582">
      <w:pPr>
        <w:bidi w:val="0"/>
      </w:pPr>
    </w:p>
  </w:comment>
  <w:comment w:id="169" w:author="rony karstat" w:date="2023-12-20T13:13:00Z" w:initials="rk">
    <w:p w14:paraId="1AFAA7E8" w14:textId="4537634A" w:rsidR="003F535B" w:rsidRDefault="003F535B" w:rsidP="003F535B">
      <w:pPr>
        <w:bidi w:val="0"/>
      </w:pPr>
      <w:r>
        <w:rPr>
          <w:rStyle w:val="CommentReference"/>
        </w:rPr>
        <w:annotationRef/>
      </w:r>
      <w:r>
        <w:rPr>
          <w:color w:val="000000"/>
          <w:sz w:val="20"/>
          <w:szCs w:val="20"/>
          <w:rtl/>
        </w:rPr>
        <w:t>הערכי פרמטרים הפוכים</w:t>
      </w:r>
    </w:p>
  </w:comment>
  <w:comment w:id="170" w:author="rony karstat" w:date="2023-12-20T13:21:00Z" w:initials="rk">
    <w:p w14:paraId="62D59DF7" w14:textId="77777777" w:rsidR="003F535B" w:rsidRDefault="003F535B" w:rsidP="003F535B">
      <w:pPr>
        <w:bidi w:val="0"/>
      </w:pPr>
      <w:r>
        <w:rPr>
          <w:rStyle w:val="CommentReference"/>
        </w:rPr>
        <w:annotationRef/>
      </w:r>
      <w:r>
        <w:rPr>
          <w:color w:val="000000"/>
          <w:sz w:val="20"/>
          <w:szCs w:val="20"/>
          <w:rtl/>
        </w:rPr>
        <w:t>תגיד בברור איפה הסתירה: שההבדל בערכי הלוג לייקליהוד   שהוא לכאורה קטן יצר הבדל מספיק משמעותי בערכי הסטטיסטי חי בריבוע</w:t>
      </w:r>
      <w:r>
        <w:rPr>
          <w:color w:val="000000"/>
          <w:sz w:val="20"/>
          <w:szCs w:val="20"/>
        </w:rPr>
        <w:t xml:space="preserve">. </w:t>
      </w:r>
      <w:r>
        <w:rPr>
          <w:color w:val="000000"/>
          <w:sz w:val="20"/>
          <w:szCs w:val="20"/>
          <w:rtl/>
        </w:rPr>
        <w:t>התוצאה</w:t>
      </w:r>
      <w:r>
        <w:rPr>
          <w:color w:val="000000"/>
          <w:sz w:val="20"/>
          <w:szCs w:val="20"/>
        </w:rPr>
        <w:t xml:space="preserve"> </w:t>
      </w:r>
      <w:r>
        <w:rPr>
          <w:color w:val="000000"/>
          <w:sz w:val="20"/>
          <w:szCs w:val="20"/>
          <w:rtl/>
        </w:rPr>
        <w:t>היא</w:t>
      </w:r>
      <w:r>
        <w:rPr>
          <w:color w:val="000000"/>
          <w:sz w:val="20"/>
          <w:szCs w:val="20"/>
        </w:rPr>
        <w:t xml:space="preserve"> </w:t>
      </w:r>
      <w:r>
        <w:rPr>
          <w:color w:val="000000"/>
          <w:sz w:val="20"/>
          <w:szCs w:val="20"/>
          <w:rtl/>
        </w:rPr>
        <w:t>שאצלך מודל</w:t>
      </w:r>
      <w:r>
        <w:rPr>
          <w:color w:val="000000"/>
          <w:sz w:val="20"/>
          <w:szCs w:val="20"/>
        </w:rPr>
        <w:t xml:space="preserve"> B </w:t>
      </w:r>
      <w:r>
        <w:rPr>
          <w:color w:val="000000"/>
          <w:sz w:val="20"/>
          <w:szCs w:val="20"/>
          <w:rtl/>
        </w:rPr>
        <w:t>לא מתאים</w:t>
      </w:r>
      <w:r>
        <w:rPr>
          <w:color w:val="000000"/>
          <w:sz w:val="20"/>
          <w:szCs w:val="20"/>
        </w:rPr>
        <w:t xml:space="preserve">, </w:t>
      </w:r>
      <w:r>
        <w:rPr>
          <w:color w:val="000000"/>
          <w:sz w:val="20"/>
          <w:szCs w:val="20"/>
          <w:rtl/>
        </w:rPr>
        <w:t>בניגוד לאצלו</w:t>
      </w:r>
      <w:r>
        <w:rPr>
          <w:color w:val="000000"/>
          <w:sz w:val="20"/>
          <w:szCs w:val="20"/>
        </w:rPr>
        <w:t xml:space="preserve">. </w:t>
      </w:r>
    </w:p>
  </w:comment>
  <w:comment w:id="171" w:author="rony karstat" w:date="2023-12-20T13:32:00Z" w:initials="rk">
    <w:p w14:paraId="089BC9C2" w14:textId="77777777" w:rsidR="006B6142" w:rsidRDefault="006B6142" w:rsidP="006B6142">
      <w:pPr>
        <w:bidi w:val="0"/>
      </w:pPr>
      <w:r>
        <w:rPr>
          <w:rStyle w:val="CommentReference"/>
        </w:rPr>
        <w:annotationRef/>
      </w:r>
      <w:r>
        <w:rPr>
          <w:sz w:val="20"/>
          <w:szCs w:val="20"/>
          <w:rtl/>
        </w:rPr>
        <w:t>אתה צריך להגיד שבגלל שא’ יצא כצפוי אבל ב’ לא יצא כצפוי- השתמשת בשיטה ג’ כדי להשוות את התוצאות שאתה תקבל מהשיטה הזאת ומשלו</w:t>
      </w:r>
      <w:r>
        <w:rPr>
          <w:sz w:val="20"/>
          <w:szCs w:val="20"/>
        </w:rPr>
        <w:t xml:space="preserve">. </w:t>
      </w:r>
    </w:p>
  </w:comment>
  <w:comment w:id="174" w:author="Yoav Ram" w:date="2023-12-17T16:20:00Z" w:initials="YR">
    <w:p w14:paraId="72187BE2" w14:textId="023A11F2" w:rsidR="00852117" w:rsidRDefault="00852117">
      <w:pPr>
        <w:pStyle w:val="CommentText"/>
        <w:rPr>
          <w:rtl/>
        </w:rPr>
      </w:pPr>
      <w:r>
        <w:rPr>
          <w:rStyle w:val="CommentReference"/>
        </w:rPr>
        <w:annotationRef/>
      </w:r>
      <w:r>
        <w:rPr>
          <w:noProof/>
        </w:rPr>
        <w:t>which means ...?</w:t>
      </w:r>
    </w:p>
  </w:comment>
  <w:comment w:id="177" w:author="Tomer Oron" w:date="2023-12-17T18:44:00Z" w:initials="TO">
    <w:p w14:paraId="61F1E9AD" w14:textId="049A70D9" w:rsidR="00D25586" w:rsidRDefault="00D25586" w:rsidP="00D25586">
      <w:pPr>
        <w:pStyle w:val="CommentText"/>
        <w:bidi w:val="0"/>
      </w:pPr>
      <w:r>
        <w:rPr>
          <w:rStyle w:val="CommentReference"/>
        </w:rPr>
        <w:annotationRef/>
      </w:r>
      <w:r>
        <w:t>From the coordinates of 1985</w:t>
      </w:r>
    </w:p>
  </w:comment>
  <w:comment w:id="178" w:author="Yoav Ram" w:date="2023-12-17T16:37:00Z" w:initials="YR">
    <w:p w14:paraId="0EB1D027" w14:textId="2F6A399B" w:rsidR="009517F5" w:rsidRDefault="009517F5">
      <w:pPr>
        <w:pStyle w:val="CommentText"/>
        <w:rPr>
          <w:rtl/>
        </w:rPr>
      </w:pPr>
      <w:r>
        <w:rPr>
          <w:rStyle w:val="CommentReference"/>
        </w:rPr>
        <w:annotationRef/>
      </w:r>
      <w:r>
        <w:rPr>
          <w:noProof/>
        </w:rPr>
        <w:t>I only see four points</w:t>
      </w:r>
    </w:p>
  </w:comment>
  <w:comment w:id="179" w:author="Yoav Ram" w:date="2023-12-17T16:43:00Z" w:initials="YR">
    <w:p w14:paraId="48C9FDD9" w14:textId="4A0A75DF" w:rsidR="009517F5" w:rsidRDefault="009517F5">
      <w:pPr>
        <w:pStyle w:val="CommentText"/>
      </w:pPr>
      <w:r>
        <w:rPr>
          <w:rStyle w:val="CommentReference"/>
        </w:rPr>
        <w:annotationRef/>
      </w:r>
      <w:r>
        <w:rPr>
          <w:noProof/>
        </w:rPr>
        <w:t>figure label should be next to caption, not above it.</w:t>
      </w:r>
    </w:p>
  </w:comment>
  <w:comment w:id="181" w:author="rony karstat" w:date="2023-12-19T16:32:00Z" w:initials="rk">
    <w:p w14:paraId="08FA22EC" w14:textId="77777777" w:rsidR="00665824" w:rsidRDefault="00665824" w:rsidP="00665824">
      <w:pPr>
        <w:bidi w:val="0"/>
      </w:pPr>
      <w:r>
        <w:rPr>
          <w:rStyle w:val="CommentReference"/>
        </w:rPr>
        <w:annotationRef/>
      </w:r>
      <w:r>
        <w:rPr>
          <w:color w:val="000000"/>
          <w:sz w:val="20"/>
          <w:szCs w:val="20"/>
          <w:rtl/>
        </w:rPr>
        <w:t>רגע</w:t>
      </w:r>
      <w:r>
        <w:rPr>
          <w:color w:val="000000"/>
          <w:sz w:val="20"/>
          <w:szCs w:val="20"/>
        </w:rPr>
        <w:t xml:space="preserve"> </w:t>
      </w:r>
      <w:r>
        <w:rPr>
          <w:color w:val="000000"/>
          <w:sz w:val="20"/>
          <w:szCs w:val="20"/>
          <w:rtl/>
        </w:rPr>
        <w:t>אבל</w:t>
      </w:r>
      <w:r>
        <w:rPr>
          <w:color w:val="000000"/>
          <w:sz w:val="20"/>
          <w:szCs w:val="20"/>
        </w:rPr>
        <w:t xml:space="preserve"> </w:t>
      </w:r>
      <w:r>
        <w:rPr>
          <w:color w:val="000000"/>
          <w:sz w:val="20"/>
          <w:szCs w:val="20"/>
          <w:rtl/>
        </w:rPr>
        <w:t>משתמע ממה שכתבת שכן עשית שינויים במה שהוא עשה</w:t>
      </w:r>
      <w:r>
        <w:rPr>
          <w:color w:val="000000"/>
          <w:sz w:val="20"/>
          <w:szCs w:val="20"/>
        </w:rPr>
        <w:t xml:space="preserve">? </w:t>
      </w:r>
    </w:p>
  </w:comment>
  <w:comment w:id="182" w:author="Yoav Ram" w:date="2023-12-17T16:31:00Z" w:initials="YR">
    <w:p w14:paraId="43544B8E" w14:textId="6FB11AB3" w:rsidR="00E33702" w:rsidRDefault="00E33702">
      <w:pPr>
        <w:pStyle w:val="CommentText"/>
        <w:rPr>
          <w:rtl/>
        </w:rPr>
      </w:pPr>
      <w:r>
        <w:rPr>
          <w:rStyle w:val="CommentReference"/>
        </w:rPr>
        <w:annotationRef/>
      </w:r>
      <w:r>
        <w:rPr>
          <w:noProof/>
        </w:rPr>
        <w:t>so overall I think I understand you found mistakes in the report but not the study itself of McManus. But it is not clear enough what does mistakes were. Can you be more specific?</w:t>
      </w:r>
    </w:p>
  </w:comment>
  <w:comment w:id="183" w:author="Yoav Ram" w:date="2023-12-17T16:33:00Z" w:initials="YR">
    <w:p w14:paraId="53CCE023" w14:textId="2F47B295" w:rsidR="00E33702" w:rsidRDefault="00E33702">
      <w:pPr>
        <w:pStyle w:val="CommentText"/>
        <w:rPr>
          <w:rtl/>
        </w:rPr>
      </w:pPr>
      <w:r>
        <w:rPr>
          <w:rStyle w:val="CommentReference"/>
        </w:rPr>
        <w:annotationRef/>
      </w:r>
      <w:r>
        <w:rPr>
          <w:noProof/>
        </w:rPr>
        <w:t>I'm not sure which modifications you mean - is it to the analys or the results? what exactly were the modifications?n</w:t>
      </w:r>
    </w:p>
  </w:comment>
  <w:comment w:id="187" w:author="Yoav Ram" w:date="2023-12-17T16:35:00Z" w:initials="YR">
    <w:p w14:paraId="34205F17" w14:textId="698C92C2" w:rsidR="009517F5" w:rsidRDefault="009517F5">
      <w:pPr>
        <w:pStyle w:val="CommentText"/>
      </w:pPr>
      <w:r>
        <w:rPr>
          <w:rStyle w:val="CommentReference"/>
        </w:rPr>
        <w:annotationRef/>
      </w:r>
      <w:r>
        <w:rPr>
          <w:noProof/>
        </w:rPr>
        <w:t>what does that mean?</w:t>
      </w:r>
    </w:p>
  </w:comment>
  <w:comment w:id="188" w:author="Yoav Ram" w:date="2023-12-17T16:44:00Z" w:initials="YR">
    <w:p w14:paraId="2DEDBDE4" w14:textId="21262085" w:rsidR="00933B49" w:rsidRDefault="00933B49">
      <w:pPr>
        <w:pStyle w:val="CommentText"/>
      </w:pPr>
      <w:r>
        <w:rPr>
          <w:rStyle w:val="CommentReference"/>
        </w:rPr>
        <w:annotationRef/>
      </w:r>
      <w:r>
        <w:rPr>
          <w:noProof/>
        </w:rPr>
        <w:t>how so?</w:t>
      </w:r>
    </w:p>
  </w:comment>
  <w:comment w:id="189" w:author="Yoav Ram" w:date="2023-12-17T16:45:00Z" w:initials="YR">
    <w:p w14:paraId="39FD42F1" w14:textId="1216F893" w:rsidR="00933B49" w:rsidRDefault="00933B49">
      <w:pPr>
        <w:pStyle w:val="CommentText"/>
        <w:rPr>
          <w:rtl/>
        </w:rPr>
      </w:pPr>
      <w:r>
        <w:rPr>
          <w:rStyle w:val="CommentReference"/>
        </w:rPr>
        <w:annotationRef/>
      </w:r>
      <w:r>
        <w:rPr>
          <w:noProof/>
        </w:rPr>
        <w:t>I dont understand - what is our model? I thought we used McManus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76366" w15:done="0"/>
  <w15:commentEx w15:paraId="55B2C947" w15:done="0"/>
  <w15:commentEx w15:paraId="7F41E6D7" w15:done="0"/>
  <w15:commentEx w15:paraId="14A6256B" w15:done="0"/>
  <w15:commentEx w15:paraId="2094B371" w15:done="0"/>
  <w15:commentEx w15:paraId="1917B8FA" w15:done="1"/>
  <w15:commentEx w15:paraId="07633A1B" w15:done="1"/>
  <w15:commentEx w15:paraId="33573365" w15:done="1"/>
  <w15:commentEx w15:paraId="652078EC" w15:done="0"/>
  <w15:commentEx w15:paraId="3C6BE4BE" w15:done="0"/>
  <w15:commentEx w15:paraId="22FA0BAC" w15:paraIdParent="3C6BE4BE" w15:done="0"/>
  <w15:commentEx w15:paraId="243ABEE1" w15:done="0"/>
  <w15:commentEx w15:paraId="675EAD76" w15:done="0"/>
  <w15:commentEx w15:paraId="45CC5904" w15:done="1"/>
  <w15:commentEx w15:paraId="05C3DD05" w15:done="0"/>
  <w15:commentEx w15:paraId="3AC25EF8" w15:done="0"/>
  <w15:commentEx w15:paraId="0B4D248E" w15:paraIdParent="3AC25EF8" w15:done="0"/>
  <w15:commentEx w15:paraId="238CFE7C" w15:done="0"/>
  <w15:commentEx w15:paraId="19C5C5B6" w15:done="0"/>
  <w15:commentEx w15:paraId="278D3537" w15:paraIdParent="19C5C5B6" w15:done="0"/>
  <w15:commentEx w15:paraId="2EF4FAA0" w15:done="0"/>
  <w15:commentEx w15:paraId="426D25DC" w15:done="0"/>
  <w15:commentEx w15:paraId="37B8E671" w15:paraIdParent="426D25DC" w15:done="0"/>
  <w15:commentEx w15:paraId="14C0F962" w15:done="0"/>
  <w15:commentEx w15:paraId="6CC95A8D" w15:done="0"/>
  <w15:commentEx w15:paraId="386D7EEE" w15:done="0"/>
  <w15:commentEx w15:paraId="4E5FDA9E" w15:done="0"/>
  <w15:commentEx w15:paraId="4E52B08C" w15:done="0"/>
  <w15:commentEx w15:paraId="257E2CB9" w15:done="0"/>
  <w15:commentEx w15:paraId="18C14B87" w15:done="0"/>
  <w15:commentEx w15:paraId="1AFAA7E8" w15:done="0"/>
  <w15:commentEx w15:paraId="62D59DF7" w15:done="0"/>
  <w15:commentEx w15:paraId="089BC9C2" w15:done="0"/>
  <w15:commentEx w15:paraId="72187BE2" w15:done="0"/>
  <w15:commentEx w15:paraId="61F1E9AD" w15:done="0"/>
  <w15:commentEx w15:paraId="0EB1D027" w15:done="1"/>
  <w15:commentEx w15:paraId="48C9FDD9" w15:done="0"/>
  <w15:commentEx w15:paraId="08FA22EC" w15:done="0"/>
  <w15:commentEx w15:paraId="43544B8E" w15:done="0"/>
  <w15:commentEx w15:paraId="53CCE023" w15:done="0"/>
  <w15:commentEx w15:paraId="34205F17" w15:done="0"/>
  <w15:commentEx w15:paraId="2DEDBDE4" w15:done="0"/>
  <w15:commentEx w15:paraId="39FD42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F94188" w16cex:dateUtc="2023-12-19T10:46:00Z"/>
  <w16cex:commentExtensible w16cex:durableId="07B3DF33" w16cex:dateUtc="2023-09-28T11:30:00Z">
    <w16cex:extLst>
      <w16:ext w16:uri="{CE6994B0-6A32-4C9F-8C6B-6E91EDA988CE}">
        <cr:reactions xmlns:cr="http://schemas.microsoft.com/office/comments/2020/reactions">
          <cr:reaction reactionType="1">
            <cr:reactionInfo dateUtc="2023-12-18T11:56:23Z">
              <cr:user userId="S::tomeroron@mail.tau.ac.il::1cf7702a-b63e-4937-a5fe-567000977324" userProvider="AD" userName="Tomer Oron"/>
            </cr:reactionInfo>
          </cr:reaction>
        </cr:reactions>
      </w16:ext>
    </w16cex:extLst>
  </w16cex:commentExtensible>
  <w16cex:commentExtensible w16cex:durableId="1CF9B63E" w16cex:dateUtc="2023-12-19T14:03:00Z">
    <w16cex:extLst>
      <w16:ext w16:uri="{CE6994B0-6A32-4C9F-8C6B-6E91EDA988CE}">
        <cr:reactions xmlns:cr="http://schemas.microsoft.com/office/comments/2020/reactions">
          <cr:reaction reactionType="1">
            <cr:reactionInfo dateUtc="2023-12-20T16:35:03Z">
              <cr:user userId="S::tomeroron@mail.tau.ac.il::1cf7702a-b63e-4937-a5fe-567000977324" userProvider="AD" userName="Tomer Oron"/>
            </cr:reactionInfo>
          </cr:reaction>
        </cr:reactions>
      </w16:ext>
    </w16cex:extLst>
  </w16cex:commentExtensible>
  <w16cex:commentExtensible w16cex:durableId="305EF8BB" w16cex:dateUtc="2023-12-17T13:19:00Z"/>
  <w16cex:commentExtensible w16cex:durableId="343AEC4F" w16cex:dateUtc="2023-09-28T11:33:00Z"/>
  <w16cex:commentExtensible w16cex:durableId="36F2AA86" w16cex:dateUtc="2023-12-19T12:00:00Z"/>
  <w16cex:commentExtensible w16cex:durableId="08FE96F4" w16cex:dateUtc="2023-12-19T12:06:00Z"/>
  <w16cex:commentExtensible w16cex:durableId="729532FC" w16cex:dateUtc="2023-12-17T13:25:00Z"/>
  <w16cex:commentExtensible w16cex:durableId="429D7D40" w16cex:dateUtc="2023-09-28T11:39:00Z"/>
  <w16cex:commentExtensible w16cex:durableId="73922FD1" w16cex:dateUtc="2023-12-19T13:36:00Z"/>
  <w16cex:commentExtensible w16cex:durableId="4CC589C1" w16cex:dateUtc="2023-12-20T16:54:00Z"/>
  <w16cex:commentExtensible w16cex:durableId="15A206CD" w16cex:dateUtc="2023-12-19T12:14:00Z"/>
  <w16cex:commentExtensible w16cex:durableId="418A71DC" w16cex:dateUtc="2023-12-17T13:37:00Z"/>
  <w16cex:commentExtensible w16cex:durableId="35DD4A21" w16cex:dateUtc="2023-09-28T11:47:00Z"/>
  <w16cex:commentExtensible w16cex:durableId="7367B577" w16cex:dateUtc="2023-12-19T12:18:00Z">
    <w16cex:extLst>
      <w16:ext w16:uri="{CE6994B0-6A32-4C9F-8C6B-6E91EDA988CE}">
        <cr:reactions xmlns:cr="http://schemas.microsoft.com/office/comments/2020/reactions">
          <cr:reaction reactionType="1">
            <cr:reactionInfo dateUtc="2023-12-20T16:58:12Z">
              <cr:user userId="S::tomeroron@mail.tau.ac.il::1cf7702a-b63e-4937-a5fe-567000977324" userProvider="AD" userName="Tomer Oron"/>
            </cr:reactionInfo>
          </cr:reaction>
        </cr:reactions>
      </w16:ext>
    </w16cex:extLst>
  </w16cex:commentExtensible>
  <w16cex:commentExtensible w16cex:durableId="718EBAD1" w16cex:dateUtc="2023-12-17T13:41:00Z"/>
  <w16cex:commentExtensible w16cex:durableId="1E28CB79" w16cex:dateUtc="2023-12-19T12:24:00Z"/>
  <w16cex:commentExtensible w16cex:durableId="708297DD" w16cex:dateUtc="2023-12-19T13:38:00Z"/>
  <w16cex:commentExtensible w16cex:durableId="6688ABFE" w16cex:dateUtc="2023-12-19T13:48:00Z">
    <w16cex:extLst>
      <w16:ext w16:uri="{CE6994B0-6A32-4C9F-8C6B-6E91EDA988CE}">
        <cr:reactions xmlns:cr="http://schemas.microsoft.com/office/comments/2020/reactions">
          <cr:reaction reactionType="1">
            <cr:reactionInfo dateUtc="2023-12-20T17:04:51Z">
              <cr:user userId="S::tomeroron@mail.tau.ac.il::1cf7702a-b63e-4937-a5fe-567000977324" userProvider="AD" userName="Tomer Oron"/>
            </cr:reactionInfo>
          </cr:reaction>
        </cr:reactions>
      </w16:ext>
    </w16cex:extLst>
  </w16cex:commentExtensible>
  <w16cex:commentExtensible w16cex:durableId="71B77C5F" w16cex:dateUtc="2023-12-19T13:56:00Z"/>
  <w16cex:commentExtensible w16cex:durableId="75A18130" w16cex:dateUtc="2023-12-19T14:09:00Z"/>
  <w16cex:commentExtensible w16cex:durableId="74340EE3" w16cex:dateUtc="2023-12-17T14:02:00Z"/>
  <w16cex:commentExtensible w16cex:durableId="543E58E1" w16cex:dateUtc="2023-12-19T14:15:00Z"/>
  <w16cex:commentExtensible w16cex:durableId="3F33B3B2" w16cex:dateUtc="2023-12-17T14:03:00Z"/>
  <w16cex:commentExtensible w16cex:durableId="31CCFD68" w16cex:dateUtc="2023-09-28T11:57:00Z"/>
  <w16cex:commentExtensible w16cex:durableId="1E551853" w16cex:dateUtc="2023-12-17T14:19:00Z"/>
  <w16cex:commentExtensible w16cex:durableId="532DC204" w16cex:dateUtc="2023-12-20T10:05:00Z"/>
  <w16cex:commentExtensible w16cex:durableId="6993901E" w16cex:dateUtc="2023-12-17T14:12:00Z"/>
  <w16cex:commentExtensible w16cex:durableId="50CC09F2" w16cex:dateUtc="2023-12-17T14:15:00Z"/>
  <w16cex:commentExtensible w16cex:durableId="395D7253" w16cex:dateUtc="2023-12-20T11:16:00Z"/>
  <w16cex:commentExtensible w16cex:durableId="1B113DB0" w16cex:dateUtc="2023-12-20T11:13:00Z"/>
  <w16cex:commentExtensible w16cex:durableId="0A71B2EF" w16cex:dateUtc="2023-12-20T11:21:00Z"/>
  <w16cex:commentExtensible w16cex:durableId="7D054803" w16cex:dateUtc="2023-12-20T11:32:00Z"/>
  <w16cex:commentExtensible w16cex:durableId="60B3E97D" w16cex:dateUtc="2023-12-17T14:20:00Z"/>
  <w16cex:commentExtensible w16cex:durableId="61854226" w16cex:dateUtc="2023-12-17T16:44:00Z"/>
  <w16cex:commentExtensible w16cex:durableId="0A8B7B45" w16cex:dateUtc="2023-12-17T14:37:00Z"/>
  <w16cex:commentExtensible w16cex:durableId="5F9C2A03" w16cex:dateUtc="2023-12-17T14:43:00Z"/>
  <w16cex:commentExtensible w16cex:durableId="6FD1CB29" w16cex:dateUtc="2023-12-19T14:32:00Z"/>
  <w16cex:commentExtensible w16cex:durableId="745507A8" w16cex:dateUtc="2023-12-17T14:31:00Z"/>
  <w16cex:commentExtensible w16cex:durableId="486EC828" w16cex:dateUtc="2023-12-17T14:33:00Z"/>
  <w16cex:commentExtensible w16cex:durableId="200127C2" w16cex:dateUtc="2023-12-17T14:35:00Z"/>
  <w16cex:commentExtensible w16cex:durableId="060CC4AD" w16cex:dateUtc="2023-12-17T14:44:00Z"/>
  <w16cex:commentExtensible w16cex:durableId="1659329A" w16cex:dateUtc="2023-12-17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76366" w16cid:durableId="2BF94188"/>
  <w16cid:commentId w16cid:paraId="55B2C947" w16cid:durableId="07B3DF33"/>
  <w16cid:commentId w16cid:paraId="7F41E6D7" w16cid:durableId="1CF9B63E"/>
  <w16cid:commentId w16cid:paraId="14A6256B" w16cid:durableId="305EF8BB"/>
  <w16cid:commentId w16cid:paraId="2094B371" w16cid:durableId="343AEC4F"/>
  <w16cid:commentId w16cid:paraId="1917B8FA" w16cid:durableId="36F2AA86"/>
  <w16cid:commentId w16cid:paraId="07633A1B" w16cid:durableId="08FE96F4"/>
  <w16cid:commentId w16cid:paraId="33573365" w16cid:durableId="729532FC"/>
  <w16cid:commentId w16cid:paraId="652078EC" w16cid:durableId="429D7D40"/>
  <w16cid:commentId w16cid:paraId="3C6BE4BE" w16cid:durableId="73922FD1"/>
  <w16cid:commentId w16cid:paraId="22FA0BAC" w16cid:durableId="4CC589C1"/>
  <w16cid:commentId w16cid:paraId="243ABEE1" w16cid:durableId="15A206CD"/>
  <w16cid:commentId w16cid:paraId="675EAD76" w16cid:durableId="418A71DC"/>
  <w16cid:commentId w16cid:paraId="45CC5904" w16cid:durableId="35DD4A21"/>
  <w16cid:commentId w16cid:paraId="05C3DD05" w16cid:durableId="7367B577"/>
  <w16cid:commentId w16cid:paraId="3AC25EF8" w16cid:durableId="718EBAD1"/>
  <w16cid:commentId w16cid:paraId="0B4D248E" w16cid:durableId="1E28CB79"/>
  <w16cid:commentId w16cid:paraId="238CFE7C" w16cid:durableId="708297DD"/>
  <w16cid:commentId w16cid:paraId="19C5C5B6" w16cid:durableId="6688ABFE"/>
  <w16cid:commentId w16cid:paraId="278D3537" w16cid:durableId="71B77C5F"/>
  <w16cid:commentId w16cid:paraId="2EF4FAA0" w16cid:durableId="75A18130"/>
  <w16cid:commentId w16cid:paraId="426D25DC" w16cid:durableId="74340EE3"/>
  <w16cid:commentId w16cid:paraId="37B8E671" w16cid:durableId="543E58E1"/>
  <w16cid:commentId w16cid:paraId="14C0F962" w16cid:durableId="3F33B3B2"/>
  <w16cid:commentId w16cid:paraId="6CC95A8D" w16cid:durableId="31CCFD68"/>
  <w16cid:commentId w16cid:paraId="386D7EEE" w16cid:durableId="1E551853"/>
  <w16cid:commentId w16cid:paraId="4E5FDA9E" w16cid:durableId="532DC204"/>
  <w16cid:commentId w16cid:paraId="4E52B08C" w16cid:durableId="6993901E"/>
  <w16cid:commentId w16cid:paraId="257E2CB9" w16cid:durableId="50CC09F2"/>
  <w16cid:commentId w16cid:paraId="18C14B87" w16cid:durableId="395D7253"/>
  <w16cid:commentId w16cid:paraId="1AFAA7E8" w16cid:durableId="1B113DB0"/>
  <w16cid:commentId w16cid:paraId="62D59DF7" w16cid:durableId="0A71B2EF"/>
  <w16cid:commentId w16cid:paraId="089BC9C2" w16cid:durableId="7D054803"/>
  <w16cid:commentId w16cid:paraId="72187BE2" w16cid:durableId="60B3E97D"/>
  <w16cid:commentId w16cid:paraId="61F1E9AD" w16cid:durableId="61854226"/>
  <w16cid:commentId w16cid:paraId="0EB1D027" w16cid:durableId="0A8B7B45"/>
  <w16cid:commentId w16cid:paraId="48C9FDD9" w16cid:durableId="5F9C2A03"/>
  <w16cid:commentId w16cid:paraId="08FA22EC" w16cid:durableId="6FD1CB29"/>
  <w16cid:commentId w16cid:paraId="43544B8E" w16cid:durableId="745507A8"/>
  <w16cid:commentId w16cid:paraId="53CCE023" w16cid:durableId="486EC828"/>
  <w16cid:commentId w16cid:paraId="34205F17" w16cid:durableId="200127C2"/>
  <w16cid:commentId w16cid:paraId="2DEDBDE4" w16cid:durableId="060CC4AD"/>
  <w16cid:commentId w16cid:paraId="39FD42F1" w16cid:durableId="16593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5D006" w14:textId="77777777" w:rsidR="001C320A" w:rsidRDefault="001C320A" w:rsidP="007F5371">
      <w:pPr>
        <w:spacing w:after="0" w:line="240" w:lineRule="auto"/>
      </w:pPr>
      <w:r>
        <w:separator/>
      </w:r>
    </w:p>
  </w:endnote>
  <w:endnote w:type="continuationSeparator" w:id="0">
    <w:p w14:paraId="43A2ADD9" w14:textId="77777777" w:rsidR="001C320A" w:rsidRDefault="001C320A" w:rsidP="007F5371">
      <w:pPr>
        <w:spacing w:after="0" w:line="240" w:lineRule="auto"/>
      </w:pPr>
      <w:r>
        <w:continuationSeparator/>
      </w:r>
    </w:p>
  </w:endnote>
  <w:endnote w:type="continuationNotice" w:id="1">
    <w:p w14:paraId="7F3F052F" w14:textId="77777777" w:rsidR="001C320A" w:rsidRDefault="001C32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005"/>
      <w:gridCol w:w="3005"/>
      <w:gridCol w:w="3005"/>
    </w:tblGrid>
    <w:tr w:rsidR="4D978DD6" w14:paraId="7D43BC17" w14:textId="77777777" w:rsidTr="4D978DD6">
      <w:trPr>
        <w:trHeight w:val="300"/>
      </w:trPr>
      <w:tc>
        <w:tcPr>
          <w:tcW w:w="3005" w:type="dxa"/>
        </w:tcPr>
        <w:p w14:paraId="0A5F72FF" w14:textId="31FF0D8E" w:rsidR="4D978DD6" w:rsidRDefault="4D978DD6" w:rsidP="4D978DD6">
          <w:pPr>
            <w:pStyle w:val="Header"/>
            <w:ind w:left="-115"/>
          </w:pPr>
        </w:p>
      </w:tc>
      <w:tc>
        <w:tcPr>
          <w:tcW w:w="3005" w:type="dxa"/>
        </w:tcPr>
        <w:p w14:paraId="3CB2D50A" w14:textId="5564EAC0" w:rsidR="4D978DD6" w:rsidRDefault="4D978DD6" w:rsidP="4D978DD6">
          <w:pPr>
            <w:pStyle w:val="Header"/>
            <w:jc w:val="center"/>
          </w:pPr>
        </w:p>
      </w:tc>
      <w:tc>
        <w:tcPr>
          <w:tcW w:w="3005" w:type="dxa"/>
        </w:tcPr>
        <w:p w14:paraId="0D196630" w14:textId="5B764F2C" w:rsidR="4D978DD6" w:rsidRDefault="4D978DD6" w:rsidP="4D978DD6">
          <w:pPr>
            <w:pStyle w:val="Header"/>
            <w:ind w:right="-115"/>
            <w:jc w:val="right"/>
          </w:pPr>
        </w:p>
      </w:tc>
    </w:tr>
  </w:tbl>
  <w:p w14:paraId="67D23692" w14:textId="3A068651" w:rsidR="4D978DD6" w:rsidRDefault="4D978DD6" w:rsidP="4D978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4650"/>
      <w:gridCol w:w="4650"/>
      <w:gridCol w:w="4650"/>
    </w:tblGrid>
    <w:tr w:rsidR="4D978DD6" w14:paraId="0EC631FB" w14:textId="77777777" w:rsidTr="4D978DD6">
      <w:trPr>
        <w:trHeight w:val="300"/>
      </w:trPr>
      <w:tc>
        <w:tcPr>
          <w:tcW w:w="4650" w:type="dxa"/>
        </w:tcPr>
        <w:p w14:paraId="60306FB6" w14:textId="7E82C120" w:rsidR="4D978DD6" w:rsidRDefault="4D978DD6" w:rsidP="4D978DD6">
          <w:pPr>
            <w:pStyle w:val="Header"/>
            <w:ind w:left="-115"/>
          </w:pPr>
        </w:p>
      </w:tc>
      <w:tc>
        <w:tcPr>
          <w:tcW w:w="4650" w:type="dxa"/>
        </w:tcPr>
        <w:p w14:paraId="752F23F5" w14:textId="68E9BBD9" w:rsidR="4D978DD6" w:rsidRDefault="4D978DD6" w:rsidP="4D978DD6">
          <w:pPr>
            <w:pStyle w:val="Header"/>
            <w:jc w:val="center"/>
          </w:pPr>
        </w:p>
      </w:tc>
      <w:tc>
        <w:tcPr>
          <w:tcW w:w="4650" w:type="dxa"/>
        </w:tcPr>
        <w:p w14:paraId="1CC0AC3A" w14:textId="286121BB" w:rsidR="4D978DD6" w:rsidRDefault="4D978DD6" w:rsidP="4D978DD6">
          <w:pPr>
            <w:pStyle w:val="Header"/>
            <w:ind w:right="-115"/>
            <w:jc w:val="right"/>
          </w:pPr>
        </w:p>
      </w:tc>
    </w:tr>
  </w:tbl>
  <w:p w14:paraId="3973FE3C" w14:textId="094A5B7F" w:rsidR="4D978DD6" w:rsidRDefault="4D978DD6" w:rsidP="4D978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005"/>
      <w:gridCol w:w="3005"/>
      <w:gridCol w:w="3005"/>
    </w:tblGrid>
    <w:tr w:rsidR="4D978DD6" w14:paraId="1C819453" w14:textId="77777777" w:rsidTr="4D978DD6">
      <w:trPr>
        <w:trHeight w:val="300"/>
      </w:trPr>
      <w:tc>
        <w:tcPr>
          <w:tcW w:w="3005" w:type="dxa"/>
        </w:tcPr>
        <w:p w14:paraId="7AA09E4E" w14:textId="49C1E860" w:rsidR="4D978DD6" w:rsidRDefault="4D978DD6" w:rsidP="4D978DD6">
          <w:pPr>
            <w:pStyle w:val="Header"/>
            <w:ind w:left="-115"/>
          </w:pPr>
        </w:p>
      </w:tc>
      <w:tc>
        <w:tcPr>
          <w:tcW w:w="3005" w:type="dxa"/>
        </w:tcPr>
        <w:p w14:paraId="5ACEC5F9" w14:textId="7DFC8091" w:rsidR="4D978DD6" w:rsidRDefault="4D978DD6" w:rsidP="4D978DD6">
          <w:pPr>
            <w:pStyle w:val="Header"/>
            <w:jc w:val="center"/>
          </w:pPr>
        </w:p>
      </w:tc>
      <w:tc>
        <w:tcPr>
          <w:tcW w:w="3005" w:type="dxa"/>
        </w:tcPr>
        <w:p w14:paraId="49A22B15" w14:textId="2DFC30B6" w:rsidR="4D978DD6" w:rsidRDefault="4D978DD6" w:rsidP="4D978DD6">
          <w:pPr>
            <w:pStyle w:val="Header"/>
            <w:ind w:right="-115"/>
            <w:jc w:val="right"/>
          </w:pPr>
        </w:p>
      </w:tc>
    </w:tr>
  </w:tbl>
  <w:p w14:paraId="5E51F3B1" w14:textId="2EEFDCB7" w:rsidR="4D978DD6" w:rsidRDefault="4D978DD6" w:rsidP="4D978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526A4" w14:textId="77777777" w:rsidR="001C320A" w:rsidRDefault="001C320A" w:rsidP="007F5371">
      <w:pPr>
        <w:spacing w:after="0" w:line="240" w:lineRule="auto"/>
      </w:pPr>
      <w:r>
        <w:separator/>
      </w:r>
    </w:p>
  </w:footnote>
  <w:footnote w:type="continuationSeparator" w:id="0">
    <w:p w14:paraId="738A1BF6" w14:textId="77777777" w:rsidR="001C320A" w:rsidRDefault="001C320A" w:rsidP="007F5371">
      <w:pPr>
        <w:spacing w:after="0" w:line="240" w:lineRule="auto"/>
      </w:pPr>
      <w:r>
        <w:continuationSeparator/>
      </w:r>
    </w:p>
  </w:footnote>
  <w:footnote w:type="continuationNotice" w:id="1">
    <w:p w14:paraId="33BFE222" w14:textId="77777777" w:rsidR="001C320A" w:rsidRDefault="001C32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tl/>
      </w:rPr>
      <w:id w:val="-35587853"/>
      <w:docPartObj>
        <w:docPartGallery w:val="Page Numbers (Top of Page)"/>
        <w:docPartUnique/>
      </w:docPartObj>
    </w:sdtPr>
    <w:sdtContent>
      <w:p w14:paraId="21DFD264" w14:textId="007A44CD" w:rsidR="00665824" w:rsidRDefault="00665824" w:rsidP="00A624FD">
        <w:pPr>
          <w:pStyle w:val="Header"/>
          <w:framePr w:wrap="none" w:vAnchor="text" w:hAnchor="text" w:xAlign="right" w:y="1"/>
          <w:rPr>
            <w:rStyle w:val="PageNumber"/>
          </w:rPr>
        </w:pPr>
        <w:r>
          <w:rPr>
            <w:rStyle w:val="PageNumber"/>
            <w:rtl/>
          </w:rPr>
          <w:fldChar w:fldCharType="begin"/>
        </w:r>
        <w:r>
          <w:rPr>
            <w:rStyle w:val="PageNumber"/>
          </w:rPr>
          <w:instrText xml:space="preserve"> PAGE </w:instrText>
        </w:r>
        <w:r>
          <w:rPr>
            <w:rStyle w:val="PageNumber"/>
            <w:rtl/>
          </w:rPr>
          <w:fldChar w:fldCharType="separate"/>
        </w:r>
        <w:r w:rsidR="001517FD">
          <w:rPr>
            <w:rStyle w:val="PageNumber"/>
            <w:noProof/>
            <w:rtl/>
          </w:rPr>
          <w:t>1</w:t>
        </w:r>
        <w:r>
          <w:rPr>
            <w:rStyle w:val="PageNumber"/>
            <w:rtl/>
          </w:rPr>
          <w:fldChar w:fldCharType="end"/>
        </w:r>
      </w:p>
    </w:sdtContent>
  </w:sdt>
  <w:p w14:paraId="1F5203B6" w14:textId="77777777" w:rsidR="00665824" w:rsidRDefault="00665824" w:rsidP="00665824">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005"/>
      <w:gridCol w:w="3005"/>
      <w:gridCol w:w="3005"/>
    </w:tblGrid>
    <w:tr w:rsidR="4D978DD6" w14:paraId="7177FA1B" w14:textId="77777777" w:rsidTr="4D978DD6">
      <w:trPr>
        <w:trHeight w:val="300"/>
      </w:trPr>
      <w:tc>
        <w:tcPr>
          <w:tcW w:w="3005" w:type="dxa"/>
        </w:tcPr>
        <w:p w14:paraId="545F97A1" w14:textId="62BAB78F" w:rsidR="4D978DD6" w:rsidRDefault="4D978DD6" w:rsidP="4D978DD6">
          <w:pPr>
            <w:pStyle w:val="Header"/>
            <w:ind w:left="-115"/>
          </w:pPr>
        </w:p>
      </w:tc>
      <w:tc>
        <w:tcPr>
          <w:tcW w:w="3005" w:type="dxa"/>
        </w:tcPr>
        <w:p w14:paraId="0FD69359" w14:textId="79BCE66E" w:rsidR="4D978DD6" w:rsidRDefault="4D978DD6" w:rsidP="4D978DD6">
          <w:pPr>
            <w:pStyle w:val="Header"/>
            <w:jc w:val="center"/>
          </w:pPr>
        </w:p>
      </w:tc>
      <w:tc>
        <w:tcPr>
          <w:tcW w:w="3005" w:type="dxa"/>
        </w:tcPr>
        <w:p w14:paraId="18CD20EC" w14:textId="2BD10850" w:rsidR="4D978DD6" w:rsidRDefault="4D978DD6" w:rsidP="4D978DD6">
          <w:pPr>
            <w:pStyle w:val="Header"/>
            <w:ind w:right="-115"/>
            <w:jc w:val="right"/>
          </w:pPr>
        </w:p>
      </w:tc>
    </w:tr>
  </w:tbl>
  <w:p w14:paraId="6241A24B" w14:textId="7EB39CE1" w:rsidR="4D978DD6" w:rsidRDefault="4D978DD6" w:rsidP="4D978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4650"/>
      <w:gridCol w:w="4650"/>
      <w:gridCol w:w="4650"/>
    </w:tblGrid>
    <w:tr w:rsidR="4D978DD6" w14:paraId="11EF1EA2" w14:textId="77777777" w:rsidTr="4D978DD6">
      <w:trPr>
        <w:trHeight w:val="300"/>
      </w:trPr>
      <w:tc>
        <w:tcPr>
          <w:tcW w:w="4650" w:type="dxa"/>
        </w:tcPr>
        <w:p w14:paraId="71ED5936" w14:textId="20997481" w:rsidR="4D978DD6" w:rsidRDefault="4D978DD6" w:rsidP="4D978DD6">
          <w:pPr>
            <w:pStyle w:val="Header"/>
            <w:ind w:left="-115"/>
          </w:pPr>
        </w:p>
      </w:tc>
      <w:tc>
        <w:tcPr>
          <w:tcW w:w="4650" w:type="dxa"/>
        </w:tcPr>
        <w:p w14:paraId="0EF5DC8D" w14:textId="1F6ED1F4" w:rsidR="4D978DD6" w:rsidRDefault="4D978DD6" w:rsidP="4D978DD6">
          <w:pPr>
            <w:pStyle w:val="Header"/>
            <w:jc w:val="center"/>
          </w:pPr>
        </w:p>
      </w:tc>
      <w:tc>
        <w:tcPr>
          <w:tcW w:w="4650" w:type="dxa"/>
        </w:tcPr>
        <w:p w14:paraId="1BF4B592" w14:textId="0E719BB4" w:rsidR="4D978DD6" w:rsidRDefault="4D978DD6" w:rsidP="4D978DD6">
          <w:pPr>
            <w:pStyle w:val="Header"/>
            <w:ind w:right="-115"/>
            <w:jc w:val="right"/>
          </w:pPr>
        </w:p>
      </w:tc>
    </w:tr>
  </w:tbl>
  <w:p w14:paraId="0940FA65" w14:textId="461FC5F5" w:rsidR="4D978DD6" w:rsidRDefault="4D978DD6" w:rsidP="4D978D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tl/>
      </w:rPr>
      <w:id w:val="374822136"/>
      <w:docPartObj>
        <w:docPartGallery w:val="Page Numbers (Top of Page)"/>
        <w:docPartUnique/>
      </w:docPartObj>
    </w:sdtPr>
    <w:sdtContent>
      <w:p w14:paraId="7F967349" w14:textId="66C832E6" w:rsidR="00665824" w:rsidRDefault="00665824" w:rsidP="00A624FD">
        <w:pPr>
          <w:pStyle w:val="Header"/>
          <w:framePr w:wrap="none" w:vAnchor="text" w:hAnchor="text" w:xAlign="right" w:y="1"/>
          <w:rPr>
            <w:rStyle w:val="PageNumber"/>
          </w:rPr>
        </w:pPr>
        <w:r>
          <w:rPr>
            <w:rStyle w:val="PageNumber"/>
            <w:rtl/>
          </w:rPr>
          <w:fldChar w:fldCharType="begin"/>
        </w:r>
        <w:r>
          <w:rPr>
            <w:rStyle w:val="PageNumber"/>
          </w:rPr>
          <w:instrText xml:space="preserve"> PAGE </w:instrText>
        </w:r>
        <w:r>
          <w:rPr>
            <w:rStyle w:val="PageNumber"/>
            <w:rtl/>
          </w:rPr>
          <w:fldChar w:fldCharType="separate"/>
        </w:r>
        <w:r>
          <w:rPr>
            <w:rStyle w:val="PageNumber"/>
            <w:noProof/>
            <w:rtl/>
          </w:rPr>
          <w:t>12</w:t>
        </w:r>
        <w:r>
          <w:rPr>
            <w:rStyle w:val="PageNumber"/>
            <w:rtl/>
          </w:rPr>
          <w:fldChar w:fldCharType="end"/>
        </w:r>
      </w:p>
    </w:sdtContent>
  </w:sdt>
  <w:tbl>
    <w:tblPr>
      <w:bidiVisual/>
      <w:tblW w:w="0" w:type="auto"/>
      <w:tblLayout w:type="fixed"/>
      <w:tblLook w:val="06A0" w:firstRow="1" w:lastRow="0" w:firstColumn="1" w:lastColumn="0" w:noHBand="1" w:noVBand="1"/>
    </w:tblPr>
    <w:tblGrid>
      <w:gridCol w:w="3005"/>
      <w:gridCol w:w="3005"/>
      <w:gridCol w:w="3005"/>
    </w:tblGrid>
    <w:tr w:rsidR="4D978DD6" w14:paraId="568BC89C" w14:textId="77777777" w:rsidTr="4D978DD6">
      <w:trPr>
        <w:trHeight w:val="300"/>
      </w:trPr>
      <w:tc>
        <w:tcPr>
          <w:tcW w:w="3005" w:type="dxa"/>
        </w:tcPr>
        <w:p w14:paraId="3F6F44F8" w14:textId="6BC68404" w:rsidR="4D978DD6" w:rsidRDefault="4D978DD6" w:rsidP="00665824">
          <w:pPr>
            <w:pStyle w:val="Header"/>
            <w:ind w:left="-115" w:firstLine="360"/>
          </w:pPr>
        </w:p>
      </w:tc>
      <w:tc>
        <w:tcPr>
          <w:tcW w:w="3005" w:type="dxa"/>
        </w:tcPr>
        <w:p w14:paraId="4C702F50" w14:textId="6E550DA1" w:rsidR="4D978DD6" w:rsidRDefault="4D978DD6" w:rsidP="4D978DD6">
          <w:pPr>
            <w:pStyle w:val="Header"/>
            <w:jc w:val="center"/>
          </w:pPr>
        </w:p>
      </w:tc>
      <w:tc>
        <w:tcPr>
          <w:tcW w:w="3005" w:type="dxa"/>
        </w:tcPr>
        <w:p w14:paraId="6C4E9308" w14:textId="2D395C8F" w:rsidR="4D978DD6" w:rsidRDefault="4D978DD6" w:rsidP="4D978DD6">
          <w:pPr>
            <w:pStyle w:val="Header"/>
            <w:ind w:right="-115"/>
            <w:jc w:val="right"/>
          </w:pPr>
        </w:p>
      </w:tc>
    </w:tr>
  </w:tbl>
  <w:p w14:paraId="1634FDF4" w14:textId="74330C42" w:rsidR="4D978DD6" w:rsidRDefault="4D978DD6" w:rsidP="4D978DD6">
    <w:pPr>
      <w:pStyle w:val="Header"/>
    </w:pPr>
  </w:p>
</w:hdr>
</file>

<file path=word/intelligence2.xml><?xml version="1.0" encoding="utf-8"?>
<int2:intelligence xmlns:int2="http://schemas.microsoft.com/office/intelligence/2020/intelligence" xmlns:oel="http://schemas.microsoft.com/office/2019/extlst">
  <int2:observations>
    <int2:textHash int2:hashCode="BBGejBQY2QbkWA" int2:id="3fBn7Lac">
      <int2:state int2:value="Rejected" int2:type="AugLoop_Text_Critique"/>
    </int2:textHash>
    <int2:textHash int2:hashCode="p1C6HyIK9QSidi" int2:id="8tJZED8U">
      <int2:state int2:value="Rejected" int2:type="AugLoop_Text_Critique"/>
    </int2:textHash>
    <int2:textHash int2:hashCode="eM3CLFVgxIosmO" int2:id="DQmMlUwU">
      <int2:state int2:value="Rejected" int2:type="AugLoop_Text_Critique"/>
    </int2:textHash>
    <int2:textHash int2:hashCode="Soqfwx3BWkuHux" int2:id="FlBvohIA">
      <int2:state int2:value="Rejected" int2:type="AugLoop_Text_Critique"/>
    </int2:textHash>
    <int2:textHash int2:hashCode="Iqv79K9DNt07t6" int2:id="LmymyWnE">
      <int2:state int2:value="Rejected" int2:type="AugLoop_Text_Critique"/>
    </int2:textHash>
    <int2:textHash int2:hashCode="quwZ9CJl93TIJJ" int2:id="wgIYac7T">
      <int2:state int2:value="Rejected" int2:type="AugLoop_Text_Critique"/>
    </int2:textHash>
    <int2:bookmark int2:bookmarkName="_Int_vnggMJiH" int2:invalidationBookmarkName="" int2:hashCode="fmqXxWQsmD6pjn" int2:id="0Bw0Lvaq">
      <int2:state int2:value="Rejected" int2:type="AugLoop_Text_Critique"/>
    </int2:bookmark>
    <int2:bookmark int2:bookmarkName="_Int_dKM2Dhn1" int2:invalidationBookmarkName="" int2:hashCode="pZGmU5Q5PUeaBE" int2:id="0sxEcEUt">
      <int2:state int2:value="Rejected" int2:type="AugLoop_Text_Critique"/>
    </int2:bookmark>
    <int2:bookmark int2:bookmarkName="_Int_sLwK55Vp" int2:invalidationBookmarkName="" int2:hashCode="6250ymz+lgWVoO" int2:id="7X12nQk8">
      <int2:state int2:value="Rejected" int2:type="AugLoop_Text_Critique"/>
    </int2:bookmark>
    <int2:bookmark int2:bookmarkName="_Int_hdCLEy3n" int2:invalidationBookmarkName="" int2:hashCode="43K/JlIt1QZTyM" int2:id="GzGsdjZB">
      <int2:state int2:value="Rejected" int2:type="AugLoop_Text_Critique"/>
    </int2:bookmark>
    <int2:bookmark int2:bookmarkName="_Int_hbqMzppK" int2:invalidationBookmarkName="" int2:hashCode="wbBHxv7+jIfiUc" int2:id="z3HI6nYb">
      <int2:state int2:value="Rejected" int2:type="AugLoop_Text_Critique"/>
    </int2:bookmark>
    <int2:bookmark int2:bookmarkName="_Int_Js96Orfj" int2:invalidationBookmarkName="" int2:hashCode="y9nkAVCKPSRSi4" int2:id="Zt1XT9WB">
      <int2:state int2:value="Rejected" int2:type="AugLoop_Text_Critique"/>
    </int2:bookmark>
    <int2:bookmark int2:bookmarkName="_Int_GQntqe5f" int2:invalidationBookmarkName="" int2:hashCode="XnBZUbOy6FEQ0N" int2:id="eGyL1XEa">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3CD5"/>
    <w:multiLevelType w:val="hybridMultilevel"/>
    <w:tmpl w:val="28F496E0"/>
    <w:lvl w:ilvl="0" w:tplc="B34A8A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508C7"/>
    <w:multiLevelType w:val="hybridMultilevel"/>
    <w:tmpl w:val="C240C69E"/>
    <w:lvl w:ilvl="0" w:tplc="F1284B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5D60"/>
    <w:multiLevelType w:val="hybridMultilevel"/>
    <w:tmpl w:val="595E05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977AFF"/>
    <w:multiLevelType w:val="hybridMultilevel"/>
    <w:tmpl w:val="DC4E44D2"/>
    <w:lvl w:ilvl="0" w:tplc="B8CAA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D6563"/>
    <w:multiLevelType w:val="hybridMultilevel"/>
    <w:tmpl w:val="5072BD2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D27AE"/>
    <w:multiLevelType w:val="hybridMultilevel"/>
    <w:tmpl w:val="C6B0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87EBA"/>
    <w:multiLevelType w:val="hybridMultilevel"/>
    <w:tmpl w:val="B8B6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839A7"/>
    <w:multiLevelType w:val="hybridMultilevel"/>
    <w:tmpl w:val="FF4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3F82D"/>
    <w:multiLevelType w:val="hybridMultilevel"/>
    <w:tmpl w:val="F9D4DFCC"/>
    <w:lvl w:ilvl="0" w:tplc="163A2446">
      <w:start w:val="1"/>
      <w:numFmt w:val="decimal"/>
      <w:lvlText w:val="%1."/>
      <w:lvlJc w:val="left"/>
      <w:pPr>
        <w:ind w:left="720" w:hanging="360"/>
      </w:pPr>
    </w:lvl>
    <w:lvl w:ilvl="1" w:tplc="FC32B83C">
      <w:start w:val="1"/>
      <w:numFmt w:val="lowerLetter"/>
      <w:lvlText w:val="%2."/>
      <w:lvlJc w:val="left"/>
      <w:pPr>
        <w:ind w:left="1440" w:hanging="360"/>
      </w:pPr>
    </w:lvl>
    <w:lvl w:ilvl="2" w:tplc="86FE5132">
      <w:start w:val="1"/>
      <w:numFmt w:val="lowerRoman"/>
      <w:lvlText w:val="%3."/>
      <w:lvlJc w:val="right"/>
      <w:pPr>
        <w:ind w:left="2160" w:hanging="180"/>
      </w:pPr>
    </w:lvl>
    <w:lvl w:ilvl="3" w:tplc="6D68C2D4">
      <w:start w:val="1"/>
      <w:numFmt w:val="decimal"/>
      <w:lvlText w:val="%4."/>
      <w:lvlJc w:val="left"/>
      <w:pPr>
        <w:ind w:left="2880" w:hanging="360"/>
      </w:pPr>
    </w:lvl>
    <w:lvl w:ilvl="4" w:tplc="BDECB064">
      <w:start w:val="1"/>
      <w:numFmt w:val="lowerLetter"/>
      <w:lvlText w:val="%5."/>
      <w:lvlJc w:val="left"/>
      <w:pPr>
        <w:ind w:left="3600" w:hanging="360"/>
      </w:pPr>
    </w:lvl>
    <w:lvl w:ilvl="5" w:tplc="7F7C23AE">
      <w:start w:val="1"/>
      <w:numFmt w:val="lowerRoman"/>
      <w:lvlText w:val="%6."/>
      <w:lvlJc w:val="right"/>
      <w:pPr>
        <w:ind w:left="4320" w:hanging="180"/>
      </w:pPr>
    </w:lvl>
    <w:lvl w:ilvl="6" w:tplc="2CB0A2E4">
      <w:start w:val="1"/>
      <w:numFmt w:val="decimal"/>
      <w:lvlText w:val="%7."/>
      <w:lvlJc w:val="left"/>
      <w:pPr>
        <w:ind w:left="5040" w:hanging="360"/>
      </w:pPr>
    </w:lvl>
    <w:lvl w:ilvl="7" w:tplc="7AA0D54E">
      <w:start w:val="1"/>
      <w:numFmt w:val="lowerLetter"/>
      <w:lvlText w:val="%8."/>
      <w:lvlJc w:val="left"/>
      <w:pPr>
        <w:ind w:left="5760" w:hanging="360"/>
      </w:pPr>
    </w:lvl>
    <w:lvl w:ilvl="8" w:tplc="CA2A34E6">
      <w:start w:val="1"/>
      <w:numFmt w:val="lowerRoman"/>
      <w:lvlText w:val="%9."/>
      <w:lvlJc w:val="right"/>
      <w:pPr>
        <w:ind w:left="6480" w:hanging="180"/>
      </w:pPr>
    </w:lvl>
  </w:abstractNum>
  <w:abstractNum w:abstractNumId="9" w15:restartNumberingAfterBreak="0">
    <w:nsid w:val="4B4AB4F7"/>
    <w:multiLevelType w:val="hybridMultilevel"/>
    <w:tmpl w:val="31AA9602"/>
    <w:lvl w:ilvl="0" w:tplc="312CF4F0">
      <w:start w:val="1"/>
      <w:numFmt w:val="decimal"/>
      <w:lvlText w:val="%1."/>
      <w:lvlJc w:val="left"/>
      <w:pPr>
        <w:ind w:left="360" w:hanging="360"/>
      </w:pPr>
    </w:lvl>
    <w:lvl w:ilvl="1" w:tplc="61B4BE58">
      <w:start w:val="1"/>
      <w:numFmt w:val="lowerLetter"/>
      <w:lvlText w:val="%2."/>
      <w:lvlJc w:val="left"/>
      <w:pPr>
        <w:ind w:left="1440" w:hanging="360"/>
      </w:pPr>
    </w:lvl>
    <w:lvl w:ilvl="2" w:tplc="CBD66354">
      <w:start w:val="1"/>
      <w:numFmt w:val="lowerRoman"/>
      <w:lvlText w:val="%3."/>
      <w:lvlJc w:val="right"/>
      <w:pPr>
        <w:ind w:left="2160" w:hanging="180"/>
      </w:pPr>
    </w:lvl>
    <w:lvl w:ilvl="3" w:tplc="092E8384">
      <w:start w:val="1"/>
      <w:numFmt w:val="decimal"/>
      <w:lvlText w:val="%4."/>
      <w:lvlJc w:val="left"/>
      <w:pPr>
        <w:ind w:left="2880" w:hanging="360"/>
      </w:pPr>
    </w:lvl>
    <w:lvl w:ilvl="4" w:tplc="DBCE2816">
      <w:start w:val="1"/>
      <w:numFmt w:val="lowerLetter"/>
      <w:lvlText w:val="%5."/>
      <w:lvlJc w:val="left"/>
      <w:pPr>
        <w:ind w:left="3600" w:hanging="360"/>
      </w:pPr>
    </w:lvl>
    <w:lvl w:ilvl="5" w:tplc="626E7F16">
      <w:start w:val="1"/>
      <w:numFmt w:val="lowerRoman"/>
      <w:lvlText w:val="%6."/>
      <w:lvlJc w:val="right"/>
      <w:pPr>
        <w:ind w:left="4320" w:hanging="180"/>
      </w:pPr>
    </w:lvl>
    <w:lvl w:ilvl="6" w:tplc="0F6CE194">
      <w:start w:val="1"/>
      <w:numFmt w:val="decimal"/>
      <w:lvlText w:val="%7."/>
      <w:lvlJc w:val="left"/>
      <w:pPr>
        <w:ind w:left="5040" w:hanging="360"/>
      </w:pPr>
    </w:lvl>
    <w:lvl w:ilvl="7" w:tplc="75EA12B0">
      <w:start w:val="1"/>
      <w:numFmt w:val="lowerLetter"/>
      <w:lvlText w:val="%8."/>
      <w:lvlJc w:val="left"/>
      <w:pPr>
        <w:ind w:left="5760" w:hanging="360"/>
      </w:pPr>
    </w:lvl>
    <w:lvl w:ilvl="8" w:tplc="6CC8CD58">
      <w:start w:val="1"/>
      <w:numFmt w:val="lowerRoman"/>
      <w:lvlText w:val="%9."/>
      <w:lvlJc w:val="right"/>
      <w:pPr>
        <w:ind w:left="6480" w:hanging="180"/>
      </w:pPr>
    </w:lvl>
  </w:abstractNum>
  <w:abstractNum w:abstractNumId="10" w15:restartNumberingAfterBreak="0">
    <w:nsid w:val="51700631"/>
    <w:multiLevelType w:val="hybridMultilevel"/>
    <w:tmpl w:val="595E0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B27AD"/>
    <w:multiLevelType w:val="hybridMultilevel"/>
    <w:tmpl w:val="2F9E23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50D20"/>
    <w:multiLevelType w:val="hybridMultilevel"/>
    <w:tmpl w:val="728E4CAC"/>
    <w:lvl w:ilvl="0" w:tplc="5CAE15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A31D5"/>
    <w:multiLevelType w:val="hybridMultilevel"/>
    <w:tmpl w:val="344CD3CE"/>
    <w:lvl w:ilvl="0" w:tplc="C6BEE4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C374C"/>
    <w:multiLevelType w:val="hybridMultilevel"/>
    <w:tmpl w:val="8BE2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9C00C2"/>
    <w:multiLevelType w:val="hybridMultilevel"/>
    <w:tmpl w:val="2F9E236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3374032">
    <w:abstractNumId w:val="10"/>
  </w:num>
  <w:num w:numId="2" w16cid:durableId="765151765">
    <w:abstractNumId w:val="6"/>
  </w:num>
  <w:num w:numId="3" w16cid:durableId="1353217177">
    <w:abstractNumId w:val="5"/>
  </w:num>
  <w:num w:numId="4" w16cid:durableId="1803226033">
    <w:abstractNumId w:val="14"/>
  </w:num>
  <w:num w:numId="5" w16cid:durableId="1817527632">
    <w:abstractNumId w:val="2"/>
  </w:num>
  <w:num w:numId="6" w16cid:durableId="16813485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7835807">
    <w:abstractNumId w:val="0"/>
  </w:num>
  <w:num w:numId="8" w16cid:durableId="2047176528">
    <w:abstractNumId w:val="4"/>
  </w:num>
  <w:num w:numId="9" w16cid:durableId="993067458">
    <w:abstractNumId w:val="11"/>
  </w:num>
  <w:num w:numId="10" w16cid:durableId="1978367433">
    <w:abstractNumId w:val="13"/>
  </w:num>
  <w:num w:numId="11" w16cid:durableId="1160924579">
    <w:abstractNumId w:val="12"/>
  </w:num>
  <w:num w:numId="12" w16cid:durableId="354019">
    <w:abstractNumId w:val="3"/>
  </w:num>
  <w:num w:numId="13" w16cid:durableId="549651435">
    <w:abstractNumId w:val="1"/>
  </w:num>
  <w:num w:numId="14" w16cid:durableId="1394044633">
    <w:abstractNumId w:val="7"/>
  </w:num>
  <w:num w:numId="15" w16cid:durableId="1399742562">
    <w:abstractNumId w:val="15"/>
  </w:num>
  <w:num w:numId="16" w16cid:durableId="916523478">
    <w:abstractNumId w:val="9"/>
  </w:num>
  <w:num w:numId="17" w16cid:durableId="5567169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ny karstat">
    <w15:presenceInfo w15:providerId="Windows Live" w15:userId="3be3212711e1736a"/>
  </w15:person>
  <w15:person w15:author="Tomer Oron">
    <w15:presenceInfo w15:providerId="AD" w15:userId="S::tomeroron@mail.tau.ac.il::1cf7702a-b63e-4937-a5fe-567000977324"/>
  </w15:person>
  <w15:person w15:author="Yoav Ram">
    <w15:presenceInfo w15:providerId="AD" w15:userId="S::yoavram@tauex.tau.ac.il::05188b73-53ae-4e5f-a076-0346e5959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73"/>
    <w:rsid w:val="00001909"/>
    <w:rsid w:val="000051CB"/>
    <w:rsid w:val="00005EEE"/>
    <w:rsid w:val="0003190E"/>
    <w:rsid w:val="00031E38"/>
    <w:rsid w:val="000330D9"/>
    <w:rsid w:val="000405CF"/>
    <w:rsid w:val="00045EA6"/>
    <w:rsid w:val="0005121C"/>
    <w:rsid w:val="00052C83"/>
    <w:rsid w:val="00054EB1"/>
    <w:rsid w:val="00057B04"/>
    <w:rsid w:val="00060844"/>
    <w:rsid w:val="00061723"/>
    <w:rsid w:val="000621BB"/>
    <w:rsid w:val="0006455A"/>
    <w:rsid w:val="0007163D"/>
    <w:rsid w:val="00073921"/>
    <w:rsid w:val="000835CB"/>
    <w:rsid w:val="00086E3F"/>
    <w:rsid w:val="00087421"/>
    <w:rsid w:val="00087587"/>
    <w:rsid w:val="00092971"/>
    <w:rsid w:val="00097E01"/>
    <w:rsid w:val="00097E81"/>
    <w:rsid w:val="000A2129"/>
    <w:rsid w:val="000A6887"/>
    <w:rsid w:val="000B4885"/>
    <w:rsid w:val="000C098E"/>
    <w:rsid w:val="000C346B"/>
    <w:rsid w:val="000C6F3A"/>
    <w:rsid w:val="000D6497"/>
    <w:rsid w:val="000D7D7E"/>
    <w:rsid w:val="000D7F4E"/>
    <w:rsid w:val="000E1AA0"/>
    <w:rsid w:val="000E295E"/>
    <w:rsid w:val="000E4FB2"/>
    <w:rsid w:val="000E50AB"/>
    <w:rsid w:val="000F070C"/>
    <w:rsid w:val="000F7E61"/>
    <w:rsid w:val="001101CF"/>
    <w:rsid w:val="00114C99"/>
    <w:rsid w:val="0011548A"/>
    <w:rsid w:val="00122EFB"/>
    <w:rsid w:val="00123221"/>
    <w:rsid w:val="00123A49"/>
    <w:rsid w:val="00135B34"/>
    <w:rsid w:val="00145ED6"/>
    <w:rsid w:val="001517FD"/>
    <w:rsid w:val="00152E57"/>
    <w:rsid w:val="0015415D"/>
    <w:rsid w:val="001548DF"/>
    <w:rsid w:val="00155FD2"/>
    <w:rsid w:val="001618BC"/>
    <w:rsid w:val="0016404B"/>
    <w:rsid w:val="0016435D"/>
    <w:rsid w:val="00171582"/>
    <w:rsid w:val="00173217"/>
    <w:rsid w:val="00175A1E"/>
    <w:rsid w:val="001820FE"/>
    <w:rsid w:val="00182E93"/>
    <w:rsid w:val="00183CB5"/>
    <w:rsid w:val="0019065A"/>
    <w:rsid w:val="00191436"/>
    <w:rsid w:val="001923CC"/>
    <w:rsid w:val="001947A7"/>
    <w:rsid w:val="0019527D"/>
    <w:rsid w:val="001954BA"/>
    <w:rsid w:val="001A1171"/>
    <w:rsid w:val="001A2286"/>
    <w:rsid w:val="001A6349"/>
    <w:rsid w:val="001B65D3"/>
    <w:rsid w:val="001B7A41"/>
    <w:rsid w:val="001C0DBB"/>
    <w:rsid w:val="001C2AFD"/>
    <w:rsid w:val="001C2E7B"/>
    <w:rsid w:val="001C320A"/>
    <w:rsid w:val="001C4533"/>
    <w:rsid w:val="001C5D62"/>
    <w:rsid w:val="001D1008"/>
    <w:rsid w:val="001D2CD3"/>
    <w:rsid w:val="001D33D0"/>
    <w:rsid w:val="001D33DE"/>
    <w:rsid w:val="001D3A50"/>
    <w:rsid w:val="001D3E51"/>
    <w:rsid w:val="001D539C"/>
    <w:rsid w:val="001D6B6A"/>
    <w:rsid w:val="001D6BE2"/>
    <w:rsid w:val="001E769C"/>
    <w:rsid w:val="001F16CB"/>
    <w:rsid w:val="001F398C"/>
    <w:rsid w:val="001F5F40"/>
    <w:rsid w:val="0020274B"/>
    <w:rsid w:val="00203189"/>
    <w:rsid w:val="00204288"/>
    <w:rsid w:val="00204DE1"/>
    <w:rsid w:val="002067D1"/>
    <w:rsid w:val="00210F62"/>
    <w:rsid w:val="0022048E"/>
    <w:rsid w:val="00225F49"/>
    <w:rsid w:val="0023085F"/>
    <w:rsid w:val="0023649B"/>
    <w:rsid w:val="00241F31"/>
    <w:rsid w:val="00243BC0"/>
    <w:rsid w:val="00246E3B"/>
    <w:rsid w:val="002529DE"/>
    <w:rsid w:val="002529EB"/>
    <w:rsid w:val="00253105"/>
    <w:rsid w:val="00255944"/>
    <w:rsid w:val="002609B8"/>
    <w:rsid w:val="00261F99"/>
    <w:rsid w:val="0026593F"/>
    <w:rsid w:val="00265C97"/>
    <w:rsid w:val="0027028F"/>
    <w:rsid w:val="00270E0A"/>
    <w:rsid w:val="0027141B"/>
    <w:rsid w:val="00271C80"/>
    <w:rsid w:val="002722D2"/>
    <w:rsid w:val="0027235C"/>
    <w:rsid w:val="002766D1"/>
    <w:rsid w:val="002826CA"/>
    <w:rsid w:val="002859A3"/>
    <w:rsid w:val="002934F3"/>
    <w:rsid w:val="00296080"/>
    <w:rsid w:val="00296346"/>
    <w:rsid w:val="002A0A61"/>
    <w:rsid w:val="002A33FA"/>
    <w:rsid w:val="002A7B28"/>
    <w:rsid w:val="002B00B7"/>
    <w:rsid w:val="002B13F0"/>
    <w:rsid w:val="002B16C3"/>
    <w:rsid w:val="002B3489"/>
    <w:rsid w:val="002B5939"/>
    <w:rsid w:val="002C5B4B"/>
    <w:rsid w:val="002D41A0"/>
    <w:rsid w:val="002D63AC"/>
    <w:rsid w:val="002E01E2"/>
    <w:rsid w:val="002E20AC"/>
    <w:rsid w:val="002E4C39"/>
    <w:rsid w:val="002E5CD0"/>
    <w:rsid w:val="002E628A"/>
    <w:rsid w:val="002E6910"/>
    <w:rsid w:val="002F20C2"/>
    <w:rsid w:val="002F5089"/>
    <w:rsid w:val="002F5A99"/>
    <w:rsid w:val="00301ACD"/>
    <w:rsid w:val="00303A3A"/>
    <w:rsid w:val="00310D60"/>
    <w:rsid w:val="003135AD"/>
    <w:rsid w:val="0031587A"/>
    <w:rsid w:val="00322CB0"/>
    <w:rsid w:val="00331143"/>
    <w:rsid w:val="0033283B"/>
    <w:rsid w:val="00334A21"/>
    <w:rsid w:val="00341ED8"/>
    <w:rsid w:val="00346484"/>
    <w:rsid w:val="003469F5"/>
    <w:rsid w:val="00346A7C"/>
    <w:rsid w:val="00346D79"/>
    <w:rsid w:val="0035162A"/>
    <w:rsid w:val="0035174E"/>
    <w:rsid w:val="003522D1"/>
    <w:rsid w:val="00354AAD"/>
    <w:rsid w:val="003554D9"/>
    <w:rsid w:val="00370A0C"/>
    <w:rsid w:val="00372F4F"/>
    <w:rsid w:val="0037643F"/>
    <w:rsid w:val="00376505"/>
    <w:rsid w:val="003922DE"/>
    <w:rsid w:val="0039438B"/>
    <w:rsid w:val="003943BC"/>
    <w:rsid w:val="003A38C5"/>
    <w:rsid w:val="003A55A8"/>
    <w:rsid w:val="003A7A18"/>
    <w:rsid w:val="003B055E"/>
    <w:rsid w:val="003B152E"/>
    <w:rsid w:val="003B21E3"/>
    <w:rsid w:val="003B4947"/>
    <w:rsid w:val="003B7E0E"/>
    <w:rsid w:val="003C1BAD"/>
    <w:rsid w:val="003C7191"/>
    <w:rsid w:val="003D238E"/>
    <w:rsid w:val="003D6808"/>
    <w:rsid w:val="003E0497"/>
    <w:rsid w:val="003E10D5"/>
    <w:rsid w:val="003E1499"/>
    <w:rsid w:val="003E511E"/>
    <w:rsid w:val="003E57AA"/>
    <w:rsid w:val="003E6977"/>
    <w:rsid w:val="003F0036"/>
    <w:rsid w:val="003F3089"/>
    <w:rsid w:val="003F535B"/>
    <w:rsid w:val="003F6F30"/>
    <w:rsid w:val="00403201"/>
    <w:rsid w:val="0040798C"/>
    <w:rsid w:val="004147E8"/>
    <w:rsid w:val="00415E47"/>
    <w:rsid w:val="00417C72"/>
    <w:rsid w:val="00423690"/>
    <w:rsid w:val="00426766"/>
    <w:rsid w:val="00427124"/>
    <w:rsid w:val="004315B7"/>
    <w:rsid w:val="00434FD2"/>
    <w:rsid w:val="004362CD"/>
    <w:rsid w:val="00436785"/>
    <w:rsid w:val="00443224"/>
    <w:rsid w:val="0044745A"/>
    <w:rsid w:val="0045251B"/>
    <w:rsid w:val="004536BE"/>
    <w:rsid w:val="00453A09"/>
    <w:rsid w:val="00454963"/>
    <w:rsid w:val="00456EEF"/>
    <w:rsid w:val="00460E58"/>
    <w:rsid w:val="004631FE"/>
    <w:rsid w:val="004658CB"/>
    <w:rsid w:val="0047271A"/>
    <w:rsid w:val="004729D4"/>
    <w:rsid w:val="00474B34"/>
    <w:rsid w:val="00481A97"/>
    <w:rsid w:val="00483C4A"/>
    <w:rsid w:val="00487AE1"/>
    <w:rsid w:val="00493110"/>
    <w:rsid w:val="0049669A"/>
    <w:rsid w:val="004A0E6C"/>
    <w:rsid w:val="004A646C"/>
    <w:rsid w:val="004B0E55"/>
    <w:rsid w:val="004C1A4D"/>
    <w:rsid w:val="004C44D3"/>
    <w:rsid w:val="004D063F"/>
    <w:rsid w:val="004E0B31"/>
    <w:rsid w:val="004E107A"/>
    <w:rsid w:val="004E24EA"/>
    <w:rsid w:val="004E7902"/>
    <w:rsid w:val="004E7B87"/>
    <w:rsid w:val="004F215E"/>
    <w:rsid w:val="004F24DB"/>
    <w:rsid w:val="004F2E3D"/>
    <w:rsid w:val="004F3A8D"/>
    <w:rsid w:val="004F6CC5"/>
    <w:rsid w:val="005006B1"/>
    <w:rsid w:val="00501EC6"/>
    <w:rsid w:val="00502B0C"/>
    <w:rsid w:val="00503637"/>
    <w:rsid w:val="00504B92"/>
    <w:rsid w:val="005113E5"/>
    <w:rsid w:val="005119BE"/>
    <w:rsid w:val="00511ACA"/>
    <w:rsid w:val="00512A78"/>
    <w:rsid w:val="005207D4"/>
    <w:rsid w:val="005238C1"/>
    <w:rsid w:val="00527D41"/>
    <w:rsid w:val="0053504E"/>
    <w:rsid w:val="005439D1"/>
    <w:rsid w:val="00546DF6"/>
    <w:rsid w:val="0054778E"/>
    <w:rsid w:val="005477AA"/>
    <w:rsid w:val="00557584"/>
    <w:rsid w:val="00560C1E"/>
    <w:rsid w:val="00563B19"/>
    <w:rsid w:val="005651A2"/>
    <w:rsid w:val="00572719"/>
    <w:rsid w:val="0058400C"/>
    <w:rsid w:val="00587C8B"/>
    <w:rsid w:val="005937BE"/>
    <w:rsid w:val="005A29FB"/>
    <w:rsid w:val="005A68A7"/>
    <w:rsid w:val="005B32C4"/>
    <w:rsid w:val="005B51BB"/>
    <w:rsid w:val="005C46C2"/>
    <w:rsid w:val="005C6D07"/>
    <w:rsid w:val="005C6E41"/>
    <w:rsid w:val="005C773E"/>
    <w:rsid w:val="005D61D3"/>
    <w:rsid w:val="005D7822"/>
    <w:rsid w:val="005E3C54"/>
    <w:rsid w:val="005E3C65"/>
    <w:rsid w:val="005E3ED0"/>
    <w:rsid w:val="005E5C9B"/>
    <w:rsid w:val="005E6335"/>
    <w:rsid w:val="005F34D6"/>
    <w:rsid w:val="0060013C"/>
    <w:rsid w:val="00601F5E"/>
    <w:rsid w:val="00603339"/>
    <w:rsid w:val="006079CD"/>
    <w:rsid w:val="00613AF5"/>
    <w:rsid w:val="00615976"/>
    <w:rsid w:val="0061606C"/>
    <w:rsid w:val="00621176"/>
    <w:rsid w:val="00622001"/>
    <w:rsid w:val="00626342"/>
    <w:rsid w:val="00631284"/>
    <w:rsid w:val="006313DB"/>
    <w:rsid w:val="006347EF"/>
    <w:rsid w:val="00641BEE"/>
    <w:rsid w:val="006432C5"/>
    <w:rsid w:val="00647ED8"/>
    <w:rsid w:val="00650F1C"/>
    <w:rsid w:val="006579B8"/>
    <w:rsid w:val="00661158"/>
    <w:rsid w:val="00662A61"/>
    <w:rsid w:val="006634B8"/>
    <w:rsid w:val="00665824"/>
    <w:rsid w:val="00674BA6"/>
    <w:rsid w:val="00675779"/>
    <w:rsid w:val="00684008"/>
    <w:rsid w:val="00684E9F"/>
    <w:rsid w:val="00684FA3"/>
    <w:rsid w:val="00686F7F"/>
    <w:rsid w:val="00690B31"/>
    <w:rsid w:val="006B0DF8"/>
    <w:rsid w:val="006B10C6"/>
    <w:rsid w:val="006B4392"/>
    <w:rsid w:val="006B48FB"/>
    <w:rsid w:val="006B609C"/>
    <w:rsid w:val="006B6142"/>
    <w:rsid w:val="006C3CB5"/>
    <w:rsid w:val="006D0354"/>
    <w:rsid w:val="006D2FA3"/>
    <w:rsid w:val="006D7E23"/>
    <w:rsid w:val="006E1580"/>
    <w:rsid w:val="006E39B8"/>
    <w:rsid w:val="006E4470"/>
    <w:rsid w:val="006E58DC"/>
    <w:rsid w:val="006E6922"/>
    <w:rsid w:val="006F070F"/>
    <w:rsid w:val="006F1C7B"/>
    <w:rsid w:val="006F237A"/>
    <w:rsid w:val="00707450"/>
    <w:rsid w:val="00713600"/>
    <w:rsid w:val="00716F9F"/>
    <w:rsid w:val="00717DBB"/>
    <w:rsid w:val="00721191"/>
    <w:rsid w:val="00723B13"/>
    <w:rsid w:val="00726C6A"/>
    <w:rsid w:val="007313AF"/>
    <w:rsid w:val="00737834"/>
    <w:rsid w:val="00740513"/>
    <w:rsid w:val="00757755"/>
    <w:rsid w:val="0076353F"/>
    <w:rsid w:val="00765BAF"/>
    <w:rsid w:val="00767F89"/>
    <w:rsid w:val="00773D9C"/>
    <w:rsid w:val="007809FE"/>
    <w:rsid w:val="00781CA7"/>
    <w:rsid w:val="00796021"/>
    <w:rsid w:val="00797E73"/>
    <w:rsid w:val="007A0406"/>
    <w:rsid w:val="007A1204"/>
    <w:rsid w:val="007A274F"/>
    <w:rsid w:val="007B0160"/>
    <w:rsid w:val="007B21F2"/>
    <w:rsid w:val="007C36E7"/>
    <w:rsid w:val="007C69C0"/>
    <w:rsid w:val="007D1BF1"/>
    <w:rsid w:val="007D3B40"/>
    <w:rsid w:val="007D64DF"/>
    <w:rsid w:val="007E0593"/>
    <w:rsid w:val="007F5371"/>
    <w:rsid w:val="008001F4"/>
    <w:rsid w:val="0080418A"/>
    <w:rsid w:val="008143BD"/>
    <w:rsid w:val="00822FD3"/>
    <w:rsid w:val="00824FD4"/>
    <w:rsid w:val="0082618D"/>
    <w:rsid w:val="008263B5"/>
    <w:rsid w:val="00834485"/>
    <w:rsid w:val="00836525"/>
    <w:rsid w:val="00842F04"/>
    <w:rsid w:val="00843A17"/>
    <w:rsid w:val="00852117"/>
    <w:rsid w:val="00853CDD"/>
    <w:rsid w:val="00855891"/>
    <w:rsid w:val="00862996"/>
    <w:rsid w:val="00871A0A"/>
    <w:rsid w:val="008749BD"/>
    <w:rsid w:val="008769BD"/>
    <w:rsid w:val="00876D2B"/>
    <w:rsid w:val="00877F92"/>
    <w:rsid w:val="0088486C"/>
    <w:rsid w:val="00886338"/>
    <w:rsid w:val="00886391"/>
    <w:rsid w:val="00890910"/>
    <w:rsid w:val="00893AFE"/>
    <w:rsid w:val="008A194B"/>
    <w:rsid w:val="008A1ECB"/>
    <w:rsid w:val="008A617C"/>
    <w:rsid w:val="008B1A10"/>
    <w:rsid w:val="008D038B"/>
    <w:rsid w:val="008D3790"/>
    <w:rsid w:val="008D5751"/>
    <w:rsid w:val="008D672D"/>
    <w:rsid w:val="008E0B15"/>
    <w:rsid w:val="008F4FC7"/>
    <w:rsid w:val="00902580"/>
    <w:rsid w:val="00903C3E"/>
    <w:rsid w:val="00910011"/>
    <w:rsid w:val="009123FE"/>
    <w:rsid w:val="00921527"/>
    <w:rsid w:val="00933B49"/>
    <w:rsid w:val="00940701"/>
    <w:rsid w:val="00942D45"/>
    <w:rsid w:val="00945F4D"/>
    <w:rsid w:val="00947BB1"/>
    <w:rsid w:val="009517F5"/>
    <w:rsid w:val="00954CAC"/>
    <w:rsid w:val="00960180"/>
    <w:rsid w:val="00961FC7"/>
    <w:rsid w:val="0097095B"/>
    <w:rsid w:val="00971591"/>
    <w:rsid w:val="00971DEE"/>
    <w:rsid w:val="009843E8"/>
    <w:rsid w:val="009962E4"/>
    <w:rsid w:val="009A67B5"/>
    <w:rsid w:val="009A7FCA"/>
    <w:rsid w:val="009C1B1D"/>
    <w:rsid w:val="009C2E67"/>
    <w:rsid w:val="009C3661"/>
    <w:rsid w:val="009C7AE5"/>
    <w:rsid w:val="009D38D3"/>
    <w:rsid w:val="009D39DB"/>
    <w:rsid w:val="009D62AE"/>
    <w:rsid w:val="009D732D"/>
    <w:rsid w:val="009E2656"/>
    <w:rsid w:val="009E7936"/>
    <w:rsid w:val="009F0E59"/>
    <w:rsid w:val="009F28F1"/>
    <w:rsid w:val="009F543F"/>
    <w:rsid w:val="00A0298C"/>
    <w:rsid w:val="00A13D80"/>
    <w:rsid w:val="00A36C6B"/>
    <w:rsid w:val="00A43577"/>
    <w:rsid w:val="00A46FF8"/>
    <w:rsid w:val="00A50448"/>
    <w:rsid w:val="00A5081B"/>
    <w:rsid w:val="00A51DD6"/>
    <w:rsid w:val="00A55FAA"/>
    <w:rsid w:val="00A6458B"/>
    <w:rsid w:val="00A6699D"/>
    <w:rsid w:val="00A71432"/>
    <w:rsid w:val="00A74F03"/>
    <w:rsid w:val="00A7629B"/>
    <w:rsid w:val="00A76DDE"/>
    <w:rsid w:val="00A80148"/>
    <w:rsid w:val="00A83182"/>
    <w:rsid w:val="00A84B30"/>
    <w:rsid w:val="00A926FA"/>
    <w:rsid w:val="00A9323E"/>
    <w:rsid w:val="00A96C3B"/>
    <w:rsid w:val="00AA06E0"/>
    <w:rsid w:val="00AA31E2"/>
    <w:rsid w:val="00AA5333"/>
    <w:rsid w:val="00AA688B"/>
    <w:rsid w:val="00AB0347"/>
    <w:rsid w:val="00AB1375"/>
    <w:rsid w:val="00AB18B2"/>
    <w:rsid w:val="00AC0071"/>
    <w:rsid w:val="00AC6672"/>
    <w:rsid w:val="00AC7CBF"/>
    <w:rsid w:val="00AC7DD8"/>
    <w:rsid w:val="00AD33BE"/>
    <w:rsid w:val="00AD3DEF"/>
    <w:rsid w:val="00AD5CD3"/>
    <w:rsid w:val="00AE06BB"/>
    <w:rsid w:val="00AE5748"/>
    <w:rsid w:val="00AE7498"/>
    <w:rsid w:val="00AF123C"/>
    <w:rsid w:val="00AF2B67"/>
    <w:rsid w:val="00AF2BD7"/>
    <w:rsid w:val="00AF51C9"/>
    <w:rsid w:val="00AF62EF"/>
    <w:rsid w:val="00AF6CA6"/>
    <w:rsid w:val="00B14D95"/>
    <w:rsid w:val="00B164F7"/>
    <w:rsid w:val="00B2207E"/>
    <w:rsid w:val="00B2263B"/>
    <w:rsid w:val="00B24B72"/>
    <w:rsid w:val="00B365AF"/>
    <w:rsid w:val="00B36E2D"/>
    <w:rsid w:val="00B43076"/>
    <w:rsid w:val="00B44D3C"/>
    <w:rsid w:val="00B51925"/>
    <w:rsid w:val="00B521C1"/>
    <w:rsid w:val="00B55554"/>
    <w:rsid w:val="00B5570A"/>
    <w:rsid w:val="00B63CF3"/>
    <w:rsid w:val="00B6511D"/>
    <w:rsid w:val="00B66DD4"/>
    <w:rsid w:val="00B7165A"/>
    <w:rsid w:val="00B725A8"/>
    <w:rsid w:val="00B7515C"/>
    <w:rsid w:val="00B75F01"/>
    <w:rsid w:val="00B80503"/>
    <w:rsid w:val="00B90EE9"/>
    <w:rsid w:val="00BA64CD"/>
    <w:rsid w:val="00BA67D6"/>
    <w:rsid w:val="00BA761F"/>
    <w:rsid w:val="00BB246B"/>
    <w:rsid w:val="00BB2626"/>
    <w:rsid w:val="00BB53AA"/>
    <w:rsid w:val="00BB7B88"/>
    <w:rsid w:val="00BC64AD"/>
    <w:rsid w:val="00BC753C"/>
    <w:rsid w:val="00BC7EC3"/>
    <w:rsid w:val="00BD0842"/>
    <w:rsid w:val="00BD2EEF"/>
    <w:rsid w:val="00BD54C6"/>
    <w:rsid w:val="00BD5E38"/>
    <w:rsid w:val="00BE4B19"/>
    <w:rsid w:val="00BE4D73"/>
    <w:rsid w:val="00BE642F"/>
    <w:rsid w:val="00BE7FA1"/>
    <w:rsid w:val="00BF0365"/>
    <w:rsid w:val="00BF471A"/>
    <w:rsid w:val="00C000B3"/>
    <w:rsid w:val="00C12158"/>
    <w:rsid w:val="00C16CDA"/>
    <w:rsid w:val="00C16FC0"/>
    <w:rsid w:val="00C224D0"/>
    <w:rsid w:val="00C2563B"/>
    <w:rsid w:val="00C26A72"/>
    <w:rsid w:val="00C304DB"/>
    <w:rsid w:val="00C30834"/>
    <w:rsid w:val="00C3182B"/>
    <w:rsid w:val="00C336A2"/>
    <w:rsid w:val="00C36A12"/>
    <w:rsid w:val="00C37D2C"/>
    <w:rsid w:val="00C44A04"/>
    <w:rsid w:val="00C462A5"/>
    <w:rsid w:val="00C46312"/>
    <w:rsid w:val="00C47CC4"/>
    <w:rsid w:val="00C50A97"/>
    <w:rsid w:val="00C56361"/>
    <w:rsid w:val="00C565F4"/>
    <w:rsid w:val="00C64F8A"/>
    <w:rsid w:val="00C66255"/>
    <w:rsid w:val="00C72241"/>
    <w:rsid w:val="00C73607"/>
    <w:rsid w:val="00C742D5"/>
    <w:rsid w:val="00C769D9"/>
    <w:rsid w:val="00C818D7"/>
    <w:rsid w:val="00C83498"/>
    <w:rsid w:val="00C846EC"/>
    <w:rsid w:val="00C8722C"/>
    <w:rsid w:val="00C87C1C"/>
    <w:rsid w:val="00C920E5"/>
    <w:rsid w:val="00C9318D"/>
    <w:rsid w:val="00C962E0"/>
    <w:rsid w:val="00C9704A"/>
    <w:rsid w:val="00C9AE0F"/>
    <w:rsid w:val="00CA16AF"/>
    <w:rsid w:val="00CA4DDF"/>
    <w:rsid w:val="00CB3894"/>
    <w:rsid w:val="00CB4A77"/>
    <w:rsid w:val="00CB4E44"/>
    <w:rsid w:val="00CB5E0A"/>
    <w:rsid w:val="00CC0804"/>
    <w:rsid w:val="00CC497A"/>
    <w:rsid w:val="00CC5415"/>
    <w:rsid w:val="00CC5688"/>
    <w:rsid w:val="00CD5B5D"/>
    <w:rsid w:val="00CE19C4"/>
    <w:rsid w:val="00CE2957"/>
    <w:rsid w:val="00CE2DA5"/>
    <w:rsid w:val="00CE2F75"/>
    <w:rsid w:val="00CE4111"/>
    <w:rsid w:val="00D0000D"/>
    <w:rsid w:val="00D02DC9"/>
    <w:rsid w:val="00D042C3"/>
    <w:rsid w:val="00D058BD"/>
    <w:rsid w:val="00D07C87"/>
    <w:rsid w:val="00D11FA6"/>
    <w:rsid w:val="00D17652"/>
    <w:rsid w:val="00D20530"/>
    <w:rsid w:val="00D20D2E"/>
    <w:rsid w:val="00D22290"/>
    <w:rsid w:val="00D23541"/>
    <w:rsid w:val="00D244D1"/>
    <w:rsid w:val="00D25586"/>
    <w:rsid w:val="00D26629"/>
    <w:rsid w:val="00D2667B"/>
    <w:rsid w:val="00D318C7"/>
    <w:rsid w:val="00D321D9"/>
    <w:rsid w:val="00D37B7B"/>
    <w:rsid w:val="00D41837"/>
    <w:rsid w:val="00D41931"/>
    <w:rsid w:val="00D4497E"/>
    <w:rsid w:val="00D45521"/>
    <w:rsid w:val="00D45F73"/>
    <w:rsid w:val="00D4600B"/>
    <w:rsid w:val="00D47EB1"/>
    <w:rsid w:val="00D51397"/>
    <w:rsid w:val="00D56E83"/>
    <w:rsid w:val="00D573DD"/>
    <w:rsid w:val="00D60EA6"/>
    <w:rsid w:val="00D61648"/>
    <w:rsid w:val="00D63ACF"/>
    <w:rsid w:val="00D643A0"/>
    <w:rsid w:val="00D65387"/>
    <w:rsid w:val="00D67DBE"/>
    <w:rsid w:val="00D772DC"/>
    <w:rsid w:val="00D80CE3"/>
    <w:rsid w:val="00D812A1"/>
    <w:rsid w:val="00D828E6"/>
    <w:rsid w:val="00D840E0"/>
    <w:rsid w:val="00D85277"/>
    <w:rsid w:val="00D86E5D"/>
    <w:rsid w:val="00D87825"/>
    <w:rsid w:val="00D91107"/>
    <w:rsid w:val="00D92885"/>
    <w:rsid w:val="00D9298A"/>
    <w:rsid w:val="00D95E65"/>
    <w:rsid w:val="00D961FE"/>
    <w:rsid w:val="00DA274F"/>
    <w:rsid w:val="00DA7048"/>
    <w:rsid w:val="00DA72F3"/>
    <w:rsid w:val="00DA7FED"/>
    <w:rsid w:val="00DB3BF6"/>
    <w:rsid w:val="00DB5D1F"/>
    <w:rsid w:val="00DB5DF7"/>
    <w:rsid w:val="00DC203F"/>
    <w:rsid w:val="00DC5107"/>
    <w:rsid w:val="00DD5F10"/>
    <w:rsid w:val="00DD69A4"/>
    <w:rsid w:val="00DD71C6"/>
    <w:rsid w:val="00DD75FF"/>
    <w:rsid w:val="00DE2451"/>
    <w:rsid w:val="00DE3B93"/>
    <w:rsid w:val="00DE60F8"/>
    <w:rsid w:val="00DE700C"/>
    <w:rsid w:val="00DF7C9E"/>
    <w:rsid w:val="00E00400"/>
    <w:rsid w:val="00E025E1"/>
    <w:rsid w:val="00E04A1E"/>
    <w:rsid w:val="00E04BEB"/>
    <w:rsid w:val="00E05C6B"/>
    <w:rsid w:val="00E104CD"/>
    <w:rsid w:val="00E11066"/>
    <w:rsid w:val="00E156DD"/>
    <w:rsid w:val="00E249B8"/>
    <w:rsid w:val="00E24D31"/>
    <w:rsid w:val="00E259BD"/>
    <w:rsid w:val="00E324B4"/>
    <w:rsid w:val="00E3311A"/>
    <w:rsid w:val="00E33702"/>
    <w:rsid w:val="00E33C7C"/>
    <w:rsid w:val="00E34DE4"/>
    <w:rsid w:val="00E36B4A"/>
    <w:rsid w:val="00E36EBC"/>
    <w:rsid w:val="00E37EF0"/>
    <w:rsid w:val="00E454D9"/>
    <w:rsid w:val="00E467AB"/>
    <w:rsid w:val="00E47EFD"/>
    <w:rsid w:val="00E5101C"/>
    <w:rsid w:val="00E559F8"/>
    <w:rsid w:val="00E56C4C"/>
    <w:rsid w:val="00E56C87"/>
    <w:rsid w:val="00E57C4A"/>
    <w:rsid w:val="00E6002B"/>
    <w:rsid w:val="00E6144D"/>
    <w:rsid w:val="00E643FF"/>
    <w:rsid w:val="00E64D3B"/>
    <w:rsid w:val="00E77236"/>
    <w:rsid w:val="00E81728"/>
    <w:rsid w:val="00E81831"/>
    <w:rsid w:val="00E862C8"/>
    <w:rsid w:val="00E906FE"/>
    <w:rsid w:val="00E92F42"/>
    <w:rsid w:val="00EC69C9"/>
    <w:rsid w:val="00EC78FE"/>
    <w:rsid w:val="00ED1092"/>
    <w:rsid w:val="00ED24A7"/>
    <w:rsid w:val="00ED7F35"/>
    <w:rsid w:val="00EE6D7B"/>
    <w:rsid w:val="00EF01BC"/>
    <w:rsid w:val="00EF44A7"/>
    <w:rsid w:val="00F00F99"/>
    <w:rsid w:val="00F01061"/>
    <w:rsid w:val="00F036C5"/>
    <w:rsid w:val="00F045C0"/>
    <w:rsid w:val="00F054F9"/>
    <w:rsid w:val="00F11C80"/>
    <w:rsid w:val="00F12379"/>
    <w:rsid w:val="00F169C8"/>
    <w:rsid w:val="00F20125"/>
    <w:rsid w:val="00F248E8"/>
    <w:rsid w:val="00F24E0D"/>
    <w:rsid w:val="00F25CC2"/>
    <w:rsid w:val="00F301E7"/>
    <w:rsid w:val="00F32AE6"/>
    <w:rsid w:val="00F352E8"/>
    <w:rsid w:val="00F35E5D"/>
    <w:rsid w:val="00F36463"/>
    <w:rsid w:val="00F373B6"/>
    <w:rsid w:val="00F37F3A"/>
    <w:rsid w:val="00F62715"/>
    <w:rsid w:val="00F64126"/>
    <w:rsid w:val="00F701A3"/>
    <w:rsid w:val="00F72F23"/>
    <w:rsid w:val="00F77C06"/>
    <w:rsid w:val="00F822B7"/>
    <w:rsid w:val="00F84A77"/>
    <w:rsid w:val="00F857DE"/>
    <w:rsid w:val="00F85CFC"/>
    <w:rsid w:val="00F955FC"/>
    <w:rsid w:val="00FA3462"/>
    <w:rsid w:val="00FB2BEB"/>
    <w:rsid w:val="00FB2C9B"/>
    <w:rsid w:val="00FB4386"/>
    <w:rsid w:val="00FB47BF"/>
    <w:rsid w:val="00FB4B5E"/>
    <w:rsid w:val="00FB693C"/>
    <w:rsid w:val="00FC1232"/>
    <w:rsid w:val="00FC2984"/>
    <w:rsid w:val="00FE0D68"/>
    <w:rsid w:val="00FE208A"/>
    <w:rsid w:val="00FE524D"/>
    <w:rsid w:val="00FE6385"/>
    <w:rsid w:val="00FF244A"/>
    <w:rsid w:val="00FF3830"/>
    <w:rsid w:val="00FF435A"/>
    <w:rsid w:val="00FF6788"/>
    <w:rsid w:val="00FF75B8"/>
    <w:rsid w:val="01DAC30F"/>
    <w:rsid w:val="02FB3010"/>
    <w:rsid w:val="0371AB08"/>
    <w:rsid w:val="0625ED92"/>
    <w:rsid w:val="07073B60"/>
    <w:rsid w:val="07DB8AFE"/>
    <w:rsid w:val="082EEBEE"/>
    <w:rsid w:val="090AB04B"/>
    <w:rsid w:val="09438411"/>
    <w:rsid w:val="09ABE9DD"/>
    <w:rsid w:val="0D668D78"/>
    <w:rsid w:val="0EC72FE0"/>
    <w:rsid w:val="0F16F748"/>
    <w:rsid w:val="10D887E6"/>
    <w:rsid w:val="10F33FB9"/>
    <w:rsid w:val="111CE6C7"/>
    <w:rsid w:val="12234506"/>
    <w:rsid w:val="15FEA8D7"/>
    <w:rsid w:val="1664C852"/>
    <w:rsid w:val="167A1975"/>
    <w:rsid w:val="1756435D"/>
    <w:rsid w:val="182AC39F"/>
    <w:rsid w:val="1B94A52B"/>
    <w:rsid w:val="1D0E3DD6"/>
    <w:rsid w:val="1DCA24DC"/>
    <w:rsid w:val="1E5136BE"/>
    <w:rsid w:val="1F7AB206"/>
    <w:rsid w:val="256F4845"/>
    <w:rsid w:val="25916BC6"/>
    <w:rsid w:val="26D9E246"/>
    <w:rsid w:val="26EEA528"/>
    <w:rsid w:val="278AF26B"/>
    <w:rsid w:val="27D3954F"/>
    <w:rsid w:val="2811D55F"/>
    <w:rsid w:val="284E49C4"/>
    <w:rsid w:val="28821579"/>
    <w:rsid w:val="29145F20"/>
    <w:rsid w:val="29C38FE5"/>
    <w:rsid w:val="2AB4FAF2"/>
    <w:rsid w:val="2B30553D"/>
    <w:rsid w:val="2CE1C12B"/>
    <w:rsid w:val="2D1676B8"/>
    <w:rsid w:val="2DA879E2"/>
    <w:rsid w:val="2E7CB95D"/>
    <w:rsid w:val="3041356B"/>
    <w:rsid w:val="308639D6"/>
    <w:rsid w:val="309B306F"/>
    <w:rsid w:val="30F06616"/>
    <w:rsid w:val="31BFEE0F"/>
    <w:rsid w:val="33D07351"/>
    <w:rsid w:val="33D32C12"/>
    <w:rsid w:val="387D72C4"/>
    <w:rsid w:val="39E4590B"/>
    <w:rsid w:val="3BA00F64"/>
    <w:rsid w:val="3CB9BD88"/>
    <w:rsid w:val="3CD19E54"/>
    <w:rsid w:val="3DA14F68"/>
    <w:rsid w:val="3E78AF03"/>
    <w:rsid w:val="3F08EC86"/>
    <w:rsid w:val="40400B9F"/>
    <w:rsid w:val="4045592D"/>
    <w:rsid w:val="4117C8E3"/>
    <w:rsid w:val="4166D8B3"/>
    <w:rsid w:val="416F83FE"/>
    <w:rsid w:val="44548D10"/>
    <w:rsid w:val="44C21CED"/>
    <w:rsid w:val="458A34BC"/>
    <w:rsid w:val="458A688F"/>
    <w:rsid w:val="4688A782"/>
    <w:rsid w:val="47262563"/>
    <w:rsid w:val="47ADCFA9"/>
    <w:rsid w:val="47C89F8E"/>
    <w:rsid w:val="482B2671"/>
    <w:rsid w:val="4A814CE3"/>
    <w:rsid w:val="4A856216"/>
    <w:rsid w:val="4AF2001F"/>
    <w:rsid w:val="4BCCFDAB"/>
    <w:rsid w:val="4D978DD6"/>
    <w:rsid w:val="4DB4A9AB"/>
    <w:rsid w:val="4DCE679E"/>
    <w:rsid w:val="4E01FE83"/>
    <w:rsid w:val="4E3B965F"/>
    <w:rsid w:val="4E986758"/>
    <w:rsid w:val="4F0EAE8D"/>
    <w:rsid w:val="50A33418"/>
    <w:rsid w:val="50AD4667"/>
    <w:rsid w:val="50EA4239"/>
    <w:rsid w:val="519782E0"/>
    <w:rsid w:val="528039FF"/>
    <w:rsid w:val="561D33A9"/>
    <w:rsid w:val="568B84EB"/>
    <w:rsid w:val="5827554C"/>
    <w:rsid w:val="5B4C5976"/>
    <w:rsid w:val="5B950216"/>
    <w:rsid w:val="5BC90A8D"/>
    <w:rsid w:val="5BF3F039"/>
    <w:rsid w:val="5BF7C37E"/>
    <w:rsid w:val="5CE829D7"/>
    <w:rsid w:val="5D91BFCE"/>
    <w:rsid w:val="5EF5899C"/>
    <w:rsid w:val="5F7AB991"/>
    <w:rsid w:val="608195E1"/>
    <w:rsid w:val="615BB90D"/>
    <w:rsid w:val="618F16E6"/>
    <w:rsid w:val="633108FC"/>
    <w:rsid w:val="636064B1"/>
    <w:rsid w:val="639F3122"/>
    <w:rsid w:val="64C20C9A"/>
    <w:rsid w:val="6811A5C8"/>
    <w:rsid w:val="6882D08C"/>
    <w:rsid w:val="6A39EE6C"/>
    <w:rsid w:val="6AC5AF7E"/>
    <w:rsid w:val="6ACBC9CC"/>
    <w:rsid w:val="6B3CC817"/>
    <w:rsid w:val="6BFBDF8D"/>
    <w:rsid w:val="6D55F4F8"/>
    <w:rsid w:val="6DAA1436"/>
    <w:rsid w:val="6E0AD34F"/>
    <w:rsid w:val="6E9E0F79"/>
    <w:rsid w:val="6EA1C459"/>
    <w:rsid w:val="72373323"/>
    <w:rsid w:val="753D804E"/>
    <w:rsid w:val="765E915B"/>
    <w:rsid w:val="7676224C"/>
    <w:rsid w:val="76A8B5F5"/>
    <w:rsid w:val="7A310A31"/>
    <w:rsid w:val="7A7632F6"/>
    <w:rsid w:val="7AA14229"/>
    <w:rsid w:val="7AB50010"/>
    <w:rsid w:val="7B15DDAE"/>
    <w:rsid w:val="7BAC4499"/>
    <w:rsid w:val="7BC8B939"/>
    <w:rsid w:val="7D42B705"/>
    <w:rsid w:val="7D6AF7EF"/>
    <w:rsid w:val="7D6C86B9"/>
    <w:rsid w:val="7DEAFE9D"/>
    <w:rsid w:val="7E218A71"/>
    <w:rsid w:val="7F52FF39"/>
    <w:rsid w:val="7F99DDD1"/>
    <w:rsid w:val="7FEA585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DE80"/>
  <w15:chartTrackingRefBased/>
  <w15:docId w15:val="{D2122172-BD32-4BFD-A352-F9ECCAA2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C8B"/>
    <w:pPr>
      <w:bidi/>
      <w:spacing w:line="256" w:lineRule="auto"/>
    </w:pPr>
  </w:style>
  <w:style w:type="paragraph" w:styleId="Heading1">
    <w:name w:val="heading 1"/>
    <w:basedOn w:val="Normal"/>
    <w:next w:val="Normal"/>
    <w:link w:val="Heading1Char"/>
    <w:uiPriority w:val="9"/>
    <w:qFormat/>
    <w:rsid w:val="00B72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EBC"/>
    <w:pPr>
      <w:ind w:left="720"/>
      <w:contextualSpacing/>
    </w:pPr>
  </w:style>
  <w:style w:type="character" w:styleId="PlaceholderText">
    <w:name w:val="Placeholder Text"/>
    <w:basedOn w:val="DefaultParagraphFont"/>
    <w:uiPriority w:val="99"/>
    <w:semiHidden/>
    <w:rsid w:val="00F352E8"/>
    <w:rPr>
      <w:color w:val="808080"/>
    </w:rPr>
  </w:style>
  <w:style w:type="character" w:styleId="CommentReference">
    <w:name w:val="annotation reference"/>
    <w:basedOn w:val="DefaultParagraphFont"/>
    <w:uiPriority w:val="99"/>
    <w:semiHidden/>
    <w:unhideWhenUsed/>
    <w:rsid w:val="00D9298A"/>
    <w:rPr>
      <w:sz w:val="16"/>
      <w:szCs w:val="16"/>
    </w:rPr>
  </w:style>
  <w:style w:type="paragraph" w:styleId="CommentText">
    <w:name w:val="annotation text"/>
    <w:basedOn w:val="Normal"/>
    <w:link w:val="CommentTextChar"/>
    <w:uiPriority w:val="99"/>
    <w:unhideWhenUsed/>
    <w:rsid w:val="00D9298A"/>
    <w:pPr>
      <w:spacing w:line="240" w:lineRule="auto"/>
    </w:pPr>
    <w:rPr>
      <w:sz w:val="20"/>
      <w:szCs w:val="20"/>
    </w:rPr>
  </w:style>
  <w:style w:type="character" w:customStyle="1" w:styleId="CommentTextChar">
    <w:name w:val="Comment Text Char"/>
    <w:basedOn w:val="DefaultParagraphFont"/>
    <w:link w:val="CommentText"/>
    <w:uiPriority w:val="99"/>
    <w:rsid w:val="00D9298A"/>
    <w:rPr>
      <w:sz w:val="20"/>
      <w:szCs w:val="20"/>
    </w:rPr>
  </w:style>
  <w:style w:type="paragraph" w:styleId="CommentSubject">
    <w:name w:val="annotation subject"/>
    <w:basedOn w:val="CommentText"/>
    <w:next w:val="CommentText"/>
    <w:link w:val="CommentSubjectChar"/>
    <w:uiPriority w:val="99"/>
    <w:semiHidden/>
    <w:unhideWhenUsed/>
    <w:rsid w:val="00D9298A"/>
    <w:rPr>
      <w:b/>
      <w:bCs/>
    </w:rPr>
  </w:style>
  <w:style w:type="character" w:customStyle="1" w:styleId="CommentSubjectChar">
    <w:name w:val="Comment Subject Char"/>
    <w:basedOn w:val="CommentTextChar"/>
    <w:link w:val="CommentSubject"/>
    <w:uiPriority w:val="99"/>
    <w:semiHidden/>
    <w:rsid w:val="00D9298A"/>
    <w:rPr>
      <w:b/>
      <w:bCs/>
      <w:sz w:val="20"/>
      <w:szCs w:val="20"/>
    </w:rPr>
  </w:style>
  <w:style w:type="table" w:styleId="TableGrid">
    <w:name w:val="Table Grid"/>
    <w:basedOn w:val="TableNormal"/>
    <w:uiPriority w:val="39"/>
    <w:rsid w:val="00501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24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44D3C"/>
    <w:pPr>
      <w:spacing w:after="0"/>
    </w:pPr>
  </w:style>
  <w:style w:type="character" w:styleId="Hyperlink">
    <w:name w:val="Hyperlink"/>
    <w:basedOn w:val="DefaultParagraphFont"/>
    <w:uiPriority w:val="99"/>
    <w:unhideWhenUsed/>
    <w:rsid w:val="00B44D3C"/>
    <w:rPr>
      <w:color w:val="0563C1" w:themeColor="hyperlink"/>
      <w:u w:val="single"/>
    </w:rPr>
  </w:style>
  <w:style w:type="paragraph" w:customStyle="1" w:styleId="msonormal0">
    <w:name w:val="msonormal"/>
    <w:basedOn w:val="Normal"/>
    <w:rsid w:val="00F77C0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uiPriority w:val="99"/>
    <w:semiHidden/>
    <w:unhideWhenUsed/>
    <w:rsid w:val="007F53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371"/>
    <w:rPr>
      <w:sz w:val="20"/>
      <w:szCs w:val="20"/>
    </w:rPr>
  </w:style>
  <w:style w:type="character" w:styleId="EndnoteReference">
    <w:name w:val="endnote reference"/>
    <w:basedOn w:val="DefaultParagraphFont"/>
    <w:uiPriority w:val="99"/>
    <w:semiHidden/>
    <w:unhideWhenUsed/>
    <w:rsid w:val="007F5371"/>
    <w:rPr>
      <w:vertAlign w:val="superscript"/>
    </w:rPr>
  </w:style>
  <w:style w:type="character" w:customStyle="1" w:styleId="Heading1Char">
    <w:name w:val="Heading 1 Char"/>
    <w:basedOn w:val="DefaultParagraphFont"/>
    <w:link w:val="Heading1"/>
    <w:uiPriority w:val="9"/>
    <w:rsid w:val="00B72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5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25A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725A8"/>
    <w:rPr>
      <w:color w:val="954F72" w:themeColor="followedHyperlink"/>
      <w:u w:val="single"/>
    </w:rPr>
  </w:style>
  <w:style w:type="paragraph" w:styleId="TOC1">
    <w:name w:val="toc 1"/>
    <w:basedOn w:val="Normal"/>
    <w:next w:val="Normal"/>
    <w:autoRedefine/>
    <w:uiPriority w:val="39"/>
    <w:unhideWhenUsed/>
    <w:rsid w:val="00B725A8"/>
    <w:pPr>
      <w:bidi w:val="0"/>
      <w:spacing w:after="100"/>
    </w:pPr>
    <w:rPr>
      <w:rFonts w:eastAsiaTheme="minorEastAsia" w:cs="Times New Roman"/>
      <w:kern w:val="0"/>
      <w:lang w:bidi="ar-SA"/>
      <w14:ligatures w14:val="none"/>
    </w:rPr>
  </w:style>
  <w:style w:type="paragraph" w:styleId="TOC2">
    <w:name w:val="toc 2"/>
    <w:basedOn w:val="Normal"/>
    <w:next w:val="Normal"/>
    <w:autoRedefine/>
    <w:uiPriority w:val="39"/>
    <w:unhideWhenUsed/>
    <w:rsid w:val="00175A1E"/>
    <w:pPr>
      <w:tabs>
        <w:tab w:val="right" w:leader="dot" w:pos="9016"/>
      </w:tabs>
      <w:bidi w:val="0"/>
      <w:spacing w:after="100"/>
      <w:ind w:left="220"/>
      <w:jc w:val="center"/>
    </w:pPr>
    <w:rPr>
      <w:rFonts w:eastAsiaTheme="minorEastAsia" w:cs="Times New Roman"/>
      <w:kern w:val="0"/>
      <w:lang w:bidi="ar-SA"/>
      <w14:ligatures w14:val="none"/>
    </w:rPr>
  </w:style>
  <w:style w:type="paragraph" w:styleId="TOC3">
    <w:name w:val="toc 3"/>
    <w:basedOn w:val="Normal"/>
    <w:next w:val="Normal"/>
    <w:autoRedefine/>
    <w:uiPriority w:val="39"/>
    <w:unhideWhenUsed/>
    <w:rsid w:val="00175A1E"/>
    <w:pPr>
      <w:tabs>
        <w:tab w:val="right" w:leader="dot" w:pos="9016"/>
      </w:tabs>
      <w:bidi w:val="0"/>
      <w:spacing w:after="100"/>
      <w:ind w:left="440"/>
      <w:jc w:val="right"/>
    </w:pPr>
    <w:rPr>
      <w:rFonts w:eastAsiaTheme="minorEastAsia" w:cs="Times New Roman"/>
      <w:kern w:val="0"/>
      <w:lang w:bidi="ar-SA"/>
      <w14:ligatures w14:val="none"/>
    </w:rPr>
  </w:style>
  <w:style w:type="paragraph" w:styleId="TOCHeading">
    <w:name w:val="TOC Heading"/>
    <w:basedOn w:val="Heading1"/>
    <w:next w:val="Normal"/>
    <w:uiPriority w:val="39"/>
    <w:unhideWhenUsed/>
    <w:qFormat/>
    <w:rsid w:val="00B725A8"/>
    <w:pPr>
      <w:bidi w:val="0"/>
      <w:outlineLvl w:val="9"/>
    </w:pPr>
    <w:rPr>
      <w:kern w:val="0"/>
      <w:lang w:bidi="ar-SA"/>
      <w14:ligatures w14:val="none"/>
    </w:rPr>
  </w:style>
  <w:style w:type="character" w:customStyle="1" w:styleId="f1000-at-ignore">
    <w:name w:val="f1000-at-ignore"/>
    <w:basedOn w:val="DefaultParagraphFont"/>
    <w:rsid w:val="00F045C0"/>
  </w:style>
  <w:style w:type="character" w:styleId="Strong">
    <w:name w:val="Strong"/>
    <w:basedOn w:val="DefaultParagraphFont"/>
    <w:uiPriority w:val="22"/>
    <w:qFormat/>
    <w:rsid w:val="00D37B7B"/>
    <w:rPr>
      <w:b/>
      <w:bC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370A0C"/>
    <w:pPr>
      <w:spacing w:after="0" w:line="240" w:lineRule="auto"/>
    </w:pPr>
  </w:style>
  <w:style w:type="character" w:customStyle="1" w:styleId="HeaderChar1">
    <w:name w:val="Header Char1"/>
    <w:basedOn w:val="DefaultParagraphFont"/>
    <w:uiPriority w:val="99"/>
    <w:semiHidden/>
    <w:rsid w:val="00C44A04"/>
  </w:style>
  <w:style w:type="character" w:customStyle="1" w:styleId="FooterChar1">
    <w:name w:val="Footer Char1"/>
    <w:basedOn w:val="DefaultParagraphFont"/>
    <w:uiPriority w:val="99"/>
    <w:semiHidden/>
    <w:rsid w:val="00C44A04"/>
  </w:style>
  <w:style w:type="paragraph" w:styleId="TOC4">
    <w:name w:val="toc 4"/>
    <w:basedOn w:val="Normal"/>
    <w:next w:val="Normal"/>
    <w:autoRedefine/>
    <w:uiPriority w:val="39"/>
    <w:unhideWhenUsed/>
    <w:rsid w:val="00A43577"/>
    <w:pPr>
      <w:spacing w:after="100" w:line="259" w:lineRule="auto"/>
      <w:ind w:left="660"/>
    </w:pPr>
    <w:rPr>
      <w:rFonts w:eastAsiaTheme="minorEastAsia"/>
    </w:rPr>
  </w:style>
  <w:style w:type="paragraph" w:styleId="TOC5">
    <w:name w:val="toc 5"/>
    <w:basedOn w:val="Normal"/>
    <w:next w:val="Normal"/>
    <w:autoRedefine/>
    <w:uiPriority w:val="39"/>
    <w:unhideWhenUsed/>
    <w:rsid w:val="00A43577"/>
    <w:pPr>
      <w:spacing w:after="100" w:line="259" w:lineRule="auto"/>
      <w:ind w:left="880"/>
    </w:pPr>
    <w:rPr>
      <w:rFonts w:eastAsiaTheme="minorEastAsia"/>
    </w:rPr>
  </w:style>
  <w:style w:type="paragraph" w:styleId="TOC6">
    <w:name w:val="toc 6"/>
    <w:basedOn w:val="Normal"/>
    <w:next w:val="Normal"/>
    <w:autoRedefine/>
    <w:uiPriority w:val="39"/>
    <w:unhideWhenUsed/>
    <w:rsid w:val="00A43577"/>
    <w:pPr>
      <w:spacing w:after="100" w:line="259" w:lineRule="auto"/>
      <w:ind w:left="1100"/>
    </w:pPr>
    <w:rPr>
      <w:rFonts w:eastAsiaTheme="minorEastAsia"/>
    </w:rPr>
  </w:style>
  <w:style w:type="paragraph" w:styleId="TOC7">
    <w:name w:val="toc 7"/>
    <w:basedOn w:val="Normal"/>
    <w:next w:val="Normal"/>
    <w:autoRedefine/>
    <w:uiPriority w:val="39"/>
    <w:unhideWhenUsed/>
    <w:rsid w:val="00A43577"/>
    <w:pPr>
      <w:spacing w:after="100" w:line="259" w:lineRule="auto"/>
      <w:ind w:left="1320"/>
    </w:pPr>
    <w:rPr>
      <w:rFonts w:eastAsiaTheme="minorEastAsia"/>
    </w:rPr>
  </w:style>
  <w:style w:type="paragraph" w:styleId="TOC8">
    <w:name w:val="toc 8"/>
    <w:basedOn w:val="Normal"/>
    <w:next w:val="Normal"/>
    <w:autoRedefine/>
    <w:uiPriority w:val="39"/>
    <w:unhideWhenUsed/>
    <w:rsid w:val="00A43577"/>
    <w:pPr>
      <w:spacing w:after="100" w:line="259" w:lineRule="auto"/>
      <w:ind w:left="1540"/>
    </w:pPr>
    <w:rPr>
      <w:rFonts w:eastAsiaTheme="minorEastAsia"/>
    </w:rPr>
  </w:style>
  <w:style w:type="paragraph" w:styleId="TOC9">
    <w:name w:val="toc 9"/>
    <w:basedOn w:val="Normal"/>
    <w:next w:val="Normal"/>
    <w:autoRedefine/>
    <w:uiPriority w:val="39"/>
    <w:unhideWhenUsed/>
    <w:rsid w:val="00A43577"/>
    <w:pPr>
      <w:spacing w:after="100" w:line="259" w:lineRule="auto"/>
      <w:ind w:left="1760"/>
    </w:pPr>
    <w:rPr>
      <w:rFonts w:eastAsiaTheme="minorEastAsia"/>
    </w:rPr>
  </w:style>
  <w:style w:type="character" w:styleId="UnresolvedMention">
    <w:name w:val="Unresolved Mention"/>
    <w:basedOn w:val="DefaultParagraphFont"/>
    <w:uiPriority w:val="99"/>
    <w:semiHidden/>
    <w:unhideWhenUsed/>
    <w:rsid w:val="00A43577"/>
    <w:rPr>
      <w:color w:val="605E5C"/>
      <w:shd w:val="clear" w:color="auto" w:fill="E1DFDD"/>
    </w:rPr>
  </w:style>
  <w:style w:type="paragraph" w:styleId="NoSpacing">
    <w:name w:val="No Spacing"/>
    <w:link w:val="NoSpacingChar"/>
    <w:uiPriority w:val="1"/>
    <w:qFormat/>
    <w:rsid w:val="003135AD"/>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3135AD"/>
    <w:rPr>
      <w:rFonts w:eastAsiaTheme="minorEastAsia"/>
      <w:kern w:val="0"/>
      <w:lang w:bidi="ar-SA"/>
      <w14:ligatures w14:val="none"/>
    </w:rPr>
  </w:style>
  <w:style w:type="paragraph" w:styleId="BodyText">
    <w:name w:val="Body Text"/>
    <w:basedOn w:val="Normal"/>
    <w:link w:val="BodyTextChar"/>
    <w:uiPriority w:val="1"/>
    <w:qFormat/>
    <w:rsid w:val="007D64DF"/>
    <w:pPr>
      <w:widowControl w:val="0"/>
      <w:autoSpaceDE w:val="0"/>
      <w:autoSpaceDN w:val="0"/>
      <w:bidi w:val="0"/>
      <w:spacing w:after="0" w:line="240" w:lineRule="auto"/>
    </w:pPr>
    <w:rPr>
      <w:rFonts w:ascii="Times New Roman" w:eastAsia="Times New Roman" w:hAnsi="Times New Roman" w:cs="Times New Roman"/>
      <w:kern w:val="0"/>
      <w:sz w:val="20"/>
      <w:szCs w:val="20"/>
      <w:lang w:bidi="ar-SA"/>
      <w14:ligatures w14:val="none"/>
    </w:rPr>
  </w:style>
  <w:style w:type="character" w:customStyle="1" w:styleId="BodyTextChar">
    <w:name w:val="Body Text Char"/>
    <w:basedOn w:val="DefaultParagraphFont"/>
    <w:link w:val="BodyText"/>
    <w:uiPriority w:val="1"/>
    <w:rsid w:val="007D64DF"/>
    <w:rPr>
      <w:rFonts w:ascii="Times New Roman" w:eastAsia="Times New Roman" w:hAnsi="Times New Roman" w:cs="Times New Roman"/>
      <w:kern w:val="0"/>
      <w:sz w:val="20"/>
      <w:szCs w:val="20"/>
      <w:lang w:bidi="ar-SA"/>
      <w14:ligatures w14:val="none"/>
    </w:rPr>
  </w:style>
  <w:style w:type="paragraph" w:styleId="Title">
    <w:name w:val="Title"/>
    <w:basedOn w:val="Normal"/>
    <w:link w:val="TitleChar"/>
    <w:uiPriority w:val="10"/>
    <w:qFormat/>
    <w:rsid w:val="007D64DF"/>
    <w:pPr>
      <w:widowControl w:val="0"/>
      <w:autoSpaceDE w:val="0"/>
      <w:autoSpaceDN w:val="0"/>
      <w:bidi w:val="0"/>
      <w:spacing w:before="1" w:after="0" w:line="240" w:lineRule="auto"/>
      <w:ind w:left="1" w:right="13"/>
      <w:jc w:val="center"/>
    </w:pPr>
    <w:rPr>
      <w:rFonts w:ascii="Times New Roman" w:eastAsia="Times New Roman" w:hAnsi="Times New Roman" w:cs="Times New Roman"/>
      <w:b/>
      <w:bCs/>
      <w:kern w:val="0"/>
      <w:sz w:val="34"/>
      <w:szCs w:val="34"/>
      <w:lang w:bidi="ar-SA"/>
      <w14:ligatures w14:val="none"/>
    </w:rPr>
  </w:style>
  <w:style w:type="character" w:customStyle="1" w:styleId="TitleChar">
    <w:name w:val="Title Char"/>
    <w:basedOn w:val="DefaultParagraphFont"/>
    <w:link w:val="Title"/>
    <w:uiPriority w:val="10"/>
    <w:rsid w:val="007D64DF"/>
    <w:rPr>
      <w:rFonts w:ascii="Times New Roman" w:eastAsia="Times New Roman" w:hAnsi="Times New Roman" w:cs="Times New Roman"/>
      <w:b/>
      <w:bCs/>
      <w:kern w:val="0"/>
      <w:sz w:val="34"/>
      <w:szCs w:val="34"/>
      <w:lang w:bidi="ar-SA"/>
      <w14:ligatures w14:val="none"/>
    </w:rPr>
  </w:style>
  <w:style w:type="character" w:styleId="PageNumber">
    <w:name w:val="page number"/>
    <w:basedOn w:val="DefaultParagraphFont"/>
    <w:uiPriority w:val="99"/>
    <w:semiHidden/>
    <w:unhideWhenUsed/>
    <w:rsid w:val="00665824"/>
  </w:style>
  <w:style w:type="character" w:customStyle="1" w:styleId="cf01">
    <w:name w:val="cf01"/>
    <w:basedOn w:val="DefaultParagraphFont"/>
    <w:rsid w:val="00265C9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30">
      <w:bodyDiv w:val="1"/>
      <w:marLeft w:val="0"/>
      <w:marRight w:val="0"/>
      <w:marTop w:val="0"/>
      <w:marBottom w:val="0"/>
      <w:divBdr>
        <w:top w:val="none" w:sz="0" w:space="0" w:color="auto"/>
        <w:left w:val="none" w:sz="0" w:space="0" w:color="auto"/>
        <w:bottom w:val="none" w:sz="0" w:space="0" w:color="auto"/>
        <w:right w:val="none" w:sz="0" w:space="0" w:color="auto"/>
      </w:divBdr>
      <w:divsChild>
        <w:div w:id="283467569">
          <w:marLeft w:val="0"/>
          <w:marRight w:val="0"/>
          <w:marTop w:val="0"/>
          <w:marBottom w:val="0"/>
          <w:divBdr>
            <w:top w:val="single" w:sz="2" w:space="0" w:color="D9D9E3"/>
            <w:left w:val="single" w:sz="2" w:space="0" w:color="D9D9E3"/>
            <w:bottom w:val="single" w:sz="2" w:space="0" w:color="D9D9E3"/>
            <w:right w:val="single" w:sz="2" w:space="0" w:color="D9D9E3"/>
          </w:divBdr>
          <w:divsChild>
            <w:div w:id="2013601441">
              <w:marLeft w:val="0"/>
              <w:marRight w:val="0"/>
              <w:marTop w:val="0"/>
              <w:marBottom w:val="0"/>
              <w:divBdr>
                <w:top w:val="single" w:sz="2" w:space="0" w:color="D9D9E3"/>
                <w:left w:val="single" w:sz="2" w:space="0" w:color="D9D9E3"/>
                <w:bottom w:val="single" w:sz="2" w:space="0" w:color="D9D9E3"/>
                <w:right w:val="single" w:sz="2" w:space="0" w:color="D9D9E3"/>
              </w:divBdr>
              <w:divsChild>
                <w:div w:id="1155410216">
                  <w:marLeft w:val="0"/>
                  <w:marRight w:val="0"/>
                  <w:marTop w:val="0"/>
                  <w:marBottom w:val="0"/>
                  <w:divBdr>
                    <w:top w:val="single" w:sz="2" w:space="0" w:color="D9D9E3"/>
                    <w:left w:val="single" w:sz="2" w:space="0" w:color="D9D9E3"/>
                    <w:bottom w:val="single" w:sz="2" w:space="0" w:color="D9D9E3"/>
                    <w:right w:val="single" w:sz="2" w:space="0" w:color="D9D9E3"/>
                  </w:divBdr>
                  <w:divsChild>
                    <w:div w:id="1947809644">
                      <w:marLeft w:val="0"/>
                      <w:marRight w:val="0"/>
                      <w:marTop w:val="0"/>
                      <w:marBottom w:val="0"/>
                      <w:divBdr>
                        <w:top w:val="single" w:sz="2" w:space="0" w:color="D9D9E3"/>
                        <w:left w:val="single" w:sz="2" w:space="0" w:color="D9D9E3"/>
                        <w:bottom w:val="single" w:sz="2" w:space="0" w:color="D9D9E3"/>
                        <w:right w:val="single" w:sz="2" w:space="0" w:color="D9D9E3"/>
                      </w:divBdr>
                      <w:divsChild>
                        <w:div w:id="513150239">
                          <w:marLeft w:val="0"/>
                          <w:marRight w:val="0"/>
                          <w:marTop w:val="0"/>
                          <w:marBottom w:val="0"/>
                          <w:divBdr>
                            <w:top w:val="single" w:sz="2" w:space="0" w:color="D9D9E3"/>
                            <w:left w:val="single" w:sz="2" w:space="0" w:color="D9D9E3"/>
                            <w:bottom w:val="single" w:sz="2" w:space="0" w:color="D9D9E3"/>
                            <w:right w:val="single" w:sz="2" w:space="0" w:color="D9D9E3"/>
                          </w:divBdr>
                          <w:divsChild>
                            <w:div w:id="211092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646637">
                                  <w:marLeft w:val="0"/>
                                  <w:marRight w:val="0"/>
                                  <w:marTop w:val="0"/>
                                  <w:marBottom w:val="0"/>
                                  <w:divBdr>
                                    <w:top w:val="single" w:sz="2" w:space="0" w:color="D9D9E3"/>
                                    <w:left w:val="single" w:sz="2" w:space="0" w:color="D9D9E3"/>
                                    <w:bottom w:val="single" w:sz="2" w:space="0" w:color="D9D9E3"/>
                                    <w:right w:val="single" w:sz="2" w:space="0" w:color="D9D9E3"/>
                                  </w:divBdr>
                                  <w:divsChild>
                                    <w:div w:id="33584732">
                                      <w:marLeft w:val="0"/>
                                      <w:marRight w:val="0"/>
                                      <w:marTop w:val="0"/>
                                      <w:marBottom w:val="0"/>
                                      <w:divBdr>
                                        <w:top w:val="single" w:sz="2" w:space="0" w:color="D9D9E3"/>
                                        <w:left w:val="single" w:sz="2" w:space="0" w:color="D9D9E3"/>
                                        <w:bottom w:val="single" w:sz="2" w:space="0" w:color="D9D9E3"/>
                                        <w:right w:val="single" w:sz="2" w:space="0" w:color="D9D9E3"/>
                                      </w:divBdr>
                                      <w:divsChild>
                                        <w:div w:id="1277983546">
                                          <w:marLeft w:val="0"/>
                                          <w:marRight w:val="0"/>
                                          <w:marTop w:val="0"/>
                                          <w:marBottom w:val="0"/>
                                          <w:divBdr>
                                            <w:top w:val="single" w:sz="2" w:space="0" w:color="D9D9E3"/>
                                            <w:left w:val="single" w:sz="2" w:space="0" w:color="D9D9E3"/>
                                            <w:bottom w:val="single" w:sz="2" w:space="0" w:color="D9D9E3"/>
                                            <w:right w:val="single" w:sz="2" w:space="0" w:color="D9D9E3"/>
                                          </w:divBdr>
                                          <w:divsChild>
                                            <w:div w:id="332298520">
                                              <w:marLeft w:val="0"/>
                                              <w:marRight w:val="0"/>
                                              <w:marTop w:val="0"/>
                                              <w:marBottom w:val="0"/>
                                              <w:divBdr>
                                                <w:top w:val="single" w:sz="2" w:space="0" w:color="D9D9E3"/>
                                                <w:left w:val="single" w:sz="2" w:space="0" w:color="D9D9E3"/>
                                                <w:bottom w:val="single" w:sz="2" w:space="0" w:color="D9D9E3"/>
                                                <w:right w:val="single" w:sz="2" w:space="0" w:color="D9D9E3"/>
                                              </w:divBdr>
                                              <w:divsChild>
                                                <w:div w:id="1916889032">
                                                  <w:marLeft w:val="0"/>
                                                  <w:marRight w:val="0"/>
                                                  <w:marTop w:val="0"/>
                                                  <w:marBottom w:val="0"/>
                                                  <w:divBdr>
                                                    <w:top w:val="single" w:sz="2" w:space="0" w:color="D9D9E3"/>
                                                    <w:left w:val="single" w:sz="2" w:space="0" w:color="D9D9E3"/>
                                                    <w:bottom w:val="single" w:sz="2" w:space="0" w:color="D9D9E3"/>
                                                    <w:right w:val="single" w:sz="2" w:space="0" w:color="D9D9E3"/>
                                                  </w:divBdr>
                                                  <w:divsChild>
                                                    <w:div w:id="1755124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8363530">
          <w:marLeft w:val="0"/>
          <w:marRight w:val="0"/>
          <w:marTop w:val="0"/>
          <w:marBottom w:val="0"/>
          <w:divBdr>
            <w:top w:val="none" w:sz="0" w:space="0" w:color="auto"/>
            <w:left w:val="none" w:sz="0" w:space="0" w:color="auto"/>
            <w:bottom w:val="none" w:sz="0" w:space="0" w:color="auto"/>
            <w:right w:val="none" w:sz="0" w:space="0" w:color="auto"/>
          </w:divBdr>
        </w:div>
      </w:divsChild>
    </w:div>
    <w:div w:id="7369563">
      <w:bodyDiv w:val="1"/>
      <w:marLeft w:val="0"/>
      <w:marRight w:val="0"/>
      <w:marTop w:val="0"/>
      <w:marBottom w:val="0"/>
      <w:divBdr>
        <w:top w:val="none" w:sz="0" w:space="0" w:color="auto"/>
        <w:left w:val="none" w:sz="0" w:space="0" w:color="auto"/>
        <w:bottom w:val="none" w:sz="0" w:space="0" w:color="auto"/>
        <w:right w:val="none" w:sz="0" w:space="0" w:color="auto"/>
      </w:divBdr>
    </w:div>
    <w:div w:id="29184123">
      <w:bodyDiv w:val="1"/>
      <w:marLeft w:val="0"/>
      <w:marRight w:val="0"/>
      <w:marTop w:val="0"/>
      <w:marBottom w:val="0"/>
      <w:divBdr>
        <w:top w:val="none" w:sz="0" w:space="0" w:color="auto"/>
        <w:left w:val="none" w:sz="0" w:space="0" w:color="auto"/>
        <w:bottom w:val="none" w:sz="0" w:space="0" w:color="auto"/>
        <w:right w:val="none" w:sz="0" w:space="0" w:color="auto"/>
      </w:divBdr>
    </w:div>
    <w:div w:id="39473891">
      <w:bodyDiv w:val="1"/>
      <w:marLeft w:val="0"/>
      <w:marRight w:val="0"/>
      <w:marTop w:val="0"/>
      <w:marBottom w:val="0"/>
      <w:divBdr>
        <w:top w:val="none" w:sz="0" w:space="0" w:color="auto"/>
        <w:left w:val="none" w:sz="0" w:space="0" w:color="auto"/>
        <w:bottom w:val="none" w:sz="0" w:space="0" w:color="auto"/>
        <w:right w:val="none" w:sz="0" w:space="0" w:color="auto"/>
      </w:divBdr>
    </w:div>
    <w:div w:id="76678485">
      <w:bodyDiv w:val="1"/>
      <w:marLeft w:val="0"/>
      <w:marRight w:val="0"/>
      <w:marTop w:val="0"/>
      <w:marBottom w:val="0"/>
      <w:divBdr>
        <w:top w:val="none" w:sz="0" w:space="0" w:color="auto"/>
        <w:left w:val="none" w:sz="0" w:space="0" w:color="auto"/>
        <w:bottom w:val="none" w:sz="0" w:space="0" w:color="auto"/>
        <w:right w:val="none" w:sz="0" w:space="0" w:color="auto"/>
      </w:divBdr>
    </w:div>
    <w:div w:id="103160463">
      <w:bodyDiv w:val="1"/>
      <w:marLeft w:val="0"/>
      <w:marRight w:val="0"/>
      <w:marTop w:val="0"/>
      <w:marBottom w:val="0"/>
      <w:divBdr>
        <w:top w:val="none" w:sz="0" w:space="0" w:color="auto"/>
        <w:left w:val="none" w:sz="0" w:space="0" w:color="auto"/>
        <w:bottom w:val="none" w:sz="0" w:space="0" w:color="auto"/>
        <w:right w:val="none" w:sz="0" w:space="0" w:color="auto"/>
      </w:divBdr>
      <w:divsChild>
        <w:div w:id="726950599">
          <w:marLeft w:val="0"/>
          <w:marRight w:val="0"/>
          <w:marTop w:val="0"/>
          <w:marBottom w:val="0"/>
          <w:divBdr>
            <w:top w:val="single" w:sz="2" w:space="0" w:color="auto"/>
            <w:left w:val="single" w:sz="2" w:space="0" w:color="auto"/>
            <w:bottom w:val="single" w:sz="6" w:space="0" w:color="auto"/>
            <w:right w:val="single" w:sz="2" w:space="0" w:color="auto"/>
          </w:divBdr>
          <w:divsChild>
            <w:div w:id="82080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018003">
                  <w:marLeft w:val="0"/>
                  <w:marRight w:val="0"/>
                  <w:marTop w:val="0"/>
                  <w:marBottom w:val="0"/>
                  <w:divBdr>
                    <w:top w:val="single" w:sz="2" w:space="0" w:color="D9D9E3"/>
                    <w:left w:val="single" w:sz="2" w:space="0" w:color="D9D9E3"/>
                    <w:bottom w:val="single" w:sz="2" w:space="0" w:color="D9D9E3"/>
                    <w:right w:val="single" w:sz="2" w:space="0" w:color="D9D9E3"/>
                  </w:divBdr>
                  <w:divsChild>
                    <w:div w:id="969633115">
                      <w:marLeft w:val="0"/>
                      <w:marRight w:val="0"/>
                      <w:marTop w:val="0"/>
                      <w:marBottom w:val="0"/>
                      <w:divBdr>
                        <w:top w:val="single" w:sz="2" w:space="0" w:color="D9D9E3"/>
                        <w:left w:val="single" w:sz="2" w:space="0" w:color="D9D9E3"/>
                        <w:bottom w:val="single" w:sz="2" w:space="0" w:color="D9D9E3"/>
                        <w:right w:val="single" w:sz="2" w:space="0" w:color="D9D9E3"/>
                      </w:divBdr>
                      <w:divsChild>
                        <w:div w:id="933393217">
                          <w:marLeft w:val="0"/>
                          <w:marRight w:val="0"/>
                          <w:marTop w:val="0"/>
                          <w:marBottom w:val="0"/>
                          <w:divBdr>
                            <w:top w:val="single" w:sz="2" w:space="0" w:color="D9D9E3"/>
                            <w:left w:val="single" w:sz="2" w:space="0" w:color="D9D9E3"/>
                            <w:bottom w:val="single" w:sz="2" w:space="0" w:color="D9D9E3"/>
                            <w:right w:val="single" w:sz="2" w:space="0" w:color="D9D9E3"/>
                          </w:divBdr>
                          <w:divsChild>
                            <w:div w:id="1763792863">
                              <w:marLeft w:val="0"/>
                              <w:marRight w:val="0"/>
                              <w:marTop w:val="0"/>
                              <w:marBottom w:val="0"/>
                              <w:divBdr>
                                <w:top w:val="single" w:sz="2" w:space="0" w:color="D9D9E3"/>
                                <w:left w:val="single" w:sz="2" w:space="0" w:color="D9D9E3"/>
                                <w:bottom w:val="single" w:sz="2" w:space="0" w:color="D9D9E3"/>
                                <w:right w:val="single" w:sz="2" w:space="0" w:color="D9D9E3"/>
                              </w:divBdr>
                              <w:divsChild>
                                <w:div w:id="174968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99560">
      <w:bodyDiv w:val="1"/>
      <w:marLeft w:val="0"/>
      <w:marRight w:val="0"/>
      <w:marTop w:val="0"/>
      <w:marBottom w:val="0"/>
      <w:divBdr>
        <w:top w:val="none" w:sz="0" w:space="0" w:color="auto"/>
        <w:left w:val="none" w:sz="0" w:space="0" w:color="auto"/>
        <w:bottom w:val="none" w:sz="0" w:space="0" w:color="auto"/>
        <w:right w:val="none" w:sz="0" w:space="0" w:color="auto"/>
      </w:divBdr>
    </w:div>
    <w:div w:id="155457251">
      <w:bodyDiv w:val="1"/>
      <w:marLeft w:val="0"/>
      <w:marRight w:val="0"/>
      <w:marTop w:val="0"/>
      <w:marBottom w:val="0"/>
      <w:divBdr>
        <w:top w:val="none" w:sz="0" w:space="0" w:color="auto"/>
        <w:left w:val="none" w:sz="0" w:space="0" w:color="auto"/>
        <w:bottom w:val="none" w:sz="0" w:space="0" w:color="auto"/>
        <w:right w:val="none" w:sz="0" w:space="0" w:color="auto"/>
      </w:divBdr>
    </w:div>
    <w:div w:id="163201935">
      <w:bodyDiv w:val="1"/>
      <w:marLeft w:val="0"/>
      <w:marRight w:val="0"/>
      <w:marTop w:val="0"/>
      <w:marBottom w:val="0"/>
      <w:divBdr>
        <w:top w:val="none" w:sz="0" w:space="0" w:color="auto"/>
        <w:left w:val="none" w:sz="0" w:space="0" w:color="auto"/>
        <w:bottom w:val="none" w:sz="0" w:space="0" w:color="auto"/>
        <w:right w:val="none" w:sz="0" w:space="0" w:color="auto"/>
      </w:divBdr>
    </w:div>
    <w:div w:id="175926379">
      <w:bodyDiv w:val="1"/>
      <w:marLeft w:val="0"/>
      <w:marRight w:val="0"/>
      <w:marTop w:val="0"/>
      <w:marBottom w:val="0"/>
      <w:divBdr>
        <w:top w:val="none" w:sz="0" w:space="0" w:color="auto"/>
        <w:left w:val="none" w:sz="0" w:space="0" w:color="auto"/>
        <w:bottom w:val="none" w:sz="0" w:space="0" w:color="auto"/>
        <w:right w:val="none" w:sz="0" w:space="0" w:color="auto"/>
      </w:divBdr>
    </w:div>
    <w:div w:id="187305572">
      <w:bodyDiv w:val="1"/>
      <w:marLeft w:val="0"/>
      <w:marRight w:val="0"/>
      <w:marTop w:val="0"/>
      <w:marBottom w:val="0"/>
      <w:divBdr>
        <w:top w:val="none" w:sz="0" w:space="0" w:color="auto"/>
        <w:left w:val="none" w:sz="0" w:space="0" w:color="auto"/>
        <w:bottom w:val="none" w:sz="0" w:space="0" w:color="auto"/>
        <w:right w:val="none" w:sz="0" w:space="0" w:color="auto"/>
      </w:divBdr>
      <w:divsChild>
        <w:div w:id="1676685212">
          <w:marLeft w:val="0"/>
          <w:marRight w:val="0"/>
          <w:marTop w:val="0"/>
          <w:marBottom w:val="0"/>
          <w:divBdr>
            <w:top w:val="none" w:sz="0" w:space="0" w:color="auto"/>
            <w:left w:val="none" w:sz="0" w:space="0" w:color="auto"/>
            <w:bottom w:val="none" w:sz="0" w:space="0" w:color="auto"/>
            <w:right w:val="none" w:sz="0" w:space="0" w:color="auto"/>
          </w:divBdr>
          <w:divsChild>
            <w:div w:id="240020986">
              <w:marLeft w:val="0"/>
              <w:marRight w:val="0"/>
              <w:marTop w:val="0"/>
              <w:marBottom w:val="0"/>
              <w:divBdr>
                <w:top w:val="none" w:sz="0" w:space="0" w:color="auto"/>
                <w:left w:val="none" w:sz="0" w:space="0" w:color="auto"/>
                <w:bottom w:val="none" w:sz="0" w:space="0" w:color="auto"/>
                <w:right w:val="none" w:sz="0" w:space="0" w:color="auto"/>
              </w:divBdr>
            </w:div>
            <w:div w:id="391780933">
              <w:marLeft w:val="0"/>
              <w:marRight w:val="0"/>
              <w:marTop w:val="0"/>
              <w:marBottom w:val="0"/>
              <w:divBdr>
                <w:top w:val="none" w:sz="0" w:space="0" w:color="auto"/>
                <w:left w:val="none" w:sz="0" w:space="0" w:color="auto"/>
                <w:bottom w:val="none" w:sz="0" w:space="0" w:color="auto"/>
                <w:right w:val="none" w:sz="0" w:space="0" w:color="auto"/>
              </w:divBdr>
            </w:div>
            <w:div w:id="440687859">
              <w:marLeft w:val="0"/>
              <w:marRight w:val="0"/>
              <w:marTop w:val="0"/>
              <w:marBottom w:val="0"/>
              <w:divBdr>
                <w:top w:val="none" w:sz="0" w:space="0" w:color="auto"/>
                <w:left w:val="none" w:sz="0" w:space="0" w:color="auto"/>
                <w:bottom w:val="none" w:sz="0" w:space="0" w:color="auto"/>
                <w:right w:val="none" w:sz="0" w:space="0" w:color="auto"/>
              </w:divBdr>
            </w:div>
            <w:div w:id="706216864">
              <w:marLeft w:val="0"/>
              <w:marRight w:val="0"/>
              <w:marTop w:val="0"/>
              <w:marBottom w:val="0"/>
              <w:divBdr>
                <w:top w:val="none" w:sz="0" w:space="0" w:color="auto"/>
                <w:left w:val="none" w:sz="0" w:space="0" w:color="auto"/>
                <w:bottom w:val="none" w:sz="0" w:space="0" w:color="auto"/>
                <w:right w:val="none" w:sz="0" w:space="0" w:color="auto"/>
              </w:divBdr>
            </w:div>
            <w:div w:id="925648892">
              <w:marLeft w:val="0"/>
              <w:marRight w:val="0"/>
              <w:marTop w:val="0"/>
              <w:marBottom w:val="0"/>
              <w:divBdr>
                <w:top w:val="none" w:sz="0" w:space="0" w:color="auto"/>
                <w:left w:val="none" w:sz="0" w:space="0" w:color="auto"/>
                <w:bottom w:val="none" w:sz="0" w:space="0" w:color="auto"/>
                <w:right w:val="none" w:sz="0" w:space="0" w:color="auto"/>
              </w:divBdr>
            </w:div>
            <w:div w:id="962810063">
              <w:marLeft w:val="0"/>
              <w:marRight w:val="0"/>
              <w:marTop w:val="0"/>
              <w:marBottom w:val="0"/>
              <w:divBdr>
                <w:top w:val="none" w:sz="0" w:space="0" w:color="auto"/>
                <w:left w:val="none" w:sz="0" w:space="0" w:color="auto"/>
                <w:bottom w:val="none" w:sz="0" w:space="0" w:color="auto"/>
                <w:right w:val="none" w:sz="0" w:space="0" w:color="auto"/>
              </w:divBdr>
            </w:div>
            <w:div w:id="19160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4830">
      <w:bodyDiv w:val="1"/>
      <w:marLeft w:val="0"/>
      <w:marRight w:val="0"/>
      <w:marTop w:val="0"/>
      <w:marBottom w:val="0"/>
      <w:divBdr>
        <w:top w:val="none" w:sz="0" w:space="0" w:color="auto"/>
        <w:left w:val="none" w:sz="0" w:space="0" w:color="auto"/>
        <w:bottom w:val="none" w:sz="0" w:space="0" w:color="auto"/>
        <w:right w:val="none" w:sz="0" w:space="0" w:color="auto"/>
      </w:divBdr>
    </w:div>
    <w:div w:id="303700849">
      <w:bodyDiv w:val="1"/>
      <w:marLeft w:val="0"/>
      <w:marRight w:val="0"/>
      <w:marTop w:val="0"/>
      <w:marBottom w:val="0"/>
      <w:divBdr>
        <w:top w:val="none" w:sz="0" w:space="0" w:color="auto"/>
        <w:left w:val="none" w:sz="0" w:space="0" w:color="auto"/>
        <w:bottom w:val="none" w:sz="0" w:space="0" w:color="auto"/>
        <w:right w:val="none" w:sz="0" w:space="0" w:color="auto"/>
      </w:divBdr>
    </w:div>
    <w:div w:id="334306556">
      <w:bodyDiv w:val="1"/>
      <w:marLeft w:val="0"/>
      <w:marRight w:val="0"/>
      <w:marTop w:val="0"/>
      <w:marBottom w:val="0"/>
      <w:divBdr>
        <w:top w:val="none" w:sz="0" w:space="0" w:color="auto"/>
        <w:left w:val="none" w:sz="0" w:space="0" w:color="auto"/>
        <w:bottom w:val="none" w:sz="0" w:space="0" w:color="auto"/>
        <w:right w:val="none" w:sz="0" w:space="0" w:color="auto"/>
      </w:divBdr>
    </w:div>
    <w:div w:id="399451867">
      <w:bodyDiv w:val="1"/>
      <w:marLeft w:val="0"/>
      <w:marRight w:val="0"/>
      <w:marTop w:val="0"/>
      <w:marBottom w:val="0"/>
      <w:divBdr>
        <w:top w:val="none" w:sz="0" w:space="0" w:color="auto"/>
        <w:left w:val="none" w:sz="0" w:space="0" w:color="auto"/>
        <w:bottom w:val="none" w:sz="0" w:space="0" w:color="auto"/>
        <w:right w:val="none" w:sz="0" w:space="0" w:color="auto"/>
      </w:divBdr>
      <w:divsChild>
        <w:div w:id="1809543036">
          <w:marLeft w:val="0"/>
          <w:marRight w:val="0"/>
          <w:marTop w:val="0"/>
          <w:marBottom w:val="0"/>
          <w:divBdr>
            <w:top w:val="single" w:sz="2" w:space="0" w:color="D9D9E3"/>
            <w:left w:val="single" w:sz="2" w:space="0" w:color="D9D9E3"/>
            <w:bottom w:val="single" w:sz="2" w:space="0" w:color="D9D9E3"/>
            <w:right w:val="single" w:sz="2" w:space="0" w:color="D9D9E3"/>
          </w:divBdr>
          <w:divsChild>
            <w:div w:id="654914369">
              <w:marLeft w:val="0"/>
              <w:marRight w:val="0"/>
              <w:marTop w:val="0"/>
              <w:marBottom w:val="0"/>
              <w:divBdr>
                <w:top w:val="single" w:sz="2" w:space="0" w:color="D9D9E3"/>
                <w:left w:val="single" w:sz="2" w:space="0" w:color="D9D9E3"/>
                <w:bottom w:val="single" w:sz="2" w:space="0" w:color="D9D9E3"/>
                <w:right w:val="single" w:sz="2" w:space="0" w:color="D9D9E3"/>
              </w:divBdr>
              <w:divsChild>
                <w:div w:id="251281533">
                  <w:marLeft w:val="0"/>
                  <w:marRight w:val="0"/>
                  <w:marTop w:val="0"/>
                  <w:marBottom w:val="0"/>
                  <w:divBdr>
                    <w:top w:val="single" w:sz="2" w:space="0" w:color="D9D9E3"/>
                    <w:left w:val="single" w:sz="2" w:space="0" w:color="D9D9E3"/>
                    <w:bottom w:val="single" w:sz="2" w:space="0" w:color="D9D9E3"/>
                    <w:right w:val="single" w:sz="2" w:space="0" w:color="D9D9E3"/>
                  </w:divBdr>
                  <w:divsChild>
                    <w:div w:id="1841194482">
                      <w:marLeft w:val="0"/>
                      <w:marRight w:val="0"/>
                      <w:marTop w:val="0"/>
                      <w:marBottom w:val="0"/>
                      <w:divBdr>
                        <w:top w:val="single" w:sz="2" w:space="0" w:color="D9D9E3"/>
                        <w:left w:val="single" w:sz="2" w:space="0" w:color="D9D9E3"/>
                        <w:bottom w:val="single" w:sz="2" w:space="0" w:color="D9D9E3"/>
                        <w:right w:val="single" w:sz="2" w:space="0" w:color="D9D9E3"/>
                      </w:divBdr>
                      <w:divsChild>
                        <w:div w:id="1233738344">
                          <w:marLeft w:val="0"/>
                          <w:marRight w:val="0"/>
                          <w:marTop w:val="0"/>
                          <w:marBottom w:val="0"/>
                          <w:divBdr>
                            <w:top w:val="single" w:sz="2" w:space="0" w:color="D9D9E3"/>
                            <w:left w:val="single" w:sz="2" w:space="0" w:color="D9D9E3"/>
                            <w:bottom w:val="single" w:sz="2" w:space="0" w:color="D9D9E3"/>
                            <w:right w:val="single" w:sz="2" w:space="0" w:color="D9D9E3"/>
                          </w:divBdr>
                          <w:divsChild>
                            <w:div w:id="827289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252559">
                                  <w:marLeft w:val="0"/>
                                  <w:marRight w:val="0"/>
                                  <w:marTop w:val="0"/>
                                  <w:marBottom w:val="0"/>
                                  <w:divBdr>
                                    <w:top w:val="single" w:sz="2" w:space="0" w:color="D9D9E3"/>
                                    <w:left w:val="single" w:sz="2" w:space="0" w:color="D9D9E3"/>
                                    <w:bottom w:val="single" w:sz="2" w:space="0" w:color="D9D9E3"/>
                                    <w:right w:val="single" w:sz="2" w:space="0" w:color="D9D9E3"/>
                                  </w:divBdr>
                                  <w:divsChild>
                                    <w:div w:id="728000465">
                                      <w:marLeft w:val="0"/>
                                      <w:marRight w:val="0"/>
                                      <w:marTop w:val="0"/>
                                      <w:marBottom w:val="0"/>
                                      <w:divBdr>
                                        <w:top w:val="single" w:sz="2" w:space="0" w:color="D9D9E3"/>
                                        <w:left w:val="single" w:sz="2" w:space="0" w:color="D9D9E3"/>
                                        <w:bottom w:val="single" w:sz="2" w:space="0" w:color="D9D9E3"/>
                                        <w:right w:val="single" w:sz="2" w:space="0" w:color="D9D9E3"/>
                                      </w:divBdr>
                                      <w:divsChild>
                                        <w:div w:id="1551645668">
                                          <w:marLeft w:val="0"/>
                                          <w:marRight w:val="0"/>
                                          <w:marTop w:val="0"/>
                                          <w:marBottom w:val="0"/>
                                          <w:divBdr>
                                            <w:top w:val="single" w:sz="2" w:space="0" w:color="D9D9E3"/>
                                            <w:left w:val="single" w:sz="2" w:space="0" w:color="D9D9E3"/>
                                            <w:bottom w:val="single" w:sz="2" w:space="0" w:color="D9D9E3"/>
                                            <w:right w:val="single" w:sz="2" w:space="0" w:color="D9D9E3"/>
                                          </w:divBdr>
                                          <w:divsChild>
                                            <w:div w:id="1982617819">
                                              <w:marLeft w:val="0"/>
                                              <w:marRight w:val="0"/>
                                              <w:marTop w:val="0"/>
                                              <w:marBottom w:val="0"/>
                                              <w:divBdr>
                                                <w:top w:val="single" w:sz="2" w:space="0" w:color="D9D9E3"/>
                                                <w:left w:val="single" w:sz="2" w:space="0" w:color="D9D9E3"/>
                                                <w:bottom w:val="single" w:sz="2" w:space="0" w:color="D9D9E3"/>
                                                <w:right w:val="single" w:sz="2" w:space="0" w:color="D9D9E3"/>
                                              </w:divBdr>
                                              <w:divsChild>
                                                <w:div w:id="1628315863">
                                                  <w:marLeft w:val="0"/>
                                                  <w:marRight w:val="0"/>
                                                  <w:marTop w:val="0"/>
                                                  <w:marBottom w:val="0"/>
                                                  <w:divBdr>
                                                    <w:top w:val="single" w:sz="2" w:space="0" w:color="D9D9E3"/>
                                                    <w:left w:val="single" w:sz="2" w:space="0" w:color="D9D9E3"/>
                                                    <w:bottom w:val="single" w:sz="2" w:space="0" w:color="D9D9E3"/>
                                                    <w:right w:val="single" w:sz="2" w:space="0" w:color="D9D9E3"/>
                                                  </w:divBdr>
                                                  <w:divsChild>
                                                    <w:div w:id="85179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4012410">
          <w:marLeft w:val="0"/>
          <w:marRight w:val="0"/>
          <w:marTop w:val="0"/>
          <w:marBottom w:val="0"/>
          <w:divBdr>
            <w:top w:val="none" w:sz="0" w:space="0" w:color="auto"/>
            <w:left w:val="none" w:sz="0" w:space="0" w:color="auto"/>
            <w:bottom w:val="none" w:sz="0" w:space="0" w:color="auto"/>
            <w:right w:val="none" w:sz="0" w:space="0" w:color="auto"/>
          </w:divBdr>
        </w:div>
      </w:divsChild>
    </w:div>
    <w:div w:id="439494487">
      <w:bodyDiv w:val="1"/>
      <w:marLeft w:val="0"/>
      <w:marRight w:val="0"/>
      <w:marTop w:val="0"/>
      <w:marBottom w:val="0"/>
      <w:divBdr>
        <w:top w:val="none" w:sz="0" w:space="0" w:color="auto"/>
        <w:left w:val="none" w:sz="0" w:space="0" w:color="auto"/>
        <w:bottom w:val="none" w:sz="0" w:space="0" w:color="auto"/>
        <w:right w:val="none" w:sz="0" w:space="0" w:color="auto"/>
      </w:divBdr>
    </w:div>
    <w:div w:id="474224273">
      <w:bodyDiv w:val="1"/>
      <w:marLeft w:val="0"/>
      <w:marRight w:val="0"/>
      <w:marTop w:val="0"/>
      <w:marBottom w:val="0"/>
      <w:divBdr>
        <w:top w:val="none" w:sz="0" w:space="0" w:color="auto"/>
        <w:left w:val="none" w:sz="0" w:space="0" w:color="auto"/>
        <w:bottom w:val="none" w:sz="0" w:space="0" w:color="auto"/>
        <w:right w:val="none" w:sz="0" w:space="0" w:color="auto"/>
      </w:divBdr>
    </w:div>
    <w:div w:id="483200980">
      <w:bodyDiv w:val="1"/>
      <w:marLeft w:val="0"/>
      <w:marRight w:val="0"/>
      <w:marTop w:val="0"/>
      <w:marBottom w:val="0"/>
      <w:divBdr>
        <w:top w:val="none" w:sz="0" w:space="0" w:color="auto"/>
        <w:left w:val="none" w:sz="0" w:space="0" w:color="auto"/>
        <w:bottom w:val="none" w:sz="0" w:space="0" w:color="auto"/>
        <w:right w:val="none" w:sz="0" w:space="0" w:color="auto"/>
      </w:divBdr>
      <w:divsChild>
        <w:div w:id="1927113289">
          <w:marLeft w:val="0"/>
          <w:marRight w:val="0"/>
          <w:marTop w:val="0"/>
          <w:marBottom w:val="0"/>
          <w:divBdr>
            <w:top w:val="none" w:sz="0" w:space="0" w:color="auto"/>
            <w:left w:val="none" w:sz="0" w:space="0" w:color="auto"/>
            <w:bottom w:val="none" w:sz="0" w:space="0" w:color="auto"/>
            <w:right w:val="none" w:sz="0" w:space="0" w:color="auto"/>
          </w:divBdr>
          <w:divsChild>
            <w:div w:id="1590653556">
              <w:marLeft w:val="0"/>
              <w:marRight w:val="0"/>
              <w:marTop w:val="0"/>
              <w:marBottom w:val="0"/>
              <w:divBdr>
                <w:top w:val="none" w:sz="0" w:space="0" w:color="auto"/>
                <w:left w:val="none" w:sz="0" w:space="0" w:color="auto"/>
                <w:bottom w:val="none" w:sz="0" w:space="0" w:color="auto"/>
                <w:right w:val="none" w:sz="0" w:space="0" w:color="auto"/>
              </w:divBdr>
              <w:divsChild>
                <w:div w:id="18669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8510">
      <w:bodyDiv w:val="1"/>
      <w:marLeft w:val="0"/>
      <w:marRight w:val="0"/>
      <w:marTop w:val="0"/>
      <w:marBottom w:val="0"/>
      <w:divBdr>
        <w:top w:val="none" w:sz="0" w:space="0" w:color="auto"/>
        <w:left w:val="none" w:sz="0" w:space="0" w:color="auto"/>
        <w:bottom w:val="none" w:sz="0" w:space="0" w:color="auto"/>
        <w:right w:val="none" w:sz="0" w:space="0" w:color="auto"/>
      </w:divBdr>
    </w:div>
    <w:div w:id="699277404">
      <w:bodyDiv w:val="1"/>
      <w:marLeft w:val="0"/>
      <w:marRight w:val="0"/>
      <w:marTop w:val="0"/>
      <w:marBottom w:val="0"/>
      <w:divBdr>
        <w:top w:val="none" w:sz="0" w:space="0" w:color="auto"/>
        <w:left w:val="none" w:sz="0" w:space="0" w:color="auto"/>
        <w:bottom w:val="none" w:sz="0" w:space="0" w:color="auto"/>
        <w:right w:val="none" w:sz="0" w:space="0" w:color="auto"/>
      </w:divBdr>
    </w:div>
    <w:div w:id="737749699">
      <w:bodyDiv w:val="1"/>
      <w:marLeft w:val="0"/>
      <w:marRight w:val="0"/>
      <w:marTop w:val="0"/>
      <w:marBottom w:val="0"/>
      <w:divBdr>
        <w:top w:val="none" w:sz="0" w:space="0" w:color="auto"/>
        <w:left w:val="none" w:sz="0" w:space="0" w:color="auto"/>
        <w:bottom w:val="none" w:sz="0" w:space="0" w:color="auto"/>
        <w:right w:val="none" w:sz="0" w:space="0" w:color="auto"/>
      </w:divBdr>
      <w:divsChild>
        <w:div w:id="1409814196">
          <w:marLeft w:val="0"/>
          <w:marRight w:val="0"/>
          <w:marTop w:val="0"/>
          <w:marBottom w:val="0"/>
          <w:divBdr>
            <w:top w:val="single" w:sz="2" w:space="0" w:color="auto"/>
            <w:left w:val="single" w:sz="2" w:space="0" w:color="auto"/>
            <w:bottom w:val="single" w:sz="6" w:space="0" w:color="auto"/>
            <w:right w:val="single" w:sz="2" w:space="0" w:color="auto"/>
          </w:divBdr>
          <w:divsChild>
            <w:div w:id="184052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7210">
                  <w:marLeft w:val="0"/>
                  <w:marRight w:val="0"/>
                  <w:marTop w:val="0"/>
                  <w:marBottom w:val="0"/>
                  <w:divBdr>
                    <w:top w:val="single" w:sz="2" w:space="0" w:color="D9D9E3"/>
                    <w:left w:val="single" w:sz="2" w:space="0" w:color="D9D9E3"/>
                    <w:bottom w:val="single" w:sz="2" w:space="0" w:color="D9D9E3"/>
                    <w:right w:val="single" w:sz="2" w:space="0" w:color="D9D9E3"/>
                  </w:divBdr>
                  <w:divsChild>
                    <w:div w:id="305858787">
                      <w:marLeft w:val="0"/>
                      <w:marRight w:val="0"/>
                      <w:marTop w:val="0"/>
                      <w:marBottom w:val="0"/>
                      <w:divBdr>
                        <w:top w:val="single" w:sz="2" w:space="0" w:color="D9D9E3"/>
                        <w:left w:val="single" w:sz="2" w:space="0" w:color="D9D9E3"/>
                        <w:bottom w:val="single" w:sz="2" w:space="0" w:color="D9D9E3"/>
                        <w:right w:val="single" w:sz="2" w:space="0" w:color="D9D9E3"/>
                      </w:divBdr>
                      <w:divsChild>
                        <w:div w:id="2043968835">
                          <w:marLeft w:val="0"/>
                          <w:marRight w:val="0"/>
                          <w:marTop w:val="0"/>
                          <w:marBottom w:val="0"/>
                          <w:divBdr>
                            <w:top w:val="single" w:sz="2" w:space="0" w:color="D9D9E3"/>
                            <w:left w:val="single" w:sz="2" w:space="0" w:color="D9D9E3"/>
                            <w:bottom w:val="single" w:sz="2" w:space="0" w:color="D9D9E3"/>
                            <w:right w:val="single" w:sz="2" w:space="0" w:color="D9D9E3"/>
                          </w:divBdr>
                          <w:divsChild>
                            <w:div w:id="575824352">
                              <w:marLeft w:val="0"/>
                              <w:marRight w:val="0"/>
                              <w:marTop w:val="0"/>
                              <w:marBottom w:val="0"/>
                              <w:divBdr>
                                <w:top w:val="single" w:sz="2" w:space="0" w:color="D9D9E3"/>
                                <w:left w:val="single" w:sz="2" w:space="0" w:color="D9D9E3"/>
                                <w:bottom w:val="single" w:sz="2" w:space="0" w:color="D9D9E3"/>
                                <w:right w:val="single" w:sz="2" w:space="0" w:color="D9D9E3"/>
                              </w:divBdr>
                              <w:divsChild>
                                <w:div w:id="197787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975261">
      <w:bodyDiv w:val="1"/>
      <w:marLeft w:val="0"/>
      <w:marRight w:val="0"/>
      <w:marTop w:val="0"/>
      <w:marBottom w:val="0"/>
      <w:divBdr>
        <w:top w:val="none" w:sz="0" w:space="0" w:color="auto"/>
        <w:left w:val="none" w:sz="0" w:space="0" w:color="auto"/>
        <w:bottom w:val="none" w:sz="0" w:space="0" w:color="auto"/>
        <w:right w:val="none" w:sz="0" w:space="0" w:color="auto"/>
      </w:divBdr>
      <w:divsChild>
        <w:div w:id="1212569897">
          <w:marLeft w:val="0"/>
          <w:marRight w:val="0"/>
          <w:marTop w:val="0"/>
          <w:marBottom w:val="0"/>
          <w:divBdr>
            <w:top w:val="single" w:sz="2" w:space="0" w:color="auto"/>
            <w:left w:val="single" w:sz="2" w:space="0" w:color="auto"/>
            <w:bottom w:val="single" w:sz="6" w:space="0" w:color="auto"/>
            <w:right w:val="single" w:sz="2" w:space="0" w:color="auto"/>
          </w:divBdr>
          <w:divsChild>
            <w:div w:id="48879121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371914">
                  <w:marLeft w:val="0"/>
                  <w:marRight w:val="0"/>
                  <w:marTop w:val="0"/>
                  <w:marBottom w:val="0"/>
                  <w:divBdr>
                    <w:top w:val="single" w:sz="2" w:space="0" w:color="D9D9E3"/>
                    <w:left w:val="single" w:sz="2" w:space="0" w:color="D9D9E3"/>
                    <w:bottom w:val="single" w:sz="2" w:space="0" w:color="D9D9E3"/>
                    <w:right w:val="single" w:sz="2" w:space="0" w:color="D9D9E3"/>
                  </w:divBdr>
                  <w:divsChild>
                    <w:div w:id="1027097398">
                      <w:marLeft w:val="0"/>
                      <w:marRight w:val="0"/>
                      <w:marTop w:val="0"/>
                      <w:marBottom w:val="0"/>
                      <w:divBdr>
                        <w:top w:val="single" w:sz="2" w:space="0" w:color="D9D9E3"/>
                        <w:left w:val="single" w:sz="2" w:space="0" w:color="D9D9E3"/>
                        <w:bottom w:val="single" w:sz="2" w:space="0" w:color="D9D9E3"/>
                        <w:right w:val="single" w:sz="2" w:space="0" w:color="D9D9E3"/>
                      </w:divBdr>
                      <w:divsChild>
                        <w:div w:id="933132625">
                          <w:marLeft w:val="0"/>
                          <w:marRight w:val="0"/>
                          <w:marTop w:val="0"/>
                          <w:marBottom w:val="0"/>
                          <w:divBdr>
                            <w:top w:val="single" w:sz="2" w:space="0" w:color="D9D9E3"/>
                            <w:left w:val="single" w:sz="2" w:space="0" w:color="D9D9E3"/>
                            <w:bottom w:val="single" w:sz="2" w:space="0" w:color="D9D9E3"/>
                            <w:right w:val="single" w:sz="2" w:space="0" w:color="D9D9E3"/>
                          </w:divBdr>
                          <w:divsChild>
                            <w:div w:id="490216498">
                              <w:marLeft w:val="0"/>
                              <w:marRight w:val="0"/>
                              <w:marTop w:val="0"/>
                              <w:marBottom w:val="0"/>
                              <w:divBdr>
                                <w:top w:val="single" w:sz="2" w:space="0" w:color="D9D9E3"/>
                                <w:left w:val="single" w:sz="2" w:space="0" w:color="D9D9E3"/>
                                <w:bottom w:val="single" w:sz="2" w:space="0" w:color="D9D9E3"/>
                                <w:right w:val="single" w:sz="2" w:space="0" w:color="D9D9E3"/>
                              </w:divBdr>
                              <w:divsChild>
                                <w:div w:id="15156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4272443">
      <w:bodyDiv w:val="1"/>
      <w:marLeft w:val="0"/>
      <w:marRight w:val="0"/>
      <w:marTop w:val="0"/>
      <w:marBottom w:val="0"/>
      <w:divBdr>
        <w:top w:val="none" w:sz="0" w:space="0" w:color="auto"/>
        <w:left w:val="none" w:sz="0" w:space="0" w:color="auto"/>
        <w:bottom w:val="none" w:sz="0" w:space="0" w:color="auto"/>
        <w:right w:val="none" w:sz="0" w:space="0" w:color="auto"/>
      </w:divBdr>
    </w:div>
    <w:div w:id="820267123">
      <w:bodyDiv w:val="1"/>
      <w:marLeft w:val="0"/>
      <w:marRight w:val="0"/>
      <w:marTop w:val="0"/>
      <w:marBottom w:val="0"/>
      <w:divBdr>
        <w:top w:val="none" w:sz="0" w:space="0" w:color="auto"/>
        <w:left w:val="none" w:sz="0" w:space="0" w:color="auto"/>
        <w:bottom w:val="none" w:sz="0" w:space="0" w:color="auto"/>
        <w:right w:val="none" w:sz="0" w:space="0" w:color="auto"/>
      </w:divBdr>
      <w:divsChild>
        <w:div w:id="909116352">
          <w:marLeft w:val="0"/>
          <w:marRight w:val="0"/>
          <w:marTop w:val="0"/>
          <w:marBottom w:val="0"/>
          <w:divBdr>
            <w:top w:val="single" w:sz="2" w:space="0" w:color="D9D9E3"/>
            <w:left w:val="single" w:sz="2" w:space="0" w:color="D9D9E3"/>
            <w:bottom w:val="single" w:sz="2" w:space="0" w:color="D9D9E3"/>
            <w:right w:val="single" w:sz="2" w:space="0" w:color="D9D9E3"/>
          </w:divBdr>
          <w:divsChild>
            <w:div w:id="93869500">
              <w:marLeft w:val="0"/>
              <w:marRight w:val="0"/>
              <w:marTop w:val="0"/>
              <w:marBottom w:val="0"/>
              <w:divBdr>
                <w:top w:val="single" w:sz="2" w:space="0" w:color="D9D9E3"/>
                <w:left w:val="single" w:sz="2" w:space="0" w:color="D9D9E3"/>
                <w:bottom w:val="single" w:sz="2" w:space="0" w:color="D9D9E3"/>
                <w:right w:val="single" w:sz="2" w:space="0" w:color="D9D9E3"/>
              </w:divBdr>
              <w:divsChild>
                <w:div w:id="872304219">
                  <w:marLeft w:val="0"/>
                  <w:marRight w:val="0"/>
                  <w:marTop w:val="0"/>
                  <w:marBottom w:val="0"/>
                  <w:divBdr>
                    <w:top w:val="single" w:sz="2" w:space="0" w:color="D9D9E3"/>
                    <w:left w:val="single" w:sz="2" w:space="0" w:color="D9D9E3"/>
                    <w:bottom w:val="single" w:sz="2" w:space="0" w:color="D9D9E3"/>
                    <w:right w:val="single" w:sz="2" w:space="0" w:color="D9D9E3"/>
                  </w:divBdr>
                  <w:divsChild>
                    <w:div w:id="955714338">
                      <w:marLeft w:val="0"/>
                      <w:marRight w:val="0"/>
                      <w:marTop w:val="0"/>
                      <w:marBottom w:val="0"/>
                      <w:divBdr>
                        <w:top w:val="single" w:sz="2" w:space="0" w:color="D9D9E3"/>
                        <w:left w:val="single" w:sz="2" w:space="0" w:color="D9D9E3"/>
                        <w:bottom w:val="single" w:sz="2" w:space="0" w:color="D9D9E3"/>
                        <w:right w:val="single" w:sz="2" w:space="0" w:color="D9D9E3"/>
                      </w:divBdr>
                      <w:divsChild>
                        <w:div w:id="1919435232">
                          <w:marLeft w:val="0"/>
                          <w:marRight w:val="0"/>
                          <w:marTop w:val="0"/>
                          <w:marBottom w:val="0"/>
                          <w:divBdr>
                            <w:top w:val="single" w:sz="2" w:space="0" w:color="D9D9E3"/>
                            <w:left w:val="single" w:sz="2" w:space="0" w:color="D9D9E3"/>
                            <w:bottom w:val="single" w:sz="2" w:space="0" w:color="D9D9E3"/>
                            <w:right w:val="single" w:sz="2" w:space="0" w:color="D9D9E3"/>
                          </w:divBdr>
                          <w:divsChild>
                            <w:div w:id="100928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998207">
                                  <w:marLeft w:val="0"/>
                                  <w:marRight w:val="0"/>
                                  <w:marTop w:val="0"/>
                                  <w:marBottom w:val="0"/>
                                  <w:divBdr>
                                    <w:top w:val="single" w:sz="2" w:space="0" w:color="D9D9E3"/>
                                    <w:left w:val="single" w:sz="2" w:space="0" w:color="D9D9E3"/>
                                    <w:bottom w:val="single" w:sz="2" w:space="0" w:color="D9D9E3"/>
                                    <w:right w:val="single" w:sz="2" w:space="0" w:color="D9D9E3"/>
                                  </w:divBdr>
                                  <w:divsChild>
                                    <w:div w:id="500245322">
                                      <w:marLeft w:val="0"/>
                                      <w:marRight w:val="0"/>
                                      <w:marTop w:val="0"/>
                                      <w:marBottom w:val="0"/>
                                      <w:divBdr>
                                        <w:top w:val="single" w:sz="2" w:space="0" w:color="D9D9E3"/>
                                        <w:left w:val="single" w:sz="2" w:space="0" w:color="D9D9E3"/>
                                        <w:bottom w:val="single" w:sz="2" w:space="0" w:color="D9D9E3"/>
                                        <w:right w:val="single" w:sz="2" w:space="0" w:color="D9D9E3"/>
                                      </w:divBdr>
                                      <w:divsChild>
                                        <w:div w:id="1294628720">
                                          <w:marLeft w:val="0"/>
                                          <w:marRight w:val="0"/>
                                          <w:marTop w:val="0"/>
                                          <w:marBottom w:val="0"/>
                                          <w:divBdr>
                                            <w:top w:val="single" w:sz="2" w:space="0" w:color="D9D9E3"/>
                                            <w:left w:val="single" w:sz="2" w:space="0" w:color="D9D9E3"/>
                                            <w:bottom w:val="single" w:sz="2" w:space="0" w:color="D9D9E3"/>
                                            <w:right w:val="single" w:sz="2" w:space="0" w:color="D9D9E3"/>
                                          </w:divBdr>
                                          <w:divsChild>
                                            <w:div w:id="1073045202">
                                              <w:marLeft w:val="0"/>
                                              <w:marRight w:val="0"/>
                                              <w:marTop w:val="0"/>
                                              <w:marBottom w:val="0"/>
                                              <w:divBdr>
                                                <w:top w:val="single" w:sz="2" w:space="0" w:color="D9D9E3"/>
                                                <w:left w:val="single" w:sz="2" w:space="0" w:color="D9D9E3"/>
                                                <w:bottom w:val="single" w:sz="2" w:space="0" w:color="D9D9E3"/>
                                                <w:right w:val="single" w:sz="2" w:space="0" w:color="D9D9E3"/>
                                              </w:divBdr>
                                              <w:divsChild>
                                                <w:div w:id="1035891008">
                                                  <w:marLeft w:val="0"/>
                                                  <w:marRight w:val="0"/>
                                                  <w:marTop w:val="0"/>
                                                  <w:marBottom w:val="0"/>
                                                  <w:divBdr>
                                                    <w:top w:val="single" w:sz="2" w:space="0" w:color="D9D9E3"/>
                                                    <w:left w:val="single" w:sz="2" w:space="0" w:color="D9D9E3"/>
                                                    <w:bottom w:val="single" w:sz="2" w:space="0" w:color="D9D9E3"/>
                                                    <w:right w:val="single" w:sz="2" w:space="0" w:color="D9D9E3"/>
                                                  </w:divBdr>
                                                  <w:divsChild>
                                                    <w:div w:id="19045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637279">
          <w:marLeft w:val="0"/>
          <w:marRight w:val="0"/>
          <w:marTop w:val="0"/>
          <w:marBottom w:val="0"/>
          <w:divBdr>
            <w:top w:val="none" w:sz="0" w:space="0" w:color="auto"/>
            <w:left w:val="none" w:sz="0" w:space="0" w:color="auto"/>
            <w:bottom w:val="none" w:sz="0" w:space="0" w:color="auto"/>
            <w:right w:val="none" w:sz="0" w:space="0" w:color="auto"/>
          </w:divBdr>
        </w:div>
      </w:divsChild>
    </w:div>
    <w:div w:id="826559821">
      <w:bodyDiv w:val="1"/>
      <w:marLeft w:val="0"/>
      <w:marRight w:val="0"/>
      <w:marTop w:val="0"/>
      <w:marBottom w:val="0"/>
      <w:divBdr>
        <w:top w:val="none" w:sz="0" w:space="0" w:color="auto"/>
        <w:left w:val="none" w:sz="0" w:space="0" w:color="auto"/>
        <w:bottom w:val="none" w:sz="0" w:space="0" w:color="auto"/>
        <w:right w:val="none" w:sz="0" w:space="0" w:color="auto"/>
      </w:divBdr>
      <w:divsChild>
        <w:div w:id="37827572">
          <w:marLeft w:val="0"/>
          <w:marRight w:val="0"/>
          <w:marTop w:val="0"/>
          <w:marBottom w:val="0"/>
          <w:divBdr>
            <w:top w:val="none" w:sz="0" w:space="0" w:color="auto"/>
            <w:left w:val="none" w:sz="0" w:space="0" w:color="auto"/>
            <w:bottom w:val="none" w:sz="0" w:space="0" w:color="auto"/>
            <w:right w:val="none" w:sz="0" w:space="0" w:color="auto"/>
          </w:divBdr>
          <w:divsChild>
            <w:div w:id="1871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7374567">
      <w:bodyDiv w:val="1"/>
      <w:marLeft w:val="0"/>
      <w:marRight w:val="0"/>
      <w:marTop w:val="0"/>
      <w:marBottom w:val="0"/>
      <w:divBdr>
        <w:top w:val="none" w:sz="0" w:space="0" w:color="auto"/>
        <w:left w:val="none" w:sz="0" w:space="0" w:color="auto"/>
        <w:bottom w:val="none" w:sz="0" w:space="0" w:color="auto"/>
        <w:right w:val="none" w:sz="0" w:space="0" w:color="auto"/>
      </w:divBdr>
    </w:div>
    <w:div w:id="932128886">
      <w:bodyDiv w:val="1"/>
      <w:marLeft w:val="0"/>
      <w:marRight w:val="0"/>
      <w:marTop w:val="0"/>
      <w:marBottom w:val="0"/>
      <w:divBdr>
        <w:top w:val="none" w:sz="0" w:space="0" w:color="auto"/>
        <w:left w:val="none" w:sz="0" w:space="0" w:color="auto"/>
        <w:bottom w:val="none" w:sz="0" w:space="0" w:color="auto"/>
        <w:right w:val="none" w:sz="0" w:space="0" w:color="auto"/>
      </w:divBdr>
      <w:divsChild>
        <w:div w:id="2040154889">
          <w:marLeft w:val="0"/>
          <w:marRight w:val="0"/>
          <w:marTop w:val="0"/>
          <w:marBottom w:val="0"/>
          <w:divBdr>
            <w:top w:val="none" w:sz="0" w:space="0" w:color="auto"/>
            <w:left w:val="none" w:sz="0" w:space="0" w:color="auto"/>
            <w:bottom w:val="none" w:sz="0" w:space="0" w:color="auto"/>
            <w:right w:val="none" w:sz="0" w:space="0" w:color="auto"/>
          </w:divBdr>
          <w:divsChild>
            <w:div w:id="417602104">
              <w:marLeft w:val="0"/>
              <w:marRight w:val="0"/>
              <w:marTop w:val="0"/>
              <w:marBottom w:val="0"/>
              <w:divBdr>
                <w:top w:val="none" w:sz="0" w:space="0" w:color="auto"/>
                <w:left w:val="none" w:sz="0" w:space="0" w:color="auto"/>
                <w:bottom w:val="none" w:sz="0" w:space="0" w:color="auto"/>
                <w:right w:val="none" w:sz="0" w:space="0" w:color="auto"/>
              </w:divBdr>
            </w:div>
            <w:div w:id="857618065">
              <w:marLeft w:val="0"/>
              <w:marRight w:val="0"/>
              <w:marTop w:val="0"/>
              <w:marBottom w:val="0"/>
              <w:divBdr>
                <w:top w:val="none" w:sz="0" w:space="0" w:color="auto"/>
                <w:left w:val="none" w:sz="0" w:space="0" w:color="auto"/>
                <w:bottom w:val="none" w:sz="0" w:space="0" w:color="auto"/>
                <w:right w:val="none" w:sz="0" w:space="0" w:color="auto"/>
              </w:divBdr>
            </w:div>
            <w:div w:id="1028261828">
              <w:marLeft w:val="0"/>
              <w:marRight w:val="0"/>
              <w:marTop w:val="0"/>
              <w:marBottom w:val="0"/>
              <w:divBdr>
                <w:top w:val="none" w:sz="0" w:space="0" w:color="auto"/>
                <w:left w:val="none" w:sz="0" w:space="0" w:color="auto"/>
                <w:bottom w:val="none" w:sz="0" w:space="0" w:color="auto"/>
                <w:right w:val="none" w:sz="0" w:space="0" w:color="auto"/>
              </w:divBdr>
            </w:div>
            <w:div w:id="1509059446">
              <w:marLeft w:val="0"/>
              <w:marRight w:val="0"/>
              <w:marTop w:val="0"/>
              <w:marBottom w:val="0"/>
              <w:divBdr>
                <w:top w:val="none" w:sz="0" w:space="0" w:color="auto"/>
                <w:left w:val="none" w:sz="0" w:space="0" w:color="auto"/>
                <w:bottom w:val="none" w:sz="0" w:space="0" w:color="auto"/>
                <w:right w:val="none" w:sz="0" w:space="0" w:color="auto"/>
              </w:divBdr>
            </w:div>
            <w:div w:id="1823620624">
              <w:marLeft w:val="0"/>
              <w:marRight w:val="0"/>
              <w:marTop w:val="0"/>
              <w:marBottom w:val="0"/>
              <w:divBdr>
                <w:top w:val="none" w:sz="0" w:space="0" w:color="auto"/>
                <w:left w:val="none" w:sz="0" w:space="0" w:color="auto"/>
                <w:bottom w:val="none" w:sz="0" w:space="0" w:color="auto"/>
                <w:right w:val="none" w:sz="0" w:space="0" w:color="auto"/>
              </w:divBdr>
            </w:div>
            <w:div w:id="1964572725">
              <w:marLeft w:val="0"/>
              <w:marRight w:val="0"/>
              <w:marTop w:val="0"/>
              <w:marBottom w:val="0"/>
              <w:divBdr>
                <w:top w:val="none" w:sz="0" w:space="0" w:color="auto"/>
                <w:left w:val="none" w:sz="0" w:space="0" w:color="auto"/>
                <w:bottom w:val="none" w:sz="0" w:space="0" w:color="auto"/>
                <w:right w:val="none" w:sz="0" w:space="0" w:color="auto"/>
              </w:divBdr>
            </w:div>
            <w:div w:id="21360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1893">
      <w:bodyDiv w:val="1"/>
      <w:marLeft w:val="0"/>
      <w:marRight w:val="0"/>
      <w:marTop w:val="0"/>
      <w:marBottom w:val="0"/>
      <w:divBdr>
        <w:top w:val="none" w:sz="0" w:space="0" w:color="auto"/>
        <w:left w:val="none" w:sz="0" w:space="0" w:color="auto"/>
        <w:bottom w:val="none" w:sz="0" w:space="0" w:color="auto"/>
        <w:right w:val="none" w:sz="0" w:space="0" w:color="auto"/>
      </w:divBdr>
    </w:div>
    <w:div w:id="954678022">
      <w:bodyDiv w:val="1"/>
      <w:marLeft w:val="0"/>
      <w:marRight w:val="0"/>
      <w:marTop w:val="0"/>
      <w:marBottom w:val="0"/>
      <w:divBdr>
        <w:top w:val="none" w:sz="0" w:space="0" w:color="auto"/>
        <w:left w:val="none" w:sz="0" w:space="0" w:color="auto"/>
        <w:bottom w:val="none" w:sz="0" w:space="0" w:color="auto"/>
        <w:right w:val="none" w:sz="0" w:space="0" w:color="auto"/>
      </w:divBdr>
    </w:div>
    <w:div w:id="1007438521">
      <w:bodyDiv w:val="1"/>
      <w:marLeft w:val="0"/>
      <w:marRight w:val="0"/>
      <w:marTop w:val="0"/>
      <w:marBottom w:val="0"/>
      <w:divBdr>
        <w:top w:val="none" w:sz="0" w:space="0" w:color="auto"/>
        <w:left w:val="none" w:sz="0" w:space="0" w:color="auto"/>
        <w:bottom w:val="none" w:sz="0" w:space="0" w:color="auto"/>
        <w:right w:val="none" w:sz="0" w:space="0" w:color="auto"/>
      </w:divBdr>
    </w:div>
    <w:div w:id="1048139690">
      <w:bodyDiv w:val="1"/>
      <w:marLeft w:val="0"/>
      <w:marRight w:val="0"/>
      <w:marTop w:val="0"/>
      <w:marBottom w:val="0"/>
      <w:divBdr>
        <w:top w:val="none" w:sz="0" w:space="0" w:color="auto"/>
        <w:left w:val="none" w:sz="0" w:space="0" w:color="auto"/>
        <w:bottom w:val="none" w:sz="0" w:space="0" w:color="auto"/>
        <w:right w:val="none" w:sz="0" w:space="0" w:color="auto"/>
      </w:divBdr>
      <w:divsChild>
        <w:div w:id="182985652">
          <w:marLeft w:val="0"/>
          <w:marRight w:val="0"/>
          <w:marTop w:val="0"/>
          <w:marBottom w:val="0"/>
          <w:divBdr>
            <w:top w:val="none" w:sz="0" w:space="0" w:color="auto"/>
            <w:left w:val="none" w:sz="0" w:space="0" w:color="auto"/>
            <w:bottom w:val="none" w:sz="0" w:space="0" w:color="auto"/>
            <w:right w:val="none" w:sz="0" w:space="0" w:color="auto"/>
          </w:divBdr>
          <w:divsChild>
            <w:div w:id="386026685">
              <w:marLeft w:val="0"/>
              <w:marRight w:val="0"/>
              <w:marTop w:val="0"/>
              <w:marBottom w:val="0"/>
              <w:divBdr>
                <w:top w:val="none" w:sz="0" w:space="0" w:color="auto"/>
                <w:left w:val="none" w:sz="0" w:space="0" w:color="auto"/>
                <w:bottom w:val="none" w:sz="0" w:space="0" w:color="auto"/>
                <w:right w:val="none" w:sz="0" w:space="0" w:color="auto"/>
              </w:divBdr>
              <w:divsChild>
                <w:div w:id="1996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5395">
      <w:bodyDiv w:val="1"/>
      <w:marLeft w:val="0"/>
      <w:marRight w:val="0"/>
      <w:marTop w:val="0"/>
      <w:marBottom w:val="0"/>
      <w:divBdr>
        <w:top w:val="none" w:sz="0" w:space="0" w:color="auto"/>
        <w:left w:val="none" w:sz="0" w:space="0" w:color="auto"/>
        <w:bottom w:val="none" w:sz="0" w:space="0" w:color="auto"/>
        <w:right w:val="none" w:sz="0" w:space="0" w:color="auto"/>
      </w:divBdr>
    </w:div>
    <w:div w:id="1080445160">
      <w:bodyDiv w:val="1"/>
      <w:marLeft w:val="0"/>
      <w:marRight w:val="0"/>
      <w:marTop w:val="0"/>
      <w:marBottom w:val="0"/>
      <w:divBdr>
        <w:top w:val="none" w:sz="0" w:space="0" w:color="auto"/>
        <w:left w:val="none" w:sz="0" w:space="0" w:color="auto"/>
        <w:bottom w:val="none" w:sz="0" w:space="0" w:color="auto"/>
        <w:right w:val="none" w:sz="0" w:space="0" w:color="auto"/>
      </w:divBdr>
      <w:divsChild>
        <w:div w:id="592205350">
          <w:marLeft w:val="0"/>
          <w:marRight w:val="0"/>
          <w:marTop w:val="0"/>
          <w:marBottom w:val="0"/>
          <w:divBdr>
            <w:top w:val="single" w:sz="2" w:space="0" w:color="D9D9E3"/>
            <w:left w:val="single" w:sz="2" w:space="0" w:color="D9D9E3"/>
            <w:bottom w:val="single" w:sz="2" w:space="0" w:color="D9D9E3"/>
            <w:right w:val="single" w:sz="2" w:space="0" w:color="D9D9E3"/>
          </w:divBdr>
          <w:divsChild>
            <w:div w:id="16274192">
              <w:marLeft w:val="0"/>
              <w:marRight w:val="0"/>
              <w:marTop w:val="0"/>
              <w:marBottom w:val="0"/>
              <w:divBdr>
                <w:top w:val="single" w:sz="2" w:space="0" w:color="D9D9E3"/>
                <w:left w:val="single" w:sz="2" w:space="0" w:color="D9D9E3"/>
                <w:bottom w:val="single" w:sz="2" w:space="0" w:color="D9D9E3"/>
                <w:right w:val="single" w:sz="2" w:space="0" w:color="D9D9E3"/>
              </w:divBdr>
              <w:divsChild>
                <w:div w:id="1179737571">
                  <w:marLeft w:val="0"/>
                  <w:marRight w:val="0"/>
                  <w:marTop w:val="0"/>
                  <w:marBottom w:val="0"/>
                  <w:divBdr>
                    <w:top w:val="single" w:sz="2" w:space="0" w:color="D9D9E3"/>
                    <w:left w:val="single" w:sz="2" w:space="0" w:color="D9D9E3"/>
                    <w:bottom w:val="single" w:sz="2" w:space="0" w:color="D9D9E3"/>
                    <w:right w:val="single" w:sz="2" w:space="0" w:color="D9D9E3"/>
                  </w:divBdr>
                  <w:divsChild>
                    <w:div w:id="2110849733">
                      <w:marLeft w:val="0"/>
                      <w:marRight w:val="0"/>
                      <w:marTop w:val="0"/>
                      <w:marBottom w:val="0"/>
                      <w:divBdr>
                        <w:top w:val="single" w:sz="2" w:space="0" w:color="D9D9E3"/>
                        <w:left w:val="single" w:sz="2" w:space="0" w:color="D9D9E3"/>
                        <w:bottom w:val="single" w:sz="2" w:space="0" w:color="D9D9E3"/>
                        <w:right w:val="single" w:sz="2" w:space="0" w:color="D9D9E3"/>
                      </w:divBdr>
                      <w:divsChild>
                        <w:div w:id="12075299">
                          <w:marLeft w:val="0"/>
                          <w:marRight w:val="0"/>
                          <w:marTop w:val="0"/>
                          <w:marBottom w:val="0"/>
                          <w:divBdr>
                            <w:top w:val="single" w:sz="2" w:space="0" w:color="D9D9E3"/>
                            <w:left w:val="single" w:sz="2" w:space="0" w:color="D9D9E3"/>
                            <w:bottom w:val="single" w:sz="2" w:space="0" w:color="D9D9E3"/>
                            <w:right w:val="single" w:sz="2" w:space="0" w:color="D9D9E3"/>
                          </w:divBdr>
                          <w:divsChild>
                            <w:div w:id="1404450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87937">
                                  <w:marLeft w:val="0"/>
                                  <w:marRight w:val="0"/>
                                  <w:marTop w:val="0"/>
                                  <w:marBottom w:val="0"/>
                                  <w:divBdr>
                                    <w:top w:val="single" w:sz="2" w:space="0" w:color="D9D9E3"/>
                                    <w:left w:val="single" w:sz="2" w:space="0" w:color="D9D9E3"/>
                                    <w:bottom w:val="single" w:sz="2" w:space="0" w:color="D9D9E3"/>
                                    <w:right w:val="single" w:sz="2" w:space="0" w:color="D9D9E3"/>
                                  </w:divBdr>
                                  <w:divsChild>
                                    <w:div w:id="251864419">
                                      <w:marLeft w:val="0"/>
                                      <w:marRight w:val="0"/>
                                      <w:marTop w:val="0"/>
                                      <w:marBottom w:val="0"/>
                                      <w:divBdr>
                                        <w:top w:val="single" w:sz="2" w:space="0" w:color="D9D9E3"/>
                                        <w:left w:val="single" w:sz="2" w:space="0" w:color="D9D9E3"/>
                                        <w:bottom w:val="single" w:sz="2" w:space="0" w:color="D9D9E3"/>
                                        <w:right w:val="single" w:sz="2" w:space="0" w:color="D9D9E3"/>
                                      </w:divBdr>
                                      <w:divsChild>
                                        <w:div w:id="1142041420">
                                          <w:marLeft w:val="0"/>
                                          <w:marRight w:val="0"/>
                                          <w:marTop w:val="0"/>
                                          <w:marBottom w:val="0"/>
                                          <w:divBdr>
                                            <w:top w:val="single" w:sz="2" w:space="0" w:color="D9D9E3"/>
                                            <w:left w:val="single" w:sz="2" w:space="0" w:color="D9D9E3"/>
                                            <w:bottom w:val="single" w:sz="2" w:space="0" w:color="D9D9E3"/>
                                            <w:right w:val="single" w:sz="2" w:space="0" w:color="D9D9E3"/>
                                          </w:divBdr>
                                          <w:divsChild>
                                            <w:div w:id="409623794">
                                              <w:marLeft w:val="0"/>
                                              <w:marRight w:val="0"/>
                                              <w:marTop w:val="0"/>
                                              <w:marBottom w:val="0"/>
                                              <w:divBdr>
                                                <w:top w:val="single" w:sz="2" w:space="0" w:color="D9D9E3"/>
                                                <w:left w:val="single" w:sz="2" w:space="0" w:color="D9D9E3"/>
                                                <w:bottom w:val="single" w:sz="2" w:space="0" w:color="D9D9E3"/>
                                                <w:right w:val="single" w:sz="2" w:space="0" w:color="D9D9E3"/>
                                              </w:divBdr>
                                              <w:divsChild>
                                                <w:div w:id="393235582">
                                                  <w:marLeft w:val="0"/>
                                                  <w:marRight w:val="0"/>
                                                  <w:marTop w:val="0"/>
                                                  <w:marBottom w:val="0"/>
                                                  <w:divBdr>
                                                    <w:top w:val="single" w:sz="2" w:space="0" w:color="D9D9E3"/>
                                                    <w:left w:val="single" w:sz="2" w:space="0" w:color="D9D9E3"/>
                                                    <w:bottom w:val="single" w:sz="2" w:space="0" w:color="D9D9E3"/>
                                                    <w:right w:val="single" w:sz="2" w:space="0" w:color="D9D9E3"/>
                                                  </w:divBdr>
                                                  <w:divsChild>
                                                    <w:div w:id="49487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7836792">
          <w:marLeft w:val="0"/>
          <w:marRight w:val="0"/>
          <w:marTop w:val="0"/>
          <w:marBottom w:val="0"/>
          <w:divBdr>
            <w:top w:val="none" w:sz="0" w:space="0" w:color="auto"/>
            <w:left w:val="none" w:sz="0" w:space="0" w:color="auto"/>
            <w:bottom w:val="none" w:sz="0" w:space="0" w:color="auto"/>
            <w:right w:val="none" w:sz="0" w:space="0" w:color="auto"/>
          </w:divBdr>
        </w:div>
      </w:divsChild>
    </w:div>
    <w:div w:id="1085607805">
      <w:bodyDiv w:val="1"/>
      <w:marLeft w:val="0"/>
      <w:marRight w:val="0"/>
      <w:marTop w:val="0"/>
      <w:marBottom w:val="0"/>
      <w:divBdr>
        <w:top w:val="none" w:sz="0" w:space="0" w:color="auto"/>
        <w:left w:val="none" w:sz="0" w:space="0" w:color="auto"/>
        <w:bottom w:val="none" w:sz="0" w:space="0" w:color="auto"/>
        <w:right w:val="none" w:sz="0" w:space="0" w:color="auto"/>
      </w:divBdr>
    </w:div>
    <w:div w:id="1107391760">
      <w:bodyDiv w:val="1"/>
      <w:marLeft w:val="0"/>
      <w:marRight w:val="0"/>
      <w:marTop w:val="0"/>
      <w:marBottom w:val="0"/>
      <w:divBdr>
        <w:top w:val="none" w:sz="0" w:space="0" w:color="auto"/>
        <w:left w:val="none" w:sz="0" w:space="0" w:color="auto"/>
        <w:bottom w:val="none" w:sz="0" w:space="0" w:color="auto"/>
        <w:right w:val="none" w:sz="0" w:space="0" w:color="auto"/>
      </w:divBdr>
      <w:divsChild>
        <w:div w:id="1213272017">
          <w:marLeft w:val="0"/>
          <w:marRight w:val="0"/>
          <w:marTop w:val="0"/>
          <w:marBottom w:val="0"/>
          <w:divBdr>
            <w:top w:val="single" w:sz="2" w:space="0" w:color="auto"/>
            <w:left w:val="single" w:sz="2" w:space="0" w:color="auto"/>
            <w:bottom w:val="single" w:sz="6" w:space="0" w:color="auto"/>
            <w:right w:val="single" w:sz="2" w:space="0" w:color="auto"/>
          </w:divBdr>
          <w:divsChild>
            <w:div w:id="12662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400891">
                  <w:marLeft w:val="0"/>
                  <w:marRight w:val="0"/>
                  <w:marTop w:val="0"/>
                  <w:marBottom w:val="0"/>
                  <w:divBdr>
                    <w:top w:val="single" w:sz="2" w:space="0" w:color="D9D9E3"/>
                    <w:left w:val="single" w:sz="2" w:space="0" w:color="D9D9E3"/>
                    <w:bottom w:val="single" w:sz="2" w:space="0" w:color="D9D9E3"/>
                    <w:right w:val="single" w:sz="2" w:space="0" w:color="D9D9E3"/>
                  </w:divBdr>
                  <w:divsChild>
                    <w:div w:id="125583514">
                      <w:marLeft w:val="0"/>
                      <w:marRight w:val="0"/>
                      <w:marTop w:val="0"/>
                      <w:marBottom w:val="0"/>
                      <w:divBdr>
                        <w:top w:val="single" w:sz="2" w:space="0" w:color="D9D9E3"/>
                        <w:left w:val="single" w:sz="2" w:space="0" w:color="D9D9E3"/>
                        <w:bottom w:val="single" w:sz="2" w:space="0" w:color="D9D9E3"/>
                        <w:right w:val="single" w:sz="2" w:space="0" w:color="D9D9E3"/>
                      </w:divBdr>
                      <w:divsChild>
                        <w:div w:id="1767966490">
                          <w:marLeft w:val="0"/>
                          <w:marRight w:val="0"/>
                          <w:marTop w:val="0"/>
                          <w:marBottom w:val="0"/>
                          <w:divBdr>
                            <w:top w:val="single" w:sz="2" w:space="0" w:color="D9D9E3"/>
                            <w:left w:val="single" w:sz="2" w:space="0" w:color="D9D9E3"/>
                            <w:bottom w:val="single" w:sz="2" w:space="0" w:color="D9D9E3"/>
                            <w:right w:val="single" w:sz="2" w:space="0" w:color="D9D9E3"/>
                          </w:divBdr>
                          <w:divsChild>
                            <w:div w:id="473379503">
                              <w:marLeft w:val="0"/>
                              <w:marRight w:val="0"/>
                              <w:marTop w:val="0"/>
                              <w:marBottom w:val="0"/>
                              <w:divBdr>
                                <w:top w:val="single" w:sz="2" w:space="0" w:color="D9D9E3"/>
                                <w:left w:val="single" w:sz="2" w:space="0" w:color="D9D9E3"/>
                                <w:bottom w:val="single" w:sz="2" w:space="0" w:color="D9D9E3"/>
                                <w:right w:val="single" w:sz="2" w:space="0" w:color="D9D9E3"/>
                              </w:divBdr>
                              <w:divsChild>
                                <w:div w:id="64011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3109043">
      <w:bodyDiv w:val="1"/>
      <w:marLeft w:val="0"/>
      <w:marRight w:val="0"/>
      <w:marTop w:val="0"/>
      <w:marBottom w:val="0"/>
      <w:divBdr>
        <w:top w:val="none" w:sz="0" w:space="0" w:color="auto"/>
        <w:left w:val="none" w:sz="0" w:space="0" w:color="auto"/>
        <w:bottom w:val="none" w:sz="0" w:space="0" w:color="auto"/>
        <w:right w:val="none" w:sz="0" w:space="0" w:color="auto"/>
      </w:divBdr>
      <w:divsChild>
        <w:div w:id="508524954">
          <w:marLeft w:val="0"/>
          <w:marRight w:val="0"/>
          <w:marTop w:val="0"/>
          <w:marBottom w:val="0"/>
          <w:divBdr>
            <w:top w:val="single" w:sz="2" w:space="0" w:color="D9D9E3"/>
            <w:left w:val="single" w:sz="2" w:space="0" w:color="D9D9E3"/>
            <w:bottom w:val="single" w:sz="2" w:space="0" w:color="D9D9E3"/>
            <w:right w:val="single" w:sz="2" w:space="0" w:color="D9D9E3"/>
          </w:divBdr>
          <w:divsChild>
            <w:div w:id="522595889">
              <w:marLeft w:val="0"/>
              <w:marRight w:val="0"/>
              <w:marTop w:val="0"/>
              <w:marBottom w:val="0"/>
              <w:divBdr>
                <w:top w:val="single" w:sz="2" w:space="0" w:color="D9D9E3"/>
                <w:left w:val="single" w:sz="2" w:space="0" w:color="D9D9E3"/>
                <w:bottom w:val="single" w:sz="2" w:space="0" w:color="D9D9E3"/>
                <w:right w:val="single" w:sz="2" w:space="0" w:color="D9D9E3"/>
              </w:divBdr>
              <w:divsChild>
                <w:div w:id="1091052337">
                  <w:marLeft w:val="0"/>
                  <w:marRight w:val="0"/>
                  <w:marTop w:val="0"/>
                  <w:marBottom w:val="0"/>
                  <w:divBdr>
                    <w:top w:val="single" w:sz="2" w:space="0" w:color="D9D9E3"/>
                    <w:left w:val="single" w:sz="2" w:space="0" w:color="D9D9E3"/>
                    <w:bottom w:val="single" w:sz="2" w:space="0" w:color="D9D9E3"/>
                    <w:right w:val="single" w:sz="2" w:space="0" w:color="D9D9E3"/>
                  </w:divBdr>
                  <w:divsChild>
                    <w:div w:id="252394535">
                      <w:marLeft w:val="0"/>
                      <w:marRight w:val="0"/>
                      <w:marTop w:val="0"/>
                      <w:marBottom w:val="0"/>
                      <w:divBdr>
                        <w:top w:val="single" w:sz="2" w:space="0" w:color="D9D9E3"/>
                        <w:left w:val="single" w:sz="2" w:space="0" w:color="D9D9E3"/>
                        <w:bottom w:val="single" w:sz="2" w:space="0" w:color="D9D9E3"/>
                        <w:right w:val="single" w:sz="2" w:space="0" w:color="D9D9E3"/>
                      </w:divBdr>
                      <w:divsChild>
                        <w:div w:id="1272585829">
                          <w:marLeft w:val="0"/>
                          <w:marRight w:val="0"/>
                          <w:marTop w:val="0"/>
                          <w:marBottom w:val="0"/>
                          <w:divBdr>
                            <w:top w:val="single" w:sz="2" w:space="0" w:color="D9D9E3"/>
                            <w:left w:val="single" w:sz="2" w:space="0" w:color="D9D9E3"/>
                            <w:bottom w:val="single" w:sz="2" w:space="0" w:color="D9D9E3"/>
                            <w:right w:val="single" w:sz="2" w:space="0" w:color="D9D9E3"/>
                          </w:divBdr>
                          <w:divsChild>
                            <w:div w:id="1870484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575794">
                                  <w:marLeft w:val="0"/>
                                  <w:marRight w:val="0"/>
                                  <w:marTop w:val="0"/>
                                  <w:marBottom w:val="0"/>
                                  <w:divBdr>
                                    <w:top w:val="single" w:sz="2" w:space="0" w:color="D9D9E3"/>
                                    <w:left w:val="single" w:sz="2" w:space="0" w:color="D9D9E3"/>
                                    <w:bottom w:val="single" w:sz="2" w:space="0" w:color="D9D9E3"/>
                                    <w:right w:val="single" w:sz="2" w:space="0" w:color="D9D9E3"/>
                                  </w:divBdr>
                                  <w:divsChild>
                                    <w:div w:id="416093522">
                                      <w:marLeft w:val="0"/>
                                      <w:marRight w:val="0"/>
                                      <w:marTop w:val="0"/>
                                      <w:marBottom w:val="0"/>
                                      <w:divBdr>
                                        <w:top w:val="single" w:sz="2" w:space="0" w:color="D9D9E3"/>
                                        <w:left w:val="single" w:sz="2" w:space="0" w:color="D9D9E3"/>
                                        <w:bottom w:val="single" w:sz="2" w:space="0" w:color="D9D9E3"/>
                                        <w:right w:val="single" w:sz="2" w:space="0" w:color="D9D9E3"/>
                                      </w:divBdr>
                                      <w:divsChild>
                                        <w:div w:id="1143161601">
                                          <w:marLeft w:val="0"/>
                                          <w:marRight w:val="0"/>
                                          <w:marTop w:val="0"/>
                                          <w:marBottom w:val="0"/>
                                          <w:divBdr>
                                            <w:top w:val="single" w:sz="2" w:space="0" w:color="D9D9E3"/>
                                            <w:left w:val="single" w:sz="2" w:space="0" w:color="D9D9E3"/>
                                            <w:bottom w:val="single" w:sz="2" w:space="0" w:color="D9D9E3"/>
                                            <w:right w:val="single" w:sz="2" w:space="0" w:color="D9D9E3"/>
                                          </w:divBdr>
                                          <w:divsChild>
                                            <w:div w:id="1497377310">
                                              <w:marLeft w:val="0"/>
                                              <w:marRight w:val="0"/>
                                              <w:marTop w:val="0"/>
                                              <w:marBottom w:val="0"/>
                                              <w:divBdr>
                                                <w:top w:val="single" w:sz="2" w:space="0" w:color="D9D9E3"/>
                                                <w:left w:val="single" w:sz="2" w:space="0" w:color="D9D9E3"/>
                                                <w:bottom w:val="single" w:sz="2" w:space="0" w:color="D9D9E3"/>
                                                <w:right w:val="single" w:sz="2" w:space="0" w:color="D9D9E3"/>
                                              </w:divBdr>
                                              <w:divsChild>
                                                <w:div w:id="1475105113">
                                                  <w:marLeft w:val="0"/>
                                                  <w:marRight w:val="0"/>
                                                  <w:marTop w:val="0"/>
                                                  <w:marBottom w:val="0"/>
                                                  <w:divBdr>
                                                    <w:top w:val="single" w:sz="2" w:space="0" w:color="D9D9E3"/>
                                                    <w:left w:val="single" w:sz="2" w:space="0" w:color="D9D9E3"/>
                                                    <w:bottom w:val="single" w:sz="2" w:space="0" w:color="D9D9E3"/>
                                                    <w:right w:val="single" w:sz="2" w:space="0" w:color="D9D9E3"/>
                                                  </w:divBdr>
                                                  <w:divsChild>
                                                    <w:div w:id="107951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3428159">
          <w:marLeft w:val="0"/>
          <w:marRight w:val="0"/>
          <w:marTop w:val="0"/>
          <w:marBottom w:val="0"/>
          <w:divBdr>
            <w:top w:val="none" w:sz="0" w:space="0" w:color="auto"/>
            <w:left w:val="none" w:sz="0" w:space="0" w:color="auto"/>
            <w:bottom w:val="none" w:sz="0" w:space="0" w:color="auto"/>
            <w:right w:val="none" w:sz="0" w:space="0" w:color="auto"/>
          </w:divBdr>
        </w:div>
      </w:divsChild>
    </w:div>
    <w:div w:id="1176575494">
      <w:bodyDiv w:val="1"/>
      <w:marLeft w:val="0"/>
      <w:marRight w:val="0"/>
      <w:marTop w:val="0"/>
      <w:marBottom w:val="0"/>
      <w:divBdr>
        <w:top w:val="none" w:sz="0" w:space="0" w:color="auto"/>
        <w:left w:val="none" w:sz="0" w:space="0" w:color="auto"/>
        <w:bottom w:val="none" w:sz="0" w:space="0" w:color="auto"/>
        <w:right w:val="none" w:sz="0" w:space="0" w:color="auto"/>
      </w:divBdr>
      <w:divsChild>
        <w:div w:id="2046560809">
          <w:marLeft w:val="0"/>
          <w:marRight w:val="0"/>
          <w:marTop w:val="0"/>
          <w:marBottom w:val="0"/>
          <w:divBdr>
            <w:top w:val="none" w:sz="0" w:space="0" w:color="auto"/>
            <w:left w:val="none" w:sz="0" w:space="0" w:color="auto"/>
            <w:bottom w:val="none" w:sz="0" w:space="0" w:color="auto"/>
            <w:right w:val="none" w:sz="0" w:space="0" w:color="auto"/>
          </w:divBdr>
          <w:divsChild>
            <w:div w:id="307706688">
              <w:marLeft w:val="0"/>
              <w:marRight w:val="0"/>
              <w:marTop w:val="0"/>
              <w:marBottom w:val="0"/>
              <w:divBdr>
                <w:top w:val="none" w:sz="0" w:space="0" w:color="auto"/>
                <w:left w:val="none" w:sz="0" w:space="0" w:color="auto"/>
                <w:bottom w:val="none" w:sz="0" w:space="0" w:color="auto"/>
                <w:right w:val="none" w:sz="0" w:space="0" w:color="auto"/>
              </w:divBdr>
            </w:div>
            <w:div w:id="332728558">
              <w:marLeft w:val="0"/>
              <w:marRight w:val="0"/>
              <w:marTop w:val="0"/>
              <w:marBottom w:val="0"/>
              <w:divBdr>
                <w:top w:val="none" w:sz="0" w:space="0" w:color="auto"/>
                <w:left w:val="none" w:sz="0" w:space="0" w:color="auto"/>
                <w:bottom w:val="none" w:sz="0" w:space="0" w:color="auto"/>
                <w:right w:val="none" w:sz="0" w:space="0" w:color="auto"/>
              </w:divBdr>
            </w:div>
            <w:div w:id="467016871">
              <w:marLeft w:val="0"/>
              <w:marRight w:val="0"/>
              <w:marTop w:val="0"/>
              <w:marBottom w:val="0"/>
              <w:divBdr>
                <w:top w:val="none" w:sz="0" w:space="0" w:color="auto"/>
                <w:left w:val="none" w:sz="0" w:space="0" w:color="auto"/>
                <w:bottom w:val="none" w:sz="0" w:space="0" w:color="auto"/>
                <w:right w:val="none" w:sz="0" w:space="0" w:color="auto"/>
              </w:divBdr>
            </w:div>
            <w:div w:id="683943289">
              <w:marLeft w:val="0"/>
              <w:marRight w:val="0"/>
              <w:marTop w:val="0"/>
              <w:marBottom w:val="0"/>
              <w:divBdr>
                <w:top w:val="none" w:sz="0" w:space="0" w:color="auto"/>
                <w:left w:val="none" w:sz="0" w:space="0" w:color="auto"/>
                <w:bottom w:val="none" w:sz="0" w:space="0" w:color="auto"/>
                <w:right w:val="none" w:sz="0" w:space="0" w:color="auto"/>
              </w:divBdr>
            </w:div>
            <w:div w:id="804741823">
              <w:marLeft w:val="0"/>
              <w:marRight w:val="0"/>
              <w:marTop w:val="0"/>
              <w:marBottom w:val="0"/>
              <w:divBdr>
                <w:top w:val="none" w:sz="0" w:space="0" w:color="auto"/>
                <w:left w:val="none" w:sz="0" w:space="0" w:color="auto"/>
                <w:bottom w:val="none" w:sz="0" w:space="0" w:color="auto"/>
                <w:right w:val="none" w:sz="0" w:space="0" w:color="auto"/>
              </w:divBdr>
            </w:div>
            <w:div w:id="1350906817">
              <w:marLeft w:val="0"/>
              <w:marRight w:val="0"/>
              <w:marTop w:val="0"/>
              <w:marBottom w:val="0"/>
              <w:divBdr>
                <w:top w:val="none" w:sz="0" w:space="0" w:color="auto"/>
                <w:left w:val="none" w:sz="0" w:space="0" w:color="auto"/>
                <w:bottom w:val="none" w:sz="0" w:space="0" w:color="auto"/>
                <w:right w:val="none" w:sz="0" w:space="0" w:color="auto"/>
              </w:divBdr>
            </w:div>
            <w:div w:id="13615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571">
      <w:bodyDiv w:val="1"/>
      <w:marLeft w:val="0"/>
      <w:marRight w:val="0"/>
      <w:marTop w:val="0"/>
      <w:marBottom w:val="0"/>
      <w:divBdr>
        <w:top w:val="none" w:sz="0" w:space="0" w:color="auto"/>
        <w:left w:val="none" w:sz="0" w:space="0" w:color="auto"/>
        <w:bottom w:val="none" w:sz="0" w:space="0" w:color="auto"/>
        <w:right w:val="none" w:sz="0" w:space="0" w:color="auto"/>
      </w:divBdr>
    </w:div>
    <w:div w:id="1237283024">
      <w:bodyDiv w:val="1"/>
      <w:marLeft w:val="0"/>
      <w:marRight w:val="0"/>
      <w:marTop w:val="0"/>
      <w:marBottom w:val="0"/>
      <w:divBdr>
        <w:top w:val="none" w:sz="0" w:space="0" w:color="auto"/>
        <w:left w:val="none" w:sz="0" w:space="0" w:color="auto"/>
        <w:bottom w:val="none" w:sz="0" w:space="0" w:color="auto"/>
        <w:right w:val="none" w:sz="0" w:space="0" w:color="auto"/>
      </w:divBdr>
    </w:div>
    <w:div w:id="1245841974">
      <w:bodyDiv w:val="1"/>
      <w:marLeft w:val="0"/>
      <w:marRight w:val="0"/>
      <w:marTop w:val="0"/>
      <w:marBottom w:val="0"/>
      <w:divBdr>
        <w:top w:val="none" w:sz="0" w:space="0" w:color="auto"/>
        <w:left w:val="none" w:sz="0" w:space="0" w:color="auto"/>
        <w:bottom w:val="none" w:sz="0" w:space="0" w:color="auto"/>
        <w:right w:val="none" w:sz="0" w:space="0" w:color="auto"/>
      </w:divBdr>
    </w:div>
    <w:div w:id="1246263354">
      <w:bodyDiv w:val="1"/>
      <w:marLeft w:val="0"/>
      <w:marRight w:val="0"/>
      <w:marTop w:val="0"/>
      <w:marBottom w:val="0"/>
      <w:divBdr>
        <w:top w:val="none" w:sz="0" w:space="0" w:color="auto"/>
        <w:left w:val="none" w:sz="0" w:space="0" w:color="auto"/>
        <w:bottom w:val="none" w:sz="0" w:space="0" w:color="auto"/>
        <w:right w:val="none" w:sz="0" w:space="0" w:color="auto"/>
      </w:divBdr>
    </w:div>
    <w:div w:id="1249730736">
      <w:bodyDiv w:val="1"/>
      <w:marLeft w:val="0"/>
      <w:marRight w:val="0"/>
      <w:marTop w:val="0"/>
      <w:marBottom w:val="0"/>
      <w:divBdr>
        <w:top w:val="none" w:sz="0" w:space="0" w:color="auto"/>
        <w:left w:val="none" w:sz="0" w:space="0" w:color="auto"/>
        <w:bottom w:val="none" w:sz="0" w:space="0" w:color="auto"/>
        <w:right w:val="none" w:sz="0" w:space="0" w:color="auto"/>
      </w:divBdr>
    </w:div>
    <w:div w:id="1419982791">
      <w:bodyDiv w:val="1"/>
      <w:marLeft w:val="0"/>
      <w:marRight w:val="0"/>
      <w:marTop w:val="0"/>
      <w:marBottom w:val="0"/>
      <w:divBdr>
        <w:top w:val="none" w:sz="0" w:space="0" w:color="auto"/>
        <w:left w:val="none" w:sz="0" w:space="0" w:color="auto"/>
        <w:bottom w:val="none" w:sz="0" w:space="0" w:color="auto"/>
        <w:right w:val="none" w:sz="0" w:space="0" w:color="auto"/>
      </w:divBdr>
    </w:div>
    <w:div w:id="1450585767">
      <w:bodyDiv w:val="1"/>
      <w:marLeft w:val="0"/>
      <w:marRight w:val="0"/>
      <w:marTop w:val="0"/>
      <w:marBottom w:val="0"/>
      <w:divBdr>
        <w:top w:val="none" w:sz="0" w:space="0" w:color="auto"/>
        <w:left w:val="none" w:sz="0" w:space="0" w:color="auto"/>
        <w:bottom w:val="none" w:sz="0" w:space="0" w:color="auto"/>
        <w:right w:val="none" w:sz="0" w:space="0" w:color="auto"/>
      </w:divBdr>
      <w:divsChild>
        <w:div w:id="2064716636">
          <w:marLeft w:val="0"/>
          <w:marRight w:val="0"/>
          <w:marTop w:val="0"/>
          <w:marBottom w:val="0"/>
          <w:divBdr>
            <w:top w:val="single" w:sz="2" w:space="0" w:color="D9D9E3"/>
            <w:left w:val="single" w:sz="2" w:space="0" w:color="D9D9E3"/>
            <w:bottom w:val="single" w:sz="2" w:space="0" w:color="D9D9E3"/>
            <w:right w:val="single" w:sz="2" w:space="0" w:color="D9D9E3"/>
          </w:divBdr>
          <w:divsChild>
            <w:div w:id="1959028216">
              <w:marLeft w:val="0"/>
              <w:marRight w:val="0"/>
              <w:marTop w:val="0"/>
              <w:marBottom w:val="0"/>
              <w:divBdr>
                <w:top w:val="single" w:sz="2" w:space="0" w:color="D9D9E3"/>
                <w:left w:val="single" w:sz="2" w:space="0" w:color="D9D9E3"/>
                <w:bottom w:val="single" w:sz="2" w:space="0" w:color="D9D9E3"/>
                <w:right w:val="single" w:sz="2" w:space="0" w:color="D9D9E3"/>
              </w:divBdr>
              <w:divsChild>
                <w:div w:id="698354548">
                  <w:marLeft w:val="0"/>
                  <w:marRight w:val="0"/>
                  <w:marTop w:val="0"/>
                  <w:marBottom w:val="0"/>
                  <w:divBdr>
                    <w:top w:val="single" w:sz="2" w:space="0" w:color="D9D9E3"/>
                    <w:left w:val="single" w:sz="2" w:space="0" w:color="D9D9E3"/>
                    <w:bottom w:val="single" w:sz="2" w:space="0" w:color="D9D9E3"/>
                    <w:right w:val="single" w:sz="2" w:space="0" w:color="D9D9E3"/>
                  </w:divBdr>
                  <w:divsChild>
                    <w:div w:id="1782872610">
                      <w:marLeft w:val="0"/>
                      <w:marRight w:val="0"/>
                      <w:marTop w:val="0"/>
                      <w:marBottom w:val="0"/>
                      <w:divBdr>
                        <w:top w:val="single" w:sz="2" w:space="0" w:color="D9D9E3"/>
                        <w:left w:val="single" w:sz="2" w:space="0" w:color="D9D9E3"/>
                        <w:bottom w:val="single" w:sz="2" w:space="0" w:color="D9D9E3"/>
                        <w:right w:val="single" w:sz="2" w:space="0" w:color="D9D9E3"/>
                      </w:divBdr>
                      <w:divsChild>
                        <w:div w:id="1281455969">
                          <w:marLeft w:val="0"/>
                          <w:marRight w:val="0"/>
                          <w:marTop w:val="0"/>
                          <w:marBottom w:val="0"/>
                          <w:divBdr>
                            <w:top w:val="single" w:sz="2" w:space="0" w:color="D9D9E3"/>
                            <w:left w:val="single" w:sz="2" w:space="0" w:color="D9D9E3"/>
                            <w:bottom w:val="single" w:sz="2" w:space="0" w:color="D9D9E3"/>
                            <w:right w:val="single" w:sz="2" w:space="0" w:color="D9D9E3"/>
                          </w:divBdr>
                          <w:divsChild>
                            <w:div w:id="66735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619101">
                                  <w:marLeft w:val="0"/>
                                  <w:marRight w:val="0"/>
                                  <w:marTop w:val="0"/>
                                  <w:marBottom w:val="0"/>
                                  <w:divBdr>
                                    <w:top w:val="single" w:sz="2" w:space="0" w:color="D9D9E3"/>
                                    <w:left w:val="single" w:sz="2" w:space="0" w:color="D9D9E3"/>
                                    <w:bottom w:val="single" w:sz="2" w:space="0" w:color="D9D9E3"/>
                                    <w:right w:val="single" w:sz="2" w:space="0" w:color="D9D9E3"/>
                                  </w:divBdr>
                                  <w:divsChild>
                                    <w:div w:id="20206586">
                                      <w:marLeft w:val="0"/>
                                      <w:marRight w:val="0"/>
                                      <w:marTop w:val="0"/>
                                      <w:marBottom w:val="0"/>
                                      <w:divBdr>
                                        <w:top w:val="single" w:sz="2" w:space="0" w:color="D9D9E3"/>
                                        <w:left w:val="single" w:sz="2" w:space="0" w:color="D9D9E3"/>
                                        <w:bottom w:val="single" w:sz="2" w:space="0" w:color="D9D9E3"/>
                                        <w:right w:val="single" w:sz="2" w:space="0" w:color="D9D9E3"/>
                                      </w:divBdr>
                                      <w:divsChild>
                                        <w:div w:id="1469855708">
                                          <w:marLeft w:val="0"/>
                                          <w:marRight w:val="0"/>
                                          <w:marTop w:val="0"/>
                                          <w:marBottom w:val="0"/>
                                          <w:divBdr>
                                            <w:top w:val="single" w:sz="2" w:space="0" w:color="D9D9E3"/>
                                            <w:left w:val="single" w:sz="2" w:space="0" w:color="D9D9E3"/>
                                            <w:bottom w:val="single" w:sz="2" w:space="0" w:color="D9D9E3"/>
                                            <w:right w:val="single" w:sz="2" w:space="0" w:color="D9D9E3"/>
                                          </w:divBdr>
                                          <w:divsChild>
                                            <w:div w:id="625428157">
                                              <w:marLeft w:val="0"/>
                                              <w:marRight w:val="0"/>
                                              <w:marTop w:val="0"/>
                                              <w:marBottom w:val="0"/>
                                              <w:divBdr>
                                                <w:top w:val="single" w:sz="2" w:space="0" w:color="D9D9E3"/>
                                                <w:left w:val="single" w:sz="2" w:space="0" w:color="D9D9E3"/>
                                                <w:bottom w:val="single" w:sz="2" w:space="0" w:color="D9D9E3"/>
                                                <w:right w:val="single" w:sz="2" w:space="0" w:color="D9D9E3"/>
                                              </w:divBdr>
                                              <w:divsChild>
                                                <w:div w:id="1372459263">
                                                  <w:marLeft w:val="0"/>
                                                  <w:marRight w:val="0"/>
                                                  <w:marTop w:val="0"/>
                                                  <w:marBottom w:val="0"/>
                                                  <w:divBdr>
                                                    <w:top w:val="single" w:sz="2" w:space="0" w:color="D9D9E3"/>
                                                    <w:left w:val="single" w:sz="2" w:space="0" w:color="D9D9E3"/>
                                                    <w:bottom w:val="single" w:sz="2" w:space="0" w:color="D9D9E3"/>
                                                    <w:right w:val="single" w:sz="2" w:space="0" w:color="D9D9E3"/>
                                                  </w:divBdr>
                                                  <w:divsChild>
                                                    <w:div w:id="106733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3424608">
          <w:marLeft w:val="0"/>
          <w:marRight w:val="0"/>
          <w:marTop w:val="0"/>
          <w:marBottom w:val="0"/>
          <w:divBdr>
            <w:top w:val="none" w:sz="0" w:space="0" w:color="auto"/>
            <w:left w:val="none" w:sz="0" w:space="0" w:color="auto"/>
            <w:bottom w:val="none" w:sz="0" w:space="0" w:color="auto"/>
            <w:right w:val="none" w:sz="0" w:space="0" w:color="auto"/>
          </w:divBdr>
        </w:div>
      </w:divsChild>
    </w:div>
    <w:div w:id="1452552105">
      <w:bodyDiv w:val="1"/>
      <w:marLeft w:val="0"/>
      <w:marRight w:val="0"/>
      <w:marTop w:val="0"/>
      <w:marBottom w:val="0"/>
      <w:divBdr>
        <w:top w:val="none" w:sz="0" w:space="0" w:color="auto"/>
        <w:left w:val="none" w:sz="0" w:space="0" w:color="auto"/>
        <w:bottom w:val="none" w:sz="0" w:space="0" w:color="auto"/>
        <w:right w:val="none" w:sz="0" w:space="0" w:color="auto"/>
      </w:divBdr>
    </w:div>
    <w:div w:id="1541698537">
      <w:bodyDiv w:val="1"/>
      <w:marLeft w:val="0"/>
      <w:marRight w:val="0"/>
      <w:marTop w:val="0"/>
      <w:marBottom w:val="0"/>
      <w:divBdr>
        <w:top w:val="none" w:sz="0" w:space="0" w:color="auto"/>
        <w:left w:val="none" w:sz="0" w:space="0" w:color="auto"/>
        <w:bottom w:val="none" w:sz="0" w:space="0" w:color="auto"/>
        <w:right w:val="none" w:sz="0" w:space="0" w:color="auto"/>
      </w:divBdr>
    </w:div>
    <w:div w:id="1574897215">
      <w:bodyDiv w:val="1"/>
      <w:marLeft w:val="0"/>
      <w:marRight w:val="0"/>
      <w:marTop w:val="0"/>
      <w:marBottom w:val="0"/>
      <w:divBdr>
        <w:top w:val="none" w:sz="0" w:space="0" w:color="auto"/>
        <w:left w:val="none" w:sz="0" w:space="0" w:color="auto"/>
        <w:bottom w:val="none" w:sz="0" w:space="0" w:color="auto"/>
        <w:right w:val="none" w:sz="0" w:space="0" w:color="auto"/>
      </w:divBdr>
      <w:divsChild>
        <w:div w:id="2123529010">
          <w:marLeft w:val="0"/>
          <w:marRight w:val="0"/>
          <w:marTop w:val="0"/>
          <w:marBottom w:val="0"/>
          <w:divBdr>
            <w:top w:val="none" w:sz="0" w:space="0" w:color="auto"/>
            <w:left w:val="none" w:sz="0" w:space="0" w:color="auto"/>
            <w:bottom w:val="none" w:sz="0" w:space="0" w:color="auto"/>
            <w:right w:val="none" w:sz="0" w:space="0" w:color="auto"/>
          </w:divBdr>
          <w:divsChild>
            <w:div w:id="2033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0840">
      <w:bodyDiv w:val="1"/>
      <w:marLeft w:val="0"/>
      <w:marRight w:val="0"/>
      <w:marTop w:val="0"/>
      <w:marBottom w:val="0"/>
      <w:divBdr>
        <w:top w:val="none" w:sz="0" w:space="0" w:color="auto"/>
        <w:left w:val="none" w:sz="0" w:space="0" w:color="auto"/>
        <w:bottom w:val="none" w:sz="0" w:space="0" w:color="auto"/>
        <w:right w:val="none" w:sz="0" w:space="0" w:color="auto"/>
      </w:divBdr>
    </w:div>
    <w:div w:id="1638952469">
      <w:bodyDiv w:val="1"/>
      <w:marLeft w:val="0"/>
      <w:marRight w:val="0"/>
      <w:marTop w:val="0"/>
      <w:marBottom w:val="0"/>
      <w:divBdr>
        <w:top w:val="none" w:sz="0" w:space="0" w:color="auto"/>
        <w:left w:val="none" w:sz="0" w:space="0" w:color="auto"/>
        <w:bottom w:val="none" w:sz="0" w:space="0" w:color="auto"/>
        <w:right w:val="none" w:sz="0" w:space="0" w:color="auto"/>
      </w:divBdr>
    </w:div>
    <w:div w:id="1640186690">
      <w:bodyDiv w:val="1"/>
      <w:marLeft w:val="0"/>
      <w:marRight w:val="0"/>
      <w:marTop w:val="0"/>
      <w:marBottom w:val="0"/>
      <w:divBdr>
        <w:top w:val="none" w:sz="0" w:space="0" w:color="auto"/>
        <w:left w:val="none" w:sz="0" w:space="0" w:color="auto"/>
        <w:bottom w:val="none" w:sz="0" w:space="0" w:color="auto"/>
        <w:right w:val="none" w:sz="0" w:space="0" w:color="auto"/>
      </w:divBdr>
    </w:div>
    <w:div w:id="1697731398">
      <w:bodyDiv w:val="1"/>
      <w:marLeft w:val="0"/>
      <w:marRight w:val="0"/>
      <w:marTop w:val="0"/>
      <w:marBottom w:val="0"/>
      <w:divBdr>
        <w:top w:val="none" w:sz="0" w:space="0" w:color="auto"/>
        <w:left w:val="none" w:sz="0" w:space="0" w:color="auto"/>
        <w:bottom w:val="none" w:sz="0" w:space="0" w:color="auto"/>
        <w:right w:val="none" w:sz="0" w:space="0" w:color="auto"/>
      </w:divBdr>
    </w:div>
    <w:div w:id="1733191750">
      <w:bodyDiv w:val="1"/>
      <w:marLeft w:val="0"/>
      <w:marRight w:val="0"/>
      <w:marTop w:val="0"/>
      <w:marBottom w:val="0"/>
      <w:divBdr>
        <w:top w:val="none" w:sz="0" w:space="0" w:color="auto"/>
        <w:left w:val="none" w:sz="0" w:space="0" w:color="auto"/>
        <w:bottom w:val="none" w:sz="0" w:space="0" w:color="auto"/>
        <w:right w:val="none" w:sz="0" w:space="0" w:color="auto"/>
      </w:divBdr>
      <w:divsChild>
        <w:div w:id="1501265895">
          <w:marLeft w:val="0"/>
          <w:marRight w:val="0"/>
          <w:marTop w:val="0"/>
          <w:marBottom w:val="0"/>
          <w:divBdr>
            <w:top w:val="single" w:sz="2" w:space="0" w:color="D9D9E3"/>
            <w:left w:val="single" w:sz="2" w:space="0" w:color="D9D9E3"/>
            <w:bottom w:val="single" w:sz="2" w:space="0" w:color="D9D9E3"/>
            <w:right w:val="single" w:sz="2" w:space="0" w:color="D9D9E3"/>
          </w:divBdr>
          <w:divsChild>
            <w:div w:id="130368225">
              <w:marLeft w:val="0"/>
              <w:marRight w:val="0"/>
              <w:marTop w:val="0"/>
              <w:marBottom w:val="0"/>
              <w:divBdr>
                <w:top w:val="single" w:sz="2" w:space="0" w:color="D9D9E3"/>
                <w:left w:val="single" w:sz="2" w:space="0" w:color="D9D9E3"/>
                <w:bottom w:val="single" w:sz="2" w:space="0" w:color="D9D9E3"/>
                <w:right w:val="single" w:sz="2" w:space="0" w:color="D9D9E3"/>
              </w:divBdr>
              <w:divsChild>
                <w:div w:id="687028008">
                  <w:marLeft w:val="0"/>
                  <w:marRight w:val="0"/>
                  <w:marTop w:val="0"/>
                  <w:marBottom w:val="0"/>
                  <w:divBdr>
                    <w:top w:val="single" w:sz="2" w:space="0" w:color="D9D9E3"/>
                    <w:left w:val="single" w:sz="2" w:space="0" w:color="D9D9E3"/>
                    <w:bottom w:val="single" w:sz="2" w:space="0" w:color="D9D9E3"/>
                    <w:right w:val="single" w:sz="2" w:space="0" w:color="D9D9E3"/>
                  </w:divBdr>
                  <w:divsChild>
                    <w:div w:id="639001167">
                      <w:marLeft w:val="0"/>
                      <w:marRight w:val="0"/>
                      <w:marTop w:val="0"/>
                      <w:marBottom w:val="0"/>
                      <w:divBdr>
                        <w:top w:val="single" w:sz="2" w:space="0" w:color="D9D9E3"/>
                        <w:left w:val="single" w:sz="2" w:space="0" w:color="D9D9E3"/>
                        <w:bottom w:val="single" w:sz="2" w:space="0" w:color="D9D9E3"/>
                        <w:right w:val="single" w:sz="2" w:space="0" w:color="D9D9E3"/>
                      </w:divBdr>
                      <w:divsChild>
                        <w:div w:id="2047487817">
                          <w:marLeft w:val="0"/>
                          <w:marRight w:val="0"/>
                          <w:marTop w:val="0"/>
                          <w:marBottom w:val="0"/>
                          <w:divBdr>
                            <w:top w:val="single" w:sz="2" w:space="0" w:color="D9D9E3"/>
                            <w:left w:val="single" w:sz="2" w:space="0" w:color="D9D9E3"/>
                            <w:bottom w:val="single" w:sz="2" w:space="0" w:color="D9D9E3"/>
                            <w:right w:val="single" w:sz="2" w:space="0" w:color="D9D9E3"/>
                          </w:divBdr>
                          <w:divsChild>
                            <w:div w:id="234633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359677">
                                  <w:marLeft w:val="0"/>
                                  <w:marRight w:val="0"/>
                                  <w:marTop w:val="0"/>
                                  <w:marBottom w:val="0"/>
                                  <w:divBdr>
                                    <w:top w:val="single" w:sz="2" w:space="0" w:color="D9D9E3"/>
                                    <w:left w:val="single" w:sz="2" w:space="0" w:color="D9D9E3"/>
                                    <w:bottom w:val="single" w:sz="2" w:space="0" w:color="D9D9E3"/>
                                    <w:right w:val="single" w:sz="2" w:space="0" w:color="D9D9E3"/>
                                  </w:divBdr>
                                  <w:divsChild>
                                    <w:div w:id="1505434041">
                                      <w:marLeft w:val="0"/>
                                      <w:marRight w:val="0"/>
                                      <w:marTop w:val="0"/>
                                      <w:marBottom w:val="0"/>
                                      <w:divBdr>
                                        <w:top w:val="single" w:sz="2" w:space="0" w:color="D9D9E3"/>
                                        <w:left w:val="single" w:sz="2" w:space="0" w:color="D9D9E3"/>
                                        <w:bottom w:val="single" w:sz="2" w:space="0" w:color="D9D9E3"/>
                                        <w:right w:val="single" w:sz="2" w:space="0" w:color="D9D9E3"/>
                                      </w:divBdr>
                                      <w:divsChild>
                                        <w:div w:id="1043409969">
                                          <w:marLeft w:val="0"/>
                                          <w:marRight w:val="0"/>
                                          <w:marTop w:val="0"/>
                                          <w:marBottom w:val="0"/>
                                          <w:divBdr>
                                            <w:top w:val="single" w:sz="2" w:space="0" w:color="D9D9E3"/>
                                            <w:left w:val="single" w:sz="2" w:space="0" w:color="D9D9E3"/>
                                            <w:bottom w:val="single" w:sz="2" w:space="0" w:color="D9D9E3"/>
                                            <w:right w:val="single" w:sz="2" w:space="0" w:color="D9D9E3"/>
                                          </w:divBdr>
                                          <w:divsChild>
                                            <w:div w:id="3629701">
                                              <w:marLeft w:val="0"/>
                                              <w:marRight w:val="0"/>
                                              <w:marTop w:val="0"/>
                                              <w:marBottom w:val="0"/>
                                              <w:divBdr>
                                                <w:top w:val="single" w:sz="2" w:space="0" w:color="D9D9E3"/>
                                                <w:left w:val="single" w:sz="2" w:space="0" w:color="D9D9E3"/>
                                                <w:bottom w:val="single" w:sz="2" w:space="0" w:color="D9D9E3"/>
                                                <w:right w:val="single" w:sz="2" w:space="0" w:color="D9D9E3"/>
                                              </w:divBdr>
                                              <w:divsChild>
                                                <w:div w:id="1037043232">
                                                  <w:marLeft w:val="0"/>
                                                  <w:marRight w:val="0"/>
                                                  <w:marTop w:val="0"/>
                                                  <w:marBottom w:val="0"/>
                                                  <w:divBdr>
                                                    <w:top w:val="single" w:sz="2" w:space="0" w:color="D9D9E3"/>
                                                    <w:left w:val="single" w:sz="2" w:space="0" w:color="D9D9E3"/>
                                                    <w:bottom w:val="single" w:sz="2" w:space="0" w:color="D9D9E3"/>
                                                    <w:right w:val="single" w:sz="2" w:space="0" w:color="D9D9E3"/>
                                                  </w:divBdr>
                                                  <w:divsChild>
                                                    <w:div w:id="109636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550530">
          <w:marLeft w:val="0"/>
          <w:marRight w:val="0"/>
          <w:marTop w:val="0"/>
          <w:marBottom w:val="0"/>
          <w:divBdr>
            <w:top w:val="none" w:sz="0" w:space="0" w:color="auto"/>
            <w:left w:val="none" w:sz="0" w:space="0" w:color="auto"/>
            <w:bottom w:val="none" w:sz="0" w:space="0" w:color="auto"/>
            <w:right w:val="none" w:sz="0" w:space="0" w:color="auto"/>
          </w:divBdr>
        </w:div>
      </w:divsChild>
    </w:div>
    <w:div w:id="1762943559">
      <w:bodyDiv w:val="1"/>
      <w:marLeft w:val="0"/>
      <w:marRight w:val="0"/>
      <w:marTop w:val="0"/>
      <w:marBottom w:val="0"/>
      <w:divBdr>
        <w:top w:val="none" w:sz="0" w:space="0" w:color="auto"/>
        <w:left w:val="none" w:sz="0" w:space="0" w:color="auto"/>
        <w:bottom w:val="none" w:sz="0" w:space="0" w:color="auto"/>
        <w:right w:val="none" w:sz="0" w:space="0" w:color="auto"/>
      </w:divBdr>
    </w:div>
    <w:div w:id="1792094266">
      <w:bodyDiv w:val="1"/>
      <w:marLeft w:val="0"/>
      <w:marRight w:val="0"/>
      <w:marTop w:val="0"/>
      <w:marBottom w:val="0"/>
      <w:divBdr>
        <w:top w:val="none" w:sz="0" w:space="0" w:color="auto"/>
        <w:left w:val="none" w:sz="0" w:space="0" w:color="auto"/>
        <w:bottom w:val="none" w:sz="0" w:space="0" w:color="auto"/>
        <w:right w:val="none" w:sz="0" w:space="0" w:color="auto"/>
      </w:divBdr>
    </w:div>
    <w:div w:id="1811708497">
      <w:bodyDiv w:val="1"/>
      <w:marLeft w:val="0"/>
      <w:marRight w:val="0"/>
      <w:marTop w:val="0"/>
      <w:marBottom w:val="0"/>
      <w:divBdr>
        <w:top w:val="none" w:sz="0" w:space="0" w:color="auto"/>
        <w:left w:val="none" w:sz="0" w:space="0" w:color="auto"/>
        <w:bottom w:val="none" w:sz="0" w:space="0" w:color="auto"/>
        <w:right w:val="none" w:sz="0" w:space="0" w:color="auto"/>
      </w:divBdr>
    </w:div>
    <w:div w:id="1820072725">
      <w:bodyDiv w:val="1"/>
      <w:marLeft w:val="0"/>
      <w:marRight w:val="0"/>
      <w:marTop w:val="0"/>
      <w:marBottom w:val="0"/>
      <w:divBdr>
        <w:top w:val="none" w:sz="0" w:space="0" w:color="auto"/>
        <w:left w:val="none" w:sz="0" w:space="0" w:color="auto"/>
        <w:bottom w:val="none" w:sz="0" w:space="0" w:color="auto"/>
        <w:right w:val="none" w:sz="0" w:space="0" w:color="auto"/>
      </w:divBdr>
      <w:divsChild>
        <w:div w:id="1140003093">
          <w:marLeft w:val="0"/>
          <w:marRight w:val="0"/>
          <w:marTop w:val="0"/>
          <w:marBottom w:val="0"/>
          <w:divBdr>
            <w:top w:val="none" w:sz="0" w:space="0" w:color="auto"/>
            <w:left w:val="none" w:sz="0" w:space="0" w:color="auto"/>
            <w:bottom w:val="none" w:sz="0" w:space="0" w:color="auto"/>
            <w:right w:val="none" w:sz="0" w:space="0" w:color="auto"/>
          </w:divBdr>
          <w:divsChild>
            <w:div w:id="3482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649">
      <w:bodyDiv w:val="1"/>
      <w:marLeft w:val="0"/>
      <w:marRight w:val="0"/>
      <w:marTop w:val="0"/>
      <w:marBottom w:val="0"/>
      <w:divBdr>
        <w:top w:val="none" w:sz="0" w:space="0" w:color="auto"/>
        <w:left w:val="none" w:sz="0" w:space="0" w:color="auto"/>
        <w:bottom w:val="none" w:sz="0" w:space="0" w:color="auto"/>
        <w:right w:val="none" w:sz="0" w:space="0" w:color="auto"/>
      </w:divBdr>
    </w:div>
    <w:div w:id="1883782416">
      <w:bodyDiv w:val="1"/>
      <w:marLeft w:val="0"/>
      <w:marRight w:val="0"/>
      <w:marTop w:val="0"/>
      <w:marBottom w:val="0"/>
      <w:divBdr>
        <w:top w:val="none" w:sz="0" w:space="0" w:color="auto"/>
        <w:left w:val="none" w:sz="0" w:space="0" w:color="auto"/>
        <w:bottom w:val="none" w:sz="0" w:space="0" w:color="auto"/>
        <w:right w:val="none" w:sz="0" w:space="0" w:color="auto"/>
      </w:divBdr>
    </w:div>
    <w:div w:id="1893230967">
      <w:bodyDiv w:val="1"/>
      <w:marLeft w:val="0"/>
      <w:marRight w:val="0"/>
      <w:marTop w:val="0"/>
      <w:marBottom w:val="0"/>
      <w:divBdr>
        <w:top w:val="none" w:sz="0" w:space="0" w:color="auto"/>
        <w:left w:val="none" w:sz="0" w:space="0" w:color="auto"/>
        <w:bottom w:val="none" w:sz="0" w:space="0" w:color="auto"/>
        <w:right w:val="none" w:sz="0" w:space="0" w:color="auto"/>
      </w:divBdr>
      <w:divsChild>
        <w:div w:id="1042246990">
          <w:marLeft w:val="0"/>
          <w:marRight w:val="0"/>
          <w:marTop w:val="0"/>
          <w:marBottom w:val="0"/>
          <w:divBdr>
            <w:top w:val="none" w:sz="0" w:space="0" w:color="auto"/>
            <w:left w:val="none" w:sz="0" w:space="0" w:color="auto"/>
            <w:bottom w:val="none" w:sz="0" w:space="0" w:color="auto"/>
            <w:right w:val="none" w:sz="0" w:space="0" w:color="auto"/>
          </w:divBdr>
          <w:divsChild>
            <w:div w:id="11310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0656">
      <w:bodyDiv w:val="1"/>
      <w:marLeft w:val="0"/>
      <w:marRight w:val="0"/>
      <w:marTop w:val="0"/>
      <w:marBottom w:val="0"/>
      <w:divBdr>
        <w:top w:val="none" w:sz="0" w:space="0" w:color="auto"/>
        <w:left w:val="none" w:sz="0" w:space="0" w:color="auto"/>
        <w:bottom w:val="none" w:sz="0" w:space="0" w:color="auto"/>
        <w:right w:val="none" w:sz="0" w:space="0" w:color="auto"/>
      </w:divBdr>
    </w:div>
    <w:div w:id="1907106605">
      <w:bodyDiv w:val="1"/>
      <w:marLeft w:val="0"/>
      <w:marRight w:val="0"/>
      <w:marTop w:val="0"/>
      <w:marBottom w:val="0"/>
      <w:divBdr>
        <w:top w:val="none" w:sz="0" w:space="0" w:color="auto"/>
        <w:left w:val="none" w:sz="0" w:space="0" w:color="auto"/>
        <w:bottom w:val="none" w:sz="0" w:space="0" w:color="auto"/>
        <w:right w:val="none" w:sz="0" w:space="0" w:color="auto"/>
      </w:divBdr>
      <w:divsChild>
        <w:div w:id="851191263">
          <w:marLeft w:val="0"/>
          <w:marRight w:val="0"/>
          <w:marTop w:val="0"/>
          <w:marBottom w:val="0"/>
          <w:divBdr>
            <w:top w:val="none" w:sz="0" w:space="0" w:color="auto"/>
            <w:left w:val="none" w:sz="0" w:space="0" w:color="auto"/>
            <w:bottom w:val="none" w:sz="0" w:space="0" w:color="auto"/>
            <w:right w:val="none" w:sz="0" w:space="0" w:color="auto"/>
          </w:divBdr>
          <w:divsChild>
            <w:div w:id="15908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430">
      <w:bodyDiv w:val="1"/>
      <w:marLeft w:val="0"/>
      <w:marRight w:val="0"/>
      <w:marTop w:val="0"/>
      <w:marBottom w:val="0"/>
      <w:divBdr>
        <w:top w:val="none" w:sz="0" w:space="0" w:color="auto"/>
        <w:left w:val="none" w:sz="0" w:space="0" w:color="auto"/>
        <w:bottom w:val="none" w:sz="0" w:space="0" w:color="auto"/>
        <w:right w:val="none" w:sz="0" w:space="0" w:color="auto"/>
      </w:divBdr>
    </w:div>
    <w:div w:id="2023705986">
      <w:bodyDiv w:val="1"/>
      <w:marLeft w:val="0"/>
      <w:marRight w:val="0"/>
      <w:marTop w:val="0"/>
      <w:marBottom w:val="0"/>
      <w:divBdr>
        <w:top w:val="none" w:sz="0" w:space="0" w:color="auto"/>
        <w:left w:val="none" w:sz="0" w:space="0" w:color="auto"/>
        <w:bottom w:val="none" w:sz="0" w:space="0" w:color="auto"/>
        <w:right w:val="none" w:sz="0" w:space="0" w:color="auto"/>
      </w:divBdr>
    </w:div>
    <w:div w:id="2038307729">
      <w:bodyDiv w:val="1"/>
      <w:marLeft w:val="0"/>
      <w:marRight w:val="0"/>
      <w:marTop w:val="0"/>
      <w:marBottom w:val="0"/>
      <w:divBdr>
        <w:top w:val="none" w:sz="0" w:space="0" w:color="auto"/>
        <w:left w:val="none" w:sz="0" w:space="0" w:color="auto"/>
        <w:bottom w:val="none" w:sz="0" w:space="0" w:color="auto"/>
        <w:right w:val="none" w:sz="0" w:space="0" w:color="auto"/>
      </w:divBdr>
      <w:divsChild>
        <w:div w:id="1926572271">
          <w:marLeft w:val="0"/>
          <w:marRight w:val="0"/>
          <w:marTop w:val="0"/>
          <w:marBottom w:val="0"/>
          <w:divBdr>
            <w:top w:val="none" w:sz="0" w:space="0" w:color="auto"/>
            <w:left w:val="none" w:sz="0" w:space="0" w:color="auto"/>
            <w:bottom w:val="none" w:sz="0" w:space="0" w:color="auto"/>
            <w:right w:val="none" w:sz="0" w:space="0" w:color="auto"/>
          </w:divBdr>
          <w:divsChild>
            <w:div w:id="1312634950">
              <w:marLeft w:val="0"/>
              <w:marRight w:val="0"/>
              <w:marTop w:val="0"/>
              <w:marBottom w:val="0"/>
              <w:divBdr>
                <w:top w:val="none" w:sz="0" w:space="0" w:color="auto"/>
                <w:left w:val="none" w:sz="0" w:space="0" w:color="auto"/>
                <w:bottom w:val="none" w:sz="0" w:space="0" w:color="auto"/>
                <w:right w:val="none" w:sz="0" w:space="0" w:color="auto"/>
              </w:divBdr>
              <w:divsChild>
                <w:div w:id="5682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5980">
      <w:bodyDiv w:val="1"/>
      <w:marLeft w:val="0"/>
      <w:marRight w:val="0"/>
      <w:marTop w:val="0"/>
      <w:marBottom w:val="0"/>
      <w:divBdr>
        <w:top w:val="none" w:sz="0" w:space="0" w:color="auto"/>
        <w:left w:val="none" w:sz="0" w:space="0" w:color="auto"/>
        <w:bottom w:val="none" w:sz="0" w:space="0" w:color="auto"/>
        <w:right w:val="none" w:sz="0" w:space="0" w:color="auto"/>
      </w:divBdr>
    </w:div>
    <w:div w:id="2067095856">
      <w:bodyDiv w:val="1"/>
      <w:marLeft w:val="0"/>
      <w:marRight w:val="0"/>
      <w:marTop w:val="0"/>
      <w:marBottom w:val="0"/>
      <w:divBdr>
        <w:top w:val="none" w:sz="0" w:space="0" w:color="auto"/>
        <w:left w:val="none" w:sz="0" w:space="0" w:color="auto"/>
        <w:bottom w:val="none" w:sz="0" w:space="0" w:color="auto"/>
        <w:right w:val="none" w:sz="0" w:space="0" w:color="auto"/>
      </w:divBdr>
      <w:divsChild>
        <w:div w:id="66152685">
          <w:marLeft w:val="0"/>
          <w:marRight w:val="0"/>
          <w:marTop w:val="0"/>
          <w:marBottom w:val="0"/>
          <w:divBdr>
            <w:top w:val="single" w:sz="2" w:space="0" w:color="D9D9E3"/>
            <w:left w:val="single" w:sz="2" w:space="0" w:color="D9D9E3"/>
            <w:bottom w:val="single" w:sz="2" w:space="0" w:color="D9D9E3"/>
            <w:right w:val="single" w:sz="2" w:space="0" w:color="D9D9E3"/>
          </w:divBdr>
          <w:divsChild>
            <w:div w:id="951353176">
              <w:marLeft w:val="0"/>
              <w:marRight w:val="0"/>
              <w:marTop w:val="0"/>
              <w:marBottom w:val="0"/>
              <w:divBdr>
                <w:top w:val="single" w:sz="2" w:space="0" w:color="D9D9E3"/>
                <w:left w:val="single" w:sz="2" w:space="0" w:color="D9D9E3"/>
                <w:bottom w:val="single" w:sz="2" w:space="0" w:color="D9D9E3"/>
                <w:right w:val="single" w:sz="2" w:space="0" w:color="D9D9E3"/>
              </w:divBdr>
              <w:divsChild>
                <w:div w:id="1914119158">
                  <w:marLeft w:val="0"/>
                  <w:marRight w:val="0"/>
                  <w:marTop w:val="0"/>
                  <w:marBottom w:val="0"/>
                  <w:divBdr>
                    <w:top w:val="single" w:sz="2" w:space="0" w:color="D9D9E3"/>
                    <w:left w:val="single" w:sz="2" w:space="0" w:color="D9D9E3"/>
                    <w:bottom w:val="single" w:sz="2" w:space="0" w:color="D9D9E3"/>
                    <w:right w:val="single" w:sz="2" w:space="0" w:color="D9D9E3"/>
                  </w:divBdr>
                  <w:divsChild>
                    <w:div w:id="1815179235">
                      <w:marLeft w:val="0"/>
                      <w:marRight w:val="0"/>
                      <w:marTop w:val="0"/>
                      <w:marBottom w:val="0"/>
                      <w:divBdr>
                        <w:top w:val="single" w:sz="2" w:space="0" w:color="D9D9E3"/>
                        <w:left w:val="single" w:sz="2" w:space="0" w:color="D9D9E3"/>
                        <w:bottom w:val="single" w:sz="2" w:space="0" w:color="D9D9E3"/>
                        <w:right w:val="single" w:sz="2" w:space="0" w:color="D9D9E3"/>
                      </w:divBdr>
                      <w:divsChild>
                        <w:div w:id="326057808">
                          <w:marLeft w:val="0"/>
                          <w:marRight w:val="0"/>
                          <w:marTop w:val="0"/>
                          <w:marBottom w:val="0"/>
                          <w:divBdr>
                            <w:top w:val="single" w:sz="2" w:space="0" w:color="D9D9E3"/>
                            <w:left w:val="single" w:sz="2" w:space="0" w:color="D9D9E3"/>
                            <w:bottom w:val="single" w:sz="2" w:space="0" w:color="D9D9E3"/>
                            <w:right w:val="single" w:sz="2" w:space="0" w:color="D9D9E3"/>
                          </w:divBdr>
                          <w:divsChild>
                            <w:div w:id="2106067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91868">
                                  <w:marLeft w:val="0"/>
                                  <w:marRight w:val="0"/>
                                  <w:marTop w:val="0"/>
                                  <w:marBottom w:val="0"/>
                                  <w:divBdr>
                                    <w:top w:val="single" w:sz="2" w:space="0" w:color="D9D9E3"/>
                                    <w:left w:val="single" w:sz="2" w:space="0" w:color="D9D9E3"/>
                                    <w:bottom w:val="single" w:sz="2" w:space="0" w:color="D9D9E3"/>
                                    <w:right w:val="single" w:sz="2" w:space="0" w:color="D9D9E3"/>
                                  </w:divBdr>
                                  <w:divsChild>
                                    <w:div w:id="1996571406">
                                      <w:marLeft w:val="0"/>
                                      <w:marRight w:val="0"/>
                                      <w:marTop w:val="0"/>
                                      <w:marBottom w:val="0"/>
                                      <w:divBdr>
                                        <w:top w:val="single" w:sz="2" w:space="0" w:color="D9D9E3"/>
                                        <w:left w:val="single" w:sz="2" w:space="0" w:color="D9D9E3"/>
                                        <w:bottom w:val="single" w:sz="2" w:space="0" w:color="D9D9E3"/>
                                        <w:right w:val="single" w:sz="2" w:space="0" w:color="D9D9E3"/>
                                      </w:divBdr>
                                      <w:divsChild>
                                        <w:div w:id="1208419101">
                                          <w:marLeft w:val="0"/>
                                          <w:marRight w:val="0"/>
                                          <w:marTop w:val="0"/>
                                          <w:marBottom w:val="0"/>
                                          <w:divBdr>
                                            <w:top w:val="single" w:sz="2" w:space="0" w:color="D9D9E3"/>
                                            <w:left w:val="single" w:sz="2" w:space="0" w:color="D9D9E3"/>
                                            <w:bottom w:val="single" w:sz="2" w:space="0" w:color="D9D9E3"/>
                                            <w:right w:val="single" w:sz="2" w:space="0" w:color="D9D9E3"/>
                                          </w:divBdr>
                                          <w:divsChild>
                                            <w:div w:id="191656102">
                                              <w:marLeft w:val="0"/>
                                              <w:marRight w:val="0"/>
                                              <w:marTop w:val="0"/>
                                              <w:marBottom w:val="0"/>
                                              <w:divBdr>
                                                <w:top w:val="single" w:sz="2" w:space="0" w:color="D9D9E3"/>
                                                <w:left w:val="single" w:sz="2" w:space="0" w:color="D9D9E3"/>
                                                <w:bottom w:val="single" w:sz="2" w:space="0" w:color="D9D9E3"/>
                                                <w:right w:val="single" w:sz="2" w:space="0" w:color="D9D9E3"/>
                                              </w:divBdr>
                                              <w:divsChild>
                                                <w:div w:id="1949459420">
                                                  <w:marLeft w:val="0"/>
                                                  <w:marRight w:val="0"/>
                                                  <w:marTop w:val="0"/>
                                                  <w:marBottom w:val="0"/>
                                                  <w:divBdr>
                                                    <w:top w:val="single" w:sz="2" w:space="0" w:color="D9D9E3"/>
                                                    <w:left w:val="single" w:sz="2" w:space="0" w:color="D9D9E3"/>
                                                    <w:bottom w:val="single" w:sz="2" w:space="0" w:color="D9D9E3"/>
                                                    <w:right w:val="single" w:sz="2" w:space="0" w:color="D9D9E3"/>
                                                  </w:divBdr>
                                                  <w:divsChild>
                                                    <w:div w:id="148743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4724579">
          <w:marLeft w:val="0"/>
          <w:marRight w:val="0"/>
          <w:marTop w:val="0"/>
          <w:marBottom w:val="0"/>
          <w:divBdr>
            <w:top w:val="none" w:sz="0" w:space="0" w:color="auto"/>
            <w:left w:val="none" w:sz="0" w:space="0" w:color="auto"/>
            <w:bottom w:val="none" w:sz="0" w:space="0" w:color="auto"/>
            <w:right w:val="none" w:sz="0" w:space="0" w:color="auto"/>
          </w:divBdr>
        </w:div>
      </w:divsChild>
    </w:div>
    <w:div w:id="2081712471">
      <w:bodyDiv w:val="1"/>
      <w:marLeft w:val="0"/>
      <w:marRight w:val="0"/>
      <w:marTop w:val="0"/>
      <w:marBottom w:val="0"/>
      <w:divBdr>
        <w:top w:val="none" w:sz="0" w:space="0" w:color="auto"/>
        <w:left w:val="none" w:sz="0" w:space="0" w:color="auto"/>
        <w:bottom w:val="none" w:sz="0" w:space="0" w:color="auto"/>
        <w:right w:val="none" w:sz="0" w:space="0" w:color="auto"/>
      </w:divBdr>
    </w:div>
    <w:div w:id="2115586640">
      <w:bodyDiv w:val="1"/>
      <w:marLeft w:val="0"/>
      <w:marRight w:val="0"/>
      <w:marTop w:val="0"/>
      <w:marBottom w:val="0"/>
      <w:divBdr>
        <w:top w:val="none" w:sz="0" w:space="0" w:color="auto"/>
        <w:left w:val="none" w:sz="0" w:space="0" w:color="auto"/>
        <w:bottom w:val="none" w:sz="0" w:space="0" w:color="auto"/>
        <w:right w:val="none" w:sz="0" w:space="0" w:color="auto"/>
      </w:divBdr>
    </w:div>
    <w:div w:id="2117096727">
      <w:bodyDiv w:val="1"/>
      <w:marLeft w:val="0"/>
      <w:marRight w:val="0"/>
      <w:marTop w:val="0"/>
      <w:marBottom w:val="0"/>
      <w:divBdr>
        <w:top w:val="none" w:sz="0" w:space="0" w:color="auto"/>
        <w:left w:val="none" w:sz="0" w:space="0" w:color="auto"/>
        <w:bottom w:val="none" w:sz="0" w:space="0" w:color="auto"/>
        <w:right w:val="none" w:sz="0" w:space="0" w:color="auto"/>
      </w:divBdr>
      <w:divsChild>
        <w:div w:id="2146193721">
          <w:marLeft w:val="0"/>
          <w:marRight w:val="0"/>
          <w:marTop w:val="0"/>
          <w:marBottom w:val="0"/>
          <w:divBdr>
            <w:top w:val="single" w:sz="2" w:space="0" w:color="D9D9E3"/>
            <w:left w:val="single" w:sz="2" w:space="0" w:color="D9D9E3"/>
            <w:bottom w:val="single" w:sz="2" w:space="0" w:color="D9D9E3"/>
            <w:right w:val="single" w:sz="2" w:space="0" w:color="D9D9E3"/>
          </w:divBdr>
          <w:divsChild>
            <w:div w:id="1517842410">
              <w:marLeft w:val="0"/>
              <w:marRight w:val="0"/>
              <w:marTop w:val="0"/>
              <w:marBottom w:val="0"/>
              <w:divBdr>
                <w:top w:val="single" w:sz="2" w:space="0" w:color="D9D9E3"/>
                <w:left w:val="single" w:sz="2" w:space="0" w:color="D9D9E3"/>
                <w:bottom w:val="single" w:sz="2" w:space="0" w:color="D9D9E3"/>
                <w:right w:val="single" w:sz="2" w:space="0" w:color="D9D9E3"/>
              </w:divBdr>
              <w:divsChild>
                <w:div w:id="698287510">
                  <w:marLeft w:val="0"/>
                  <w:marRight w:val="0"/>
                  <w:marTop w:val="0"/>
                  <w:marBottom w:val="0"/>
                  <w:divBdr>
                    <w:top w:val="single" w:sz="2" w:space="0" w:color="D9D9E3"/>
                    <w:left w:val="single" w:sz="2" w:space="0" w:color="D9D9E3"/>
                    <w:bottom w:val="single" w:sz="2" w:space="0" w:color="D9D9E3"/>
                    <w:right w:val="single" w:sz="2" w:space="0" w:color="D9D9E3"/>
                  </w:divBdr>
                  <w:divsChild>
                    <w:div w:id="994146123">
                      <w:marLeft w:val="0"/>
                      <w:marRight w:val="0"/>
                      <w:marTop w:val="0"/>
                      <w:marBottom w:val="0"/>
                      <w:divBdr>
                        <w:top w:val="single" w:sz="2" w:space="0" w:color="D9D9E3"/>
                        <w:left w:val="single" w:sz="2" w:space="0" w:color="D9D9E3"/>
                        <w:bottom w:val="single" w:sz="2" w:space="0" w:color="D9D9E3"/>
                        <w:right w:val="single" w:sz="2" w:space="0" w:color="D9D9E3"/>
                      </w:divBdr>
                      <w:divsChild>
                        <w:div w:id="1371955765">
                          <w:marLeft w:val="0"/>
                          <w:marRight w:val="0"/>
                          <w:marTop w:val="0"/>
                          <w:marBottom w:val="0"/>
                          <w:divBdr>
                            <w:top w:val="single" w:sz="2" w:space="0" w:color="D9D9E3"/>
                            <w:left w:val="single" w:sz="2" w:space="0" w:color="D9D9E3"/>
                            <w:bottom w:val="single" w:sz="2" w:space="0" w:color="D9D9E3"/>
                            <w:right w:val="single" w:sz="2" w:space="0" w:color="D9D9E3"/>
                          </w:divBdr>
                          <w:divsChild>
                            <w:div w:id="1038043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751245">
                                  <w:marLeft w:val="0"/>
                                  <w:marRight w:val="0"/>
                                  <w:marTop w:val="0"/>
                                  <w:marBottom w:val="0"/>
                                  <w:divBdr>
                                    <w:top w:val="single" w:sz="2" w:space="0" w:color="D9D9E3"/>
                                    <w:left w:val="single" w:sz="2" w:space="0" w:color="D9D9E3"/>
                                    <w:bottom w:val="single" w:sz="2" w:space="0" w:color="D9D9E3"/>
                                    <w:right w:val="single" w:sz="2" w:space="0" w:color="D9D9E3"/>
                                  </w:divBdr>
                                  <w:divsChild>
                                    <w:div w:id="1077095226">
                                      <w:marLeft w:val="0"/>
                                      <w:marRight w:val="0"/>
                                      <w:marTop w:val="0"/>
                                      <w:marBottom w:val="0"/>
                                      <w:divBdr>
                                        <w:top w:val="single" w:sz="2" w:space="0" w:color="D9D9E3"/>
                                        <w:left w:val="single" w:sz="2" w:space="0" w:color="D9D9E3"/>
                                        <w:bottom w:val="single" w:sz="2" w:space="0" w:color="D9D9E3"/>
                                        <w:right w:val="single" w:sz="2" w:space="0" w:color="D9D9E3"/>
                                      </w:divBdr>
                                      <w:divsChild>
                                        <w:div w:id="151793625">
                                          <w:marLeft w:val="0"/>
                                          <w:marRight w:val="0"/>
                                          <w:marTop w:val="0"/>
                                          <w:marBottom w:val="0"/>
                                          <w:divBdr>
                                            <w:top w:val="single" w:sz="2" w:space="0" w:color="D9D9E3"/>
                                            <w:left w:val="single" w:sz="2" w:space="0" w:color="D9D9E3"/>
                                            <w:bottom w:val="single" w:sz="2" w:space="0" w:color="D9D9E3"/>
                                            <w:right w:val="single" w:sz="2" w:space="0" w:color="D9D9E3"/>
                                          </w:divBdr>
                                          <w:divsChild>
                                            <w:div w:id="1435663906">
                                              <w:marLeft w:val="0"/>
                                              <w:marRight w:val="0"/>
                                              <w:marTop w:val="0"/>
                                              <w:marBottom w:val="0"/>
                                              <w:divBdr>
                                                <w:top w:val="single" w:sz="2" w:space="0" w:color="D9D9E3"/>
                                                <w:left w:val="single" w:sz="2" w:space="0" w:color="D9D9E3"/>
                                                <w:bottom w:val="single" w:sz="2" w:space="0" w:color="D9D9E3"/>
                                                <w:right w:val="single" w:sz="2" w:space="0" w:color="D9D9E3"/>
                                              </w:divBdr>
                                              <w:divsChild>
                                                <w:div w:id="2081755576">
                                                  <w:marLeft w:val="0"/>
                                                  <w:marRight w:val="0"/>
                                                  <w:marTop w:val="0"/>
                                                  <w:marBottom w:val="0"/>
                                                  <w:divBdr>
                                                    <w:top w:val="single" w:sz="2" w:space="0" w:color="D9D9E3"/>
                                                    <w:left w:val="single" w:sz="2" w:space="0" w:color="D9D9E3"/>
                                                    <w:bottom w:val="single" w:sz="2" w:space="0" w:color="D9D9E3"/>
                                                    <w:right w:val="single" w:sz="2" w:space="0" w:color="D9D9E3"/>
                                                  </w:divBdr>
                                                  <w:divsChild>
                                                    <w:div w:id="165656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577344">
          <w:marLeft w:val="0"/>
          <w:marRight w:val="0"/>
          <w:marTop w:val="0"/>
          <w:marBottom w:val="0"/>
          <w:divBdr>
            <w:top w:val="none" w:sz="0" w:space="0" w:color="auto"/>
            <w:left w:val="none" w:sz="0" w:space="0" w:color="auto"/>
            <w:bottom w:val="none" w:sz="0" w:space="0" w:color="auto"/>
            <w:right w:val="none" w:sz="0" w:space="0" w:color="auto"/>
          </w:divBdr>
        </w:div>
      </w:divsChild>
    </w:div>
    <w:div w:id="212704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sciwheel.com/work/citation?ids=14962387&amp;pre=&amp;suf=&amp;sa=0&amp;dbf=0" TargetMode="External"/><Relationship Id="rId26" Type="http://schemas.openxmlformats.org/officeDocument/2006/relationships/header" Target="header3.xml"/><Relationship Id="rId39" Type="http://schemas.microsoft.com/office/2020/10/relationships/intelligence" Target="intelligence2.xml"/><Relationship Id="rId21" Type="http://schemas.openxmlformats.org/officeDocument/2006/relationships/hyperlink" Target="https://sciwheel.com/work/citation?ids=6366514&amp;pre=&amp;suf=&amp;sa=0&amp;dbf=0" TargetMode="External"/><Relationship Id="rId34" Type="http://schemas.openxmlformats.org/officeDocument/2006/relationships/hyperlink" Target="https://sciwheel.com/work/bibliography/15020506"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ciwheel.com/work/citation?ids=15365161&amp;pre=&amp;suf=&amp;sa=0&amp;dbf=0" TargetMode="External"/><Relationship Id="rId25" Type="http://schemas.openxmlformats.org/officeDocument/2006/relationships/footer" Target="footer1.xml"/><Relationship Id="rId33" Type="http://schemas.openxmlformats.org/officeDocument/2006/relationships/hyperlink" Target="https://sciwheel.com/work/bibliography/14962387"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sciwheel.com/work/citation?ids=15365201&amp;pre=&amp;suf=&amp;sa=0&amp;dbf=0"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hyperlink" Target="https://sciwheel.com/work/bibliography/10047819" TargetMode="External"/><Relationship Id="rId37"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eader" Target="header1.xml"/><Relationship Id="rId28" Type="http://schemas.openxmlformats.org/officeDocument/2006/relationships/header" Target="header4.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ciwheel.com/work/citation?ids=10047819&amp;pre=&amp;suf=&amp;sa=0&amp;dbf=0" TargetMode="External"/><Relationship Id="rId31" Type="http://schemas.openxmlformats.org/officeDocument/2006/relationships/hyperlink" Target="https://sciwheel.com/work/bibliography/1536520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sciwheel.com/work/citation?ids=15020506&amp;pre=&amp;suf=&amp;sa=0&amp;dbf=0" TargetMode="External"/><Relationship Id="rId27" Type="http://schemas.openxmlformats.org/officeDocument/2006/relationships/footer" Target="footer2.xml"/><Relationship Id="rId30" Type="http://schemas.openxmlformats.org/officeDocument/2006/relationships/image" Target="media/image2.png"/><Relationship Id="rId35" Type="http://schemas.openxmlformats.org/officeDocument/2006/relationships/hyperlink" Target="https://sciwheel.com/work/bibliography/15365161"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e8440c-6945-4aed-bd17-32b258407380">
  <we:reference id="wa200002534" version="6.0.0.0" store="en-US" storeType="OMEX"/>
  <we:alternateReferences>
    <we:reference id="wa200002534" version="6.0.0.0" store="WA200002534" storeType="OMEX"/>
  </we:alternateReferences>
  <we:properties>
    <we:property name="sciwheel-csl-items" value="[{&quot;title&quot;:&quot;The Lopsided Ape: Evolution of the Generative Mind&quot;,&quot;publisher&quot;:&quot;Oxford University Press USA&quot;,&quot;page&quot;:&quot;380&quot;,&quot;edition&quot;:&quot;1&quot;,&quot;id&quot;:&quot;15328575&quot;,&quot;type&quot;:&quot;book&quot;,&quot;author&quot;:[{&quot;family&quot;:&quot;Corballis&quot;,&quot;given&quot;:&quot;Michael C.&quot;}],&quot;issued&quot;:{&quot;date-parts&quot;:[[&quot;1993&quot;]]},&quot;ISBN&quot;:&quot;9780198024521&quot;,&quot;citation-label&quot;:&quot;15328575&quot;},{&quot;title&quot;:&quot;Handedness, language dominance and aphasia: a genetic model.&quot;,&quot;page&quot;:&quot;1-40&quot;,&quot;volume&quot;:&quot;8&quot;,&quot;journalAbbreviation&quot;:&quot;Psychol. Med. Monogr. Suppl.&quot;,&quot;id&quot;:&quot;15020506&quot;,&quot;type&quot;:&quot;article-journal&quot;,&quot;container-title&quot;:&quot;Psychological medicine. Monograph supplement&quot;,&quot;container-title-short&quot;:&quot;Psychol. Med. Monogr. Suppl.&quot;,&quot;abstract&quot;:&quot;A simple two-allele Mendelian model of the genetics of handedness is described and fitted to data in the literature. The model proposes that there are two alleles, D (dextral) and C (chance), the homozygous DD genotype producing only right-handers (directional asymmetry), the homozygous CC genotype producing a racemic mixture of 50% right-handers and 50% left-handers (fluctuating asymmetry), and the heterozygote, DC, being intermediate between the homozygotes and producing 25% left-handers, and 75% right-handers. It is also suggested that the true population incidence of left-handedness is 7.75%, deviations from this figure being due to either criterion shifts or selection biases. The same model is then fitted, by means of a number of minor conceptual extensions, to data from the literature on the relationship of handedness to language dominance, acute and permanent aphasia, and visual processing dominance.&quot;,&quot;author&quot;:[{&quot;family&quot;:&quot;McManus&quot;,&quot;given&quot;:&quot;I C&quot;}],&quot;issued&quot;:{&quot;date-parts&quot;:[[&quot;1985&quot;]]},&quot;DOI&quot;:&quot;10.1017/S0264180100001879&quot;,&quot;PMID&quot;:&quot;3863155&quot;,&quot;citation-label&quot;:&quot;15020506&quot;},{&quot;title&quot;:&quot;Half a century of handedness research: Myths, truths; fictions, facts; backwards, but mostly forwards.&quot;,&quot;page&quot;:&quot;2398212818820513&quot;,&quot;volume&quot;:&quot;3&quot;,&quot;journalAbbreviation&quot;:&quot;Brain Neurosci. Adv.&quot;,&quot;id&quot;:&quot;14962387&quot;,&quot;type&quot;:&quot;article-journal&quot;,&quot;container-title&quot;:&quot;Brain and neuroscience advances&quot;,&quot;container-title-short&quot;:&quot;Brain Neurosci. Adv.&quot;,&quot;abstract&quot;:&quot;Although most people are right-handed and have language in their left cerebral hemisphere, why that is so, and in particular why about ten per cent of people are left-handed, is far from clear. Multiple theories have been proposed, often with little in the way of empirical support, and sometimes indeed with strong evidence against them, and yet despite that have become modern urban myths, probably due to the symbolic power of right and left. One thinks in particular of ideas of being right-brained or left-brained, of suggestions that left-handedness is due to perinatal brain damage, of claims that left-handers die seven years earlier than right-handers, and of the unfalsifiable ramifications of the byzantine Geschwind-Behan-Galaburda theory. This article looks back over the past fifty years of research on brain asymmetries, exploring the different themes and approaches, sometimes in relation to the author's own work. Taking all of the work together it is probable that cerebral asymmetries are under genetic control, probably with multiple genetic loci, only a few of which are now beginning to be found thanks to very large databases that are becoming available. Other progress is also seen in proper meta-analyses, the use of fMRI for studying multiple functional lateralisations in large number of individuals, fetal ultra-sound for assessing handedness before birth, and fascinating studies of lateralisation in an ever widening range of animal species. With luck the next fifty years will make more progress and show fewer false directions than had much of the work in the previous fifty years.© The Author(s) 2019.&quot;,&quot;author&quot;:[{&quot;family&quot;:&quot;McManus&quot;,&quot;given&quot;:&quot;Chris&quot;}],&quot;issued&quot;:{&quot;date-parts&quot;:[[&quot;2019&quot;,&quot;5&quot;,&quot;6&quot;]]},&quot;DOI&quot;:&quot;10.1177/2398212818820513&quot;,&quot;PMID&quot;:&quot;32166178&quot;,&quot;PMCID&quot;:&quot;PMC7058267&quot;,&quot;citation-label&quot;:&quot;14962387&quot;},{&quot;title&quot;:&quot;Fifty centuries of right-handedness: the historical record.&quot;,&quot;page&quot;:&quot;631-632&quot;,&quot;volume&quot;:&quot;198&quot;,&quot;issue&quot;:&quot;4317&quot;,&quot;journalAbbreviation&quot;:&quot;Science&quot;,&quot;id&quot;:&quot;10047819&quot;,&quot;type&quot;:&quot;article-journal&quot;,&quot;container-title&quot;:&quot;Science&quot;,&quot;container-title-short&quot;:&quot;Science&quot;,&quot;abstract&quot;:&quot;A survey of more than 5000 years of art work, encompassing 1180 scorable instances of unimanual tool or weapon usage, revealed no systematic trends in hand usage. The right hand was used in an average of 93 percent of the cases, regardless of which historical era or geographic region was assessed.&quot;,&quot;author&quot;:[{&quot;family&quot;:&quot;Coren&quot;,&quot;given&quot;:&quot;S&quot;},{&quot;family&quot;:&quot;Porac&quot;,&quot;given&quot;:&quot;C&quot;}],&quot;issued&quot;:{&quot;date-parts&quot;:[[&quot;1977&quot;,&quot;11&quot;,&quot;11&quot;]]},&quot;DOI&quot;:&quot;10.1126/science.335510&quot;,&quot;PMID&quot;:&quot;335510&quot;,&quot;citation-label&quot;:&quot;10047819&quot;},{&quot;title&quot;:&quot;The distribution of manual asymmetry.&quot;,&quot;page&quot;:&quot;343-358&quot;,&quot;volume&quot;:&quot;63&quot;,&quot;issue&quot;:&quot;3&quot;,&quot;journalAbbreviation&quot;:&quot;Br. J. Psychol.&quot;,&quot;id&quot;:&quot;6366514&quot;,&quot;type&quot;:&quot;article-journal&quot;,&quot;container-title&quot;:&quot;British Journal of Psychology&quot;,&quot;container-title-short&quot;:&quot;Br. J. Psychol.&quot;,&quot;author&quot;:[{&quot;family&quot;:&quot;Annett&quot;,&quot;given&quot;:&quot;M&quot;}],&quot;issued&quot;:{&quot;date-parts&quot;:[[&quot;1972&quot;,&quot;8&quot;]]},&quot;DOI&quot;:&quot;10.1111/j.2044-8295.1972.tb01282.x&quot;,&quot;PMID&quot;:&quot;4199291&quot;,&quot;citation-label&quot;:&quot;6366514&quot;},{&quot;title&quot;:&quot;Neanderthal Lifeways, Subsistence and Technology: One Hundred Fifty Years of Neanderthal Study (Vertebrate Paleobiology and Paleoanthropology)&quot;,&quot;publisher&quot;:&quot;Springer&quot;,&quot;page&quot;:&quot;670&quot;,&quot;edition&quot;:&quot;2011&quot;,&quot;id&quot;:&quot;15365201&quot;,&quot;type&quot;:&quot;book&quot;,&quot;author&quot;:[{&quot;family&quot;:&quot;Conard&quot;,&quot;given&quot;:&quot;Nicholas J.&quot;}],&quot;issued&quot;:{&quot;date-parts&quot;:[[&quot;2011&quot;]]},&quot;publisher-place&quot;:&quot;Dordrecht [Netherlands]&quot;,&quot;ISBN&quot;:&quot;978-94-007-0415-2&quot;,&quot;citation-label&quot;:&quot;15365201&quot;},{&quot;title&quot;:&quot;Laterality: Exploring the Enigma of Left-Handedness&quot;,&quot;publisher&quot;:&quot;Academic Press&quot;,&quot;page&quot;:&quot;232&quot;,&quot;edition&quot;:&quot;1&quot;,&quot;id&quot;:&quot;15365161&quot;,&quot;type&quot;:&quot;book&quot;,&quot;author&quot;:[{&quot;family&quot;:&quot;Porac&quot;,&quot;given&quot;:&quot;Clare&quot;}],&quot;issued&quot;:{&quot;date-parts&quot;:[[&quot;2016&quot;]]},&quot;publisher-place&quot;:&quot;Amsterdam&quot;,&quot;ISBN&quot;:&quot;978-0-12-801239-0&quot;,&quot;citation-label&quot;:&quot;15365161&quot;}]"/>
    <we:property name="sciwheel-selectedStyle" value="{&quot;id&quot;:&quot;apa 7th&quot;,&quot;name&quot;:&quot;APA (American Psychological Association) 7th Edi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ED96E4C3CD30478D33576569ED6455" ma:contentTypeVersion="3" ma:contentTypeDescription="Create a new document." ma:contentTypeScope="" ma:versionID="27391fd76725e40dd2f5e49120d56def">
  <xsd:schema xmlns:xsd="http://www.w3.org/2001/XMLSchema" xmlns:xs="http://www.w3.org/2001/XMLSchema" xmlns:p="http://schemas.microsoft.com/office/2006/metadata/properties" xmlns:ns3="bc13fa4a-c516-4949-ab7c-362b83234fc3" targetNamespace="http://schemas.microsoft.com/office/2006/metadata/properties" ma:root="true" ma:fieldsID="8945a9701c8e4806f83ef89430a8ea9d" ns3:_="">
    <xsd:import namespace="bc13fa4a-c516-4949-ab7c-362b83234f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3fa4a-c516-4949-ab7c-362b83234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ICM85</b:Tag>
    <b:SourceType>Book</b:SourceType>
    <b:Guid>{FD49CB3C-B7D3-4BD2-879C-5D22C821443A}</b:Guid>
    <b:Author>
      <b:Author>
        <b:NameList>
          <b:Person>
            <b:Last>McManus</b:Last>
            <b:First>I.</b:First>
            <b:Middle>C.</b:Middle>
          </b:Person>
        </b:NameList>
      </b:Author>
    </b:Author>
    <b:Title>Handedness, language dominance and aphasia: a genetic model</b:Title>
    <b:Year>1985</b:Year>
    <b:Publisher>Cambridge University Press</b:Publisher>
    <b:RefOrder>2</b:RefOrder>
  </b:Source>
  <b:Source xmlns:b="http://schemas.openxmlformats.org/officeDocument/2006/bibliography">
    <b:Tag>Mar01</b:Tag>
    <b:SourceType>Book</b:SourceType>
    <b:Guid>{03390703-C6AF-41A8-8176-5C7FDBAC55FA}</b:Guid>
    <b:Title>Handedness and Brain Asymmetry: The Right Shift Theory</b:Title>
    <b:Year>2001</b:Year>
    <b:Author>
      <b:Author>
        <b:NameList>
          <b:Person>
            <b:Last>Annett</b:Last>
            <b:First>Marian</b:First>
          </b:Person>
        </b:NameList>
      </b:Author>
    </b:Author>
    <b:Publisher>Psychology Press</b:Publisher>
    <b:RefOrder>3</b:RefOrder>
  </b:Source>
  <b:Source xmlns:b="http://schemas.openxmlformats.org/officeDocument/2006/bibliography" xmlns="http://schemas.openxmlformats.org/officeDocument/2006/bibliography">
    <b:Tag>annett</b:Tag>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D3CCA-912C-42B1-A7E1-F01223DF2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3fa4a-c516-4949-ab7c-362b83234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1FA90-96B7-478F-805C-1BEF309CD6F9}">
  <ds:schemaRefs>
    <ds:schemaRef ds:uri="http://schemas.openxmlformats.org/officeDocument/2006/bibliography"/>
  </ds:schemaRefs>
</ds:datastoreItem>
</file>

<file path=customXml/itemProps4.xml><?xml version="1.0" encoding="utf-8"?>
<ds:datastoreItem xmlns:ds="http://schemas.openxmlformats.org/officeDocument/2006/customXml" ds:itemID="{83BA098B-6D66-42B6-9B46-0AB64A04053B}">
  <ds:schemaRefs>
    <ds:schemaRef ds:uri="http://schemas.microsoft.com/sharepoint/v3/contenttype/forms"/>
  </ds:schemaRefs>
</ds:datastoreItem>
</file>

<file path=customXml/itemProps5.xml><?xml version="1.0" encoding="utf-8"?>
<ds:datastoreItem xmlns:ds="http://schemas.openxmlformats.org/officeDocument/2006/customXml" ds:itemID="{D80F5CEC-D8E2-4F20-B1E8-C50F371EAF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5584</TotalTime>
  <Pages>34</Pages>
  <Words>10750</Words>
  <Characters>53750</Characters>
  <Application>Microsoft Office Word</Application>
  <DocSecurity>0</DocSecurity>
  <Lines>447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64372</CharactersWithSpaces>
  <SharedDoc>false</SharedDoc>
  <HLinks>
    <vt:vector size="288" baseType="variant">
      <vt:variant>
        <vt:i4>3670055</vt:i4>
      </vt:variant>
      <vt:variant>
        <vt:i4>309</vt:i4>
      </vt:variant>
      <vt:variant>
        <vt:i4>0</vt:i4>
      </vt:variant>
      <vt:variant>
        <vt:i4>5</vt:i4>
      </vt:variant>
      <vt:variant>
        <vt:lpwstr>https://sciwheel.com/work/bibliography/15365161</vt:lpwstr>
      </vt:variant>
      <vt:variant>
        <vt:lpwstr/>
      </vt:variant>
      <vt:variant>
        <vt:i4>3670055</vt:i4>
      </vt:variant>
      <vt:variant>
        <vt:i4>306</vt:i4>
      </vt:variant>
      <vt:variant>
        <vt:i4>0</vt:i4>
      </vt:variant>
      <vt:variant>
        <vt:i4>5</vt:i4>
      </vt:variant>
      <vt:variant>
        <vt:lpwstr>https://sciwheel.com/work/bibliography/15020506</vt:lpwstr>
      </vt:variant>
      <vt:variant>
        <vt:lpwstr/>
      </vt:variant>
      <vt:variant>
        <vt:i4>3866660</vt:i4>
      </vt:variant>
      <vt:variant>
        <vt:i4>303</vt:i4>
      </vt:variant>
      <vt:variant>
        <vt:i4>0</vt:i4>
      </vt:variant>
      <vt:variant>
        <vt:i4>5</vt:i4>
      </vt:variant>
      <vt:variant>
        <vt:lpwstr>https://sciwheel.com/work/bibliography/14962387</vt:lpwstr>
      </vt:variant>
      <vt:variant>
        <vt:lpwstr/>
      </vt:variant>
      <vt:variant>
        <vt:i4>4063273</vt:i4>
      </vt:variant>
      <vt:variant>
        <vt:i4>300</vt:i4>
      </vt:variant>
      <vt:variant>
        <vt:i4>0</vt:i4>
      </vt:variant>
      <vt:variant>
        <vt:i4>5</vt:i4>
      </vt:variant>
      <vt:variant>
        <vt:lpwstr>https://sciwheel.com/work/bibliography/10047819</vt:lpwstr>
      </vt:variant>
      <vt:variant>
        <vt:lpwstr/>
      </vt:variant>
      <vt:variant>
        <vt:i4>4063268</vt:i4>
      </vt:variant>
      <vt:variant>
        <vt:i4>297</vt:i4>
      </vt:variant>
      <vt:variant>
        <vt:i4>0</vt:i4>
      </vt:variant>
      <vt:variant>
        <vt:i4>5</vt:i4>
      </vt:variant>
      <vt:variant>
        <vt:lpwstr>https://sciwheel.com/work/bibliography/15365201</vt:lpwstr>
      </vt:variant>
      <vt:variant>
        <vt:lpwstr/>
      </vt:variant>
      <vt:variant>
        <vt:i4>327711</vt:i4>
      </vt:variant>
      <vt:variant>
        <vt:i4>246</vt:i4>
      </vt:variant>
      <vt:variant>
        <vt:i4>0</vt:i4>
      </vt:variant>
      <vt:variant>
        <vt:i4>5</vt:i4>
      </vt:variant>
      <vt:variant>
        <vt:lpwstr>https://sciwheel.com/work/citation?ids=15020506&amp;pre=&amp;suf=&amp;sa=0&amp;dbf=0</vt:lpwstr>
      </vt:variant>
      <vt:variant>
        <vt:lpwstr/>
      </vt:variant>
      <vt:variant>
        <vt:i4>7340138</vt:i4>
      </vt:variant>
      <vt:variant>
        <vt:i4>243</vt:i4>
      </vt:variant>
      <vt:variant>
        <vt:i4>0</vt:i4>
      </vt:variant>
      <vt:variant>
        <vt:i4>5</vt:i4>
      </vt:variant>
      <vt:variant>
        <vt:lpwstr>https://sciwheel.com/work/citation?ids=6366514&amp;pre=&amp;suf=&amp;sa=0&amp;dbf=0</vt:lpwstr>
      </vt:variant>
      <vt:variant>
        <vt:lpwstr/>
      </vt:variant>
      <vt:variant>
        <vt:i4>196635</vt:i4>
      </vt:variant>
      <vt:variant>
        <vt:i4>240</vt:i4>
      </vt:variant>
      <vt:variant>
        <vt:i4>0</vt:i4>
      </vt:variant>
      <vt:variant>
        <vt:i4>5</vt:i4>
      </vt:variant>
      <vt:variant>
        <vt:lpwstr>https://sciwheel.com/work/citation?ids=15365201&amp;pre=&amp;suf=&amp;sa=0&amp;dbf=0</vt:lpwstr>
      </vt:variant>
      <vt:variant>
        <vt:lpwstr/>
      </vt:variant>
      <vt:variant>
        <vt:i4>196638</vt:i4>
      </vt:variant>
      <vt:variant>
        <vt:i4>237</vt:i4>
      </vt:variant>
      <vt:variant>
        <vt:i4>0</vt:i4>
      </vt:variant>
      <vt:variant>
        <vt:i4>5</vt:i4>
      </vt:variant>
      <vt:variant>
        <vt:lpwstr>https://sciwheel.com/work/citation?ids=10047819&amp;pre=&amp;suf=&amp;sa=0&amp;dbf=0</vt:lpwstr>
      </vt:variant>
      <vt:variant>
        <vt:lpwstr/>
      </vt:variant>
      <vt:variant>
        <vt:i4>393245</vt:i4>
      </vt:variant>
      <vt:variant>
        <vt:i4>234</vt:i4>
      </vt:variant>
      <vt:variant>
        <vt:i4>0</vt:i4>
      </vt:variant>
      <vt:variant>
        <vt:i4>5</vt:i4>
      </vt:variant>
      <vt:variant>
        <vt:lpwstr>https://sciwheel.com/work/citation?ids=14962387&amp;pre=&amp;suf=&amp;sa=0&amp;dbf=0</vt:lpwstr>
      </vt:variant>
      <vt:variant>
        <vt:lpwstr/>
      </vt:variant>
      <vt:variant>
        <vt:i4>327704</vt:i4>
      </vt:variant>
      <vt:variant>
        <vt:i4>231</vt:i4>
      </vt:variant>
      <vt:variant>
        <vt:i4>0</vt:i4>
      </vt:variant>
      <vt:variant>
        <vt:i4>5</vt:i4>
      </vt:variant>
      <vt:variant>
        <vt:lpwstr>https://sciwheel.com/work/citation?ids=15365161&amp;pre=&amp;suf=&amp;sa=0&amp;dbf=0</vt:lpwstr>
      </vt:variant>
      <vt:variant>
        <vt:lpwstr/>
      </vt:variant>
      <vt:variant>
        <vt:i4>1703988</vt:i4>
      </vt:variant>
      <vt:variant>
        <vt:i4>224</vt:i4>
      </vt:variant>
      <vt:variant>
        <vt:i4>0</vt:i4>
      </vt:variant>
      <vt:variant>
        <vt:i4>5</vt:i4>
      </vt:variant>
      <vt:variant>
        <vt:lpwstr/>
      </vt:variant>
      <vt:variant>
        <vt:lpwstr>_Toc144392889</vt:lpwstr>
      </vt:variant>
      <vt:variant>
        <vt:i4>1703988</vt:i4>
      </vt:variant>
      <vt:variant>
        <vt:i4>218</vt:i4>
      </vt:variant>
      <vt:variant>
        <vt:i4>0</vt:i4>
      </vt:variant>
      <vt:variant>
        <vt:i4>5</vt:i4>
      </vt:variant>
      <vt:variant>
        <vt:lpwstr/>
      </vt:variant>
      <vt:variant>
        <vt:lpwstr>_Toc144392888</vt:lpwstr>
      </vt:variant>
      <vt:variant>
        <vt:i4>1703988</vt:i4>
      </vt:variant>
      <vt:variant>
        <vt:i4>212</vt:i4>
      </vt:variant>
      <vt:variant>
        <vt:i4>0</vt:i4>
      </vt:variant>
      <vt:variant>
        <vt:i4>5</vt:i4>
      </vt:variant>
      <vt:variant>
        <vt:lpwstr/>
      </vt:variant>
      <vt:variant>
        <vt:lpwstr>_Toc144392887</vt:lpwstr>
      </vt:variant>
      <vt:variant>
        <vt:i4>1703988</vt:i4>
      </vt:variant>
      <vt:variant>
        <vt:i4>206</vt:i4>
      </vt:variant>
      <vt:variant>
        <vt:i4>0</vt:i4>
      </vt:variant>
      <vt:variant>
        <vt:i4>5</vt:i4>
      </vt:variant>
      <vt:variant>
        <vt:lpwstr/>
      </vt:variant>
      <vt:variant>
        <vt:lpwstr>_Toc144392886</vt:lpwstr>
      </vt:variant>
      <vt:variant>
        <vt:i4>1703988</vt:i4>
      </vt:variant>
      <vt:variant>
        <vt:i4>200</vt:i4>
      </vt:variant>
      <vt:variant>
        <vt:i4>0</vt:i4>
      </vt:variant>
      <vt:variant>
        <vt:i4>5</vt:i4>
      </vt:variant>
      <vt:variant>
        <vt:lpwstr/>
      </vt:variant>
      <vt:variant>
        <vt:lpwstr>_Toc144392885</vt:lpwstr>
      </vt:variant>
      <vt:variant>
        <vt:i4>1703988</vt:i4>
      </vt:variant>
      <vt:variant>
        <vt:i4>194</vt:i4>
      </vt:variant>
      <vt:variant>
        <vt:i4>0</vt:i4>
      </vt:variant>
      <vt:variant>
        <vt:i4>5</vt:i4>
      </vt:variant>
      <vt:variant>
        <vt:lpwstr/>
      </vt:variant>
      <vt:variant>
        <vt:lpwstr>_Toc144392884</vt:lpwstr>
      </vt:variant>
      <vt:variant>
        <vt:i4>1638448</vt:i4>
      </vt:variant>
      <vt:variant>
        <vt:i4>185</vt:i4>
      </vt:variant>
      <vt:variant>
        <vt:i4>0</vt:i4>
      </vt:variant>
      <vt:variant>
        <vt:i4>5</vt:i4>
      </vt:variant>
      <vt:variant>
        <vt:lpwstr/>
      </vt:variant>
      <vt:variant>
        <vt:lpwstr>_Toc145605494</vt:lpwstr>
      </vt:variant>
      <vt:variant>
        <vt:i4>1638448</vt:i4>
      </vt:variant>
      <vt:variant>
        <vt:i4>179</vt:i4>
      </vt:variant>
      <vt:variant>
        <vt:i4>0</vt:i4>
      </vt:variant>
      <vt:variant>
        <vt:i4>5</vt:i4>
      </vt:variant>
      <vt:variant>
        <vt:lpwstr/>
      </vt:variant>
      <vt:variant>
        <vt:lpwstr>_Toc145605493</vt:lpwstr>
      </vt:variant>
      <vt:variant>
        <vt:i4>1638448</vt:i4>
      </vt:variant>
      <vt:variant>
        <vt:i4>173</vt:i4>
      </vt:variant>
      <vt:variant>
        <vt:i4>0</vt:i4>
      </vt:variant>
      <vt:variant>
        <vt:i4>5</vt:i4>
      </vt:variant>
      <vt:variant>
        <vt:lpwstr/>
      </vt:variant>
      <vt:variant>
        <vt:lpwstr>_Toc145605492</vt:lpwstr>
      </vt:variant>
      <vt:variant>
        <vt:i4>1638448</vt:i4>
      </vt:variant>
      <vt:variant>
        <vt:i4>167</vt:i4>
      </vt:variant>
      <vt:variant>
        <vt:i4>0</vt:i4>
      </vt:variant>
      <vt:variant>
        <vt:i4>5</vt:i4>
      </vt:variant>
      <vt:variant>
        <vt:lpwstr/>
      </vt:variant>
      <vt:variant>
        <vt:lpwstr>_Toc145605491</vt:lpwstr>
      </vt:variant>
      <vt:variant>
        <vt:i4>1638448</vt:i4>
      </vt:variant>
      <vt:variant>
        <vt:i4>161</vt:i4>
      </vt:variant>
      <vt:variant>
        <vt:i4>0</vt:i4>
      </vt:variant>
      <vt:variant>
        <vt:i4>5</vt:i4>
      </vt:variant>
      <vt:variant>
        <vt:lpwstr/>
      </vt:variant>
      <vt:variant>
        <vt:lpwstr>_Toc145605490</vt:lpwstr>
      </vt:variant>
      <vt:variant>
        <vt:i4>1572912</vt:i4>
      </vt:variant>
      <vt:variant>
        <vt:i4>155</vt:i4>
      </vt:variant>
      <vt:variant>
        <vt:i4>0</vt:i4>
      </vt:variant>
      <vt:variant>
        <vt:i4>5</vt:i4>
      </vt:variant>
      <vt:variant>
        <vt:lpwstr/>
      </vt:variant>
      <vt:variant>
        <vt:lpwstr>_Toc145605489</vt:lpwstr>
      </vt:variant>
      <vt:variant>
        <vt:i4>1572912</vt:i4>
      </vt:variant>
      <vt:variant>
        <vt:i4>149</vt:i4>
      </vt:variant>
      <vt:variant>
        <vt:i4>0</vt:i4>
      </vt:variant>
      <vt:variant>
        <vt:i4>5</vt:i4>
      </vt:variant>
      <vt:variant>
        <vt:lpwstr/>
      </vt:variant>
      <vt:variant>
        <vt:lpwstr>_Toc145605488</vt:lpwstr>
      </vt:variant>
      <vt:variant>
        <vt:i4>1572912</vt:i4>
      </vt:variant>
      <vt:variant>
        <vt:i4>143</vt:i4>
      </vt:variant>
      <vt:variant>
        <vt:i4>0</vt:i4>
      </vt:variant>
      <vt:variant>
        <vt:i4>5</vt:i4>
      </vt:variant>
      <vt:variant>
        <vt:lpwstr/>
      </vt:variant>
      <vt:variant>
        <vt:lpwstr>_Toc145605487</vt:lpwstr>
      </vt:variant>
      <vt:variant>
        <vt:i4>1572912</vt:i4>
      </vt:variant>
      <vt:variant>
        <vt:i4>137</vt:i4>
      </vt:variant>
      <vt:variant>
        <vt:i4>0</vt:i4>
      </vt:variant>
      <vt:variant>
        <vt:i4>5</vt:i4>
      </vt:variant>
      <vt:variant>
        <vt:lpwstr/>
      </vt:variant>
      <vt:variant>
        <vt:lpwstr>_Toc145605486</vt:lpwstr>
      </vt:variant>
      <vt:variant>
        <vt:i4>1376316</vt:i4>
      </vt:variant>
      <vt:variant>
        <vt:i4>128</vt:i4>
      </vt:variant>
      <vt:variant>
        <vt:i4>0</vt:i4>
      </vt:variant>
      <vt:variant>
        <vt:i4>5</vt:i4>
      </vt:variant>
      <vt:variant>
        <vt:lpwstr/>
      </vt:variant>
      <vt:variant>
        <vt:lpwstr>_Toc145605853</vt:lpwstr>
      </vt:variant>
      <vt:variant>
        <vt:i4>1441843</vt:i4>
      </vt:variant>
      <vt:variant>
        <vt:i4>122</vt:i4>
      </vt:variant>
      <vt:variant>
        <vt:i4>0</vt:i4>
      </vt:variant>
      <vt:variant>
        <vt:i4>5</vt:i4>
      </vt:variant>
      <vt:variant>
        <vt:lpwstr/>
      </vt:variant>
      <vt:variant>
        <vt:lpwstr>_Toc145605763</vt:lpwstr>
      </vt:variant>
      <vt:variant>
        <vt:i4>1441843</vt:i4>
      </vt:variant>
      <vt:variant>
        <vt:i4>116</vt:i4>
      </vt:variant>
      <vt:variant>
        <vt:i4>0</vt:i4>
      </vt:variant>
      <vt:variant>
        <vt:i4>5</vt:i4>
      </vt:variant>
      <vt:variant>
        <vt:lpwstr/>
      </vt:variant>
      <vt:variant>
        <vt:lpwstr>_Toc145605762</vt:lpwstr>
      </vt:variant>
      <vt:variant>
        <vt:i4>1441843</vt:i4>
      </vt:variant>
      <vt:variant>
        <vt:i4>110</vt:i4>
      </vt:variant>
      <vt:variant>
        <vt:i4>0</vt:i4>
      </vt:variant>
      <vt:variant>
        <vt:i4>5</vt:i4>
      </vt:variant>
      <vt:variant>
        <vt:lpwstr/>
      </vt:variant>
      <vt:variant>
        <vt:lpwstr>_Toc145605761</vt:lpwstr>
      </vt:variant>
      <vt:variant>
        <vt:i4>1441843</vt:i4>
      </vt:variant>
      <vt:variant>
        <vt:i4>104</vt:i4>
      </vt:variant>
      <vt:variant>
        <vt:i4>0</vt:i4>
      </vt:variant>
      <vt:variant>
        <vt:i4>5</vt:i4>
      </vt:variant>
      <vt:variant>
        <vt:lpwstr/>
      </vt:variant>
      <vt:variant>
        <vt:lpwstr>_Toc145605760</vt:lpwstr>
      </vt:variant>
      <vt:variant>
        <vt:i4>1376307</vt:i4>
      </vt:variant>
      <vt:variant>
        <vt:i4>98</vt:i4>
      </vt:variant>
      <vt:variant>
        <vt:i4>0</vt:i4>
      </vt:variant>
      <vt:variant>
        <vt:i4>5</vt:i4>
      </vt:variant>
      <vt:variant>
        <vt:lpwstr/>
      </vt:variant>
      <vt:variant>
        <vt:lpwstr>_Toc145605759</vt:lpwstr>
      </vt:variant>
      <vt:variant>
        <vt:i4>1376307</vt:i4>
      </vt:variant>
      <vt:variant>
        <vt:i4>92</vt:i4>
      </vt:variant>
      <vt:variant>
        <vt:i4>0</vt:i4>
      </vt:variant>
      <vt:variant>
        <vt:i4>5</vt:i4>
      </vt:variant>
      <vt:variant>
        <vt:lpwstr/>
      </vt:variant>
      <vt:variant>
        <vt:lpwstr>_Toc145605758</vt:lpwstr>
      </vt:variant>
      <vt:variant>
        <vt:i4>1376307</vt:i4>
      </vt:variant>
      <vt:variant>
        <vt:i4>86</vt:i4>
      </vt:variant>
      <vt:variant>
        <vt:i4>0</vt:i4>
      </vt:variant>
      <vt:variant>
        <vt:i4>5</vt:i4>
      </vt:variant>
      <vt:variant>
        <vt:lpwstr/>
      </vt:variant>
      <vt:variant>
        <vt:lpwstr>_Toc145605757</vt:lpwstr>
      </vt:variant>
      <vt:variant>
        <vt:i4>1376307</vt:i4>
      </vt:variant>
      <vt:variant>
        <vt:i4>80</vt:i4>
      </vt:variant>
      <vt:variant>
        <vt:i4>0</vt:i4>
      </vt:variant>
      <vt:variant>
        <vt:i4>5</vt:i4>
      </vt:variant>
      <vt:variant>
        <vt:lpwstr/>
      </vt:variant>
      <vt:variant>
        <vt:lpwstr>_Toc145605756</vt:lpwstr>
      </vt:variant>
      <vt:variant>
        <vt:i4>1376307</vt:i4>
      </vt:variant>
      <vt:variant>
        <vt:i4>74</vt:i4>
      </vt:variant>
      <vt:variant>
        <vt:i4>0</vt:i4>
      </vt:variant>
      <vt:variant>
        <vt:i4>5</vt:i4>
      </vt:variant>
      <vt:variant>
        <vt:lpwstr/>
      </vt:variant>
      <vt:variant>
        <vt:lpwstr>_Toc145605755</vt:lpwstr>
      </vt:variant>
      <vt:variant>
        <vt:i4>1376307</vt:i4>
      </vt:variant>
      <vt:variant>
        <vt:i4>68</vt:i4>
      </vt:variant>
      <vt:variant>
        <vt:i4>0</vt:i4>
      </vt:variant>
      <vt:variant>
        <vt:i4>5</vt:i4>
      </vt:variant>
      <vt:variant>
        <vt:lpwstr/>
      </vt:variant>
      <vt:variant>
        <vt:lpwstr>_Toc145605754</vt:lpwstr>
      </vt:variant>
      <vt:variant>
        <vt:i4>1376307</vt:i4>
      </vt:variant>
      <vt:variant>
        <vt:i4>62</vt:i4>
      </vt:variant>
      <vt:variant>
        <vt:i4>0</vt:i4>
      </vt:variant>
      <vt:variant>
        <vt:i4>5</vt:i4>
      </vt:variant>
      <vt:variant>
        <vt:lpwstr/>
      </vt:variant>
      <vt:variant>
        <vt:lpwstr>_Toc145605753</vt:lpwstr>
      </vt:variant>
      <vt:variant>
        <vt:i4>1376307</vt:i4>
      </vt:variant>
      <vt:variant>
        <vt:i4>56</vt:i4>
      </vt:variant>
      <vt:variant>
        <vt:i4>0</vt:i4>
      </vt:variant>
      <vt:variant>
        <vt:i4>5</vt:i4>
      </vt:variant>
      <vt:variant>
        <vt:lpwstr/>
      </vt:variant>
      <vt:variant>
        <vt:lpwstr>_Toc145605752</vt:lpwstr>
      </vt:variant>
      <vt:variant>
        <vt:i4>1376307</vt:i4>
      </vt:variant>
      <vt:variant>
        <vt:i4>50</vt:i4>
      </vt:variant>
      <vt:variant>
        <vt:i4>0</vt:i4>
      </vt:variant>
      <vt:variant>
        <vt:i4>5</vt:i4>
      </vt:variant>
      <vt:variant>
        <vt:lpwstr/>
      </vt:variant>
      <vt:variant>
        <vt:lpwstr>_Toc145605751</vt:lpwstr>
      </vt:variant>
      <vt:variant>
        <vt:i4>1376307</vt:i4>
      </vt:variant>
      <vt:variant>
        <vt:i4>44</vt:i4>
      </vt:variant>
      <vt:variant>
        <vt:i4>0</vt:i4>
      </vt:variant>
      <vt:variant>
        <vt:i4>5</vt:i4>
      </vt:variant>
      <vt:variant>
        <vt:lpwstr/>
      </vt:variant>
      <vt:variant>
        <vt:lpwstr>_Toc145605750</vt:lpwstr>
      </vt:variant>
      <vt:variant>
        <vt:i4>1310771</vt:i4>
      </vt:variant>
      <vt:variant>
        <vt:i4>38</vt:i4>
      </vt:variant>
      <vt:variant>
        <vt:i4>0</vt:i4>
      </vt:variant>
      <vt:variant>
        <vt:i4>5</vt:i4>
      </vt:variant>
      <vt:variant>
        <vt:lpwstr/>
      </vt:variant>
      <vt:variant>
        <vt:lpwstr>_Toc145605749</vt:lpwstr>
      </vt:variant>
      <vt:variant>
        <vt:i4>1310771</vt:i4>
      </vt:variant>
      <vt:variant>
        <vt:i4>32</vt:i4>
      </vt:variant>
      <vt:variant>
        <vt:i4>0</vt:i4>
      </vt:variant>
      <vt:variant>
        <vt:i4>5</vt:i4>
      </vt:variant>
      <vt:variant>
        <vt:lpwstr/>
      </vt:variant>
      <vt:variant>
        <vt:lpwstr>_Toc145605748</vt:lpwstr>
      </vt:variant>
      <vt:variant>
        <vt:i4>1310771</vt:i4>
      </vt:variant>
      <vt:variant>
        <vt:i4>26</vt:i4>
      </vt:variant>
      <vt:variant>
        <vt:i4>0</vt:i4>
      </vt:variant>
      <vt:variant>
        <vt:i4>5</vt:i4>
      </vt:variant>
      <vt:variant>
        <vt:lpwstr/>
      </vt:variant>
      <vt:variant>
        <vt:lpwstr>_Toc145605747</vt:lpwstr>
      </vt:variant>
      <vt:variant>
        <vt:i4>1310771</vt:i4>
      </vt:variant>
      <vt:variant>
        <vt:i4>20</vt:i4>
      </vt:variant>
      <vt:variant>
        <vt:i4>0</vt:i4>
      </vt:variant>
      <vt:variant>
        <vt:i4>5</vt:i4>
      </vt:variant>
      <vt:variant>
        <vt:lpwstr/>
      </vt:variant>
      <vt:variant>
        <vt:lpwstr>_Toc145605746</vt:lpwstr>
      </vt:variant>
      <vt:variant>
        <vt:i4>1310771</vt:i4>
      </vt:variant>
      <vt:variant>
        <vt:i4>14</vt:i4>
      </vt:variant>
      <vt:variant>
        <vt:i4>0</vt:i4>
      </vt:variant>
      <vt:variant>
        <vt:i4>5</vt:i4>
      </vt:variant>
      <vt:variant>
        <vt:lpwstr/>
      </vt:variant>
      <vt:variant>
        <vt:lpwstr>_Toc145605745</vt:lpwstr>
      </vt:variant>
      <vt:variant>
        <vt:i4>1310771</vt:i4>
      </vt:variant>
      <vt:variant>
        <vt:i4>8</vt:i4>
      </vt:variant>
      <vt:variant>
        <vt:i4>0</vt:i4>
      </vt:variant>
      <vt:variant>
        <vt:i4>5</vt:i4>
      </vt:variant>
      <vt:variant>
        <vt:lpwstr/>
      </vt:variant>
      <vt:variant>
        <vt:lpwstr>_Toc145605744</vt:lpwstr>
      </vt:variant>
      <vt:variant>
        <vt:i4>1310771</vt:i4>
      </vt:variant>
      <vt:variant>
        <vt:i4>2</vt:i4>
      </vt:variant>
      <vt:variant>
        <vt:i4>0</vt:i4>
      </vt:variant>
      <vt:variant>
        <vt:i4>5</vt:i4>
      </vt:variant>
      <vt:variant>
        <vt:lpwstr/>
      </vt:variant>
      <vt:variant>
        <vt:lpwstr>_Toc145605743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67</cp:revision>
  <dcterms:created xsi:type="dcterms:W3CDTF">2023-09-14T16:17:00Z</dcterms:created>
  <dcterms:modified xsi:type="dcterms:W3CDTF">2024-01-12T17:03:00Z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0x0101000FED96E4C3CD30478D33576569ED6455</vt:lpwstr>
  </property>
</Properties>
</file>